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C0CA3" w14:textId="15C20D46" w:rsidR="003F61B3" w:rsidRPr="00F95751" w:rsidDel="008743BA" w:rsidRDefault="003F61B3">
      <w:pPr>
        <w:pStyle w:val="Title"/>
        <w:rPr>
          <w:del w:id="0" w:author="miminguyenb@yahoo.com" w:date="2024-05-22T02:15:00Z" w16du:dateUtc="2024-05-22T09:15:00Z"/>
          <w:rStyle w:val="Emphasis"/>
          <w:rFonts w:asciiTheme="majorHAnsi" w:hAnsiTheme="majorHAnsi"/>
          <w:sz w:val="28"/>
          <w:szCs w:val="28"/>
        </w:rPr>
      </w:pPr>
      <w:del w:id="1" w:author="miminguyenb@yahoo.com" w:date="2024-05-22T02:15:00Z" w16du:dateUtc="2024-05-22T09:15:00Z">
        <w:r w:rsidRPr="00F95751" w:rsidDel="008743BA">
          <w:rPr>
            <w:rStyle w:val="Emphasis"/>
            <w:rFonts w:asciiTheme="majorHAnsi" w:hAnsiTheme="majorHAnsi"/>
            <w:sz w:val="28"/>
            <w:szCs w:val="28"/>
          </w:rPr>
          <w:delText>CSC 3150</w:delText>
        </w:r>
        <w:r w:rsidR="00017625" w:rsidDel="008743BA">
          <w:rPr>
            <w:rStyle w:val="Emphasis"/>
            <w:rFonts w:asciiTheme="majorHAnsi" w:hAnsiTheme="majorHAnsi"/>
            <w:sz w:val="28"/>
            <w:szCs w:val="28"/>
          </w:rPr>
          <w:delText xml:space="preserve"> </w:delText>
        </w:r>
        <w:r w:rsidRPr="00F95751" w:rsidDel="008743BA">
          <w:rPr>
            <w:rStyle w:val="Emphasis"/>
            <w:rFonts w:asciiTheme="majorHAnsi" w:hAnsiTheme="majorHAnsi"/>
            <w:sz w:val="28"/>
            <w:szCs w:val="28"/>
          </w:rPr>
          <w:delText>–</w:delText>
        </w:r>
        <w:r w:rsidR="00017625" w:rsidDel="008743BA">
          <w:rPr>
            <w:rStyle w:val="Emphasis"/>
            <w:rFonts w:asciiTheme="majorHAnsi" w:hAnsiTheme="majorHAnsi"/>
            <w:sz w:val="28"/>
            <w:szCs w:val="28"/>
          </w:rPr>
          <w:delText xml:space="preserve"> </w:delText>
        </w:r>
        <w:r w:rsidRPr="00F95751" w:rsidDel="008743BA">
          <w:rPr>
            <w:rStyle w:val="Emphasis"/>
            <w:rFonts w:asciiTheme="majorHAnsi" w:hAnsiTheme="majorHAnsi"/>
            <w:sz w:val="28"/>
            <w:szCs w:val="28"/>
          </w:rPr>
          <w:delText>Systems Design</w:delText>
        </w:r>
      </w:del>
    </w:p>
    <w:p w14:paraId="69AC06EB" w14:textId="2F8785DA" w:rsidR="006654AA" w:rsidDel="008743BA" w:rsidRDefault="005A4516" w:rsidP="000671C8">
      <w:pPr>
        <w:jc w:val="center"/>
        <w:rPr>
          <w:del w:id="2" w:author="miminguyenb@yahoo.com" w:date="2024-05-22T02:15:00Z" w16du:dateUtc="2024-05-22T09:15:00Z"/>
          <w:rStyle w:val="Emphasis"/>
          <w:rFonts w:asciiTheme="majorHAnsi" w:hAnsiTheme="majorHAnsi"/>
          <w:b/>
          <w:szCs w:val="28"/>
        </w:rPr>
      </w:pPr>
      <w:del w:id="3" w:author="miminguyenb@yahoo.com" w:date="2024-05-22T02:15:00Z" w16du:dateUtc="2024-05-22T09:15:00Z">
        <w:r w:rsidDel="008743BA">
          <w:rPr>
            <w:rStyle w:val="Emphasis"/>
            <w:rFonts w:asciiTheme="majorHAnsi" w:hAnsiTheme="majorHAnsi"/>
            <w:b/>
            <w:szCs w:val="28"/>
          </w:rPr>
          <w:delText>System</w:delText>
        </w:r>
        <w:r w:rsidR="002654B1" w:rsidRPr="00F95751" w:rsidDel="008743BA">
          <w:rPr>
            <w:rStyle w:val="Emphasis"/>
            <w:rFonts w:asciiTheme="majorHAnsi" w:hAnsiTheme="majorHAnsi"/>
            <w:b/>
            <w:szCs w:val="28"/>
          </w:rPr>
          <w:delText xml:space="preserve"> </w:delText>
        </w:r>
        <w:r w:rsidR="00F95751" w:rsidRPr="00F95751" w:rsidDel="008743BA">
          <w:rPr>
            <w:rStyle w:val="Emphasis"/>
            <w:rFonts w:asciiTheme="majorHAnsi" w:hAnsiTheme="majorHAnsi"/>
            <w:b/>
            <w:szCs w:val="28"/>
          </w:rPr>
          <w:delText>Proposal</w:delText>
        </w:r>
      </w:del>
    </w:p>
    <w:p w14:paraId="0E7D7ABF" w14:textId="541F34C4" w:rsidR="0046467D" w:rsidRPr="00F95751" w:rsidDel="008743BA" w:rsidRDefault="006654AA" w:rsidP="000671C8">
      <w:pPr>
        <w:jc w:val="center"/>
        <w:rPr>
          <w:del w:id="4" w:author="miminguyenb@yahoo.com" w:date="2024-05-22T02:15:00Z" w16du:dateUtc="2024-05-22T09:15:00Z"/>
          <w:rStyle w:val="Emphasis"/>
          <w:rFonts w:asciiTheme="majorHAnsi" w:hAnsiTheme="majorHAnsi"/>
          <w:b/>
          <w:szCs w:val="28"/>
        </w:rPr>
      </w:pPr>
      <w:del w:id="5" w:author="miminguyenb@yahoo.com" w:date="2024-05-22T02:15:00Z" w16du:dateUtc="2024-05-22T09:15:00Z">
        <w:r w:rsidDel="008743BA">
          <w:rPr>
            <w:rStyle w:val="Emphasis"/>
            <w:rFonts w:asciiTheme="majorHAnsi" w:hAnsiTheme="majorHAnsi"/>
            <w:b/>
            <w:szCs w:val="28"/>
          </w:rPr>
          <w:delText>Template and Instructions</w:delText>
        </w:r>
      </w:del>
    </w:p>
    <w:p w14:paraId="7EDAA755" w14:textId="77777777" w:rsidR="003F61B3" w:rsidRPr="0034053E" w:rsidRDefault="003F61B3">
      <w:pPr>
        <w:rPr>
          <w:rFonts w:ascii="Calibri" w:hAnsi="Calibri"/>
          <w:color w:val="000000"/>
        </w:rPr>
      </w:pPr>
    </w:p>
    <w:p w14:paraId="25525FB1" w14:textId="15299EF8" w:rsidR="002654B1" w:rsidRPr="0091687E" w:rsidDel="008743BA" w:rsidRDefault="00867654" w:rsidP="00452766">
      <w:pPr>
        <w:pStyle w:val="BodyText"/>
        <w:rPr>
          <w:del w:id="6" w:author="miminguyenb@yahoo.com" w:date="2024-05-22T02:15:00Z" w16du:dateUtc="2024-05-22T09:15:00Z"/>
          <w:rFonts w:ascii="Calibri" w:hAnsi="Calibri"/>
          <w:b w:val="0"/>
          <w:color w:val="000000"/>
          <w:szCs w:val="24"/>
        </w:rPr>
      </w:pPr>
      <w:del w:id="7" w:author="miminguyenb@yahoo.com" w:date="2024-05-22T02:15:00Z" w16du:dateUtc="2024-05-22T09:15:00Z">
        <w:r w:rsidDel="008743BA">
          <w:rPr>
            <w:rFonts w:ascii="Calibri" w:hAnsi="Calibri"/>
            <w:b w:val="0"/>
            <w:color w:val="000000"/>
            <w:szCs w:val="24"/>
          </w:rPr>
          <w:delText xml:space="preserve">This template document contains </w:delText>
        </w:r>
        <w:r w:rsidR="000A5651" w:rsidDel="008743BA">
          <w:rPr>
            <w:rFonts w:ascii="Calibri" w:hAnsi="Calibri"/>
            <w:b w:val="0"/>
            <w:color w:val="000000"/>
            <w:szCs w:val="24"/>
          </w:rPr>
          <w:delText>a</w:delText>
        </w:r>
        <w:r w:rsidR="003F61B3" w:rsidRPr="0091687E" w:rsidDel="008743BA">
          <w:rPr>
            <w:rFonts w:ascii="Calibri" w:hAnsi="Calibri"/>
            <w:b w:val="0"/>
            <w:color w:val="000000"/>
            <w:szCs w:val="24"/>
          </w:rPr>
          <w:delText xml:space="preserve"> general outline </w:delText>
        </w:r>
        <w:r w:rsidR="005C224E" w:rsidDel="008743BA">
          <w:rPr>
            <w:rFonts w:ascii="Calibri" w:hAnsi="Calibri"/>
            <w:b w:val="0"/>
            <w:color w:val="000000"/>
            <w:szCs w:val="24"/>
          </w:rPr>
          <w:delText xml:space="preserve">with comprehensive details </w:delText>
        </w:r>
        <w:r w:rsidR="0091687E" w:rsidRPr="0091687E" w:rsidDel="008743BA">
          <w:rPr>
            <w:rFonts w:ascii="Calibri" w:hAnsi="Calibri"/>
            <w:b w:val="0"/>
            <w:color w:val="000000"/>
            <w:szCs w:val="24"/>
          </w:rPr>
          <w:delText>o</w:delText>
        </w:r>
        <w:r w:rsidR="00EC0170" w:rsidDel="008743BA">
          <w:rPr>
            <w:rFonts w:ascii="Calibri" w:hAnsi="Calibri"/>
            <w:b w:val="0"/>
            <w:color w:val="000000"/>
            <w:szCs w:val="24"/>
          </w:rPr>
          <w:delText>n</w:delText>
        </w:r>
        <w:r w:rsidR="0091687E" w:rsidRPr="0091687E" w:rsidDel="008743BA">
          <w:rPr>
            <w:rFonts w:ascii="Calibri" w:hAnsi="Calibri"/>
            <w:b w:val="0"/>
            <w:color w:val="000000"/>
            <w:szCs w:val="24"/>
          </w:rPr>
          <w:delText xml:space="preserve"> the </w:delText>
        </w:r>
        <w:r w:rsidR="003F61B3" w:rsidRPr="0091687E" w:rsidDel="008743BA">
          <w:rPr>
            <w:rFonts w:ascii="Calibri" w:hAnsi="Calibri"/>
            <w:b w:val="0"/>
            <w:color w:val="000000"/>
            <w:szCs w:val="24"/>
          </w:rPr>
          <w:delText xml:space="preserve">CSC 3150 </w:delText>
        </w:r>
        <w:r w:rsidR="00F95751" w:rsidRPr="0091687E" w:rsidDel="008743BA">
          <w:rPr>
            <w:rFonts w:ascii="Calibri" w:hAnsi="Calibri"/>
            <w:b w:val="0"/>
            <w:color w:val="000000"/>
            <w:szCs w:val="24"/>
          </w:rPr>
          <w:delText>System Proposal</w:delText>
        </w:r>
        <w:r w:rsidR="00197F2A" w:rsidDel="008743BA">
          <w:rPr>
            <w:rFonts w:ascii="Calibri" w:hAnsi="Calibri"/>
            <w:b w:val="0"/>
            <w:color w:val="000000"/>
            <w:szCs w:val="24"/>
          </w:rPr>
          <w:delText xml:space="preserve">. </w:delText>
        </w:r>
      </w:del>
    </w:p>
    <w:p w14:paraId="642DCDDC" w14:textId="1B8F3327" w:rsidR="0091687E" w:rsidDel="008743BA" w:rsidRDefault="000A5651" w:rsidP="00452766">
      <w:pPr>
        <w:pStyle w:val="BodyText"/>
        <w:spacing w:before="120"/>
        <w:rPr>
          <w:del w:id="8" w:author="miminguyenb@yahoo.com" w:date="2024-05-22T02:15:00Z" w16du:dateUtc="2024-05-22T09:15:00Z"/>
          <w:rFonts w:ascii="Calibri" w:hAnsi="Calibri"/>
          <w:b w:val="0"/>
          <w:color w:val="000000"/>
          <w:szCs w:val="24"/>
        </w:rPr>
      </w:pPr>
      <w:del w:id="9" w:author="miminguyenb@yahoo.com" w:date="2024-05-22T02:15:00Z" w16du:dateUtc="2024-05-22T09:15:00Z">
        <w:r w:rsidDel="008743BA">
          <w:rPr>
            <w:rFonts w:ascii="Calibri" w:hAnsi="Calibri"/>
            <w:b w:val="0"/>
            <w:szCs w:val="24"/>
          </w:rPr>
          <w:delText>Part 1 will include the red bold-underlined sections.</w:delText>
        </w:r>
      </w:del>
    </w:p>
    <w:p w14:paraId="4C3F527A" w14:textId="4981AC21" w:rsidR="0091687E" w:rsidDel="008743BA" w:rsidRDefault="0091687E" w:rsidP="00452766">
      <w:pPr>
        <w:pStyle w:val="BodyText"/>
        <w:spacing w:before="120"/>
        <w:rPr>
          <w:del w:id="10" w:author="miminguyenb@yahoo.com" w:date="2024-05-22T02:15:00Z" w16du:dateUtc="2024-05-22T09:15:00Z"/>
          <w:rFonts w:ascii="Calibri" w:hAnsi="Calibri"/>
          <w:b w:val="0"/>
          <w:color w:val="000000"/>
          <w:szCs w:val="24"/>
        </w:rPr>
      </w:pPr>
      <w:del w:id="11" w:author="miminguyenb@yahoo.com" w:date="2024-05-22T02:15:00Z" w16du:dateUtc="2024-05-22T09:15:00Z">
        <w:r w:rsidDel="008743BA">
          <w:rPr>
            <w:rFonts w:ascii="Calibri" w:hAnsi="Calibri"/>
            <w:b w:val="0"/>
            <w:color w:val="000000"/>
            <w:szCs w:val="24"/>
          </w:rPr>
          <w:delText xml:space="preserve">The </w:delText>
        </w:r>
        <w:r w:rsidDel="008743BA">
          <w:rPr>
            <w:rFonts w:ascii="Calibri" w:hAnsi="Calibri"/>
            <w:bCs/>
            <w:color w:val="FFFFFF"/>
            <w:szCs w:val="24"/>
            <w:highlight w:val="darkCyan"/>
          </w:rPr>
          <w:delText>green reverse-</w:delText>
        </w:r>
        <w:r w:rsidR="003F61B3" w:rsidRPr="0091687E" w:rsidDel="008743BA">
          <w:rPr>
            <w:rFonts w:ascii="Calibri" w:hAnsi="Calibri"/>
            <w:bCs/>
            <w:color w:val="FFFFFF"/>
            <w:szCs w:val="24"/>
            <w:highlight w:val="darkCyan"/>
          </w:rPr>
          <w:delText>formatted</w:delText>
        </w:r>
        <w:r w:rsidR="003F61B3" w:rsidRPr="0091687E" w:rsidDel="008743BA">
          <w:rPr>
            <w:rFonts w:ascii="Calibri" w:hAnsi="Calibri"/>
            <w:b w:val="0"/>
            <w:color w:val="00FFFF"/>
            <w:szCs w:val="24"/>
          </w:rPr>
          <w:delText xml:space="preserve"> </w:delText>
        </w:r>
        <w:r w:rsidDel="008743BA">
          <w:rPr>
            <w:rFonts w:ascii="Calibri" w:hAnsi="Calibri"/>
            <w:b w:val="0"/>
            <w:color w:val="000000"/>
            <w:szCs w:val="24"/>
          </w:rPr>
          <w:delText>sections are</w:delText>
        </w:r>
        <w:r w:rsidR="0093095E" w:rsidDel="008743BA">
          <w:rPr>
            <w:rFonts w:ascii="Calibri" w:hAnsi="Calibri"/>
            <w:b w:val="0"/>
            <w:color w:val="000000"/>
            <w:szCs w:val="24"/>
          </w:rPr>
          <w:delText xml:space="preserve"> for</w:delText>
        </w:r>
        <w:r w:rsidR="003F61B3" w:rsidRPr="0091687E" w:rsidDel="008743BA">
          <w:rPr>
            <w:rFonts w:ascii="Calibri" w:hAnsi="Calibri"/>
            <w:b w:val="0"/>
            <w:color w:val="000000"/>
            <w:szCs w:val="24"/>
          </w:rPr>
          <w:delText xml:space="preserve"> </w:delText>
        </w:r>
        <w:r w:rsidR="003F61B3" w:rsidRPr="0091687E" w:rsidDel="008743BA">
          <w:rPr>
            <w:rFonts w:ascii="Calibri" w:hAnsi="Calibri"/>
            <w:color w:val="FFFFFF"/>
            <w:szCs w:val="24"/>
            <w:highlight w:val="darkCyan"/>
          </w:rPr>
          <w:delText>Part 2</w:delText>
        </w:r>
        <w:r w:rsidR="008B312D" w:rsidDel="008743BA">
          <w:rPr>
            <w:rFonts w:ascii="Calibri" w:hAnsi="Calibri"/>
            <w:b w:val="0"/>
            <w:color w:val="000000"/>
            <w:szCs w:val="24"/>
          </w:rPr>
          <w:delText>.</w:delText>
        </w:r>
      </w:del>
    </w:p>
    <w:p w14:paraId="344BFF31" w14:textId="50469350" w:rsidR="003F61B3" w:rsidDel="008743BA" w:rsidRDefault="001816B5" w:rsidP="00452766">
      <w:pPr>
        <w:pStyle w:val="BodyText"/>
        <w:spacing w:before="120"/>
        <w:rPr>
          <w:del w:id="12" w:author="miminguyenb@yahoo.com" w:date="2024-05-22T02:15:00Z" w16du:dateUtc="2024-05-22T09:15:00Z"/>
          <w:rFonts w:ascii="Calibri" w:hAnsi="Calibri"/>
          <w:b w:val="0"/>
          <w:color w:val="000000"/>
          <w:szCs w:val="24"/>
        </w:rPr>
      </w:pPr>
      <w:del w:id="13" w:author="miminguyenb@yahoo.com" w:date="2024-05-22T02:15:00Z" w16du:dateUtc="2024-05-22T09:15:00Z">
        <w:r w:rsidRPr="0091687E" w:rsidDel="008743BA">
          <w:rPr>
            <w:rFonts w:ascii="Calibri" w:hAnsi="Calibri"/>
            <w:b w:val="0"/>
            <w:color w:val="000000"/>
            <w:szCs w:val="24"/>
          </w:rPr>
          <w:delText xml:space="preserve">You might find it </w:delText>
        </w:r>
        <w:r w:rsidR="0039516F" w:rsidDel="008743BA">
          <w:rPr>
            <w:rFonts w:ascii="Calibri" w:hAnsi="Calibri"/>
            <w:b w:val="0"/>
            <w:color w:val="000000"/>
            <w:szCs w:val="24"/>
          </w:rPr>
          <w:delText>help</w:delText>
        </w:r>
        <w:r w:rsidR="00E0756E" w:rsidDel="008743BA">
          <w:rPr>
            <w:rFonts w:ascii="Calibri" w:hAnsi="Calibri"/>
            <w:b w:val="0"/>
            <w:color w:val="000000"/>
            <w:szCs w:val="24"/>
          </w:rPr>
          <w:delText>fu</w:delText>
        </w:r>
        <w:r w:rsidR="0039516F" w:rsidDel="008743BA">
          <w:rPr>
            <w:rFonts w:ascii="Calibri" w:hAnsi="Calibri"/>
            <w:b w:val="0"/>
            <w:color w:val="000000"/>
            <w:szCs w:val="24"/>
          </w:rPr>
          <w:delText>l</w:delText>
        </w:r>
        <w:r w:rsidR="003F61B3" w:rsidRPr="0091687E" w:rsidDel="008743BA">
          <w:rPr>
            <w:rFonts w:ascii="Calibri" w:hAnsi="Calibri"/>
            <w:b w:val="0"/>
            <w:color w:val="000000"/>
            <w:szCs w:val="24"/>
          </w:rPr>
          <w:delText xml:space="preserve"> to </w:delText>
        </w:r>
        <w:r w:rsidR="003C1824" w:rsidDel="008743BA">
          <w:rPr>
            <w:rFonts w:ascii="Calibri" w:hAnsi="Calibri"/>
            <w:b w:val="0"/>
            <w:color w:val="000000"/>
            <w:szCs w:val="24"/>
          </w:rPr>
          <w:delText>fill in the sections</w:delText>
        </w:r>
        <w:r w:rsidR="0039516F" w:rsidDel="008743BA">
          <w:rPr>
            <w:rFonts w:ascii="Calibri" w:hAnsi="Calibri"/>
            <w:b w:val="0"/>
            <w:color w:val="000000"/>
            <w:szCs w:val="24"/>
          </w:rPr>
          <w:delText xml:space="preserve"> by</w:delText>
        </w:r>
        <w:r w:rsidR="00E0756E" w:rsidDel="008743BA">
          <w:rPr>
            <w:rFonts w:ascii="Calibri" w:hAnsi="Calibri"/>
            <w:b w:val="0"/>
            <w:color w:val="000000"/>
            <w:szCs w:val="24"/>
          </w:rPr>
          <w:delText xml:space="preserve"> replac</w:delText>
        </w:r>
        <w:r w:rsidR="0039516F" w:rsidDel="008743BA">
          <w:rPr>
            <w:rFonts w:ascii="Calibri" w:hAnsi="Calibri"/>
            <w:b w:val="0"/>
            <w:color w:val="000000"/>
            <w:szCs w:val="24"/>
          </w:rPr>
          <w:delText>ing</w:delText>
        </w:r>
        <w:r w:rsidR="00E0756E" w:rsidDel="008743BA">
          <w:rPr>
            <w:rFonts w:ascii="Calibri" w:hAnsi="Calibri"/>
            <w:b w:val="0"/>
            <w:color w:val="000000"/>
            <w:szCs w:val="24"/>
          </w:rPr>
          <w:delText xml:space="preserve"> the prompts</w:delText>
        </w:r>
        <w:r w:rsidR="00687665" w:rsidDel="008743BA">
          <w:rPr>
            <w:rFonts w:ascii="Calibri" w:hAnsi="Calibri"/>
            <w:b w:val="0"/>
            <w:color w:val="000000"/>
            <w:szCs w:val="24"/>
          </w:rPr>
          <w:delText xml:space="preserve"> of</w:delText>
        </w:r>
        <w:r w:rsidR="00687665" w:rsidRPr="00687665" w:rsidDel="008743BA">
          <w:rPr>
            <w:rFonts w:ascii="Calibri" w:hAnsi="Calibri"/>
            <w:b w:val="0"/>
            <w:color w:val="000000"/>
            <w:szCs w:val="24"/>
          </w:rPr>
          <w:delText xml:space="preserve"> this outline</w:delText>
        </w:r>
        <w:r w:rsidR="00E0756E" w:rsidDel="008743BA">
          <w:rPr>
            <w:rFonts w:ascii="Calibri" w:hAnsi="Calibri"/>
            <w:b w:val="0"/>
            <w:color w:val="000000"/>
            <w:szCs w:val="24"/>
          </w:rPr>
          <w:delText>/</w:delText>
        </w:r>
        <w:r w:rsidR="00687665" w:rsidRPr="00687665" w:rsidDel="008743BA">
          <w:rPr>
            <w:rFonts w:ascii="Calibri" w:hAnsi="Calibri"/>
            <w:b w:val="0"/>
            <w:color w:val="000000"/>
            <w:szCs w:val="24"/>
          </w:rPr>
          <w:delText xml:space="preserve">template </w:delText>
        </w:r>
        <w:r w:rsidR="003C1824" w:rsidDel="008743BA">
          <w:rPr>
            <w:rFonts w:ascii="Calibri" w:hAnsi="Calibri"/>
            <w:b w:val="0"/>
            <w:color w:val="000000"/>
            <w:szCs w:val="24"/>
          </w:rPr>
          <w:delText>as you go</w:delText>
        </w:r>
        <w:r w:rsidR="001972A3" w:rsidRPr="0091687E" w:rsidDel="008743BA">
          <w:rPr>
            <w:rFonts w:ascii="Calibri" w:hAnsi="Calibri"/>
            <w:b w:val="0"/>
            <w:color w:val="000000"/>
            <w:szCs w:val="24"/>
          </w:rPr>
          <w:delText>.</w:delText>
        </w:r>
        <w:r w:rsidR="0075350F" w:rsidDel="008743BA">
          <w:rPr>
            <w:rFonts w:ascii="Calibri" w:hAnsi="Calibri"/>
            <w:b w:val="0"/>
            <w:color w:val="000000"/>
            <w:szCs w:val="24"/>
          </w:rPr>
          <w:delText xml:space="preserve"> It is </w:delText>
        </w:r>
        <w:r w:rsidR="002A1167" w:rsidDel="008743BA">
          <w:rPr>
            <w:rFonts w:ascii="Calibri" w:hAnsi="Calibri"/>
            <w:b w:val="0"/>
            <w:color w:val="000000"/>
            <w:szCs w:val="24"/>
          </w:rPr>
          <w:delText>OK</w:delText>
        </w:r>
        <w:r w:rsidR="0075350F" w:rsidDel="008743BA">
          <w:rPr>
            <w:rFonts w:ascii="Calibri" w:hAnsi="Calibri"/>
            <w:b w:val="0"/>
            <w:color w:val="000000"/>
            <w:szCs w:val="24"/>
          </w:rPr>
          <w:delText xml:space="preserve"> to submit Part 1 with </w:delText>
        </w:r>
        <w:r w:rsidR="0075350F" w:rsidRPr="0075350F" w:rsidDel="008743BA">
          <w:rPr>
            <w:rFonts w:ascii="Calibri" w:hAnsi="Calibri"/>
            <w:bCs/>
            <w:color w:val="FFFFFF"/>
            <w:szCs w:val="24"/>
            <w:highlight w:val="darkCyan"/>
          </w:rPr>
          <w:delText>the green prompts in place</w:delText>
        </w:r>
        <w:r w:rsidR="0075350F" w:rsidDel="008743BA">
          <w:rPr>
            <w:rFonts w:ascii="Calibri" w:hAnsi="Calibri"/>
            <w:b w:val="0"/>
            <w:color w:val="000000"/>
            <w:szCs w:val="24"/>
          </w:rPr>
          <w:delText>.</w:delText>
        </w:r>
        <w:r w:rsidR="002A1167" w:rsidDel="008743BA">
          <w:rPr>
            <w:rFonts w:ascii="Calibri" w:hAnsi="Calibri"/>
            <w:b w:val="0"/>
            <w:color w:val="000000"/>
            <w:szCs w:val="24"/>
          </w:rPr>
          <w:delText xml:space="preserve"> Then</w:delText>
        </w:r>
        <w:r w:rsidR="00EC0170" w:rsidDel="008743BA">
          <w:rPr>
            <w:rFonts w:ascii="Calibri" w:hAnsi="Calibri"/>
            <w:b w:val="0"/>
            <w:color w:val="000000"/>
            <w:szCs w:val="24"/>
          </w:rPr>
          <w:delText>,</w:delText>
        </w:r>
        <w:r w:rsidR="002A1167" w:rsidDel="008743BA">
          <w:rPr>
            <w:rFonts w:ascii="Calibri" w:hAnsi="Calibri"/>
            <w:b w:val="0"/>
            <w:color w:val="000000"/>
            <w:szCs w:val="24"/>
          </w:rPr>
          <w:delText xml:space="preserve"> you</w:delText>
        </w:r>
        <w:r w:rsidR="000671C8" w:rsidDel="008743BA">
          <w:rPr>
            <w:rFonts w:ascii="Calibri" w:hAnsi="Calibri"/>
            <w:b w:val="0"/>
            <w:color w:val="000000"/>
            <w:szCs w:val="24"/>
          </w:rPr>
          <w:delText xml:space="preserve"> will</w:delText>
        </w:r>
        <w:r w:rsidR="002A1167" w:rsidDel="008743BA">
          <w:rPr>
            <w:rFonts w:ascii="Calibri" w:hAnsi="Calibri"/>
            <w:b w:val="0"/>
            <w:color w:val="000000"/>
            <w:szCs w:val="24"/>
          </w:rPr>
          <w:delText xml:space="preserve"> replace those with you</w:delText>
        </w:r>
        <w:r w:rsidR="00BD3F75" w:rsidDel="008743BA">
          <w:rPr>
            <w:rFonts w:ascii="Calibri" w:hAnsi="Calibri"/>
            <w:b w:val="0"/>
            <w:color w:val="000000"/>
            <w:szCs w:val="24"/>
          </w:rPr>
          <w:delText>r</w:delText>
        </w:r>
        <w:r w:rsidR="002A1167" w:rsidDel="008743BA">
          <w:rPr>
            <w:rFonts w:ascii="Calibri" w:hAnsi="Calibri"/>
            <w:b w:val="0"/>
            <w:color w:val="000000"/>
            <w:szCs w:val="24"/>
          </w:rPr>
          <w:delText xml:space="preserve"> </w:delText>
        </w:r>
        <w:r w:rsidR="00BD3F75" w:rsidDel="008743BA">
          <w:rPr>
            <w:rFonts w:ascii="Calibri" w:hAnsi="Calibri"/>
            <w:b w:val="0"/>
            <w:color w:val="000000"/>
            <w:szCs w:val="24"/>
          </w:rPr>
          <w:delText>additional information for</w:delText>
        </w:r>
        <w:r w:rsidR="002A1167" w:rsidDel="008743BA">
          <w:rPr>
            <w:rFonts w:ascii="Calibri" w:hAnsi="Calibri"/>
            <w:b w:val="0"/>
            <w:color w:val="000000"/>
            <w:szCs w:val="24"/>
          </w:rPr>
          <w:delText xml:space="preserve"> Part 2.</w:delText>
        </w:r>
        <w:r w:rsidR="006516BC" w:rsidDel="008743BA">
          <w:rPr>
            <w:rFonts w:ascii="Calibri" w:hAnsi="Calibri"/>
            <w:b w:val="0"/>
            <w:color w:val="000000"/>
            <w:szCs w:val="24"/>
          </w:rPr>
          <w:delText xml:space="preserve"> </w:delText>
        </w:r>
        <w:r w:rsidR="006516BC" w:rsidRPr="006516BC" w:rsidDel="008743BA">
          <w:rPr>
            <w:rFonts w:ascii="Calibri" w:hAnsi="Calibri"/>
            <w:bCs/>
            <w:color w:val="FFFFFF"/>
            <w:szCs w:val="24"/>
            <w:highlight w:val="darkCyan"/>
          </w:rPr>
          <w:delText>Part 2</w:delText>
        </w:r>
        <w:r w:rsidR="006516BC" w:rsidDel="008743BA">
          <w:rPr>
            <w:rFonts w:ascii="Calibri" w:hAnsi="Calibri"/>
            <w:b w:val="0"/>
            <w:color w:val="000000"/>
            <w:szCs w:val="24"/>
          </w:rPr>
          <w:delText xml:space="preserve"> should have none of th</w:delText>
        </w:r>
        <w:r w:rsidR="00017625" w:rsidDel="008743BA">
          <w:rPr>
            <w:rFonts w:ascii="Calibri" w:hAnsi="Calibri"/>
            <w:b w:val="0"/>
            <w:color w:val="000000"/>
            <w:szCs w:val="24"/>
          </w:rPr>
          <w:delText>is</w:delText>
        </w:r>
        <w:r w:rsidR="00BD3F75" w:rsidDel="008743BA">
          <w:rPr>
            <w:rFonts w:ascii="Calibri" w:hAnsi="Calibri"/>
            <w:b w:val="0"/>
            <w:color w:val="000000"/>
            <w:szCs w:val="24"/>
          </w:rPr>
          <w:delText xml:space="preserve"> </w:delText>
        </w:r>
        <w:r w:rsidR="006516BC" w:rsidDel="008743BA">
          <w:rPr>
            <w:rFonts w:ascii="Calibri" w:hAnsi="Calibri"/>
            <w:b w:val="0"/>
            <w:color w:val="000000"/>
            <w:szCs w:val="24"/>
          </w:rPr>
          <w:delText>template</w:delText>
        </w:r>
        <w:r w:rsidR="0096005E" w:rsidDel="008743BA">
          <w:rPr>
            <w:rFonts w:ascii="Calibri" w:hAnsi="Calibri"/>
            <w:b w:val="0"/>
            <w:color w:val="000000"/>
            <w:szCs w:val="24"/>
          </w:rPr>
          <w:delText>'s</w:delText>
        </w:r>
        <w:r w:rsidR="006516BC" w:rsidDel="008743BA">
          <w:rPr>
            <w:rFonts w:ascii="Calibri" w:hAnsi="Calibri"/>
            <w:b w:val="0"/>
            <w:color w:val="000000"/>
            <w:szCs w:val="24"/>
          </w:rPr>
          <w:delText xml:space="preserve"> prompts in it.</w:delText>
        </w:r>
      </w:del>
    </w:p>
    <w:p w14:paraId="6289D1B7" w14:textId="1E47DE27" w:rsidR="002C542F" w:rsidDel="008743BA" w:rsidRDefault="00275BEA" w:rsidP="00544508">
      <w:pPr>
        <w:pStyle w:val="BodyText"/>
        <w:pBdr>
          <w:top w:val="double" w:sz="4" w:space="1" w:color="auto"/>
          <w:left w:val="double" w:sz="4" w:space="4" w:color="auto"/>
          <w:bottom w:val="double" w:sz="4" w:space="1" w:color="auto"/>
          <w:right w:val="double" w:sz="4" w:space="4" w:color="auto"/>
        </w:pBdr>
        <w:spacing w:before="240"/>
        <w:rPr>
          <w:del w:id="14" w:author="miminguyenb@yahoo.com" w:date="2024-05-22T02:15:00Z" w16du:dateUtc="2024-05-22T09:15:00Z"/>
          <w:rFonts w:ascii="Calibri" w:hAnsi="Calibri"/>
          <w:b w:val="0"/>
          <w:color w:val="000000"/>
          <w:szCs w:val="24"/>
        </w:rPr>
      </w:pPr>
      <w:del w:id="15" w:author="miminguyenb@yahoo.com" w:date="2024-05-22T02:15:00Z" w16du:dateUtc="2024-05-22T09:15:00Z">
        <w:r w:rsidRPr="0091687E" w:rsidDel="008743BA">
          <w:rPr>
            <w:rFonts w:ascii="Calibri" w:hAnsi="Calibri"/>
            <w:color w:val="000000" w:themeColor="text1"/>
            <w:szCs w:val="24"/>
          </w:rPr>
          <w:delText>YOUR AUDIENCE</w:delText>
        </w:r>
        <w:r w:rsidRPr="0091687E" w:rsidDel="008743BA">
          <w:rPr>
            <w:rFonts w:ascii="Calibri" w:hAnsi="Calibri"/>
            <w:b w:val="0"/>
            <w:color w:val="000000" w:themeColor="text1"/>
            <w:szCs w:val="24"/>
          </w:rPr>
          <w:delText xml:space="preserve"> </w:delText>
        </w:r>
        <w:r w:rsidRPr="0091687E" w:rsidDel="008743BA">
          <w:rPr>
            <w:rFonts w:ascii="Calibri" w:hAnsi="Calibri"/>
            <w:b w:val="0"/>
            <w:color w:val="000000"/>
            <w:szCs w:val="24"/>
          </w:rPr>
          <w:delText xml:space="preserve">for this document </w:delText>
        </w:r>
        <w:r w:rsidR="007E0B0D" w:rsidRPr="0091687E" w:rsidDel="008743BA">
          <w:rPr>
            <w:rFonts w:ascii="Calibri" w:hAnsi="Calibri"/>
            <w:b w:val="0"/>
            <w:color w:val="000000"/>
            <w:szCs w:val="24"/>
          </w:rPr>
          <w:delText>is varied</w:delText>
        </w:r>
        <w:r w:rsidR="00197F2A" w:rsidDel="008743BA">
          <w:rPr>
            <w:rFonts w:ascii="Calibri" w:hAnsi="Calibri"/>
            <w:b w:val="0"/>
            <w:color w:val="000000"/>
            <w:szCs w:val="24"/>
          </w:rPr>
          <w:delText xml:space="preserve">. </w:delText>
        </w:r>
      </w:del>
    </w:p>
    <w:p w14:paraId="5C3F4E4B" w14:textId="6EBD0E9A" w:rsidR="00544508" w:rsidRPr="008B312D" w:rsidDel="008743BA" w:rsidRDefault="002C542F" w:rsidP="002C542F">
      <w:pPr>
        <w:pStyle w:val="BodyText"/>
        <w:pBdr>
          <w:top w:val="double" w:sz="4" w:space="1" w:color="auto"/>
          <w:left w:val="double" w:sz="4" w:space="4" w:color="auto"/>
          <w:bottom w:val="double" w:sz="4" w:space="1" w:color="auto"/>
          <w:right w:val="double" w:sz="4" w:space="4" w:color="auto"/>
        </w:pBdr>
        <w:spacing w:before="120"/>
        <w:rPr>
          <w:del w:id="16" w:author="miminguyenb@yahoo.com" w:date="2024-05-22T02:15:00Z" w16du:dateUtc="2024-05-22T09:15:00Z"/>
          <w:rFonts w:ascii="Calibri" w:hAnsi="Calibri"/>
          <w:b w:val="0"/>
          <w:color w:val="000000"/>
          <w:sz w:val="22"/>
          <w:szCs w:val="22"/>
        </w:rPr>
      </w:pPr>
      <w:del w:id="17" w:author="miminguyenb@yahoo.com" w:date="2024-05-22T02:15:00Z" w16du:dateUtc="2024-05-22T09:15:00Z">
        <w:r w:rsidRPr="008B312D" w:rsidDel="008743BA">
          <w:rPr>
            <w:rFonts w:ascii="Calibri" w:hAnsi="Calibri"/>
            <w:b w:val="0"/>
            <w:color w:val="000000"/>
            <w:sz w:val="22"/>
            <w:szCs w:val="22"/>
          </w:rPr>
          <w:delText>Your</w:delText>
        </w:r>
        <w:r w:rsidR="0091687E" w:rsidRPr="008B312D" w:rsidDel="008743BA">
          <w:rPr>
            <w:rFonts w:ascii="Calibri" w:hAnsi="Calibri"/>
            <w:b w:val="0"/>
            <w:color w:val="000000"/>
            <w:sz w:val="22"/>
            <w:szCs w:val="22"/>
          </w:rPr>
          <w:delText xml:space="preserve"> primary purpose is</w:delText>
        </w:r>
        <w:r w:rsidR="007E0B0D" w:rsidRPr="008B312D" w:rsidDel="008743BA">
          <w:rPr>
            <w:rFonts w:ascii="Calibri" w:hAnsi="Calibri"/>
            <w:b w:val="0"/>
            <w:color w:val="000000"/>
            <w:sz w:val="22"/>
            <w:szCs w:val="22"/>
          </w:rPr>
          <w:delText xml:space="preserve"> to communicate </w:delText>
        </w:r>
        <w:r w:rsidR="00C14DF5" w:rsidDel="008743BA">
          <w:rPr>
            <w:rFonts w:ascii="Calibri" w:hAnsi="Calibri"/>
            <w:b w:val="0"/>
            <w:color w:val="000000"/>
            <w:sz w:val="22"/>
            <w:szCs w:val="22"/>
          </w:rPr>
          <w:delText xml:space="preserve">your understanding of the proposed system to your client (and </w:delText>
        </w:r>
        <w:r w:rsidR="00422786" w:rsidDel="008743BA">
          <w:rPr>
            <w:rFonts w:ascii="Calibri" w:hAnsi="Calibri"/>
            <w:b w:val="0"/>
            <w:color w:val="000000"/>
            <w:sz w:val="22"/>
            <w:szCs w:val="22"/>
          </w:rPr>
          <w:delText>other stakeholders</w:delText>
        </w:r>
        <w:r w:rsidR="00C14DF5" w:rsidDel="008743BA">
          <w:rPr>
            <w:rFonts w:ascii="Calibri" w:hAnsi="Calibri"/>
            <w:b w:val="0"/>
            <w:color w:val="000000"/>
            <w:sz w:val="22"/>
            <w:szCs w:val="22"/>
          </w:rPr>
          <w:delText>)</w:delText>
        </w:r>
        <w:r w:rsidR="00197F2A" w:rsidDel="008743BA">
          <w:rPr>
            <w:rFonts w:ascii="Calibri" w:hAnsi="Calibri"/>
            <w:b w:val="0"/>
            <w:color w:val="000000"/>
            <w:sz w:val="22"/>
            <w:szCs w:val="22"/>
          </w:rPr>
          <w:delText xml:space="preserve">. </w:delText>
        </w:r>
        <w:r w:rsidR="00544508" w:rsidRPr="008B312D" w:rsidDel="008743BA">
          <w:rPr>
            <w:rFonts w:ascii="Calibri" w:hAnsi="Calibri"/>
            <w:b w:val="0"/>
            <w:color w:val="000000"/>
            <w:sz w:val="22"/>
            <w:szCs w:val="22"/>
          </w:rPr>
          <w:delText xml:space="preserve">However, </w:delText>
        </w:r>
        <w:r w:rsidRPr="008B312D" w:rsidDel="008743BA">
          <w:rPr>
            <w:rFonts w:ascii="Calibri" w:hAnsi="Calibri"/>
            <w:b w:val="0"/>
            <w:color w:val="000000"/>
            <w:sz w:val="22"/>
            <w:szCs w:val="22"/>
          </w:rPr>
          <w:delText>this document</w:delText>
        </w:r>
        <w:r w:rsidR="00544508" w:rsidRPr="008B312D" w:rsidDel="008743BA">
          <w:rPr>
            <w:rFonts w:ascii="Calibri" w:hAnsi="Calibri"/>
            <w:b w:val="0"/>
            <w:color w:val="000000"/>
            <w:sz w:val="22"/>
            <w:szCs w:val="22"/>
          </w:rPr>
          <w:delText xml:space="preserve"> will also </w:delText>
        </w:r>
        <w:r w:rsidR="00644AEB" w:rsidDel="008743BA">
          <w:rPr>
            <w:rFonts w:ascii="Calibri" w:hAnsi="Calibri"/>
            <w:b w:val="0"/>
            <w:color w:val="000000"/>
            <w:sz w:val="22"/>
            <w:szCs w:val="22"/>
          </w:rPr>
          <w:delText>introduce</w:delText>
        </w:r>
        <w:r w:rsidR="00505CAF" w:rsidRPr="00505CAF" w:rsidDel="008743BA">
          <w:rPr>
            <w:rFonts w:ascii="Calibri" w:hAnsi="Calibri"/>
            <w:b w:val="0"/>
            <w:i/>
            <w:iCs/>
            <w:color w:val="000000"/>
            <w:sz w:val="22"/>
            <w:szCs w:val="22"/>
          </w:rPr>
          <w:delText xml:space="preserve"> </w:delText>
        </w:r>
        <w:r w:rsidR="00505CAF" w:rsidRPr="00644AEB" w:rsidDel="008743BA">
          <w:rPr>
            <w:rFonts w:ascii="Calibri" w:hAnsi="Calibri"/>
            <w:b w:val="0"/>
            <w:color w:val="000000"/>
            <w:sz w:val="22"/>
            <w:szCs w:val="22"/>
          </w:rPr>
          <w:delText xml:space="preserve">the </w:delText>
        </w:r>
        <w:r w:rsidR="00544508" w:rsidRPr="00644AEB" w:rsidDel="008743BA">
          <w:rPr>
            <w:rFonts w:ascii="Calibri" w:hAnsi="Calibri"/>
            <w:b w:val="0"/>
            <w:color w:val="000000"/>
            <w:sz w:val="22"/>
            <w:szCs w:val="22"/>
          </w:rPr>
          <w:delText>project</w:delText>
        </w:r>
        <w:r w:rsidR="00544508" w:rsidRPr="008B312D" w:rsidDel="008743BA">
          <w:rPr>
            <w:rFonts w:ascii="Calibri" w:hAnsi="Calibri"/>
            <w:b w:val="0"/>
            <w:color w:val="000000"/>
            <w:sz w:val="22"/>
            <w:szCs w:val="22"/>
          </w:rPr>
          <w:delText xml:space="preserve"> </w:delText>
        </w:r>
        <w:r w:rsidR="00644AEB" w:rsidDel="008743BA">
          <w:rPr>
            <w:rFonts w:ascii="Calibri" w:hAnsi="Calibri"/>
            <w:b w:val="0"/>
            <w:color w:val="000000"/>
            <w:sz w:val="22"/>
            <w:szCs w:val="22"/>
          </w:rPr>
          <w:delText>to</w:delText>
        </w:r>
        <w:r w:rsidR="00544508" w:rsidRPr="008B312D" w:rsidDel="008743BA">
          <w:rPr>
            <w:rFonts w:ascii="Calibri" w:hAnsi="Calibri"/>
            <w:b w:val="0"/>
            <w:color w:val="000000"/>
            <w:sz w:val="22"/>
            <w:szCs w:val="22"/>
          </w:rPr>
          <w:delText xml:space="preserve"> developer</w:delText>
        </w:r>
        <w:r w:rsidR="00D75B47" w:rsidDel="008743BA">
          <w:rPr>
            <w:rFonts w:ascii="Calibri" w:hAnsi="Calibri"/>
            <w:b w:val="0"/>
            <w:color w:val="000000"/>
            <w:sz w:val="22"/>
            <w:szCs w:val="22"/>
          </w:rPr>
          <w:delText>s</w:delText>
        </w:r>
        <w:r w:rsidR="00544508" w:rsidRPr="008B312D" w:rsidDel="008743BA">
          <w:rPr>
            <w:rFonts w:ascii="Calibri" w:hAnsi="Calibri"/>
            <w:b w:val="0"/>
            <w:color w:val="000000"/>
            <w:sz w:val="22"/>
            <w:szCs w:val="22"/>
          </w:rPr>
          <w:delText xml:space="preserve"> </w:delText>
        </w:r>
        <w:r w:rsidR="00BD5915" w:rsidDel="008743BA">
          <w:rPr>
            <w:rFonts w:ascii="Calibri" w:hAnsi="Calibri"/>
            <w:b w:val="0"/>
            <w:color w:val="000000"/>
            <w:sz w:val="22"/>
            <w:szCs w:val="22"/>
          </w:rPr>
          <w:delText>working on or joining</w:delText>
        </w:r>
        <w:r w:rsidR="00505CAF" w:rsidDel="008743BA">
          <w:rPr>
            <w:rFonts w:ascii="Calibri" w:hAnsi="Calibri"/>
            <w:b w:val="0"/>
            <w:color w:val="000000"/>
            <w:sz w:val="22"/>
            <w:szCs w:val="22"/>
          </w:rPr>
          <w:delText xml:space="preserve"> </w:delText>
        </w:r>
        <w:r w:rsidR="00544508" w:rsidRPr="008B312D" w:rsidDel="008743BA">
          <w:rPr>
            <w:rFonts w:ascii="Calibri" w:hAnsi="Calibri"/>
            <w:b w:val="0"/>
            <w:color w:val="000000"/>
            <w:sz w:val="22"/>
            <w:szCs w:val="22"/>
          </w:rPr>
          <w:delText>the project</w:delText>
        </w:r>
        <w:r w:rsidR="00197F2A" w:rsidDel="008743BA">
          <w:rPr>
            <w:rFonts w:ascii="Calibri" w:hAnsi="Calibri"/>
            <w:b w:val="0"/>
            <w:color w:val="000000"/>
            <w:sz w:val="22"/>
            <w:szCs w:val="22"/>
          </w:rPr>
          <w:delText xml:space="preserve">. </w:delText>
        </w:r>
        <w:r w:rsidRPr="008B312D" w:rsidDel="008743BA">
          <w:rPr>
            <w:rFonts w:ascii="Calibri" w:hAnsi="Calibri"/>
            <w:b w:val="0"/>
            <w:color w:val="000000"/>
            <w:sz w:val="22"/>
            <w:szCs w:val="22"/>
          </w:rPr>
          <w:delText xml:space="preserve">Finally, creating this </w:delText>
        </w:r>
        <w:r w:rsidR="00197F2A" w:rsidRPr="00197F2A" w:rsidDel="008743BA">
          <w:rPr>
            <w:rFonts w:ascii="Calibri" w:hAnsi="Calibri"/>
            <w:b w:val="0"/>
            <w:i/>
            <w:iCs/>
            <w:color w:val="000000"/>
            <w:sz w:val="22"/>
            <w:szCs w:val="22"/>
          </w:rPr>
          <w:delText xml:space="preserve">System </w:delText>
        </w:r>
        <w:r w:rsidR="00544508" w:rsidRPr="00197F2A" w:rsidDel="008743BA">
          <w:rPr>
            <w:rFonts w:ascii="Calibri" w:hAnsi="Calibri"/>
            <w:b w:val="0"/>
            <w:i/>
            <w:iCs/>
            <w:color w:val="000000"/>
            <w:sz w:val="22"/>
            <w:szCs w:val="22"/>
          </w:rPr>
          <w:delText>Proposal</w:delText>
        </w:r>
        <w:r w:rsidR="00544508" w:rsidRPr="008B312D" w:rsidDel="008743BA">
          <w:rPr>
            <w:rFonts w:ascii="Calibri" w:hAnsi="Calibri"/>
            <w:b w:val="0"/>
            <w:color w:val="000000"/>
            <w:sz w:val="22"/>
            <w:szCs w:val="22"/>
          </w:rPr>
          <w:delText xml:space="preserve"> </w:delText>
        </w:r>
        <w:r w:rsidRPr="008B312D" w:rsidDel="008743BA">
          <w:rPr>
            <w:rFonts w:ascii="Calibri" w:hAnsi="Calibri"/>
            <w:b w:val="0"/>
            <w:color w:val="000000"/>
            <w:sz w:val="22"/>
            <w:szCs w:val="22"/>
          </w:rPr>
          <w:delText>will</w:delText>
        </w:r>
        <w:r w:rsidR="00544508" w:rsidRPr="008B312D" w:rsidDel="008743BA">
          <w:rPr>
            <w:rFonts w:ascii="Calibri" w:hAnsi="Calibri"/>
            <w:b w:val="0"/>
            <w:color w:val="000000"/>
            <w:sz w:val="22"/>
            <w:szCs w:val="22"/>
          </w:rPr>
          <w:delText xml:space="preserve"> help your developer team solidify their understanding of the system to be built and document this understanding.</w:delText>
        </w:r>
      </w:del>
    </w:p>
    <w:p w14:paraId="03AB73E8" w14:textId="5E0393D7" w:rsidR="0091687E" w:rsidRPr="008B312D" w:rsidDel="008743BA" w:rsidRDefault="00544508" w:rsidP="002C542F">
      <w:pPr>
        <w:pStyle w:val="BodyText"/>
        <w:pBdr>
          <w:top w:val="double" w:sz="4" w:space="1" w:color="auto"/>
          <w:left w:val="double" w:sz="4" w:space="4" w:color="auto"/>
          <w:bottom w:val="double" w:sz="4" w:space="1" w:color="auto"/>
          <w:right w:val="double" w:sz="4" w:space="4" w:color="auto"/>
        </w:pBdr>
        <w:spacing w:before="120"/>
        <w:rPr>
          <w:del w:id="18" w:author="miminguyenb@yahoo.com" w:date="2024-05-22T02:15:00Z" w16du:dateUtc="2024-05-22T09:15:00Z"/>
          <w:rFonts w:ascii="Calibri" w:hAnsi="Calibri"/>
          <w:b w:val="0"/>
          <w:color w:val="000000"/>
          <w:sz w:val="22"/>
          <w:szCs w:val="22"/>
        </w:rPr>
      </w:pPr>
      <w:del w:id="19" w:author="miminguyenb@yahoo.com" w:date="2024-05-22T02:15:00Z" w16du:dateUtc="2024-05-22T09:15:00Z">
        <w:r w:rsidRPr="008B312D" w:rsidDel="008743BA">
          <w:rPr>
            <w:rFonts w:ascii="Calibri" w:hAnsi="Calibri"/>
            <w:b w:val="0"/>
            <w:color w:val="000000"/>
            <w:sz w:val="22"/>
            <w:szCs w:val="22"/>
          </w:rPr>
          <w:delText>The System Proposal needs to be written</w:delText>
        </w:r>
        <w:r w:rsidR="007E0B0D" w:rsidRPr="008B312D" w:rsidDel="008743BA">
          <w:rPr>
            <w:rFonts w:ascii="Calibri" w:hAnsi="Calibri"/>
            <w:b w:val="0"/>
            <w:color w:val="000000"/>
            <w:sz w:val="22"/>
            <w:szCs w:val="22"/>
          </w:rPr>
          <w:delText xml:space="preserve"> in language </w:delText>
        </w:r>
        <w:r w:rsidR="00077BFE" w:rsidDel="008743BA">
          <w:rPr>
            <w:rFonts w:ascii="Calibri" w:hAnsi="Calibri"/>
            <w:b w:val="0"/>
            <w:color w:val="000000"/>
            <w:sz w:val="22"/>
            <w:szCs w:val="22"/>
          </w:rPr>
          <w:delText xml:space="preserve">that </w:delText>
        </w:r>
        <w:r w:rsidR="007E0B0D" w:rsidRPr="008B312D" w:rsidDel="008743BA">
          <w:rPr>
            <w:rFonts w:ascii="Calibri" w:hAnsi="Calibri"/>
            <w:b w:val="0"/>
            <w:color w:val="000000"/>
            <w:sz w:val="22"/>
            <w:szCs w:val="22"/>
          </w:rPr>
          <w:delText>non-technical types can understand so they can read it and determine if your analysis 1) makes sense and 2) matches what they believe they want and need</w:delText>
        </w:r>
        <w:r w:rsidR="00197F2A" w:rsidDel="008743BA">
          <w:rPr>
            <w:rFonts w:ascii="Calibri" w:hAnsi="Calibri"/>
            <w:b w:val="0"/>
            <w:color w:val="000000"/>
            <w:sz w:val="22"/>
            <w:szCs w:val="22"/>
          </w:rPr>
          <w:delText xml:space="preserve">. </w:delText>
        </w:r>
        <w:r w:rsidR="00017625" w:rsidDel="008743BA">
          <w:rPr>
            <w:rFonts w:ascii="Calibri" w:hAnsi="Calibri"/>
            <w:b w:val="0"/>
            <w:color w:val="000000"/>
            <w:sz w:val="22"/>
            <w:szCs w:val="22"/>
          </w:rPr>
          <w:delText>A</w:delText>
        </w:r>
        <w:r w:rsidR="003A434C" w:rsidDel="008743BA">
          <w:rPr>
            <w:rFonts w:ascii="Calibri" w:hAnsi="Calibri"/>
            <w:b w:val="0"/>
            <w:color w:val="000000"/>
            <w:sz w:val="22"/>
            <w:szCs w:val="22"/>
          </w:rPr>
          <w:delText xml:space="preserve">ssume all readers </w:delText>
        </w:r>
        <w:r w:rsidR="00CE223D" w:rsidDel="008743BA">
          <w:rPr>
            <w:rFonts w:ascii="Calibri" w:hAnsi="Calibri"/>
            <w:b w:val="0"/>
            <w:color w:val="000000"/>
            <w:sz w:val="22"/>
            <w:szCs w:val="22"/>
          </w:rPr>
          <w:delText xml:space="preserve">are </w:delText>
        </w:r>
        <w:r w:rsidRPr="008B312D" w:rsidDel="008743BA">
          <w:rPr>
            <w:rFonts w:ascii="Calibri" w:hAnsi="Calibri"/>
            <w:b w:val="0"/>
            <w:color w:val="000000"/>
            <w:sz w:val="22"/>
            <w:szCs w:val="22"/>
          </w:rPr>
          <w:delText xml:space="preserve">busy </w:delText>
        </w:r>
        <w:r w:rsidR="003A434C" w:rsidDel="008743BA">
          <w:rPr>
            <w:rFonts w:ascii="Calibri" w:hAnsi="Calibri"/>
            <w:b w:val="0"/>
            <w:color w:val="000000"/>
            <w:sz w:val="22"/>
            <w:szCs w:val="22"/>
          </w:rPr>
          <w:delText>and want to</w:delText>
        </w:r>
        <w:r w:rsidR="0094162B" w:rsidDel="008743BA">
          <w:rPr>
            <w:rFonts w:ascii="Calibri" w:hAnsi="Calibri"/>
            <w:b w:val="0"/>
            <w:color w:val="000000"/>
            <w:sz w:val="22"/>
            <w:szCs w:val="22"/>
          </w:rPr>
          <w:delText xml:space="preserve"> </w:delText>
        </w:r>
        <w:r w:rsidR="00F10EAF" w:rsidDel="008743BA">
          <w:rPr>
            <w:rFonts w:ascii="Calibri" w:hAnsi="Calibri"/>
            <w:b w:val="0"/>
            <w:color w:val="000000"/>
            <w:sz w:val="22"/>
            <w:szCs w:val="22"/>
          </w:rPr>
          <w:delText>quickly and efficiently find the information they seek</w:delText>
        </w:r>
        <w:r w:rsidRPr="008B312D" w:rsidDel="008743BA">
          <w:rPr>
            <w:rFonts w:ascii="Calibri" w:hAnsi="Calibri"/>
            <w:b w:val="0"/>
            <w:color w:val="000000"/>
            <w:sz w:val="22"/>
            <w:szCs w:val="22"/>
          </w:rPr>
          <w:delText>.</w:delText>
        </w:r>
      </w:del>
    </w:p>
    <w:p w14:paraId="638A4AE5" w14:textId="0130213B" w:rsidR="00275BEA" w:rsidRPr="008B312D" w:rsidDel="008743BA" w:rsidRDefault="007E0B0D" w:rsidP="002C542F">
      <w:pPr>
        <w:pStyle w:val="BodyText"/>
        <w:pBdr>
          <w:top w:val="double" w:sz="4" w:space="1" w:color="auto"/>
          <w:left w:val="double" w:sz="4" w:space="4" w:color="auto"/>
          <w:bottom w:val="double" w:sz="4" w:space="1" w:color="auto"/>
          <w:right w:val="double" w:sz="4" w:space="4" w:color="auto"/>
        </w:pBdr>
        <w:spacing w:before="120"/>
        <w:rPr>
          <w:del w:id="20" w:author="miminguyenb@yahoo.com" w:date="2024-05-22T02:15:00Z" w16du:dateUtc="2024-05-22T09:15:00Z"/>
          <w:rFonts w:ascii="Calibri" w:hAnsi="Calibri"/>
          <w:b w:val="0"/>
          <w:color w:val="000000"/>
          <w:sz w:val="22"/>
          <w:szCs w:val="22"/>
        </w:rPr>
      </w:pPr>
      <w:del w:id="21" w:author="miminguyenb@yahoo.com" w:date="2024-05-22T02:15:00Z" w16du:dateUtc="2024-05-22T09:15:00Z">
        <w:r w:rsidRPr="008B312D" w:rsidDel="008743BA">
          <w:rPr>
            <w:rFonts w:ascii="Calibri" w:hAnsi="Calibri"/>
            <w:b w:val="0"/>
            <w:color w:val="000000"/>
            <w:sz w:val="22"/>
            <w:szCs w:val="22"/>
          </w:rPr>
          <w:delText>Example readers include</w:delText>
        </w:r>
        <w:r w:rsidR="00275BEA" w:rsidRPr="008B312D" w:rsidDel="008743BA">
          <w:rPr>
            <w:rFonts w:ascii="Calibri" w:hAnsi="Calibri"/>
            <w:b w:val="0"/>
            <w:color w:val="000000"/>
            <w:sz w:val="22"/>
            <w:szCs w:val="22"/>
          </w:rPr>
          <w:delText>:</w:delText>
        </w:r>
      </w:del>
    </w:p>
    <w:p w14:paraId="73020F7B" w14:textId="5C35BCA5" w:rsidR="00544508" w:rsidRPr="008B312D" w:rsidDel="008743BA" w:rsidRDefault="00544508" w:rsidP="00544508">
      <w:pPr>
        <w:pStyle w:val="BodyText"/>
        <w:pBdr>
          <w:top w:val="double" w:sz="4" w:space="1" w:color="auto"/>
          <w:left w:val="double" w:sz="4" w:space="4" w:color="auto"/>
          <w:bottom w:val="double" w:sz="4" w:space="1" w:color="auto"/>
          <w:right w:val="double" w:sz="4" w:space="4" w:color="auto"/>
        </w:pBdr>
        <w:tabs>
          <w:tab w:val="left" w:pos="360"/>
        </w:tabs>
        <w:rPr>
          <w:del w:id="22" w:author="miminguyenb@yahoo.com" w:date="2024-05-22T02:15:00Z" w16du:dateUtc="2024-05-22T09:15:00Z"/>
          <w:rFonts w:ascii="Calibri" w:hAnsi="Calibri"/>
          <w:b w:val="0"/>
          <w:color w:val="000000"/>
          <w:sz w:val="22"/>
          <w:szCs w:val="22"/>
        </w:rPr>
      </w:pPr>
      <w:del w:id="23" w:author="miminguyenb@yahoo.com" w:date="2024-05-22T02:15:00Z" w16du:dateUtc="2024-05-22T09:15:00Z">
        <w:r w:rsidRPr="008B312D" w:rsidDel="008743BA">
          <w:rPr>
            <w:rFonts w:ascii="Calibri" w:hAnsi="Calibri"/>
            <w:b w:val="0"/>
            <w:color w:val="000000"/>
            <w:sz w:val="22"/>
            <w:szCs w:val="22"/>
          </w:rPr>
          <w:tab/>
          <w:delText xml:space="preserve">- </w:delText>
        </w:r>
        <w:r w:rsidR="008B312D" w:rsidDel="008743BA">
          <w:rPr>
            <w:rFonts w:ascii="Calibri" w:hAnsi="Calibri"/>
            <w:b w:val="0"/>
            <w:color w:val="000000"/>
            <w:sz w:val="22"/>
            <w:szCs w:val="22"/>
          </w:rPr>
          <w:delText>Wanderer's Tools</w:delText>
        </w:r>
        <w:r w:rsidRPr="008B312D" w:rsidDel="008743BA">
          <w:rPr>
            <w:rFonts w:ascii="Calibri" w:hAnsi="Calibri"/>
            <w:b w:val="0"/>
            <w:color w:val="000000"/>
            <w:sz w:val="22"/>
            <w:szCs w:val="22"/>
          </w:rPr>
          <w:delText>, especially those who might be involved in financing ideas</w:delText>
        </w:r>
        <w:r w:rsidR="002C542F" w:rsidRPr="008B312D" w:rsidDel="008743BA">
          <w:rPr>
            <w:rFonts w:ascii="Calibri" w:hAnsi="Calibri"/>
            <w:b w:val="0"/>
            <w:color w:val="000000"/>
            <w:sz w:val="22"/>
            <w:szCs w:val="22"/>
          </w:rPr>
          <w:delText xml:space="preserve"> and those interested enough in computing technology to want to have input into the process</w:delText>
        </w:r>
      </w:del>
    </w:p>
    <w:p w14:paraId="3118C63D" w14:textId="2143BFA6" w:rsidR="007E0B0D" w:rsidRPr="008B312D" w:rsidDel="008743BA" w:rsidRDefault="00544508" w:rsidP="00544508">
      <w:pPr>
        <w:pStyle w:val="BodyText"/>
        <w:pBdr>
          <w:top w:val="double" w:sz="4" w:space="1" w:color="auto"/>
          <w:left w:val="double" w:sz="4" w:space="4" w:color="auto"/>
          <w:bottom w:val="double" w:sz="4" w:space="1" w:color="auto"/>
          <w:right w:val="double" w:sz="4" w:space="4" w:color="auto"/>
        </w:pBdr>
        <w:tabs>
          <w:tab w:val="left" w:pos="360"/>
        </w:tabs>
        <w:rPr>
          <w:del w:id="24" w:author="miminguyenb@yahoo.com" w:date="2024-05-22T02:15:00Z" w16du:dateUtc="2024-05-22T09:15:00Z"/>
          <w:rFonts w:ascii="Calibri" w:hAnsi="Calibri"/>
          <w:b w:val="0"/>
          <w:color w:val="000000"/>
          <w:sz w:val="22"/>
          <w:szCs w:val="22"/>
        </w:rPr>
      </w:pPr>
      <w:del w:id="25" w:author="miminguyenb@yahoo.com" w:date="2024-05-22T02:15:00Z" w16du:dateUtc="2024-05-22T09:15:00Z">
        <w:r w:rsidRPr="008B312D" w:rsidDel="008743BA">
          <w:rPr>
            <w:rFonts w:ascii="Calibri" w:hAnsi="Calibri"/>
            <w:b w:val="0"/>
            <w:color w:val="000000"/>
            <w:sz w:val="22"/>
            <w:szCs w:val="22"/>
          </w:rPr>
          <w:tab/>
          <w:delText>- End-user</w:delText>
        </w:r>
        <w:r w:rsidR="00197F2A" w:rsidDel="008743BA">
          <w:rPr>
            <w:rFonts w:ascii="Calibri" w:hAnsi="Calibri"/>
            <w:b w:val="0"/>
            <w:color w:val="000000"/>
            <w:sz w:val="22"/>
            <w:szCs w:val="22"/>
          </w:rPr>
          <w:delText xml:space="preserve">s </w:delText>
        </w:r>
        <w:r w:rsidR="007E0B0D" w:rsidRPr="008B312D" w:rsidDel="008743BA">
          <w:rPr>
            <w:rFonts w:ascii="Calibri" w:hAnsi="Calibri"/>
            <w:b w:val="0"/>
            <w:color w:val="000000"/>
            <w:sz w:val="22"/>
            <w:szCs w:val="22"/>
          </w:rPr>
          <w:delText xml:space="preserve">(if she is wise, </w:delText>
        </w:r>
        <w:r w:rsidR="00197F2A" w:rsidDel="008743BA">
          <w:rPr>
            <w:rFonts w:ascii="Calibri" w:hAnsi="Calibri"/>
            <w:b w:val="0"/>
            <w:color w:val="000000"/>
            <w:sz w:val="22"/>
            <w:szCs w:val="22"/>
          </w:rPr>
          <w:delText>the Product Owner</w:delText>
        </w:r>
        <w:r w:rsidR="007E0B0D" w:rsidRPr="008B312D" w:rsidDel="008743BA">
          <w:rPr>
            <w:rFonts w:ascii="Calibri" w:hAnsi="Calibri"/>
            <w:b w:val="0"/>
            <w:color w:val="000000"/>
            <w:sz w:val="22"/>
            <w:szCs w:val="22"/>
          </w:rPr>
          <w:delText xml:space="preserve"> will </w:delText>
        </w:r>
        <w:r w:rsidR="00452766" w:rsidRPr="008B312D" w:rsidDel="008743BA">
          <w:rPr>
            <w:rFonts w:ascii="Calibri" w:hAnsi="Calibri"/>
            <w:b w:val="0"/>
            <w:color w:val="000000"/>
            <w:sz w:val="22"/>
            <w:szCs w:val="22"/>
          </w:rPr>
          <w:delText>have contacted</w:delText>
        </w:r>
        <w:r w:rsidR="007E0B0D" w:rsidRPr="008B312D" w:rsidDel="008743BA">
          <w:rPr>
            <w:rFonts w:ascii="Calibri" w:hAnsi="Calibri"/>
            <w:b w:val="0"/>
            <w:color w:val="000000"/>
            <w:sz w:val="22"/>
            <w:szCs w:val="22"/>
          </w:rPr>
          <w:delText xml:space="preserve"> </w:delText>
        </w:r>
        <w:r w:rsidR="00452766" w:rsidRPr="008B312D" w:rsidDel="008743BA">
          <w:rPr>
            <w:rFonts w:ascii="Calibri" w:hAnsi="Calibri"/>
            <w:b w:val="0"/>
            <w:color w:val="000000"/>
            <w:sz w:val="22"/>
            <w:szCs w:val="22"/>
          </w:rPr>
          <w:delText xml:space="preserve">a few representative potential </w:delText>
        </w:r>
        <w:r w:rsidR="0091687E" w:rsidRPr="008B312D" w:rsidDel="008743BA">
          <w:rPr>
            <w:rFonts w:ascii="Calibri" w:hAnsi="Calibri"/>
            <w:b w:val="0"/>
            <w:color w:val="000000"/>
            <w:sz w:val="22"/>
            <w:szCs w:val="22"/>
          </w:rPr>
          <w:delText>users</w:delText>
        </w:r>
        <w:r w:rsidR="00E8438E" w:rsidRPr="008B312D" w:rsidDel="008743BA">
          <w:rPr>
            <w:rFonts w:ascii="Calibri" w:hAnsi="Calibri"/>
            <w:b w:val="0"/>
            <w:color w:val="000000"/>
            <w:sz w:val="22"/>
            <w:szCs w:val="22"/>
          </w:rPr>
          <w:delText xml:space="preserve"> </w:delText>
        </w:r>
        <w:r w:rsidR="002C542F" w:rsidRPr="008B312D" w:rsidDel="008743BA">
          <w:rPr>
            <w:rFonts w:ascii="Calibri" w:hAnsi="Calibri"/>
            <w:b w:val="0"/>
            <w:color w:val="000000"/>
            <w:sz w:val="22"/>
            <w:szCs w:val="22"/>
          </w:rPr>
          <w:delText xml:space="preserve">to </w:delText>
        </w:r>
        <w:r w:rsidR="007E0B0D" w:rsidRPr="008B312D" w:rsidDel="008743BA">
          <w:rPr>
            <w:rFonts w:ascii="Calibri" w:hAnsi="Calibri"/>
            <w:b w:val="0"/>
            <w:color w:val="000000"/>
            <w:sz w:val="22"/>
            <w:szCs w:val="22"/>
          </w:rPr>
          <w:delText xml:space="preserve">see if this system might </w:delText>
        </w:r>
        <w:r w:rsidR="00197F2A" w:rsidDel="008743BA">
          <w:rPr>
            <w:rFonts w:ascii="Calibri" w:hAnsi="Calibri"/>
            <w:b w:val="0"/>
            <w:color w:val="000000"/>
            <w:sz w:val="22"/>
            <w:szCs w:val="22"/>
          </w:rPr>
          <w:delText>appeal</w:delText>
        </w:r>
        <w:r w:rsidR="007E0B0D" w:rsidRPr="008B312D" w:rsidDel="008743BA">
          <w:rPr>
            <w:rFonts w:ascii="Calibri" w:hAnsi="Calibri"/>
            <w:b w:val="0"/>
            <w:color w:val="000000"/>
            <w:sz w:val="22"/>
            <w:szCs w:val="22"/>
          </w:rPr>
          <w:delText xml:space="preserve"> to them)</w:delText>
        </w:r>
      </w:del>
    </w:p>
    <w:p w14:paraId="1E79E303" w14:textId="1BBEDE54" w:rsidR="00275BEA" w:rsidRPr="008B312D" w:rsidDel="008743BA" w:rsidRDefault="00544508" w:rsidP="00544508">
      <w:pPr>
        <w:pStyle w:val="BodyText"/>
        <w:pBdr>
          <w:top w:val="double" w:sz="4" w:space="1" w:color="auto"/>
          <w:left w:val="double" w:sz="4" w:space="4" w:color="auto"/>
          <w:bottom w:val="double" w:sz="4" w:space="1" w:color="auto"/>
          <w:right w:val="double" w:sz="4" w:space="4" w:color="auto"/>
        </w:pBdr>
        <w:tabs>
          <w:tab w:val="left" w:pos="360"/>
        </w:tabs>
        <w:spacing w:after="120"/>
        <w:rPr>
          <w:del w:id="26" w:author="miminguyenb@yahoo.com" w:date="2024-05-22T02:15:00Z" w16du:dateUtc="2024-05-22T09:15:00Z"/>
          <w:rFonts w:ascii="Calibri" w:hAnsi="Calibri"/>
          <w:b w:val="0"/>
          <w:color w:val="000000"/>
          <w:sz w:val="22"/>
          <w:szCs w:val="22"/>
        </w:rPr>
      </w:pPr>
      <w:del w:id="27" w:author="miminguyenb@yahoo.com" w:date="2024-05-22T02:15:00Z" w16du:dateUtc="2024-05-22T09:15:00Z">
        <w:r w:rsidRPr="008B312D" w:rsidDel="008743BA">
          <w:rPr>
            <w:rFonts w:ascii="Calibri" w:hAnsi="Calibri"/>
            <w:b w:val="0"/>
            <w:color w:val="000000"/>
            <w:sz w:val="22"/>
            <w:szCs w:val="22"/>
          </w:rPr>
          <w:tab/>
          <w:delText xml:space="preserve">- </w:delText>
        </w:r>
        <w:r w:rsidR="00275BEA" w:rsidRPr="008B312D" w:rsidDel="008743BA">
          <w:rPr>
            <w:rFonts w:ascii="Calibri" w:hAnsi="Calibri"/>
            <w:b w:val="0"/>
            <w:color w:val="000000"/>
            <w:sz w:val="22"/>
            <w:szCs w:val="22"/>
          </w:rPr>
          <w:delText xml:space="preserve">Your </w:delText>
        </w:r>
        <w:r w:rsidR="0093095E" w:rsidDel="008743BA">
          <w:rPr>
            <w:rFonts w:ascii="Calibri" w:hAnsi="Calibri"/>
            <w:b w:val="0"/>
            <w:color w:val="000000"/>
            <w:sz w:val="22"/>
            <w:szCs w:val="22"/>
          </w:rPr>
          <w:delText>organization</w:delText>
        </w:r>
        <w:r w:rsidR="00197F2A" w:rsidDel="008743BA">
          <w:rPr>
            <w:rFonts w:ascii="Calibri" w:hAnsi="Calibri"/>
            <w:b w:val="0"/>
            <w:color w:val="000000"/>
            <w:sz w:val="22"/>
            <w:szCs w:val="22"/>
          </w:rPr>
          <w:delText>'</w:delText>
        </w:r>
        <w:r w:rsidR="0093095E" w:rsidDel="008743BA">
          <w:rPr>
            <w:rFonts w:ascii="Calibri" w:hAnsi="Calibri"/>
            <w:b w:val="0"/>
            <w:color w:val="000000"/>
            <w:sz w:val="22"/>
            <w:szCs w:val="22"/>
          </w:rPr>
          <w:delText xml:space="preserve">s </w:delText>
        </w:r>
        <w:r w:rsidR="00275BEA" w:rsidRPr="008B312D" w:rsidDel="008743BA">
          <w:rPr>
            <w:rFonts w:ascii="Calibri" w:hAnsi="Calibri"/>
            <w:b w:val="0"/>
            <w:color w:val="000000"/>
            <w:sz w:val="22"/>
            <w:szCs w:val="22"/>
          </w:rPr>
          <w:delText xml:space="preserve">dev team </w:delText>
        </w:r>
      </w:del>
    </w:p>
    <w:p w14:paraId="45069D31" w14:textId="0463EDAC" w:rsidR="007E0B0D" w:rsidRPr="008B312D" w:rsidDel="008743BA" w:rsidRDefault="007E0B0D" w:rsidP="001972A3">
      <w:pPr>
        <w:pStyle w:val="BodyText"/>
        <w:tabs>
          <w:tab w:val="num" w:pos="540"/>
        </w:tabs>
        <w:ind w:left="540" w:hanging="540"/>
        <w:rPr>
          <w:del w:id="28" w:author="miminguyenb@yahoo.com" w:date="2024-05-22T02:15:00Z" w16du:dateUtc="2024-05-22T09:15:00Z"/>
          <w:rFonts w:ascii="Calibri" w:hAnsi="Calibri"/>
          <w:bCs/>
          <w:i/>
          <w:color w:val="0000FF"/>
          <w:sz w:val="22"/>
          <w:szCs w:val="22"/>
          <w:bdr w:val="single" w:sz="4" w:space="0" w:color="0000FF"/>
        </w:rPr>
      </w:pPr>
    </w:p>
    <w:p w14:paraId="29C935FF" w14:textId="7E0ACA9F" w:rsidR="0091687E" w:rsidRPr="008B312D" w:rsidDel="008743BA" w:rsidRDefault="00452766">
      <w:pPr>
        <w:rPr>
          <w:del w:id="29" w:author="miminguyenb@yahoo.com" w:date="2024-05-22T02:15:00Z" w16du:dateUtc="2024-05-22T09:15:00Z"/>
          <w:rFonts w:ascii="Calibri" w:hAnsi="Calibri"/>
          <w:bCs/>
          <w:color w:val="000000" w:themeColor="text1"/>
          <w:sz w:val="22"/>
          <w:szCs w:val="22"/>
          <w:bdr w:val="single" w:sz="4" w:space="0" w:color="0000FF"/>
        </w:rPr>
      </w:pPr>
      <w:del w:id="30" w:author="miminguyenb@yahoo.com" w:date="2024-05-22T02:15:00Z" w16du:dateUtc="2024-05-22T09:15:00Z">
        <w:r w:rsidRPr="008B312D" w:rsidDel="008743BA">
          <w:rPr>
            <w:rFonts w:ascii="Calibri" w:hAnsi="Calibri"/>
            <w:bCs/>
            <w:color w:val="000000" w:themeColor="text1"/>
            <w:sz w:val="22"/>
            <w:szCs w:val="22"/>
          </w:rPr>
          <w:delText>Note</w:delText>
        </w:r>
        <w:r w:rsidR="007F5268" w:rsidDel="008743BA">
          <w:rPr>
            <w:rFonts w:ascii="Calibri" w:hAnsi="Calibri"/>
            <w:bCs/>
            <w:color w:val="000000" w:themeColor="text1"/>
            <w:sz w:val="22"/>
            <w:szCs w:val="22"/>
          </w:rPr>
          <w:delText>: d</w:delText>
        </w:r>
        <w:r w:rsidR="009A6A6C" w:rsidDel="008743BA">
          <w:rPr>
            <w:rFonts w:ascii="Calibri" w:hAnsi="Calibri"/>
            <w:bCs/>
            <w:color w:val="000000" w:themeColor="text1"/>
            <w:sz w:val="22"/>
            <w:szCs w:val="22"/>
          </w:rPr>
          <w:delText>ocument sections</w:delText>
        </w:r>
        <w:r w:rsidRPr="008B312D" w:rsidDel="008743BA">
          <w:rPr>
            <w:rFonts w:ascii="Calibri" w:hAnsi="Calibri"/>
            <w:bCs/>
            <w:color w:val="000000" w:themeColor="text1"/>
            <w:sz w:val="22"/>
            <w:szCs w:val="22"/>
          </w:rPr>
          <w:delText xml:space="preserve"> are numbered (except for the </w:delText>
        </w:r>
        <w:r w:rsidRPr="007F5268" w:rsidDel="008743BA">
          <w:rPr>
            <w:rFonts w:ascii="Calibri" w:hAnsi="Calibri"/>
            <w:bCs/>
            <w:i/>
            <w:iCs/>
            <w:color w:val="000000" w:themeColor="text1"/>
            <w:sz w:val="22"/>
            <w:szCs w:val="22"/>
          </w:rPr>
          <w:delText>Executive Summary</w:delText>
        </w:r>
        <w:r w:rsidRPr="008B312D" w:rsidDel="008743BA">
          <w:rPr>
            <w:rFonts w:ascii="Calibri" w:hAnsi="Calibri"/>
            <w:bCs/>
            <w:color w:val="000000" w:themeColor="text1"/>
            <w:sz w:val="22"/>
            <w:szCs w:val="22"/>
          </w:rPr>
          <w:delText>)</w:delText>
        </w:r>
        <w:r w:rsidR="00197F2A" w:rsidDel="008743BA">
          <w:rPr>
            <w:rFonts w:ascii="Calibri" w:hAnsi="Calibri"/>
            <w:bCs/>
            <w:color w:val="000000" w:themeColor="text1"/>
            <w:sz w:val="22"/>
            <w:szCs w:val="22"/>
          </w:rPr>
          <w:delText xml:space="preserve">. </w:delText>
        </w:r>
        <w:r w:rsidR="00077BFE" w:rsidDel="008743BA">
          <w:rPr>
            <w:rFonts w:ascii="Calibri" w:hAnsi="Calibri"/>
            <w:bCs/>
            <w:color w:val="000000" w:themeColor="text1"/>
            <w:sz w:val="22"/>
            <w:szCs w:val="22"/>
          </w:rPr>
          <w:delText>Using subsection numbering (like 1.0, 1.1, 1.2, 1.3, …) is optional</w:delText>
        </w:r>
        <w:r w:rsidR="008B312D" w:rsidDel="008743BA">
          <w:rPr>
            <w:rFonts w:ascii="Calibri" w:hAnsi="Calibri"/>
            <w:bCs/>
            <w:color w:val="000000" w:themeColor="text1"/>
            <w:sz w:val="22"/>
            <w:szCs w:val="22"/>
          </w:rPr>
          <w:delText xml:space="preserve"> as long as you are</w:delText>
        </w:r>
        <w:r w:rsidRPr="008B312D" w:rsidDel="008743BA">
          <w:rPr>
            <w:rFonts w:ascii="Calibri" w:hAnsi="Calibri"/>
            <w:bCs/>
            <w:color w:val="000000" w:themeColor="text1"/>
            <w:sz w:val="22"/>
            <w:szCs w:val="22"/>
          </w:rPr>
          <w:delText xml:space="preserve"> consistent</w:delText>
        </w:r>
        <w:r w:rsidR="008B312D" w:rsidDel="008743BA">
          <w:rPr>
            <w:rFonts w:ascii="Calibri" w:hAnsi="Calibri"/>
            <w:bCs/>
            <w:color w:val="000000" w:themeColor="text1"/>
            <w:sz w:val="22"/>
            <w:szCs w:val="22"/>
          </w:rPr>
          <w:delText xml:space="preserve"> throughout the </w:delText>
        </w:r>
        <w:r w:rsidR="00197F2A" w:rsidDel="008743BA">
          <w:rPr>
            <w:rFonts w:ascii="Calibri" w:hAnsi="Calibri"/>
            <w:bCs/>
            <w:color w:val="000000" w:themeColor="text1"/>
            <w:sz w:val="22"/>
            <w:szCs w:val="22"/>
          </w:rPr>
          <w:delText>document</w:delText>
        </w:r>
        <w:r w:rsidR="00A34312" w:rsidDel="008743BA">
          <w:rPr>
            <w:rFonts w:ascii="Calibri" w:hAnsi="Calibri"/>
            <w:bCs/>
            <w:color w:val="000000" w:themeColor="text1"/>
            <w:sz w:val="22"/>
            <w:szCs w:val="22"/>
          </w:rPr>
          <w:delText xml:space="preserve"> and match </w:delText>
        </w:r>
        <w:r w:rsidR="00DE6C5E" w:rsidDel="008743BA">
          <w:rPr>
            <w:rFonts w:ascii="Calibri" w:hAnsi="Calibri"/>
            <w:bCs/>
            <w:color w:val="000000" w:themeColor="text1"/>
            <w:sz w:val="22"/>
            <w:szCs w:val="22"/>
          </w:rPr>
          <w:delText>the (auto-generated)</w:delText>
        </w:r>
        <w:r w:rsidR="00A34312" w:rsidDel="008743BA">
          <w:rPr>
            <w:rFonts w:ascii="Calibri" w:hAnsi="Calibri"/>
            <w:bCs/>
            <w:color w:val="000000" w:themeColor="text1"/>
            <w:sz w:val="22"/>
            <w:szCs w:val="22"/>
          </w:rPr>
          <w:delText xml:space="preserve"> Table of Contents above</w:delText>
        </w:r>
        <w:r w:rsidR="00197F2A" w:rsidDel="008743BA">
          <w:rPr>
            <w:rFonts w:ascii="Calibri" w:hAnsi="Calibri"/>
            <w:bCs/>
            <w:color w:val="000000" w:themeColor="text1"/>
            <w:sz w:val="22"/>
            <w:szCs w:val="22"/>
          </w:rPr>
          <w:delText>.</w:delText>
        </w:r>
      </w:del>
    </w:p>
    <w:p w14:paraId="27293F45" w14:textId="7F0C2567" w:rsidR="0091687E" w:rsidRPr="008B312D" w:rsidDel="008743BA" w:rsidRDefault="0091687E">
      <w:pPr>
        <w:rPr>
          <w:del w:id="31" w:author="miminguyenb@yahoo.com" w:date="2024-05-22T02:15:00Z" w16du:dateUtc="2024-05-22T09:15:00Z"/>
          <w:rFonts w:ascii="Calibri" w:hAnsi="Calibri"/>
          <w:bCs/>
          <w:color w:val="000000" w:themeColor="text1"/>
          <w:sz w:val="22"/>
          <w:szCs w:val="22"/>
          <w:bdr w:val="single" w:sz="4" w:space="0" w:color="0000FF"/>
        </w:rPr>
      </w:pPr>
    </w:p>
    <w:p w14:paraId="746D066A" w14:textId="113D4F2D" w:rsidR="00852EF0" w:rsidDel="008743BA" w:rsidRDefault="0091687E" w:rsidP="0091687E">
      <w:pPr>
        <w:pStyle w:val="BodyText"/>
        <w:spacing w:before="120" w:after="120"/>
        <w:rPr>
          <w:del w:id="32" w:author="miminguyenb@yahoo.com" w:date="2024-05-22T02:15:00Z" w16du:dateUtc="2024-05-22T09:15:00Z"/>
          <w:rFonts w:ascii="Calibri" w:hAnsi="Calibri"/>
          <w:b w:val="0"/>
          <w:color w:val="000000"/>
          <w:sz w:val="22"/>
          <w:szCs w:val="22"/>
        </w:rPr>
      </w:pPr>
      <w:del w:id="33" w:author="miminguyenb@yahoo.com" w:date="2024-05-22T02:15:00Z" w16du:dateUtc="2024-05-22T09:15:00Z">
        <w:r w:rsidRPr="0091687E" w:rsidDel="008743BA">
          <w:rPr>
            <w:rFonts w:ascii="Calibri" w:hAnsi="Calibri"/>
            <w:color w:val="000000"/>
            <w:szCs w:val="24"/>
            <w:u w:val="words"/>
          </w:rPr>
          <w:delText xml:space="preserve">Advice: Give your proposed system a </w:delText>
        </w:r>
        <w:r w:rsidR="00197F2A" w:rsidDel="008743BA">
          <w:rPr>
            <w:rFonts w:ascii="Calibri" w:hAnsi="Calibri"/>
            <w:color w:val="000000"/>
            <w:szCs w:val="24"/>
            <w:u w:val="words"/>
          </w:rPr>
          <w:delText>"</w:delText>
        </w:r>
        <w:r w:rsidR="00422786" w:rsidDel="008743BA">
          <w:rPr>
            <w:rFonts w:ascii="Calibri" w:hAnsi="Calibri"/>
            <w:color w:val="000000"/>
            <w:szCs w:val="24"/>
            <w:u w:val="words"/>
          </w:rPr>
          <w:delText>Code N</w:delText>
        </w:r>
        <w:r w:rsidRPr="0091687E" w:rsidDel="008743BA">
          <w:rPr>
            <w:rFonts w:ascii="Calibri" w:hAnsi="Calibri"/>
            <w:color w:val="000000"/>
            <w:szCs w:val="24"/>
            <w:u w:val="words"/>
          </w:rPr>
          <w:delText>ame</w:delText>
        </w:r>
        <w:r w:rsidR="00422786" w:rsidDel="008743BA">
          <w:rPr>
            <w:rFonts w:ascii="Calibri" w:hAnsi="Calibri"/>
            <w:color w:val="000000"/>
            <w:szCs w:val="24"/>
            <w:u w:val="words"/>
          </w:rPr>
          <w:delText>"</w:delText>
        </w:r>
        <w:r w:rsidR="00197F2A" w:rsidDel="008743BA">
          <w:rPr>
            <w:rFonts w:ascii="Calibri" w:hAnsi="Calibri"/>
            <w:color w:val="000000"/>
            <w:szCs w:val="24"/>
            <w:u w:val="words"/>
          </w:rPr>
          <w:delText xml:space="preserve">. </w:delText>
        </w:r>
        <w:r w:rsidR="00613D57" w:rsidDel="008743BA">
          <w:rPr>
            <w:rFonts w:ascii="Calibri" w:hAnsi="Calibri"/>
            <w:b w:val="0"/>
            <w:color w:val="000000"/>
            <w:sz w:val="22"/>
            <w:szCs w:val="22"/>
          </w:rPr>
          <w:delText>Constantly re</w:delText>
        </w:r>
        <w:r w:rsidRPr="008B312D" w:rsidDel="008743BA">
          <w:rPr>
            <w:rFonts w:ascii="Calibri" w:hAnsi="Calibri"/>
            <w:b w:val="0"/>
            <w:color w:val="000000"/>
            <w:sz w:val="22"/>
            <w:szCs w:val="22"/>
          </w:rPr>
          <w:delText xml:space="preserve">ferring to </w:delText>
        </w:r>
        <w:r w:rsidR="00613D57" w:rsidDel="008743BA">
          <w:rPr>
            <w:rFonts w:ascii="Calibri" w:hAnsi="Calibri"/>
            <w:b w:val="0"/>
            <w:color w:val="000000"/>
            <w:sz w:val="22"/>
            <w:szCs w:val="22"/>
          </w:rPr>
          <w:delText xml:space="preserve">your product </w:delText>
        </w:r>
        <w:r w:rsidRPr="008B312D" w:rsidDel="008743BA">
          <w:rPr>
            <w:rFonts w:ascii="Calibri" w:hAnsi="Calibri"/>
            <w:b w:val="0"/>
            <w:color w:val="000000"/>
            <w:sz w:val="22"/>
            <w:szCs w:val="22"/>
          </w:rPr>
          <w:delText xml:space="preserve">as </w:delText>
        </w:r>
        <w:r w:rsidR="00197F2A" w:rsidDel="008743BA">
          <w:rPr>
            <w:rFonts w:ascii="Calibri" w:hAnsi="Calibri"/>
            <w:b w:val="0"/>
            <w:color w:val="000000"/>
            <w:sz w:val="22"/>
            <w:szCs w:val="22"/>
          </w:rPr>
          <w:delText>"</w:delText>
        </w:r>
        <w:r w:rsidRPr="008B312D" w:rsidDel="008743BA">
          <w:rPr>
            <w:rFonts w:ascii="Calibri" w:hAnsi="Calibri"/>
            <w:b w:val="0"/>
            <w:color w:val="000000"/>
            <w:sz w:val="22"/>
            <w:szCs w:val="22"/>
          </w:rPr>
          <w:delText xml:space="preserve">The proposed </w:delText>
        </w:r>
        <w:r w:rsidR="008B312D" w:rsidRPr="008B312D" w:rsidDel="008743BA">
          <w:rPr>
            <w:rFonts w:ascii="Calibri" w:hAnsi="Calibri"/>
            <w:b w:val="0"/>
            <w:color w:val="000000"/>
            <w:sz w:val="22"/>
            <w:szCs w:val="22"/>
          </w:rPr>
          <w:delText>travel journal for Wanderer's Tools</w:delText>
        </w:r>
        <w:r w:rsidR="00197F2A" w:rsidDel="008743BA">
          <w:rPr>
            <w:rFonts w:ascii="Calibri" w:hAnsi="Calibri"/>
            <w:b w:val="0"/>
            <w:color w:val="000000"/>
            <w:sz w:val="22"/>
            <w:szCs w:val="22"/>
          </w:rPr>
          <w:delText>"</w:delText>
        </w:r>
        <w:r w:rsidRPr="008B312D" w:rsidDel="008743BA">
          <w:rPr>
            <w:rFonts w:ascii="Calibri" w:hAnsi="Calibri"/>
            <w:b w:val="0"/>
            <w:color w:val="000000"/>
            <w:sz w:val="22"/>
            <w:szCs w:val="22"/>
          </w:rPr>
          <w:delText xml:space="preserve"> for the entire document will </w:delText>
        </w:r>
        <w:r w:rsidR="00243ACD" w:rsidDel="008743BA">
          <w:rPr>
            <w:rFonts w:ascii="Calibri" w:hAnsi="Calibri"/>
            <w:b w:val="0"/>
            <w:color w:val="000000"/>
            <w:sz w:val="22"/>
            <w:szCs w:val="22"/>
          </w:rPr>
          <w:delText>be</w:delText>
        </w:r>
        <w:r w:rsidRPr="008B312D" w:rsidDel="008743BA">
          <w:rPr>
            <w:rFonts w:ascii="Calibri" w:hAnsi="Calibri"/>
            <w:b w:val="0"/>
            <w:color w:val="000000"/>
            <w:sz w:val="22"/>
            <w:szCs w:val="22"/>
          </w:rPr>
          <w:delText xml:space="preserve"> tiring for you </w:delText>
        </w:r>
        <w:r w:rsidRPr="008B312D" w:rsidDel="008743BA">
          <w:rPr>
            <w:rFonts w:ascii="Calibri" w:hAnsi="Calibri"/>
            <w:b w:val="0"/>
            <w:i/>
            <w:color w:val="000000"/>
            <w:sz w:val="22"/>
            <w:szCs w:val="22"/>
          </w:rPr>
          <w:delText>and</w:delText>
        </w:r>
        <w:r w:rsidRPr="008B312D" w:rsidDel="008743BA">
          <w:rPr>
            <w:rFonts w:ascii="Calibri" w:hAnsi="Calibri"/>
            <w:b w:val="0"/>
            <w:color w:val="000000"/>
            <w:sz w:val="22"/>
            <w:szCs w:val="22"/>
          </w:rPr>
          <w:delText xml:space="preserve"> your reader</w:delText>
        </w:r>
        <w:r w:rsidR="00197F2A" w:rsidDel="008743BA">
          <w:rPr>
            <w:rFonts w:ascii="Calibri" w:hAnsi="Calibri"/>
            <w:b w:val="0"/>
            <w:color w:val="000000"/>
            <w:sz w:val="22"/>
            <w:szCs w:val="22"/>
          </w:rPr>
          <w:delText xml:space="preserve">. </w:delText>
        </w:r>
        <w:r w:rsidR="002C542F" w:rsidRPr="008B312D" w:rsidDel="008743BA">
          <w:rPr>
            <w:rFonts w:ascii="Calibri" w:hAnsi="Calibri"/>
            <w:b w:val="0"/>
            <w:color w:val="000000"/>
            <w:sz w:val="22"/>
            <w:szCs w:val="22"/>
          </w:rPr>
          <w:delText xml:space="preserve">An acronym is </w:delText>
        </w:r>
        <w:r w:rsidR="00D171E5" w:rsidDel="008743BA">
          <w:rPr>
            <w:rFonts w:ascii="Calibri" w:hAnsi="Calibri"/>
            <w:b w:val="0"/>
            <w:color w:val="000000"/>
            <w:sz w:val="22"/>
            <w:szCs w:val="22"/>
          </w:rPr>
          <w:delText>nice</w:delText>
        </w:r>
        <w:r w:rsidR="002C542F" w:rsidRPr="008B312D" w:rsidDel="008743BA">
          <w:rPr>
            <w:rFonts w:ascii="Calibri" w:hAnsi="Calibri"/>
            <w:b w:val="0"/>
            <w:color w:val="000000"/>
            <w:sz w:val="22"/>
            <w:szCs w:val="22"/>
          </w:rPr>
          <w:delText xml:space="preserve"> but not required</w:delText>
        </w:r>
        <w:r w:rsidR="00197F2A" w:rsidDel="008743BA">
          <w:rPr>
            <w:rFonts w:ascii="Calibri" w:hAnsi="Calibri"/>
            <w:b w:val="0"/>
            <w:color w:val="000000"/>
            <w:sz w:val="22"/>
            <w:szCs w:val="22"/>
          </w:rPr>
          <w:delText xml:space="preserve">. </w:delText>
        </w:r>
        <w:r w:rsidR="002C542F" w:rsidRPr="008B312D" w:rsidDel="008743BA">
          <w:rPr>
            <w:rFonts w:ascii="Calibri" w:hAnsi="Calibri"/>
            <w:b w:val="0"/>
            <w:color w:val="000000"/>
            <w:sz w:val="22"/>
            <w:szCs w:val="22"/>
          </w:rPr>
          <w:delText xml:space="preserve">You </w:delText>
        </w:r>
        <w:r w:rsidR="00201F4B" w:rsidDel="008743BA">
          <w:rPr>
            <w:rFonts w:ascii="Calibri" w:hAnsi="Calibri"/>
            <w:b w:val="0"/>
            <w:color w:val="000000"/>
            <w:sz w:val="22"/>
            <w:szCs w:val="22"/>
          </w:rPr>
          <w:delText>can als</w:delText>
        </w:r>
        <w:r w:rsidR="002C542F" w:rsidRPr="008B312D" w:rsidDel="008743BA">
          <w:rPr>
            <w:rFonts w:ascii="Calibri" w:hAnsi="Calibri"/>
            <w:b w:val="0"/>
            <w:color w:val="000000"/>
            <w:sz w:val="22"/>
            <w:szCs w:val="22"/>
          </w:rPr>
          <w:delText xml:space="preserve">o give your </w:delText>
        </w:r>
        <w:r w:rsidR="00FC3BE7" w:rsidDel="008743BA">
          <w:rPr>
            <w:rFonts w:ascii="Calibri" w:hAnsi="Calibri"/>
            <w:b w:val="0"/>
            <w:color w:val="000000"/>
            <w:sz w:val="22"/>
            <w:szCs w:val="22"/>
          </w:rPr>
          <w:delText xml:space="preserve">product or </w:delText>
        </w:r>
        <w:r w:rsidR="002C542F" w:rsidRPr="008B312D" w:rsidDel="008743BA">
          <w:rPr>
            <w:rFonts w:ascii="Calibri" w:hAnsi="Calibri"/>
            <w:b w:val="0"/>
            <w:color w:val="000000"/>
            <w:sz w:val="22"/>
            <w:szCs w:val="22"/>
          </w:rPr>
          <w:delText xml:space="preserve">developer group a </w:delText>
        </w:r>
        <w:r w:rsidR="00FC3BE7" w:rsidDel="008743BA">
          <w:rPr>
            <w:rFonts w:ascii="Calibri" w:hAnsi="Calibri"/>
            <w:b w:val="0"/>
            <w:color w:val="000000"/>
            <w:sz w:val="22"/>
            <w:szCs w:val="22"/>
          </w:rPr>
          <w:delText xml:space="preserve">code </w:delText>
        </w:r>
        <w:r w:rsidR="002C542F" w:rsidRPr="008B312D" w:rsidDel="008743BA">
          <w:rPr>
            <w:rFonts w:ascii="Calibri" w:hAnsi="Calibri"/>
            <w:b w:val="0"/>
            <w:color w:val="000000"/>
            <w:sz w:val="22"/>
            <w:szCs w:val="22"/>
          </w:rPr>
          <w:delText>nam</w:delText>
        </w:r>
        <w:r w:rsidR="00FC3BE7" w:rsidDel="008743BA">
          <w:rPr>
            <w:rFonts w:ascii="Calibri" w:hAnsi="Calibri"/>
            <w:b w:val="0"/>
            <w:color w:val="000000"/>
            <w:sz w:val="22"/>
            <w:szCs w:val="22"/>
          </w:rPr>
          <w:delText xml:space="preserve">e. </w:delText>
        </w:r>
        <w:r w:rsidR="002C542F" w:rsidRPr="008B312D" w:rsidDel="008743BA">
          <w:rPr>
            <w:rFonts w:ascii="Calibri" w:hAnsi="Calibri"/>
            <w:b w:val="0"/>
            <w:color w:val="000000"/>
            <w:sz w:val="22"/>
            <w:szCs w:val="22"/>
          </w:rPr>
          <w:delText>You aren't "stuck" with that name now</w:delText>
        </w:r>
        <w:r w:rsidR="00FC3BE7" w:rsidDel="008743BA">
          <w:rPr>
            <w:rFonts w:ascii="Calibri" w:hAnsi="Calibri"/>
            <w:b w:val="0"/>
            <w:color w:val="000000"/>
            <w:sz w:val="22"/>
            <w:szCs w:val="22"/>
          </w:rPr>
          <w:delText>. Still, you</w:delText>
        </w:r>
        <w:r w:rsidR="002C542F" w:rsidRPr="008B312D" w:rsidDel="008743BA">
          <w:rPr>
            <w:rFonts w:ascii="Calibri" w:hAnsi="Calibri"/>
            <w:b w:val="0"/>
            <w:color w:val="000000"/>
            <w:sz w:val="22"/>
            <w:szCs w:val="22"/>
          </w:rPr>
          <w:delText xml:space="preserve"> </w:delText>
        </w:r>
        <w:r w:rsidR="008B312D" w:rsidDel="008743BA">
          <w:rPr>
            <w:rFonts w:ascii="Calibri" w:hAnsi="Calibri"/>
            <w:b w:val="0"/>
            <w:color w:val="000000"/>
            <w:sz w:val="22"/>
            <w:szCs w:val="22"/>
          </w:rPr>
          <w:delText xml:space="preserve">will </w:delText>
        </w:r>
        <w:r w:rsidR="00FC3BE7" w:rsidDel="008743BA">
          <w:rPr>
            <w:rFonts w:ascii="Calibri" w:hAnsi="Calibri"/>
            <w:b w:val="0"/>
            <w:color w:val="000000"/>
            <w:sz w:val="22"/>
            <w:szCs w:val="22"/>
          </w:rPr>
          <w:delText>probably</w:delText>
        </w:r>
        <w:r w:rsidR="002C542F" w:rsidRPr="008B312D" w:rsidDel="008743BA">
          <w:rPr>
            <w:rFonts w:ascii="Calibri" w:hAnsi="Calibri"/>
            <w:b w:val="0"/>
            <w:color w:val="000000"/>
            <w:sz w:val="22"/>
            <w:szCs w:val="22"/>
          </w:rPr>
          <w:delText xml:space="preserve"> find it </w:delText>
        </w:r>
        <w:r w:rsidR="00FC3BE7" w:rsidDel="008743BA">
          <w:rPr>
            <w:rFonts w:ascii="Calibri" w:hAnsi="Calibri"/>
            <w:b w:val="0"/>
            <w:color w:val="000000"/>
            <w:sz w:val="22"/>
            <w:szCs w:val="22"/>
          </w:rPr>
          <w:delText>most straightforward</w:delText>
        </w:r>
        <w:r w:rsidR="002C542F" w:rsidRPr="008B312D" w:rsidDel="008743BA">
          <w:rPr>
            <w:rFonts w:ascii="Calibri" w:hAnsi="Calibri"/>
            <w:b w:val="0"/>
            <w:color w:val="000000"/>
            <w:sz w:val="22"/>
            <w:szCs w:val="22"/>
          </w:rPr>
          <w:delText xml:space="preserve"> </w:delText>
        </w:r>
        <w:r w:rsidR="00FC3BE7" w:rsidDel="008743BA">
          <w:rPr>
            <w:rFonts w:ascii="Calibri" w:hAnsi="Calibri"/>
            <w:b w:val="0"/>
            <w:color w:val="000000"/>
            <w:sz w:val="22"/>
            <w:szCs w:val="22"/>
          </w:rPr>
          <w:delText>to</w:delText>
        </w:r>
        <w:r w:rsidR="002C542F" w:rsidRPr="008B312D" w:rsidDel="008743BA">
          <w:rPr>
            <w:rFonts w:ascii="Calibri" w:hAnsi="Calibri"/>
            <w:b w:val="0"/>
            <w:color w:val="000000"/>
            <w:sz w:val="22"/>
            <w:szCs w:val="22"/>
          </w:rPr>
          <w:delText xml:space="preserve"> keep using it.</w:delText>
        </w:r>
      </w:del>
    </w:p>
    <w:p w14:paraId="16781B3A" w14:textId="74D4F6F6" w:rsidR="00852EF0" w:rsidDel="008743BA" w:rsidRDefault="00852EF0">
      <w:pPr>
        <w:rPr>
          <w:del w:id="34" w:author="miminguyenb@yahoo.com" w:date="2024-05-22T02:15:00Z" w16du:dateUtc="2024-05-22T09:15:00Z"/>
          <w:rFonts w:ascii="Calibri" w:hAnsi="Calibri"/>
          <w:color w:val="000000"/>
          <w:sz w:val="22"/>
          <w:szCs w:val="22"/>
        </w:rPr>
      </w:pPr>
      <w:del w:id="35" w:author="miminguyenb@yahoo.com" w:date="2024-05-22T02:15:00Z" w16du:dateUtc="2024-05-22T09:15:00Z">
        <w:r w:rsidDel="008743BA">
          <w:rPr>
            <w:rFonts w:ascii="Calibri" w:hAnsi="Calibri"/>
            <w:b/>
            <w:color w:val="000000"/>
            <w:sz w:val="22"/>
            <w:szCs w:val="22"/>
          </w:rPr>
          <w:br w:type="page"/>
        </w:r>
      </w:del>
    </w:p>
    <w:p w14:paraId="0DB3C7B7" w14:textId="6E47D066" w:rsidR="00852EF0" w:rsidDel="008743BA" w:rsidRDefault="00852EF0" w:rsidP="00852EF0">
      <w:pPr>
        <w:pStyle w:val="BodyText"/>
        <w:spacing w:before="120"/>
        <w:jc w:val="center"/>
        <w:rPr>
          <w:del w:id="36" w:author="miminguyenb@yahoo.com" w:date="2024-05-22T02:15:00Z" w16du:dateUtc="2024-05-22T09:15:00Z"/>
          <w:rFonts w:ascii="Calibri" w:hAnsi="Calibri"/>
          <w:bCs/>
          <w:color w:val="000000"/>
          <w:sz w:val="32"/>
          <w:szCs w:val="32"/>
          <w:u w:val="single"/>
        </w:rPr>
      </w:pPr>
      <w:del w:id="37" w:author="miminguyenb@yahoo.com" w:date="2024-05-22T02:15:00Z" w16du:dateUtc="2024-05-22T09:15:00Z">
        <w:r w:rsidRPr="00852EF0" w:rsidDel="008743BA">
          <w:rPr>
            <w:rFonts w:ascii="Calibri" w:hAnsi="Calibri"/>
            <w:bCs/>
            <w:color w:val="000000"/>
            <w:sz w:val="32"/>
            <w:szCs w:val="32"/>
            <w:u w:val="single"/>
          </w:rPr>
          <w:delText>Detailed</w:delText>
        </w:r>
        <w:r w:rsidDel="008743BA">
          <w:rPr>
            <w:rFonts w:ascii="Calibri" w:hAnsi="Calibri"/>
            <w:bCs/>
            <w:color w:val="000000"/>
            <w:sz w:val="32"/>
            <w:szCs w:val="32"/>
            <w:u w:val="single"/>
          </w:rPr>
          <w:delText xml:space="preserve"> </w:delText>
        </w:r>
        <w:r w:rsidRPr="00852EF0" w:rsidDel="008743BA">
          <w:rPr>
            <w:rFonts w:ascii="Calibri" w:hAnsi="Calibri"/>
            <w:bCs/>
            <w:color w:val="000000"/>
            <w:sz w:val="32"/>
            <w:szCs w:val="32"/>
            <w:u w:val="single"/>
          </w:rPr>
          <w:delText>Instructions</w:delText>
        </w:r>
      </w:del>
    </w:p>
    <w:p w14:paraId="02F01D70" w14:textId="6DECBB59" w:rsidR="00852EF0" w:rsidRPr="00852EF0" w:rsidDel="008743BA" w:rsidRDefault="00852EF0" w:rsidP="00852EF0">
      <w:pPr>
        <w:pStyle w:val="BodyText"/>
        <w:spacing w:after="120"/>
        <w:jc w:val="center"/>
        <w:rPr>
          <w:del w:id="38" w:author="miminguyenb@yahoo.com" w:date="2024-05-22T02:15:00Z" w16du:dateUtc="2024-05-22T09:15:00Z"/>
          <w:rFonts w:ascii="Calibri" w:hAnsi="Calibri"/>
          <w:bCs/>
          <w:color w:val="000000"/>
          <w:sz w:val="32"/>
          <w:szCs w:val="32"/>
          <w:u w:val="single"/>
        </w:rPr>
      </w:pPr>
      <w:del w:id="39" w:author="miminguyenb@yahoo.com" w:date="2024-05-22T02:15:00Z" w16du:dateUtc="2024-05-22T09:15:00Z">
        <w:r w:rsidDel="008743BA">
          <w:rPr>
            <w:rFonts w:ascii="Calibri" w:hAnsi="Calibri"/>
            <w:bCs/>
            <w:color w:val="000000"/>
            <w:sz w:val="32"/>
            <w:szCs w:val="32"/>
            <w:u w:val="single"/>
          </w:rPr>
          <w:delText>(section by section)</w:delText>
        </w:r>
      </w:del>
    </w:p>
    <w:p w14:paraId="6AA8BCFD" w14:textId="73DDA7B0" w:rsidR="003038BB" w:rsidRPr="00AF5D4C" w:rsidDel="008743BA" w:rsidRDefault="001A1DD6" w:rsidP="00BD4A9C">
      <w:pPr>
        <w:pStyle w:val="BodyText"/>
        <w:keepNext/>
        <w:tabs>
          <w:tab w:val="num" w:pos="540"/>
        </w:tabs>
        <w:ind w:left="547" w:hanging="547"/>
        <w:rPr>
          <w:del w:id="40" w:author="miminguyenb@yahoo.com" w:date="2024-05-22T02:15:00Z" w16du:dateUtc="2024-05-22T09:15:00Z"/>
          <w:rFonts w:ascii="Calibri" w:hAnsi="Calibri"/>
          <w:bCs/>
          <w:szCs w:val="24"/>
        </w:rPr>
      </w:pPr>
      <w:del w:id="41" w:author="miminguyenb@yahoo.com" w:date="2024-05-22T02:15:00Z" w16du:dateUtc="2024-05-22T09:15:00Z">
        <w:r w:rsidRPr="00AF5D4C" w:rsidDel="008743BA">
          <w:rPr>
            <w:rFonts w:ascii="Calibri" w:hAnsi="Calibri"/>
            <w:bCs/>
            <w:szCs w:val="24"/>
          </w:rPr>
          <w:delText>Cover Page</w:delText>
        </w:r>
      </w:del>
    </w:p>
    <w:p w14:paraId="48DB8D36" w14:textId="77777777" w:rsidR="002B1F08" w:rsidRPr="002B1F08" w:rsidRDefault="002B1F08" w:rsidP="002B1F08">
      <w:pPr>
        <w:pStyle w:val="BodyText"/>
        <w:tabs>
          <w:tab w:val="num" w:pos="540"/>
        </w:tabs>
        <w:ind w:left="1080" w:hanging="540"/>
        <w:rPr>
          <w:rFonts w:ascii="Calibri" w:hAnsi="Calibri"/>
          <w:b w:val="0"/>
          <w:color w:val="000000"/>
          <w:sz w:val="22"/>
        </w:rPr>
      </w:pPr>
    </w:p>
    <w:p w14:paraId="61781278" w14:textId="67E5EDE3" w:rsidR="002B1F08" w:rsidRDefault="002B1F08" w:rsidP="002B1F08">
      <w:pPr>
        <w:pStyle w:val="BodyText"/>
        <w:tabs>
          <w:tab w:val="num" w:pos="540"/>
        </w:tabs>
        <w:jc w:val="center"/>
        <w:rPr>
          <w:rFonts w:ascii="Calibri" w:hAnsi="Calibri"/>
          <w:bCs/>
          <w:color w:val="000000"/>
          <w:sz w:val="96"/>
          <w:szCs w:val="96"/>
        </w:rPr>
      </w:pPr>
      <w:r w:rsidRPr="002B1F08">
        <w:rPr>
          <w:rFonts w:ascii="Calibri" w:hAnsi="Calibri"/>
          <w:bCs/>
          <w:color w:val="000000"/>
          <w:sz w:val="96"/>
          <w:szCs w:val="96"/>
        </w:rPr>
        <w:t>ADA-</w:t>
      </w:r>
      <w:r w:rsidR="00430AF2">
        <w:rPr>
          <w:rFonts w:ascii="Calibri" w:hAnsi="Calibri"/>
          <w:bCs/>
          <w:color w:val="000000"/>
          <w:sz w:val="96"/>
          <w:szCs w:val="96"/>
        </w:rPr>
        <w:t xml:space="preserve">FRIENDLY </w:t>
      </w:r>
      <w:r w:rsidRPr="002B1F08">
        <w:rPr>
          <w:rFonts w:ascii="Calibri" w:hAnsi="Calibri"/>
          <w:bCs/>
          <w:color w:val="000000"/>
          <w:sz w:val="96"/>
          <w:szCs w:val="96"/>
        </w:rPr>
        <w:t>NAVIGATION APP</w:t>
      </w:r>
    </w:p>
    <w:p w14:paraId="77E949AB" w14:textId="32A14152" w:rsidR="009903F4" w:rsidRDefault="009903F4" w:rsidP="009903F4">
      <w:pPr>
        <w:pStyle w:val="BodyText"/>
        <w:tabs>
          <w:tab w:val="num" w:pos="540"/>
        </w:tabs>
        <w:rPr>
          <w:rFonts w:ascii="Calibri" w:hAnsi="Calibri"/>
          <w:bCs/>
          <w:color w:val="000000"/>
          <w:sz w:val="96"/>
          <w:szCs w:val="96"/>
        </w:rPr>
      </w:pPr>
      <w:r>
        <w:rPr>
          <w:rFonts w:ascii="Calibri" w:hAnsi="Calibri"/>
          <w:bCs/>
          <w:noProof/>
          <w:color w:val="000000"/>
          <w:sz w:val="96"/>
          <w:szCs w:val="96"/>
        </w:rPr>
        <w:drawing>
          <wp:anchor distT="0" distB="0" distL="114300" distR="114300" simplePos="0" relativeHeight="251659264" behindDoc="0" locked="0" layoutInCell="1" allowOverlap="1" wp14:anchorId="6F53B995" wp14:editId="18730906">
            <wp:simplePos x="0" y="0"/>
            <wp:positionH relativeFrom="margin">
              <wp:align>center</wp:align>
            </wp:positionH>
            <wp:positionV relativeFrom="paragraph">
              <wp:posOffset>620174</wp:posOffset>
            </wp:positionV>
            <wp:extent cx="4086970" cy="3065228"/>
            <wp:effectExtent l="0" t="0" r="8890" b="1905"/>
            <wp:wrapSquare wrapText="bothSides"/>
            <wp:docPr id="145115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52043" name="Picture 1451152043"/>
                    <pic:cNvPicPr/>
                  </pic:nvPicPr>
                  <pic:blipFill>
                    <a:blip r:embed="rId8">
                      <a:extLst>
                        <a:ext uri="{28A0092B-C50C-407E-A947-70E740481C1C}">
                          <a14:useLocalDpi xmlns:a14="http://schemas.microsoft.com/office/drawing/2010/main" val="0"/>
                        </a:ext>
                      </a:extLst>
                    </a:blip>
                    <a:stretch>
                      <a:fillRect/>
                    </a:stretch>
                  </pic:blipFill>
                  <pic:spPr>
                    <a:xfrm>
                      <a:off x="0" y="0"/>
                      <a:ext cx="4086970" cy="3065228"/>
                    </a:xfrm>
                    <a:prstGeom prst="rect">
                      <a:avLst/>
                    </a:prstGeom>
                  </pic:spPr>
                </pic:pic>
              </a:graphicData>
            </a:graphic>
          </wp:anchor>
        </w:drawing>
      </w:r>
    </w:p>
    <w:p w14:paraId="4A732853" w14:textId="77777777" w:rsidR="009903F4" w:rsidRDefault="009903F4" w:rsidP="002B1F08">
      <w:pPr>
        <w:pStyle w:val="BodyText"/>
        <w:tabs>
          <w:tab w:val="num" w:pos="540"/>
        </w:tabs>
        <w:jc w:val="center"/>
        <w:rPr>
          <w:rFonts w:ascii="Calibri" w:hAnsi="Calibri"/>
          <w:bCs/>
          <w:color w:val="000000"/>
          <w:sz w:val="96"/>
          <w:szCs w:val="96"/>
        </w:rPr>
      </w:pPr>
    </w:p>
    <w:p w14:paraId="05250F35" w14:textId="77777777" w:rsidR="009903F4" w:rsidRDefault="009903F4" w:rsidP="002B1F08">
      <w:pPr>
        <w:pStyle w:val="BodyText"/>
        <w:tabs>
          <w:tab w:val="num" w:pos="540"/>
        </w:tabs>
        <w:jc w:val="center"/>
        <w:rPr>
          <w:rFonts w:ascii="Calibri" w:hAnsi="Calibri"/>
          <w:bCs/>
          <w:color w:val="000000"/>
          <w:sz w:val="96"/>
          <w:szCs w:val="96"/>
        </w:rPr>
      </w:pPr>
    </w:p>
    <w:p w14:paraId="1A572528" w14:textId="77777777" w:rsidR="009903F4" w:rsidRDefault="009903F4" w:rsidP="002B1F08">
      <w:pPr>
        <w:pStyle w:val="BodyText"/>
        <w:tabs>
          <w:tab w:val="num" w:pos="540"/>
        </w:tabs>
        <w:jc w:val="center"/>
        <w:rPr>
          <w:rFonts w:ascii="Calibri" w:hAnsi="Calibri"/>
          <w:bCs/>
          <w:color w:val="000000"/>
          <w:sz w:val="96"/>
          <w:szCs w:val="96"/>
        </w:rPr>
      </w:pPr>
    </w:p>
    <w:p w14:paraId="5BB81F15" w14:textId="77777777" w:rsidR="009903F4" w:rsidRDefault="009903F4" w:rsidP="002B1F08">
      <w:pPr>
        <w:pStyle w:val="BodyText"/>
        <w:tabs>
          <w:tab w:val="num" w:pos="540"/>
        </w:tabs>
        <w:jc w:val="center"/>
        <w:rPr>
          <w:rFonts w:ascii="Calibri" w:hAnsi="Calibri"/>
          <w:bCs/>
          <w:color w:val="000000"/>
          <w:sz w:val="96"/>
          <w:szCs w:val="96"/>
        </w:rPr>
      </w:pPr>
    </w:p>
    <w:p w14:paraId="627E0FCD" w14:textId="77777777" w:rsidR="009903F4" w:rsidRPr="00232146" w:rsidRDefault="009903F4" w:rsidP="00232146">
      <w:pPr>
        <w:pStyle w:val="BodyText"/>
        <w:tabs>
          <w:tab w:val="num" w:pos="540"/>
        </w:tabs>
        <w:jc w:val="center"/>
        <w:rPr>
          <w:rFonts w:ascii="Calibri" w:hAnsi="Calibri"/>
          <w:bCs/>
          <w:color w:val="000000"/>
          <w:sz w:val="40"/>
          <w:szCs w:val="40"/>
        </w:rPr>
      </w:pPr>
    </w:p>
    <w:p w14:paraId="0E809C15" w14:textId="418D3D86" w:rsidR="009903F4" w:rsidRDefault="009903F4" w:rsidP="002B1F08">
      <w:pPr>
        <w:pStyle w:val="BodyText"/>
        <w:tabs>
          <w:tab w:val="num" w:pos="540"/>
        </w:tabs>
        <w:jc w:val="center"/>
        <w:rPr>
          <w:rFonts w:ascii="Calibri" w:hAnsi="Calibri"/>
          <w:bCs/>
          <w:color w:val="000000"/>
          <w:sz w:val="96"/>
          <w:szCs w:val="96"/>
        </w:rPr>
      </w:pPr>
      <w:r>
        <w:rPr>
          <w:rFonts w:ascii="Calibri" w:hAnsi="Calibri"/>
          <w:bCs/>
          <w:color w:val="000000"/>
          <w:sz w:val="96"/>
          <w:szCs w:val="96"/>
        </w:rPr>
        <w:t>by: Tracy Mai</w:t>
      </w:r>
    </w:p>
    <w:p w14:paraId="6C7874D8" w14:textId="77777777" w:rsidR="00232146" w:rsidRPr="00232146" w:rsidRDefault="00232146" w:rsidP="002B1F08">
      <w:pPr>
        <w:pStyle w:val="BodyText"/>
        <w:tabs>
          <w:tab w:val="num" w:pos="540"/>
        </w:tabs>
        <w:jc w:val="center"/>
        <w:rPr>
          <w:rFonts w:ascii="Calibri" w:hAnsi="Calibri"/>
          <w:bCs/>
          <w:color w:val="000000"/>
          <w:sz w:val="40"/>
          <w:szCs w:val="40"/>
        </w:rPr>
      </w:pPr>
    </w:p>
    <w:p w14:paraId="153DA803" w14:textId="5CFCFAB0" w:rsidR="009903F4" w:rsidRPr="009903F4" w:rsidRDefault="009903F4" w:rsidP="002B1F08">
      <w:pPr>
        <w:pStyle w:val="BodyText"/>
        <w:tabs>
          <w:tab w:val="num" w:pos="540"/>
        </w:tabs>
        <w:jc w:val="center"/>
        <w:rPr>
          <w:rFonts w:ascii="Calibri" w:hAnsi="Calibri"/>
          <w:bCs/>
          <w:color w:val="000000"/>
          <w:sz w:val="48"/>
          <w:szCs w:val="48"/>
        </w:rPr>
      </w:pPr>
      <w:r>
        <w:rPr>
          <w:rFonts w:ascii="Calibri" w:hAnsi="Calibri"/>
          <w:bCs/>
          <w:color w:val="000000"/>
          <w:sz w:val="48"/>
          <w:szCs w:val="48"/>
        </w:rPr>
        <w:t xml:space="preserve">May </w:t>
      </w:r>
      <w:ins w:id="42" w:author="miminguyenb@yahoo.com" w:date="2024-05-22T02:15:00Z" w16du:dateUtc="2024-05-22T09:15:00Z">
        <w:r w:rsidR="008743BA">
          <w:rPr>
            <w:rFonts w:ascii="Calibri" w:hAnsi="Calibri"/>
            <w:bCs/>
            <w:color w:val="000000"/>
            <w:sz w:val="48"/>
            <w:szCs w:val="48"/>
          </w:rPr>
          <w:t>21</w:t>
        </w:r>
      </w:ins>
      <w:del w:id="43" w:author="miminguyenb@yahoo.com" w:date="2024-05-22T02:15:00Z" w16du:dateUtc="2024-05-22T09:15:00Z">
        <w:r w:rsidDel="008743BA">
          <w:rPr>
            <w:rFonts w:ascii="Calibri" w:hAnsi="Calibri"/>
            <w:bCs/>
            <w:color w:val="000000"/>
            <w:sz w:val="48"/>
            <w:szCs w:val="48"/>
          </w:rPr>
          <w:delText>5</w:delText>
        </w:r>
      </w:del>
      <w:r>
        <w:rPr>
          <w:rFonts w:ascii="Calibri" w:hAnsi="Calibri"/>
          <w:bCs/>
          <w:color w:val="000000"/>
          <w:sz w:val="48"/>
          <w:szCs w:val="48"/>
        </w:rPr>
        <w:t>, 2024</w:t>
      </w:r>
    </w:p>
    <w:p w14:paraId="41650AB5" w14:textId="11440342" w:rsidR="009903F4" w:rsidRDefault="009903F4" w:rsidP="002B1F08">
      <w:pPr>
        <w:pStyle w:val="BodyText"/>
        <w:tabs>
          <w:tab w:val="num" w:pos="540"/>
        </w:tabs>
        <w:jc w:val="center"/>
        <w:rPr>
          <w:rFonts w:ascii="Calibri" w:hAnsi="Calibri"/>
          <w:bCs/>
          <w:color w:val="000000"/>
          <w:sz w:val="40"/>
          <w:szCs w:val="40"/>
        </w:rPr>
      </w:pPr>
      <w:r w:rsidRPr="00232146">
        <w:rPr>
          <w:rFonts w:ascii="Calibri" w:hAnsi="Calibri"/>
          <w:bCs/>
          <w:color w:val="000000"/>
          <w:sz w:val="40"/>
          <w:szCs w:val="40"/>
        </w:rPr>
        <w:t xml:space="preserve">CSC 3150 </w:t>
      </w:r>
      <w:r w:rsidR="00232146" w:rsidRPr="00232146">
        <w:rPr>
          <w:rFonts w:ascii="Calibri" w:hAnsi="Calibri"/>
          <w:bCs/>
          <w:color w:val="000000"/>
          <w:sz w:val="40"/>
          <w:szCs w:val="40"/>
        </w:rPr>
        <w:t xml:space="preserve">– </w:t>
      </w:r>
      <w:r w:rsidRPr="00232146">
        <w:rPr>
          <w:rFonts w:ascii="Calibri" w:hAnsi="Calibri"/>
          <w:bCs/>
          <w:color w:val="000000"/>
          <w:sz w:val="40"/>
          <w:szCs w:val="40"/>
        </w:rPr>
        <w:t>Systems Design</w:t>
      </w:r>
      <w:r w:rsidR="00232146" w:rsidRPr="00232146">
        <w:rPr>
          <w:rFonts w:ascii="Calibri" w:hAnsi="Calibri"/>
          <w:bCs/>
          <w:color w:val="000000"/>
          <w:sz w:val="40"/>
          <w:szCs w:val="40"/>
        </w:rPr>
        <w:t xml:space="preserve"> – Dr. Andy Cameron</w:t>
      </w:r>
    </w:p>
    <w:p w14:paraId="096B2E5B" w14:textId="50F89BD3" w:rsidR="00232146" w:rsidRPr="00232146" w:rsidRDefault="00232146" w:rsidP="002B1F08">
      <w:pPr>
        <w:pStyle w:val="BodyText"/>
        <w:tabs>
          <w:tab w:val="num" w:pos="540"/>
        </w:tabs>
        <w:jc w:val="center"/>
        <w:rPr>
          <w:rFonts w:ascii="Calibri" w:hAnsi="Calibri"/>
          <w:bCs/>
          <w:color w:val="000000"/>
          <w:szCs w:val="24"/>
        </w:rPr>
      </w:pPr>
      <w:r w:rsidRPr="00232146">
        <w:rPr>
          <w:rFonts w:ascii="Calibri" w:hAnsi="Calibri"/>
          <w:bCs/>
          <w:color w:val="000000"/>
          <w:szCs w:val="24"/>
        </w:rPr>
        <w:t xml:space="preserve">Document Name: Mai Tracy – System Proposal Part 1 – ADA Friendly </w:t>
      </w:r>
      <w:del w:id="44" w:author="miminguyenb@yahoo.com" w:date="2024-05-22T01:19:00Z" w16du:dateUtc="2024-05-22T08:19:00Z">
        <w:r w:rsidRPr="00232146" w:rsidDel="007F4CA3">
          <w:rPr>
            <w:rFonts w:ascii="Calibri" w:hAnsi="Calibri"/>
            <w:bCs/>
            <w:color w:val="000000"/>
            <w:szCs w:val="24"/>
          </w:rPr>
          <w:delText xml:space="preserve">Navgation </w:delText>
        </w:r>
      </w:del>
      <w:ins w:id="45" w:author="miminguyenb@yahoo.com" w:date="2024-05-22T01:19:00Z" w16du:dateUtc="2024-05-22T08:19:00Z">
        <w:r w:rsidR="007F4CA3">
          <w:rPr>
            <w:rFonts w:ascii="Calibri" w:hAnsi="Calibri"/>
            <w:bCs/>
            <w:color w:val="000000"/>
            <w:szCs w:val="24"/>
          </w:rPr>
          <w:t>Navigation</w:t>
        </w:r>
        <w:r w:rsidR="007F4CA3" w:rsidRPr="00232146">
          <w:rPr>
            <w:rFonts w:ascii="Calibri" w:hAnsi="Calibri"/>
            <w:bCs/>
            <w:color w:val="000000"/>
            <w:szCs w:val="24"/>
          </w:rPr>
          <w:t xml:space="preserve"> </w:t>
        </w:r>
      </w:ins>
      <w:r w:rsidRPr="00232146">
        <w:rPr>
          <w:rFonts w:ascii="Calibri" w:hAnsi="Calibri"/>
          <w:bCs/>
          <w:color w:val="000000"/>
          <w:szCs w:val="24"/>
        </w:rPr>
        <w:t>App – v3</w:t>
      </w:r>
    </w:p>
    <w:p w14:paraId="58C76982" w14:textId="77777777" w:rsidR="00232146" w:rsidRDefault="00232146" w:rsidP="002B1F08">
      <w:pPr>
        <w:pStyle w:val="BodyText"/>
        <w:tabs>
          <w:tab w:val="num" w:pos="540"/>
        </w:tabs>
        <w:jc w:val="center"/>
        <w:rPr>
          <w:rFonts w:ascii="Calibri" w:hAnsi="Calibri"/>
          <w:bCs/>
          <w:color w:val="000000"/>
          <w:sz w:val="40"/>
          <w:szCs w:val="40"/>
        </w:rPr>
      </w:pPr>
    </w:p>
    <w:p w14:paraId="51F5204C" w14:textId="77777777" w:rsidR="00232146" w:rsidRPr="00232146" w:rsidRDefault="00232146" w:rsidP="002B1F08">
      <w:pPr>
        <w:pStyle w:val="BodyText"/>
        <w:tabs>
          <w:tab w:val="num" w:pos="540"/>
        </w:tabs>
        <w:jc w:val="center"/>
        <w:rPr>
          <w:rFonts w:ascii="Calibri" w:hAnsi="Calibri"/>
          <w:bCs/>
          <w:color w:val="000000"/>
          <w:sz w:val="40"/>
          <w:szCs w:val="40"/>
        </w:rPr>
      </w:pPr>
    </w:p>
    <w:customXmlInsRangeStart w:id="46" w:author="miminguyenb@yahoo.com" w:date="2024-05-22T03:48:00Z"/>
    <w:sdt>
      <w:sdtPr>
        <w:id w:val="654121128"/>
        <w:docPartObj>
          <w:docPartGallery w:val="Table of Contents"/>
          <w:docPartUnique/>
        </w:docPartObj>
      </w:sdtPr>
      <w:sdtEndPr>
        <w:rPr>
          <w:rFonts w:asciiTheme="minorHAnsi" w:eastAsia="Times New Roman" w:hAnsiTheme="minorHAnsi" w:cstheme="minorHAnsi"/>
          <w:color w:val="auto"/>
          <w:sz w:val="24"/>
          <w:szCs w:val="24"/>
        </w:rPr>
      </w:sdtEndPr>
      <w:sdtContent>
        <w:customXmlInsRangeEnd w:id="46"/>
        <w:p w14:paraId="7C8B9E60" w14:textId="5B923819" w:rsidR="000E4FE7" w:rsidRPr="00747FF1" w:rsidRDefault="000E4FE7" w:rsidP="006F00E6">
          <w:pPr>
            <w:pStyle w:val="TOCHeading"/>
            <w:spacing w:after="16" w:line="276" w:lineRule="auto"/>
            <w:rPr>
              <w:ins w:id="47" w:author="miminguyenb@yahoo.com" w:date="2024-05-22T03:48:00Z" w16du:dateUtc="2024-05-22T10:48:00Z"/>
              <w:rFonts w:asciiTheme="minorHAnsi" w:hAnsiTheme="minorHAnsi" w:cstheme="minorHAnsi"/>
              <w:sz w:val="30"/>
              <w:szCs w:val="30"/>
              <w:rPrChange w:id="48" w:author="miminguyenb@yahoo.com" w:date="2024-05-22T11:40:00Z" w16du:dateUtc="2024-05-22T18:40:00Z">
                <w:rPr>
                  <w:ins w:id="49" w:author="miminguyenb@yahoo.com" w:date="2024-05-22T03:48:00Z" w16du:dateUtc="2024-05-22T10:48:00Z"/>
                </w:rPr>
              </w:rPrChange>
            </w:rPr>
            <w:pPrChange w:id="50" w:author="miminguyenb@yahoo.com" w:date="2024-05-22T11:18:00Z" w16du:dateUtc="2024-05-22T18:18:00Z">
              <w:pPr>
                <w:pStyle w:val="TOCHeading"/>
              </w:pPr>
            </w:pPrChange>
          </w:pPr>
          <w:ins w:id="51" w:author="miminguyenb@yahoo.com" w:date="2024-05-22T03:48:00Z" w16du:dateUtc="2024-05-22T10:48:00Z">
            <w:r w:rsidRPr="00747FF1">
              <w:rPr>
                <w:rFonts w:asciiTheme="minorHAnsi" w:hAnsiTheme="minorHAnsi" w:cstheme="minorHAnsi"/>
                <w:sz w:val="30"/>
                <w:szCs w:val="30"/>
                <w:rPrChange w:id="52" w:author="miminguyenb@yahoo.com" w:date="2024-05-22T11:40:00Z" w16du:dateUtc="2024-05-22T18:40:00Z">
                  <w:rPr/>
                </w:rPrChange>
              </w:rPr>
              <w:t>Table of Contents</w:t>
            </w:r>
          </w:ins>
        </w:p>
        <w:p w14:paraId="1347C482" w14:textId="3172BAAF" w:rsidR="000E4FE7" w:rsidRPr="006F00E6" w:rsidRDefault="007E1D17" w:rsidP="006F00E6">
          <w:pPr>
            <w:pStyle w:val="TOC1"/>
            <w:spacing w:after="16" w:line="276" w:lineRule="auto"/>
            <w:rPr>
              <w:ins w:id="53" w:author="miminguyenb@yahoo.com" w:date="2024-05-22T11:00:00Z" w16du:dateUtc="2024-05-22T18:00:00Z"/>
              <w:rFonts w:asciiTheme="minorHAnsi" w:hAnsiTheme="minorHAnsi" w:cstheme="minorHAnsi"/>
              <w:rPrChange w:id="54" w:author="miminguyenb@yahoo.com" w:date="2024-05-22T11:19:00Z" w16du:dateUtc="2024-05-22T18:19:00Z">
                <w:rPr>
                  <w:ins w:id="55" w:author="miminguyenb@yahoo.com" w:date="2024-05-22T11:00:00Z" w16du:dateUtc="2024-05-22T18:00:00Z"/>
                  <w:b/>
                  <w:bCs/>
                </w:rPr>
              </w:rPrChange>
            </w:rPr>
            <w:pPrChange w:id="56" w:author="miminguyenb@yahoo.com" w:date="2024-05-22T11:18:00Z" w16du:dateUtc="2024-05-22T18:18:00Z">
              <w:pPr>
                <w:pStyle w:val="TOC1"/>
              </w:pPr>
            </w:pPrChange>
          </w:pPr>
          <w:ins w:id="57" w:author="miminguyenb@yahoo.com" w:date="2024-05-22T11:00:00Z" w16du:dateUtc="2024-05-22T18:00:00Z">
            <w:r w:rsidRPr="006F00E6">
              <w:rPr>
                <w:rFonts w:asciiTheme="minorHAnsi" w:hAnsiTheme="minorHAnsi" w:cstheme="minorHAnsi"/>
                <w:b/>
                <w:bCs/>
                <w:rPrChange w:id="58" w:author="miminguyenb@yahoo.com" w:date="2024-05-22T11:16:00Z" w16du:dateUtc="2024-05-22T18:16:00Z">
                  <w:rPr>
                    <w:b/>
                    <w:bCs/>
                  </w:rPr>
                </w:rPrChange>
              </w:rPr>
              <w:t>Executive Summary</w:t>
            </w:r>
          </w:ins>
          <w:ins w:id="59" w:author="miminguyenb@yahoo.com" w:date="2024-05-22T03:48:00Z" w16du:dateUtc="2024-05-22T10:48:00Z">
            <w:r w:rsidR="000E4FE7" w:rsidRPr="006F00E6">
              <w:rPr>
                <w:rFonts w:asciiTheme="minorHAnsi" w:hAnsiTheme="minorHAnsi" w:cstheme="minorHAnsi"/>
                <w:rPrChange w:id="60" w:author="miminguyenb@yahoo.com" w:date="2024-05-22T11:16:00Z" w16du:dateUtc="2024-05-22T18:16:00Z">
                  <w:rPr/>
                </w:rPrChange>
              </w:rPr>
              <w:ptab w:relativeTo="margin" w:alignment="right" w:leader="dot"/>
            </w:r>
          </w:ins>
          <w:ins w:id="61" w:author="miminguyenb@yahoo.com" w:date="2024-05-22T11:34:00Z" w16du:dateUtc="2024-05-22T18:34:00Z">
            <w:r w:rsidR="00747FF1">
              <w:rPr>
                <w:rFonts w:asciiTheme="minorHAnsi" w:hAnsiTheme="minorHAnsi" w:cstheme="minorHAnsi"/>
              </w:rPr>
              <w:t>3</w:t>
            </w:r>
          </w:ins>
        </w:p>
        <w:p w14:paraId="538BE84A" w14:textId="787E3BA6" w:rsidR="007E1D17" w:rsidRPr="006F00E6" w:rsidRDefault="007E1D17" w:rsidP="006F00E6">
          <w:pPr>
            <w:pStyle w:val="TOC1"/>
            <w:spacing w:after="16" w:line="276" w:lineRule="auto"/>
            <w:rPr>
              <w:ins w:id="62" w:author="miminguyenb@yahoo.com" w:date="2024-05-22T03:48:00Z" w16du:dateUtc="2024-05-22T10:48:00Z"/>
              <w:rFonts w:asciiTheme="minorHAnsi" w:hAnsiTheme="minorHAnsi" w:cstheme="minorHAnsi"/>
              <w:rPrChange w:id="63" w:author="miminguyenb@yahoo.com" w:date="2024-05-22T11:19:00Z" w16du:dateUtc="2024-05-22T18:19:00Z">
                <w:rPr>
                  <w:ins w:id="64" w:author="miminguyenb@yahoo.com" w:date="2024-05-22T03:48:00Z" w16du:dateUtc="2024-05-22T10:48:00Z"/>
                </w:rPr>
              </w:rPrChange>
            </w:rPr>
            <w:pPrChange w:id="65" w:author="miminguyenb@yahoo.com" w:date="2024-05-22T11:18:00Z" w16du:dateUtc="2024-05-22T18:18:00Z">
              <w:pPr>
                <w:pStyle w:val="TOC1"/>
              </w:pPr>
            </w:pPrChange>
          </w:pPr>
          <w:ins w:id="66" w:author="miminguyenb@yahoo.com" w:date="2024-05-22T11:00:00Z" w16du:dateUtc="2024-05-22T18:00:00Z">
            <w:r w:rsidRPr="006F00E6">
              <w:rPr>
                <w:rFonts w:asciiTheme="minorHAnsi" w:hAnsiTheme="minorHAnsi" w:cstheme="minorHAnsi"/>
                <w:b/>
                <w:bCs/>
                <w:rPrChange w:id="67" w:author="miminguyenb@yahoo.com" w:date="2024-05-22T11:16:00Z" w16du:dateUtc="2024-05-22T18:16:00Z">
                  <w:rPr>
                    <w:b/>
                    <w:bCs/>
                  </w:rPr>
                </w:rPrChange>
              </w:rPr>
              <w:t>1.0 Introduction and Overview</w:t>
            </w:r>
            <w:r w:rsidRPr="006F00E6">
              <w:rPr>
                <w:rFonts w:asciiTheme="minorHAnsi" w:hAnsiTheme="minorHAnsi" w:cstheme="minorHAnsi"/>
                <w:rPrChange w:id="68" w:author="miminguyenb@yahoo.com" w:date="2024-05-22T11:16:00Z" w16du:dateUtc="2024-05-22T18:16:00Z">
                  <w:rPr/>
                </w:rPrChange>
              </w:rPr>
              <w:ptab w:relativeTo="margin" w:alignment="right" w:leader="dot"/>
            </w:r>
          </w:ins>
          <w:ins w:id="69" w:author="miminguyenb@yahoo.com" w:date="2024-05-22T11:34:00Z" w16du:dateUtc="2024-05-22T18:34:00Z">
            <w:r w:rsidR="00747FF1">
              <w:rPr>
                <w:rFonts w:asciiTheme="minorHAnsi" w:hAnsiTheme="minorHAnsi" w:cstheme="minorHAnsi"/>
              </w:rPr>
              <w:t>3</w:t>
            </w:r>
          </w:ins>
        </w:p>
        <w:p w14:paraId="434A7DFA" w14:textId="57A438A9" w:rsidR="000E4FE7" w:rsidRPr="006F00E6" w:rsidRDefault="007E1D17" w:rsidP="006F00E6">
          <w:pPr>
            <w:pStyle w:val="TOC2"/>
            <w:spacing w:after="16" w:line="276" w:lineRule="auto"/>
            <w:ind w:left="216"/>
            <w:rPr>
              <w:ins w:id="70" w:author="miminguyenb@yahoo.com" w:date="2024-05-22T03:48:00Z" w16du:dateUtc="2024-05-22T10:48:00Z"/>
              <w:rFonts w:asciiTheme="minorHAnsi" w:hAnsiTheme="minorHAnsi" w:cstheme="minorHAnsi"/>
              <w:rPrChange w:id="71" w:author="miminguyenb@yahoo.com" w:date="2024-05-22T11:16:00Z" w16du:dateUtc="2024-05-22T18:16:00Z">
                <w:rPr>
                  <w:ins w:id="72" w:author="miminguyenb@yahoo.com" w:date="2024-05-22T03:48:00Z" w16du:dateUtc="2024-05-22T10:48:00Z"/>
                </w:rPr>
              </w:rPrChange>
            </w:rPr>
            <w:pPrChange w:id="73" w:author="miminguyenb@yahoo.com" w:date="2024-05-22T11:18:00Z" w16du:dateUtc="2024-05-22T18:18:00Z">
              <w:pPr>
                <w:pStyle w:val="TOC2"/>
                <w:ind w:left="216"/>
              </w:pPr>
            </w:pPrChange>
          </w:pPr>
          <w:ins w:id="74" w:author="miminguyenb@yahoo.com" w:date="2024-05-22T11:01:00Z" w16du:dateUtc="2024-05-22T18:01:00Z">
            <w:r w:rsidRPr="006F00E6">
              <w:rPr>
                <w:rFonts w:asciiTheme="minorHAnsi" w:hAnsiTheme="minorHAnsi" w:cstheme="minorHAnsi"/>
                <w:rPrChange w:id="75" w:author="miminguyenb@yahoo.com" w:date="2024-05-22T11:16:00Z" w16du:dateUtc="2024-05-22T18:16:00Z">
                  <w:rPr/>
                </w:rPrChange>
              </w:rPr>
              <w:t>Problem Statement</w:t>
            </w:r>
          </w:ins>
          <w:ins w:id="76" w:author="miminguyenb@yahoo.com" w:date="2024-05-22T03:48:00Z" w16du:dateUtc="2024-05-22T10:48:00Z">
            <w:r w:rsidR="000E4FE7" w:rsidRPr="006F00E6">
              <w:rPr>
                <w:rFonts w:asciiTheme="minorHAnsi" w:hAnsiTheme="minorHAnsi" w:cstheme="minorHAnsi"/>
                <w:rPrChange w:id="77" w:author="miminguyenb@yahoo.com" w:date="2024-05-22T11:16:00Z" w16du:dateUtc="2024-05-22T18:16:00Z">
                  <w:rPr/>
                </w:rPrChange>
              </w:rPr>
              <w:ptab w:relativeTo="margin" w:alignment="right" w:leader="dot"/>
            </w:r>
          </w:ins>
          <w:ins w:id="78" w:author="miminguyenb@yahoo.com" w:date="2024-05-22T11:34:00Z" w16du:dateUtc="2024-05-22T18:34:00Z">
            <w:r w:rsidR="00747FF1">
              <w:rPr>
                <w:rFonts w:asciiTheme="minorHAnsi" w:hAnsiTheme="minorHAnsi" w:cstheme="minorHAnsi"/>
              </w:rPr>
              <w:t>3</w:t>
            </w:r>
          </w:ins>
        </w:p>
        <w:p w14:paraId="3E198AC6" w14:textId="521E9BF0" w:rsidR="007E1D17" w:rsidRPr="006F00E6" w:rsidRDefault="007E1D17" w:rsidP="006F00E6">
          <w:pPr>
            <w:pStyle w:val="TOC2"/>
            <w:spacing w:after="16" w:line="276" w:lineRule="auto"/>
            <w:ind w:left="216"/>
            <w:rPr>
              <w:ins w:id="79" w:author="miminguyenb@yahoo.com" w:date="2024-05-22T11:01:00Z" w16du:dateUtc="2024-05-22T18:01:00Z"/>
              <w:rFonts w:asciiTheme="minorHAnsi" w:hAnsiTheme="minorHAnsi" w:cstheme="minorHAnsi"/>
              <w:rPrChange w:id="80" w:author="miminguyenb@yahoo.com" w:date="2024-05-22T11:16:00Z" w16du:dateUtc="2024-05-22T18:16:00Z">
                <w:rPr>
                  <w:ins w:id="81" w:author="miminguyenb@yahoo.com" w:date="2024-05-22T11:01:00Z" w16du:dateUtc="2024-05-22T18:01:00Z"/>
                </w:rPr>
              </w:rPrChange>
            </w:rPr>
            <w:pPrChange w:id="82" w:author="miminguyenb@yahoo.com" w:date="2024-05-22T11:18:00Z" w16du:dateUtc="2024-05-22T18:18:00Z">
              <w:pPr>
                <w:pStyle w:val="TOC2"/>
                <w:ind w:left="216"/>
              </w:pPr>
            </w:pPrChange>
          </w:pPr>
          <w:ins w:id="83" w:author="miminguyenb@yahoo.com" w:date="2024-05-22T11:01:00Z" w16du:dateUtc="2024-05-22T18:01:00Z">
            <w:r w:rsidRPr="006F00E6">
              <w:rPr>
                <w:rFonts w:asciiTheme="minorHAnsi" w:hAnsiTheme="minorHAnsi" w:cstheme="minorHAnsi"/>
                <w:rPrChange w:id="84" w:author="miminguyenb@yahoo.com" w:date="2024-05-22T11:16:00Z" w16du:dateUtc="2024-05-22T18:16:00Z">
                  <w:rPr/>
                </w:rPrChange>
              </w:rPr>
              <w:t xml:space="preserve">Problem </w:t>
            </w:r>
            <w:r w:rsidRPr="006F00E6">
              <w:rPr>
                <w:rFonts w:asciiTheme="minorHAnsi" w:hAnsiTheme="minorHAnsi" w:cstheme="minorHAnsi"/>
                <w:rPrChange w:id="85" w:author="miminguyenb@yahoo.com" w:date="2024-05-22T11:16:00Z" w16du:dateUtc="2024-05-22T18:16:00Z">
                  <w:rPr/>
                </w:rPrChange>
              </w:rPr>
              <w:t>Project Vision and Scope</w:t>
            </w:r>
            <w:r w:rsidRPr="006F00E6">
              <w:rPr>
                <w:rFonts w:asciiTheme="minorHAnsi" w:hAnsiTheme="minorHAnsi" w:cstheme="minorHAnsi"/>
                <w:rPrChange w:id="86" w:author="miminguyenb@yahoo.com" w:date="2024-05-22T11:16:00Z" w16du:dateUtc="2024-05-22T18:16:00Z">
                  <w:rPr/>
                </w:rPrChange>
              </w:rPr>
              <w:ptab w:relativeTo="margin" w:alignment="right" w:leader="dot"/>
            </w:r>
          </w:ins>
          <w:ins w:id="87" w:author="miminguyenb@yahoo.com" w:date="2024-05-22T11:34:00Z" w16du:dateUtc="2024-05-22T18:34:00Z">
            <w:r w:rsidR="00747FF1">
              <w:rPr>
                <w:rFonts w:asciiTheme="minorHAnsi" w:hAnsiTheme="minorHAnsi" w:cstheme="minorHAnsi"/>
              </w:rPr>
              <w:t>3</w:t>
            </w:r>
          </w:ins>
        </w:p>
        <w:p w14:paraId="5FA2D1F6" w14:textId="32B71665" w:rsidR="007E1D17" w:rsidRPr="006F00E6" w:rsidRDefault="007E1D17" w:rsidP="006F00E6">
          <w:pPr>
            <w:pStyle w:val="TOC2"/>
            <w:spacing w:after="16" w:line="276" w:lineRule="auto"/>
            <w:ind w:left="216"/>
            <w:rPr>
              <w:ins w:id="88" w:author="miminguyenb@yahoo.com" w:date="2024-05-22T11:02:00Z" w16du:dateUtc="2024-05-22T18:02:00Z"/>
              <w:rFonts w:asciiTheme="minorHAnsi" w:hAnsiTheme="minorHAnsi" w:cstheme="minorHAnsi"/>
              <w:rPrChange w:id="89" w:author="miminguyenb@yahoo.com" w:date="2024-05-22T11:16:00Z" w16du:dateUtc="2024-05-22T18:16:00Z">
                <w:rPr>
                  <w:ins w:id="90" w:author="miminguyenb@yahoo.com" w:date="2024-05-22T11:02:00Z" w16du:dateUtc="2024-05-22T18:02:00Z"/>
                </w:rPr>
              </w:rPrChange>
            </w:rPr>
            <w:pPrChange w:id="91" w:author="miminguyenb@yahoo.com" w:date="2024-05-22T11:18:00Z" w16du:dateUtc="2024-05-22T18:18:00Z">
              <w:pPr>
                <w:pStyle w:val="TOC2"/>
                <w:ind w:left="216"/>
              </w:pPr>
            </w:pPrChange>
          </w:pPr>
          <w:ins w:id="92" w:author="miminguyenb@yahoo.com" w:date="2024-05-22T11:02:00Z" w16du:dateUtc="2024-05-22T18:02:00Z">
            <w:r w:rsidRPr="006F00E6">
              <w:rPr>
                <w:rFonts w:asciiTheme="minorHAnsi" w:hAnsiTheme="minorHAnsi" w:cstheme="minorHAnsi"/>
                <w:rPrChange w:id="93" w:author="miminguyenb@yahoo.com" w:date="2024-05-22T11:16:00Z" w16du:dateUtc="2024-05-22T18:16:00Z">
                  <w:rPr/>
                </w:rPrChange>
              </w:rPr>
              <w:t>Requirements Summary</w:t>
            </w:r>
            <w:r w:rsidRPr="006F00E6">
              <w:rPr>
                <w:rFonts w:asciiTheme="minorHAnsi" w:hAnsiTheme="minorHAnsi" w:cstheme="minorHAnsi"/>
                <w:rPrChange w:id="94" w:author="miminguyenb@yahoo.com" w:date="2024-05-22T11:16:00Z" w16du:dateUtc="2024-05-22T18:16:00Z">
                  <w:rPr/>
                </w:rPrChange>
              </w:rPr>
              <w:ptab w:relativeTo="margin" w:alignment="right" w:leader="dot"/>
            </w:r>
          </w:ins>
          <w:ins w:id="95" w:author="miminguyenb@yahoo.com" w:date="2024-05-22T11:34:00Z" w16du:dateUtc="2024-05-22T18:34:00Z">
            <w:r w:rsidR="00747FF1">
              <w:rPr>
                <w:rFonts w:asciiTheme="minorHAnsi" w:hAnsiTheme="minorHAnsi" w:cstheme="minorHAnsi"/>
              </w:rPr>
              <w:t>3</w:t>
            </w:r>
          </w:ins>
        </w:p>
        <w:p w14:paraId="325D6174" w14:textId="46E7BF85" w:rsidR="007E1D17" w:rsidRPr="006F00E6" w:rsidRDefault="007E1D17" w:rsidP="006F00E6">
          <w:pPr>
            <w:pStyle w:val="TOC2"/>
            <w:spacing w:after="16" w:line="276" w:lineRule="auto"/>
            <w:ind w:left="216"/>
            <w:rPr>
              <w:ins w:id="96" w:author="miminguyenb@yahoo.com" w:date="2024-05-22T11:02:00Z" w16du:dateUtc="2024-05-22T18:02:00Z"/>
              <w:rFonts w:asciiTheme="minorHAnsi" w:hAnsiTheme="minorHAnsi" w:cstheme="minorHAnsi"/>
              <w:rPrChange w:id="97" w:author="miminguyenb@yahoo.com" w:date="2024-05-22T11:16:00Z" w16du:dateUtc="2024-05-22T18:16:00Z">
                <w:rPr>
                  <w:ins w:id="98" w:author="miminguyenb@yahoo.com" w:date="2024-05-22T11:02:00Z" w16du:dateUtc="2024-05-22T18:02:00Z"/>
                </w:rPr>
              </w:rPrChange>
            </w:rPr>
            <w:pPrChange w:id="99" w:author="miminguyenb@yahoo.com" w:date="2024-05-22T11:18:00Z" w16du:dateUtc="2024-05-22T18:18:00Z">
              <w:pPr>
                <w:pStyle w:val="TOC2"/>
                <w:ind w:left="216"/>
              </w:pPr>
            </w:pPrChange>
          </w:pPr>
          <w:ins w:id="100" w:author="miminguyenb@yahoo.com" w:date="2024-05-22T11:02:00Z" w16du:dateUtc="2024-05-22T18:02:00Z">
            <w:r w:rsidRPr="006F00E6">
              <w:rPr>
                <w:rFonts w:asciiTheme="minorHAnsi" w:hAnsiTheme="minorHAnsi" w:cstheme="minorHAnsi"/>
                <w:rPrChange w:id="101" w:author="miminguyenb@yahoo.com" w:date="2024-05-22T11:16:00Z" w16du:dateUtc="2024-05-22T18:16:00Z">
                  <w:rPr/>
                </w:rPrChange>
              </w:rPr>
              <w:t xml:space="preserve">Stakeholders and Interests </w:t>
            </w:r>
            <w:r w:rsidRPr="006F00E6">
              <w:rPr>
                <w:rFonts w:asciiTheme="minorHAnsi" w:hAnsiTheme="minorHAnsi" w:cstheme="minorHAnsi"/>
                <w:rPrChange w:id="102" w:author="miminguyenb@yahoo.com" w:date="2024-05-22T11:16:00Z" w16du:dateUtc="2024-05-22T18:16:00Z">
                  <w:rPr/>
                </w:rPrChange>
              </w:rPr>
              <w:ptab w:relativeTo="margin" w:alignment="right" w:leader="dot"/>
            </w:r>
          </w:ins>
          <w:ins w:id="103" w:author="miminguyenb@yahoo.com" w:date="2024-05-22T11:34:00Z" w16du:dateUtc="2024-05-22T18:34:00Z">
            <w:r w:rsidR="00747FF1">
              <w:rPr>
                <w:rFonts w:asciiTheme="minorHAnsi" w:hAnsiTheme="minorHAnsi" w:cstheme="minorHAnsi"/>
              </w:rPr>
              <w:t>4</w:t>
            </w:r>
          </w:ins>
        </w:p>
        <w:p w14:paraId="032C2833" w14:textId="2A9A2041" w:rsidR="007E1D17" w:rsidRPr="006F00E6" w:rsidRDefault="007E1D17" w:rsidP="006F00E6">
          <w:pPr>
            <w:pStyle w:val="TOC2"/>
            <w:spacing w:after="16" w:line="276" w:lineRule="auto"/>
            <w:ind w:left="216"/>
            <w:rPr>
              <w:ins w:id="104" w:author="miminguyenb@yahoo.com" w:date="2024-05-22T11:02:00Z" w16du:dateUtc="2024-05-22T18:02:00Z"/>
              <w:rFonts w:asciiTheme="minorHAnsi" w:hAnsiTheme="minorHAnsi" w:cstheme="minorHAnsi"/>
              <w:rPrChange w:id="105" w:author="miminguyenb@yahoo.com" w:date="2024-05-22T11:16:00Z" w16du:dateUtc="2024-05-22T18:16:00Z">
                <w:rPr>
                  <w:ins w:id="106" w:author="miminguyenb@yahoo.com" w:date="2024-05-22T11:02:00Z" w16du:dateUtc="2024-05-22T18:02:00Z"/>
                </w:rPr>
              </w:rPrChange>
            </w:rPr>
            <w:pPrChange w:id="107" w:author="miminguyenb@yahoo.com" w:date="2024-05-22T11:18:00Z" w16du:dateUtc="2024-05-22T18:18:00Z">
              <w:pPr>
                <w:pStyle w:val="TOC2"/>
                <w:ind w:left="216"/>
              </w:pPr>
            </w:pPrChange>
          </w:pPr>
          <w:ins w:id="108" w:author="miminguyenb@yahoo.com" w:date="2024-05-22T11:02:00Z" w16du:dateUtc="2024-05-22T18:02:00Z">
            <w:r w:rsidRPr="006F00E6">
              <w:rPr>
                <w:rFonts w:asciiTheme="minorHAnsi" w:hAnsiTheme="minorHAnsi" w:cstheme="minorHAnsi"/>
                <w:rPrChange w:id="109" w:author="miminguyenb@yahoo.com" w:date="2024-05-22T11:16:00Z" w16du:dateUtc="2024-05-22T18:16:00Z">
                  <w:rPr/>
                </w:rPrChange>
              </w:rPr>
              <w:t>Expected Costs and Benefits</w:t>
            </w:r>
            <w:r w:rsidRPr="006F00E6">
              <w:rPr>
                <w:rFonts w:asciiTheme="minorHAnsi" w:hAnsiTheme="minorHAnsi" w:cstheme="minorHAnsi"/>
                <w:rPrChange w:id="110" w:author="miminguyenb@yahoo.com" w:date="2024-05-22T11:16:00Z" w16du:dateUtc="2024-05-22T18:16:00Z">
                  <w:rPr/>
                </w:rPrChange>
              </w:rPr>
              <w:ptab w:relativeTo="margin" w:alignment="right" w:leader="dot"/>
            </w:r>
          </w:ins>
          <w:ins w:id="111" w:author="miminguyenb@yahoo.com" w:date="2024-05-22T11:34:00Z" w16du:dateUtc="2024-05-22T18:34:00Z">
            <w:r w:rsidR="00747FF1">
              <w:rPr>
                <w:rFonts w:asciiTheme="minorHAnsi" w:hAnsiTheme="minorHAnsi" w:cstheme="minorHAnsi"/>
              </w:rPr>
              <w:t>4</w:t>
            </w:r>
          </w:ins>
        </w:p>
        <w:p w14:paraId="24692FD6" w14:textId="64302A8F" w:rsidR="007E1D17" w:rsidRPr="006F00E6" w:rsidRDefault="007E1D17" w:rsidP="006F00E6">
          <w:pPr>
            <w:pStyle w:val="TOC2"/>
            <w:spacing w:after="16" w:line="276" w:lineRule="auto"/>
            <w:ind w:left="216"/>
            <w:rPr>
              <w:ins w:id="112" w:author="miminguyenb@yahoo.com" w:date="2024-05-22T11:02:00Z" w16du:dateUtc="2024-05-22T18:02:00Z"/>
              <w:rFonts w:asciiTheme="minorHAnsi" w:hAnsiTheme="minorHAnsi" w:cstheme="minorHAnsi"/>
              <w:rPrChange w:id="113" w:author="miminguyenb@yahoo.com" w:date="2024-05-22T11:16:00Z" w16du:dateUtc="2024-05-22T18:16:00Z">
                <w:rPr>
                  <w:ins w:id="114" w:author="miminguyenb@yahoo.com" w:date="2024-05-22T11:02:00Z" w16du:dateUtc="2024-05-22T18:02:00Z"/>
                </w:rPr>
              </w:rPrChange>
            </w:rPr>
            <w:pPrChange w:id="115" w:author="miminguyenb@yahoo.com" w:date="2024-05-22T11:18:00Z" w16du:dateUtc="2024-05-22T18:18:00Z">
              <w:pPr>
                <w:pStyle w:val="TOC2"/>
                <w:ind w:left="216"/>
              </w:pPr>
            </w:pPrChange>
          </w:pPr>
          <w:ins w:id="116" w:author="miminguyenb@yahoo.com" w:date="2024-05-22T11:02:00Z" w16du:dateUtc="2024-05-22T18:02:00Z">
            <w:r w:rsidRPr="006F00E6">
              <w:rPr>
                <w:rFonts w:asciiTheme="minorHAnsi" w:hAnsiTheme="minorHAnsi" w:cstheme="minorHAnsi"/>
                <w:rPrChange w:id="117" w:author="miminguyenb@yahoo.com" w:date="2024-05-22T11:16:00Z" w16du:dateUtc="2024-05-22T18:16:00Z">
                  <w:rPr/>
                </w:rPrChange>
              </w:rPr>
              <w:t>Constraints</w:t>
            </w:r>
            <w:r w:rsidRPr="006F00E6">
              <w:rPr>
                <w:rFonts w:asciiTheme="minorHAnsi" w:hAnsiTheme="minorHAnsi" w:cstheme="minorHAnsi"/>
                <w:rPrChange w:id="118" w:author="miminguyenb@yahoo.com" w:date="2024-05-22T11:16:00Z" w16du:dateUtc="2024-05-22T18:16:00Z">
                  <w:rPr/>
                </w:rPrChange>
              </w:rPr>
              <w:ptab w:relativeTo="margin" w:alignment="right" w:leader="dot"/>
            </w:r>
          </w:ins>
          <w:ins w:id="119" w:author="miminguyenb@yahoo.com" w:date="2024-05-22T11:34:00Z" w16du:dateUtc="2024-05-22T18:34:00Z">
            <w:r w:rsidR="00747FF1">
              <w:rPr>
                <w:rFonts w:asciiTheme="minorHAnsi" w:hAnsiTheme="minorHAnsi" w:cstheme="minorHAnsi"/>
              </w:rPr>
              <w:t>5</w:t>
            </w:r>
          </w:ins>
        </w:p>
        <w:p w14:paraId="20288643" w14:textId="1F883331" w:rsidR="007E1D17" w:rsidRPr="006F00E6" w:rsidRDefault="007E1D17" w:rsidP="006F00E6">
          <w:pPr>
            <w:pStyle w:val="TOC2"/>
            <w:spacing w:after="16" w:line="276" w:lineRule="auto"/>
            <w:ind w:left="216"/>
            <w:rPr>
              <w:ins w:id="120" w:author="miminguyenb@yahoo.com" w:date="2024-05-22T11:03:00Z" w16du:dateUtc="2024-05-22T18:03:00Z"/>
              <w:rFonts w:asciiTheme="minorHAnsi" w:hAnsiTheme="minorHAnsi" w:cstheme="minorHAnsi"/>
              <w:rPrChange w:id="121" w:author="miminguyenb@yahoo.com" w:date="2024-05-22T11:16:00Z" w16du:dateUtc="2024-05-22T18:16:00Z">
                <w:rPr>
                  <w:ins w:id="122" w:author="miminguyenb@yahoo.com" w:date="2024-05-22T11:03:00Z" w16du:dateUtc="2024-05-22T18:03:00Z"/>
                </w:rPr>
              </w:rPrChange>
            </w:rPr>
            <w:pPrChange w:id="123" w:author="miminguyenb@yahoo.com" w:date="2024-05-22T11:18:00Z" w16du:dateUtc="2024-05-22T18:18:00Z">
              <w:pPr>
                <w:pStyle w:val="TOC2"/>
                <w:ind w:left="216"/>
              </w:pPr>
            </w:pPrChange>
          </w:pPr>
          <w:ins w:id="124" w:author="miminguyenb@yahoo.com" w:date="2024-05-22T11:03:00Z" w16du:dateUtc="2024-05-22T18:03:00Z">
            <w:r w:rsidRPr="006F00E6">
              <w:rPr>
                <w:rFonts w:asciiTheme="minorHAnsi" w:hAnsiTheme="minorHAnsi" w:cstheme="minorHAnsi"/>
                <w:rPrChange w:id="125" w:author="miminguyenb@yahoo.com" w:date="2024-05-22T11:16:00Z" w16du:dateUtc="2024-05-22T18:16:00Z">
                  <w:rPr/>
                </w:rPrChange>
              </w:rPr>
              <w:t>Recom</w:t>
            </w:r>
          </w:ins>
          <w:ins w:id="126" w:author="miminguyenb@yahoo.com" w:date="2024-05-22T11:04:00Z" w16du:dateUtc="2024-05-22T18:04:00Z">
            <w:r w:rsidRPr="006F00E6">
              <w:rPr>
                <w:rFonts w:asciiTheme="minorHAnsi" w:hAnsiTheme="minorHAnsi" w:cstheme="minorHAnsi"/>
                <w:rPrChange w:id="127" w:author="miminguyenb@yahoo.com" w:date="2024-05-22T11:16:00Z" w16du:dateUtc="2024-05-22T18:16:00Z">
                  <w:rPr/>
                </w:rPrChange>
              </w:rPr>
              <w:t>m</w:t>
            </w:r>
          </w:ins>
          <w:ins w:id="128" w:author="miminguyenb@yahoo.com" w:date="2024-05-22T11:03:00Z" w16du:dateUtc="2024-05-22T18:03:00Z">
            <w:r w:rsidRPr="006F00E6">
              <w:rPr>
                <w:rFonts w:asciiTheme="minorHAnsi" w:hAnsiTheme="minorHAnsi" w:cstheme="minorHAnsi"/>
                <w:rPrChange w:id="129" w:author="miminguyenb@yahoo.com" w:date="2024-05-22T11:16:00Z" w16du:dateUtc="2024-05-22T18:16:00Z">
                  <w:rPr/>
                </w:rPrChange>
              </w:rPr>
              <w:t>endation</w:t>
            </w:r>
            <w:r w:rsidRPr="006F00E6">
              <w:rPr>
                <w:rFonts w:asciiTheme="minorHAnsi" w:hAnsiTheme="minorHAnsi" w:cstheme="minorHAnsi"/>
                <w:rPrChange w:id="130" w:author="miminguyenb@yahoo.com" w:date="2024-05-22T11:16:00Z" w16du:dateUtc="2024-05-22T18:16:00Z">
                  <w:rPr/>
                </w:rPrChange>
              </w:rPr>
              <w:ptab w:relativeTo="margin" w:alignment="right" w:leader="dot"/>
            </w:r>
          </w:ins>
          <w:ins w:id="131" w:author="miminguyenb@yahoo.com" w:date="2024-05-22T11:34:00Z" w16du:dateUtc="2024-05-22T18:34:00Z">
            <w:r w:rsidR="00747FF1">
              <w:rPr>
                <w:rFonts w:asciiTheme="minorHAnsi" w:hAnsiTheme="minorHAnsi" w:cstheme="minorHAnsi"/>
              </w:rPr>
              <w:t>5</w:t>
            </w:r>
          </w:ins>
        </w:p>
        <w:p w14:paraId="2FF2BB14" w14:textId="47D7BC9F" w:rsidR="007E1D17" w:rsidRPr="006F00E6" w:rsidRDefault="007E1D17" w:rsidP="006F00E6">
          <w:pPr>
            <w:pStyle w:val="TOC2"/>
            <w:spacing w:after="16" w:line="276" w:lineRule="auto"/>
            <w:ind w:left="0"/>
            <w:rPr>
              <w:ins w:id="132" w:author="miminguyenb@yahoo.com" w:date="2024-05-22T11:03:00Z" w16du:dateUtc="2024-05-22T18:03:00Z"/>
              <w:rFonts w:asciiTheme="minorHAnsi" w:hAnsiTheme="minorHAnsi" w:cstheme="minorHAnsi"/>
              <w:rPrChange w:id="133" w:author="miminguyenb@yahoo.com" w:date="2024-05-22T11:16:00Z" w16du:dateUtc="2024-05-22T18:16:00Z">
                <w:rPr>
                  <w:ins w:id="134" w:author="miminguyenb@yahoo.com" w:date="2024-05-22T11:03:00Z" w16du:dateUtc="2024-05-22T18:03:00Z"/>
                </w:rPr>
              </w:rPrChange>
            </w:rPr>
            <w:pPrChange w:id="135" w:author="miminguyenb@yahoo.com" w:date="2024-05-22T11:18:00Z" w16du:dateUtc="2024-05-22T18:18:00Z">
              <w:pPr>
                <w:pStyle w:val="TOC2"/>
                <w:ind w:left="216"/>
              </w:pPr>
            </w:pPrChange>
          </w:pPr>
          <w:ins w:id="136" w:author="miminguyenb@yahoo.com" w:date="2024-05-22T11:03:00Z" w16du:dateUtc="2024-05-22T18:03:00Z">
            <w:r w:rsidRPr="006F00E6">
              <w:rPr>
                <w:rFonts w:asciiTheme="minorHAnsi" w:hAnsiTheme="minorHAnsi" w:cstheme="minorHAnsi"/>
                <w:b/>
                <w:bCs/>
                <w:rPrChange w:id="137" w:author="miminguyenb@yahoo.com" w:date="2024-05-22T11:16:00Z" w16du:dateUtc="2024-05-22T18:16:00Z">
                  <w:rPr>
                    <w:b/>
                    <w:bCs/>
                  </w:rPr>
                </w:rPrChange>
              </w:rPr>
              <w:t>Document Overview</w:t>
            </w:r>
            <w:r w:rsidRPr="006F00E6">
              <w:rPr>
                <w:rFonts w:asciiTheme="minorHAnsi" w:hAnsiTheme="minorHAnsi" w:cstheme="minorHAnsi"/>
                <w:rPrChange w:id="138" w:author="miminguyenb@yahoo.com" w:date="2024-05-22T11:16:00Z" w16du:dateUtc="2024-05-22T18:16:00Z">
                  <w:rPr/>
                </w:rPrChange>
              </w:rPr>
              <w:ptab w:relativeTo="margin" w:alignment="right" w:leader="dot"/>
            </w:r>
          </w:ins>
          <w:ins w:id="139" w:author="miminguyenb@yahoo.com" w:date="2024-05-22T11:34:00Z" w16du:dateUtc="2024-05-22T18:34:00Z">
            <w:r w:rsidR="00747FF1">
              <w:rPr>
                <w:rFonts w:asciiTheme="minorHAnsi" w:hAnsiTheme="minorHAnsi" w:cstheme="minorHAnsi"/>
              </w:rPr>
              <w:t>5</w:t>
            </w:r>
          </w:ins>
        </w:p>
        <w:p w14:paraId="7246F08E" w14:textId="5BCA3AA3" w:rsidR="007E1D17" w:rsidRPr="006F00E6" w:rsidRDefault="007E1D17" w:rsidP="006F00E6">
          <w:pPr>
            <w:pStyle w:val="TOC2"/>
            <w:spacing w:after="16" w:line="276" w:lineRule="auto"/>
            <w:ind w:left="0"/>
            <w:rPr>
              <w:ins w:id="140" w:author="miminguyenb@yahoo.com" w:date="2024-05-22T11:03:00Z" w16du:dateUtc="2024-05-22T18:03:00Z"/>
              <w:rFonts w:asciiTheme="minorHAnsi" w:hAnsiTheme="minorHAnsi" w:cstheme="minorHAnsi"/>
              <w:rPrChange w:id="141" w:author="miminguyenb@yahoo.com" w:date="2024-05-22T11:16:00Z" w16du:dateUtc="2024-05-22T18:16:00Z">
                <w:rPr>
                  <w:ins w:id="142" w:author="miminguyenb@yahoo.com" w:date="2024-05-22T11:03:00Z" w16du:dateUtc="2024-05-22T18:03:00Z"/>
                </w:rPr>
              </w:rPrChange>
            </w:rPr>
            <w:pPrChange w:id="143" w:author="miminguyenb@yahoo.com" w:date="2024-05-22T11:18:00Z" w16du:dateUtc="2024-05-22T18:18:00Z">
              <w:pPr>
                <w:pStyle w:val="TOC2"/>
                <w:ind w:left="216"/>
              </w:pPr>
            </w:pPrChange>
          </w:pPr>
          <w:ins w:id="144" w:author="miminguyenb@yahoo.com" w:date="2024-05-22T11:03:00Z" w16du:dateUtc="2024-05-22T18:03:00Z">
            <w:r w:rsidRPr="006F00E6">
              <w:rPr>
                <w:rFonts w:asciiTheme="minorHAnsi" w:hAnsiTheme="minorHAnsi" w:cstheme="minorHAnsi"/>
                <w:b/>
                <w:bCs/>
                <w:rPrChange w:id="145" w:author="miminguyenb@yahoo.com" w:date="2024-05-22T11:16:00Z" w16du:dateUtc="2024-05-22T18:16:00Z">
                  <w:rPr>
                    <w:b/>
                    <w:bCs/>
                  </w:rPr>
                </w:rPrChange>
              </w:rPr>
              <w:t>2.0 System Initiation</w:t>
            </w:r>
            <w:r w:rsidRPr="006F00E6">
              <w:rPr>
                <w:rFonts w:asciiTheme="minorHAnsi" w:hAnsiTheme="minorHAnsi" w:cstheme="minorHAnsi"/>
                <w:rPrChange w:id="146" w:author="miminguyenb@yahoo.com" w:date="2024-05-22T11:16:00Z" w16du:dateUtc="2024-05-22T18:16:00Z">
                  <w:rPr/>
                </w:rPrChange>
              </w:rPr>
              <w:ptab w:relativeTo="margin" w:alignment="right" w:leader="dot"/>
            </w:r>
          </w:ins>
          <w:ins w:id="147" w:author="miminguyenb@yahoo.com" w:date="2024-05-22T11:34:00Z" w16du:dateUtc="2024-05-22T18:34:00Z">
            <w:r w:rsidR="00747FF1">
              <w:rPr>
                <w:rFonts w:asciiTheme="minorHAnsi" w:hAnsiTheme="minorHAnsi" w:cstheme="minorHAnsi"/>
              </w:rPr>
              <w:t>5</w:t>
            </w:r>
          </w:ins>
        </w:p>
        <w:p w14:paraId="473FCE21" w14:textId="256CAEE0" w:rsidR="007E1D17" w:rsidRPr="006F00E6" w:rsidRDefault="007E1D17" w:rsidP="006F00E6">
          <w:pPr>
            <w:pStyle w:val="TOC2"/>
            <w:spacing w:after="16" w:line="276" w:lineRule="auto"/>
            <w:ind w:left="216"/>
            <w:rPr>
              <w:ins w:id="148" w:author="miminguyenb@yahoo.com" w:date="2024-05-22T11:04:00Z" w16du:dateUtc="2024-05-22T18:04:00Z"/>
              <w:rFonts w:asciiTheme="minorHAnsi" w:hAnsiTheme="minorHAnsi" w:cstheme="minorHAnsi"/>
              <w:rPrChange w:id="149" w:author="miminguyenb@yahoo.com" w:date="2024-05-22T11:16:00Z" w16du:dateUtc="2024-05-22T18:16:00Z">
                <w:rPr>
                  <w:ins w:id="150" w:author="miminguyenb@yahoo.com" w:date="2024-05-22T11:04:00Z" w16du:dateUtc="2024-05-22T18:04:00Z"/>
                </w:rPr>
              </w:rPrChange>
            </w:rPr>
            <w:pPrChange w:id="151" w:author="miminguyenb@yahoo.com" w:date="2024-05-22T11:18:00Z" w16du:dateUtc="2024-05-22T18:18:00Z">
              <w:pPr>
                <w:pStyle w:val="TOC2"/>
                <w:ind w:left="216"/>
              </w:pPr>
            </w:pPrChange>
          </w:pPr>
          <w:ins w:id="152" w:author="miminguyenb@yahoo.com" w:date="2024-05-22T11:04:00Z" w16du:dateUtc="2024-05-22T18:04:00Z">
            <w:r w:rsidRPr="006F00E6">
              <w:rPr>
                <w:rFonts w:asciiTheme="minorHAnsi" w:hAnsiTheme="minorHAnsi" w:cstheme="minorHAnsi"/>
                <w:rPrChange w:id="153" w:author="miminguyenb@yahoo.com" w:date="2024-05-22T11:16:00Z" w16du:dateUtc="2024-05-22T18:16:00Z">
                  <w:rPr>
                    <w:b/>
                    <w:bCs/>
                  </w:rPr>
                </w:rPrChange>
              </w:rPr>
              <w:t>Project Initiation Request (PIR)</w:t>
            </w:r>
            <w:r w:rsidRPr="006F00E6">
              <w:rPr>
                <w:rFonts w:asciiTheme="minorHAnsi" w:hAnsiTheme="minorHAnsi" w:cstheme="minorHAnsi"/>
                <w:rPrChange w:id="154" w:author="miminguyenb@yahoo.com" w:date="2024-05-22T11:16:00Z" w16du:dateUtc="2024-05-22T18:16:00Z">
                  <w:rPr/>
                </w:rPrChange>
              </w:rPr>
              <w:t xml:space="preserve"> </w:t>
            </w:r>
            <w:r w:rsidRPr="006F00E6">
              <w:rPr>
                <w:rFonts w:asciiTheme="minorHAnsi" w:hAnsiTheme="minorHAnsi" w:cstheme="minorHAnsi"/>
                <w:rPrChange w:id="155" w:author="miminguyenb@yahoo.com" w:date="2024-05-22T11:16:00Z" w16du:dateUtc="2024-05-22T18:16:00Z">
                  <w:rPr/>
                </w:rPrChange>
              </w:rPr>
              <w:ptab w:relativeTo="margin" w:alignment="right" w:leader="dot"/>
            </w:r>
          </w:ins>
          <w:ins w:id="156" w:author="miminguyenb@yahoo.com" w:date="2024-05-22T11:34:00Z" w16du:dateUtc="2024-05-22T18:34:00Z">
            <w:r w:rsidR="00747FF1">
              <w:rPr>
                <w:rFonts w:asciiTheme="minorHAnsi" w:hAnsiTheme="minorHAnsi" w:cstheme="minorHAnsi"/>
              </w:rPr>
              <w:t>6</w:t>
            </w:r>
          </w:ins>
        </w:p>
        <w:p w14:paraId="324864B7" w14:textId="37B8F749" w:rsidR="007E1D17" w:rsidRPr="006F00E6" w:rsidRDefault="007E1D17" w:rsidP="006F00E6">
          <w:pPr>
            <w:pStyle w:val="TOC2"/>
            <w:spacing w:after="16" w:line="276" w:lineRule="auto"/>
            <w:ind w:left="0"/>
            <w:rPr>
              <w:ins w:id="157" w:author="miminguyenb@yahoo.com" w:date="2024-05-22T11:05:00Z" w16du:dateUtc="2024-05-22T18:05:00Z"/>
              <w:rFonts w:asciiTheme="minorHAnsi" w:hAnsiTheme="minorHAnsi" w:cstheme="minorHAnsi"/>
              <w:rPrChange w:id="158" w:author="miminguyenb@yahoo.com" w:date="2024-05-22T11:16:00Z" w16du:dateUtc="2024-05-22T18:16:00Z">
                <w:rPr>
                  <w:ins w:id="159" w:author="miminguyenb@yahoo.com" w:date="2024-05-22T11:05:00Z" w16du:dateUtc="2024-05-22T18:05:00Z"/>
                </w:rPr>
              </w:rPrChange>
            </w:rPr>
            <w:pPrChange w:id="160" w:author="miminguyenb@yahoo.com" w:date="2024-05-22T11:18:00Z" w16du:dateUtc="2024-05-22T18:18:00Z">
              <w:pPr>
                <w:pStyle w:val="TOC2"/>
                <w:ind w:left="216"/>
              </w:pPr>
            </w:pPrChange>
          </w:pPr>
          <w:ins w:id="161" w:author="miminguyenb@yahoo.com" w:date="2024-05-22T11:05:00Z" w16du:dateUtc="2024-05-22T18:05:00Z">
            <w:r w:rsidRPr="006F00E6">
              <w:rPr>
                <w:rFonts w:asciiTheme="minorHAnsi" w:hAnsiTheme="minorHAnsi" w:cstheme="minorHAnsi"/>
                <w:b/>
                <w:bCs/>
                <w:rPrChange w:id="162" w:author="miminguyenb@yahoo.com" w:date="2024-05-22T11:16:00Z" w16du:dateUtc="2024-05-22T18:16:00Z">
                  <w:rPr>
                    <w:b/>
                    <w:bCs/>
                  </w:rPr>
                </w:rPrChange>
              </w:rPr>
              <w:t>3.0 Feasibility Assessment</w:t>
            </w:r>
            <w:r w:rsidRPr="006F00E6">
              <w:rPr>
                <w:rFonts w:asciiTheme="minorHAnsi" w:hAnsiTheme="minorHAnsi" w:cstheme="minorHAnsi"/>
                <w:rPrChange w:id="163" w:author="miminguyenb@yahoo.com" w:date="2024-05-22T11:16:00Z" w16du:dateUtc="2024-05-22T18:16:00Z">
                  <w:rPr/>
                </w:rPrChange>
              </w:rPr>
              <w:ptab w:relativeTo="margin" w:alignment="right" w:leader="dot"/>
            </w:r>
          </w:ins>
          <w:ins w:id="164" w:author="miminguyenb@yahoo.com" w:date="2024-05-22T11:34:00Z" w16du:dateUtc="2024-05-22T18:34:00Z">
            <w:r w:rsidR="00747FF1">
              <w:rPr>
                <w:rFonts w:asciiTheme="minorHAnsi" w:hAnsiTheme="minorHAnsi" w:cstheme="minorHAnsi"/>
              </w:rPr>
              <w:t>6</w:t>
            </w:r>
          </w:ins>
        </w:p>
        <w:p w14:paraId="582B08FC" w14:textId="3407E713" w:rsidR="007E1D17" w:rsidRPr="006F00E6" w:rsidRDefault="007E1D17" w:rsidP="006F00E6">
          <w:pPr>
            <w:pStyle w:val="TOC2"/>
            <w:spacing w:after="16" w:line="276" w:lineRule="auto"/>
            <w:ind w:left="216"/>
            <w:rPr>
              <w:ins w:id="165" w:author="miminguyenb@yahoo.com" w:date="2024-05-22T11:05:00Z" w16du:dateUtc="2024-05-22T18:05:00Z"/>
              <w:rFonts w:asciiTheme="minorHAnsi" w:hAnsiTheme="minorHAnsi" w:cstheme="minorHAnsi"/>
              <w:rPrChange w:id="166" w:author="miminguyenb@yahoo.com" w:date="2024-05-22T11:16:00Z" w16du:dateUtc="2024-05-22T18:16:00Z">
                <w:rPr>
                  <w:ins w:id="167" w:author="miminguyenb@yahoo.com" w:date="2024-05-22T11:05:00Z" w16du:dateUtc="2024-05-22T18:05:00Z"/>
                </w:rPr>
              </w:rPrChange>
            </w:rPr>
            <w:pPrChange w:id="168" w:author="miminguyenb@yahoo.com" w:date="2024-05-22T11:18:00Z" w16du:dateUtc="2024-05-22T18:18:00Z">
              <w:pPr>
                <w:pStyle w:val="TOC2"/>
                <w:ind w:left="216"/>
              </w:pPr>
            </w:pPrChange>
          </w:pPr>
          <w:ins w:id="169" w:author="miminguyenb@yahoo.com" w:date="2024-05-22T11:05:00Z" w16du:dateUtc="2024-05-22T18:05:00Z">
            <w:r w:rsidRPr="006F00E6">
              <w:rPr>
                <w:rFonts w:asciiTheme="minorHAnsi" w:hAnsiTheme="minorHAnsi" w:cstheme="minorHAnsi"/>
                <w:rPrChange w:id="170" w:author="miminguyenb@yahoo.com" w:date="2024-05-22T11:16:00Z" w16du:dateUtc="2024-05-22T18:16:00Z">
                  <w:rPr/>
                </w:rPrChange>
              </w:rPr>
              <w:t>Introduction</w:t>
            </w:r>
            <w:r w:rsidRPr="006F00E6">
              <w:rPr>
                <w:rFonts w:asciiTheme="minorHAnsi" w:hAnsiTheme="minorHAnsi" w:cstheme="minorHAnsi"/>
                <w:rPrChange w:id="171" w:author="miminguyenb@yahoo.com" w:date="2024-05-22T11:16:00Z" w16du:dateUtc="2024-05-22T18:16:00Z">
                  <w:rPr/>
                </w:rPrChange>
              </w:rPr>
              <w:ptab w:relativeTo="margin" w:alignment="right" w:leader="dot"/>
            </w:r>
          </w:ins>
          <w:ins w:id="172" w:author="miminguyenb@yahoo.com" w:date="2024-05-22T11:34:00Z" w16du:dateUtc="2024-05-22T18:34:00Z">
            <w:r w:rsidR="00747FF1">
              <w:rPr>
                <w:rFonts w:asciiTheme="minorHAnsi" w:hAnsiTheme="minorHAnsi" w:cstheme="minorHAnsi"/>
              </w:rPr>
              <w:t>11</w:t>
            </w:r>
          </w:ins>
        </w:p>
        <w:p w14:paraId="20E5113B" w14:textId="2966D120" w:rsidR="007E1D17" w:rsidRPr="006F00E6" w:rsidRDefault="007E1D17" w:rsidP="006F00E6">
          <w:pPr>
            <w:pStyle w:val="TOC2"/>
            <w:spacing w:after="16" w:line="276" w:lineRule="auto"/>
            <w:ind w:left="216"/>
            <w:rPr>
              <w:ins w:id="173" w:author="miminguyenb@yahoo.com" w:date="2024-05-22T11:05:00Z" w16du:dateUtc="2024-05-22T18:05:00Z"/>
              <w:rFonts w:asciiTheme="minorHAnsi" w:hAnsiTheme="minorHAnsi" w:cstheme="minorHAnsi"/>
              <w:rPrChange w:id="174" w:author="miminguyenb@yahoo.com" w:date="2024-05-22T11:16:00Z" w16du:dateUtc="2024-05-22T18:16:00Z">
                <w:rPr>
                  <w:ins w:id="175" w:author="miminguyenb@yahoo.com" w:date="2024-05-22T11:05:00Z" w16du:dateUtc="2024-05-22T18:05:00Z"/>
                </w:rPr>
              </w:rPrChange>
            </w:rPr>
            <w:pPrChange w:id="176" w:author="miminguyenb@yahoo.com" w:date="2024-05-22T11:18:00Z" w16du:dateUtc="2024-05-22T18:18:00Z">
              <w:pPr>
                <w:pStyle w:val="TOC2"/>
                <w:ind w:left="216"/>
              </w:pPr>
            </w:pPrChange>
          </w:pPr>
          <w:ins w:id="177" w:author="miminguyenb@yahoo.com" w:date="2024-05-22T11:06:00Z" w16du:dateUtc="2024-05-22T18:06:00Z">
            <w:r w:rsidRPr="006F00E6">
              <w:rPr>
                <w:rFonts w:asciiTheme="minorHAnsi" w:hAnsiTheme="minorHAnsi" w:cstheme="minorHAnsi"/>
                <w:rPrChange w:id="178" w:author="miminguyenb@yahoo.com" w:date="2024-05-22T11:16:00Z" w16du:dateUtc="2024-05-22T18:16:00Z">
                  <w:rPr/>
                </w:rPrChange>
              </w:rPr>
              <w:t>Feasibility Analysis</w:t>
            </w:r>
          </w:ins>
          <w:ins w:id="179" w:author="miminguyenb@yahoo.com" w:date="2024-05-22T11:05:00Z" w16du:dateUtc="2024-05-22T18:05:00Z">
            <w:r w:rsidRPr="006F00E6">
              <w:rPr>
                <w:rFonts w:asciiTheme="minorHAnsi" w:hAnsiTheme="minorHAnsi" w:cstheme="minorHAnsi"/>
                <w:rPrChange w:id="180" w:author="miminguyenb@yahoo.com" w:date="2024-05-22T11:16:00Z" w16du:dateUtc="2024-05-22T18:16:00Z">
                  <w:rPr/>
                </w:rPrChange>
              </w:rPr>
              <w:ptab w:relativeTo="margin" w:alignment="right" w:leader="dot"/>
            </w:r>
          </w:ins>
          <w:ins w:id="181" w:author="miminguyenb@yahoo.com" w:date="2024-05-22T11:34:00Z" w16du:dateUtc="2024-05-22T18:34:00Z">
            <w:r w:rsidR="00747FF1">
              <w:rPr>
                <w:rFonts w:asciiTheme="minorHAnsi" w:hAnsiTheme="minorHAnsi" w:cstheme="minorHAnsi"/>
              </w:rPr>
              <w:t>11</w:t>
            </w:r>
          </w:ins>
        </w:p>
        <w:p w14:paraId="16388EB4" w14:textId="066633C6" w:rsidR="007E1D17" w:rsidRPr="006F00E6" w:rsidRDefault="007E1D17" w:rsidP="006F00E6">
          <w:pPr>
            <w:pStyle w:val="TOC3"/>
            <w:spacing w:after="16" w:line="276" w:lineRule="auto"/>
            <w:ind w:left="446"/>
            <w:rPr>
              <w:ins w:id="182" w:author="miminguyenb@yahoo.com" w:date="2024-05-22T11:06:00Z" w16du:dateUtc="2024-05-22T18:06:00Z"/>
              <w:rFonts w:cstheme="minorHAnsi"/>
            </w:rPr>
            <w:pPrChange w:id="183" w:author="miminguyenb@yahoo.com" w:date="2024-05-22T11:18:00Z" w16du:dateUtc="2024-05-22T18:18:00Z">
              <w:pPr>
                <w:pStyle w:val="TOC3"/>
                <w:ind w:left="446"/>
              </w:pPr>
            </w:pPrChange>
          </w:pPr>
          <w:ins w:id="184" w:author="miminguyenb@yahoo.com" w:date="2024-05-22T11:06:00Z" w16du:dateUtc="2024-05-22T18:06:00Z">
            <w:r w:rsidRPr="006F00E6">
              <w:rPr>
                <w:rFonts w:cstheme="minorHAnsi"/>
              </w:rPr>
              <w:t>Technical Feasibility</w:t>
            </w:r>
            <w:r w:rsidRPr="006F00E6">
              <w:rPr>
                <w:rFonts w:cstheme="minorHAnsi"/>
              </w:rPr>
              <w:ptab w:relativeTo="margin" w:alignment="right" w:leader="dot"/>
            </w:r>
          </w:ins>
          <w:ins w:id="185" w:author="miminguyenb@yahoo.com" w:date="2024-05-22T11:35:00Z" w16du:dateUtc="2024-05-22T18:35:00Z">
            <w:r w:rsidR="00747FF1">
              <w:rPr>
                <w:rFonts w:cstheme="minorHAnsi"/>
              </w:rPr>
              <w:t>1</w:t>
            </w:r>
            <w:r w:rsidR="00747FF1">
              <w:rPr>
                <w:rFonts w:cstheme="minorHAnsi"/>
              </w:rPr>
              <w:t>1</w:t>
            </w:r>
          </w:ins>
        </w:p>
        <w:p w14:paraId="031D2D0C" w14:textId="2CE65801" w:rsidR="007E1D17" w:rsidRPr="006F00E6" w:rsidRDefault="007E1D17" w:rsidP="006F00E6">
          <w:pPr>
            <w:pStyle w:val="TOC3"/>
            <w:spacing w:after="16" w:line="276" w:lineRule="auto"/>
            <w:ind w:left="446"/>
            <w:rPr>
              <w:ins w:id="186" w:author="miminguyenb@yahoo.com" w:date="2024-05-22T11:07:00Z" w16du:dateUtc="2024-05-22T18:07:00Z"/>
              <w:rFonts w:cstheme="minorHAnsi"/>
            </w:rPr>
            <w:pPrChange w:id="187" w:author="miminguyenb@yahoo.com" w:date="2024-05-22T11:18:00Z" w16du:dateUtc="2024-05-22T18:18:00Z">
              <w:pPr>
                <w:pStyle w:val="TOC3"/>
                <w:ind w:left="446"/>
              </w:pPr>
            </w:pPrChange>
          </w:pPr>
          <w:ins w:id="188" w:author="miminguyenb@yahoo.com" w:date="2024-05-22T11:07:00Z" w16du:dateUtc="2024-05-22T18:07:00Z">
            <w:r w:rsidRPr="006F00E6">
              <w:rPr>
                <w:rFonts w:cstheme="minorHAnsi"/>
              </w:rPr>
              <w:t xml:space="preserve">Resource </w:t>
            </w:r>
            <w:r w:rsidRPr="006F00E6">
              <w:rPr>
                <w:rFonts w:cstheme="minorHAnsi"/>
              </w:rPr>
              <w:t>Feasibility</w:t>
            </w:r>
            <w:r w:rsidRPr="006F00E6">
              <w:rPr>
                <w:rFonts w:cstheme="minorHAnsi"/>
              </w:rPr>
              <w:ptab w:relativeTo="margin" w:alignment="right" w:leader="dot"/>
            </w:r>
          </w:ins>
          <w:ins w:id="189" w:author="miminguyenb@yahoo.com" w:date="2024-05-22T11:35:00Z" w16du:dateUtc="2024-05-22T18:35:00Z">
            <w:r w:rsidR="00747FF1">
              <w:rPr>
                <w:rFonts w:cstheme="minorHAnsi"/>
              </w:rPr>
              <w:t>1</w:t>
            </w:r>
            <w:r w:rsidR="00747FF1">
              <w:rPr>
                <w:rFonts w:cstheme="minorHAnsi"/>
              </w:rPr>
              <w:t>2</w:t>
            </w:r>
          </w:ins>
        </w:p>
        <w:p w14:paraId="4F137A19" w14:textId="44DEFD33" w:rsidR="007E1D17" w:rsidRPr="006F00E6" w:rsidRDefault="007E1D17" w:rsidP="006F00E6">
          <w:pPr>
            <w:pStyle w:val="TOC3"/>
            <w:spacing w:after="16" w:line="276" w:lineRule="auto"/>
            <w:ind w:left="446"/>
            <w:rPr>
              <w:ins w:id="190" w:author="miminguyenb@yahoo.com" w:date="2024-05-22T11:07:00Z" w16du:dateUtc="2024-05-22T18:07:00Z"/>
              <w:rFonts w:cstheme="minorHAnsi"/>
            </w:rPr>
            <w:pPrChange w:id="191" w:author="miminguyenb@yahoo.com" w:date="2024-05-22T11:18:00Z" w16du:dateUtc="2024-05-22T18:18:00Z">
              <w:pPr>
                <w:pStyle w:val="TOC3"/>
                <w:ind w:left="446"/>
              </w:pPr>
            </w:pPrChange>
          </w:pPr>
          <w:ins w:id="192" w:author="miminguyenb@yahoo.com" w:date="2024-05-22T11:07:00Z" w16du:dateUtc="2024-05-22T18:07:00Z">
            <w:r w:rsidRPr="006F00E6">
              <w:rPr>
                <w:rFonts w:cstheme="minorHAnsi"/>
              </w:rPr>
              <w:t xml:space="preserve">Schedule </w:t>
            </w:r>
            <w:r w:rsidRPr="006F00E6">
              <w:rPr>
                <w:rFonts w:cstheme="minorHAnsi"/>
              </w:rPr>
              <w:t>Feasibility</w:t>
            </w:r>
            <w:r w:rsidRPr="006F00E6">
              <w:rPr>
                <w:rFonts w:cstheme="minorHAnsi"/>
              </w:rPr>
              <w:ptab w:relativeTo="margin" w:alignment="right" w:leader="dot"/>
            </w:r>
          </w:ins>
          <w:ins w:id="193" w:author="miminguyenb@yahoo.com" w:date="2024-05-22T11:35:00Z" w16du:dateUtc="2024-05-22T18:35:00Z">
            <w:r w:rsidR="00747FF1">
              <w:rPr>
                <w:rFonts w:cstheme="minorHAnsi"/>
              </w:rPr>
              <w:t>1</w:t>
            </w:r>
            <w:r w:rsidR="00747FF1">
              <w:rPr>
                <w:rFonts w:cstheme="minorHAnsi"/>
              </w:rPr>
              <w:t>2</w:t>
            </w:r>
          </w:ins>
        </w:p>
        <w:p w14:paraId="19532673" w14:textId="5B68172A" w:rsidR="007E1D17" w:rsidRPr="006F00E6" w:rsidRDefault="007E1D17" w:rsidP="006F00E6">
          <w:pPr>
            <w:pStyle w:val="TOC3"/>
            <w:spacing w:after="16" w:line="276" w:lineRule="auto"/>
            <w:ind w:left="446"/>
            <w:rPr>
              <w:ins w:id="194" w:author="miminguyenb@yahoo.com" w:date="2024-05-22T11:07:00Z" w16du:dateUtc="2024-05-22T18:07:00Z"/>
              <w:rFonts w:cstheme="minorHAnsi"/>
            </w:rPr>
            <w:pPrChange w:id="195" w:author="miminguyenb@yahoo.com" w:date="2024-05-22T11:18:00Z" w16du:dateUtc="2024-05-22T18:18:00Z">
              <w:pPr>
                <w:pStyle w:val="TOC3"/>
                <w:ind w:left="446"/>
              </w:pPr>
            </w:pPrChange>
          </w:pPr>
          <w:ins w:id="196" w:author="miminguyenb@yahoo.com" w:date="2024-05-22T11:07:00Z" w16du:dateUtc="2024-05-22T18:07:00Z">
            <w:r w:rsidRPr="006F00E6">
              <w:rPr>
                <w:rFonts w:cstheme="minorHAnsi"/>
              </w:rPr>
              <w:t xml:space="preserve">Organizational </w:t>
            </w:r>
            <w:r w:rsidRPr="006F00E6">
              <w:rPr>
                <w:rFonts w:cstheme="minorHAnsi"/>
              </w:rPr>
              <w:t>Feasibility</w:t>
            </w:r>
            <w:r w:rsidRPr="006F00E6">
              <w:rPr>
                <w:rFonts w:cstheme="minorHAnsi"/>
              </w:rPr>
              <w:ptab w:relativeTo="margin" w:alignment="right" w:leader="dot"/>
            </w:r>
          </w:ins>
          <w:ins w:id="197" w:author="miminguyenb@yahoo.com" w:date="2024-05-22T11:35:00Z" w16du:dateUtc="2024-05-22T18:35:00Z">
            <w:r w:rsidR="00747FF1">
              <w:rPr>
                <w:rFonts w:cstheme="minorHAnsi"/>
              </w:rPr>
              <w:t>1</w:t>
            </w:r>
            <w:r w:rsidR="00747FF1">
              <w:rPr>
                <w:rFonts w:cstheme="minorHAnsi"/>
              </w:rPr>
              <w:t>2</w:t>
            </w:r>
          </w:ins>
        </w:p>
        <w:p w14:paraId="5EBDE7CD" w14:textId="6C97FFA2" w:rsidR="007E1D17" w:rsidRPr="006F00E6" w:rsidRDefault="007E1D17" w:rsidP="006F00E6">
          <w:pPr>
            <w:pStyle w:val="TOC3"/>
            <w:spacing w:after="16" w:line="276" w:lineRule="auto"/>
            <w:ind w:left="446"/>
            <w:rPr>
              <w:ins w:id="198" w:author="miminguyenb@yahoo.com" w:date="2024-05-22T11:07:00Z" w16du:dateUtc="2024-05-22T18:07:00Z"/>
              <w:rFonts w:cstheme="minorHAnsi"/>
            </w:rPr>
            <w:pPrChange w:id="199" w:author="miminguyenb@yahoo.com" w:date="2024-05-22T11:18:00Z" w16du:dateUtc="2024-05-22T18:18:00Z">
              <w:pPr>
                <w:pStyle w:val="TOC3"/>
                <w:ind w:left="446"/>
              </w:pPr>
            </w:pPrChange>
          </w:pPr>
          <w:ins w:id="200" w:author="miminguyenb@yahoo.com" w:date="2024-05-22T11:07:00Z" w16du:dateUtc="2024-05-22T18:07:00Z">
            <w:r w:rsidRPr="006F00E6">
              <w:rPr>
                <w:rFonts w:cstheme="minorHAnsi"/>
              </w:rPr>
              <w:t xml:space="preserve">Legal and Contractual </w:t>
            </w:r>
            <w:r w:rsidRPr="006F00E6">
              <w:rPr>
                <w:rFonts w:cstheme="minorHAnsi"/>
              </w:rPr>
              <w:t>Feasibility</w:t>
            </w:r>
            <w:r w:rsidRPr="006F00E6">
              <w:rPr>
                <w:rFonts w:cstheme="minorHAnsi"/>
              </w:rPr>
              <w:ptab w:relativeTo="margin" w:alignment="right" w:leader="dot"/>
            </w:r>
          </w:ins>
          <w:ins w:id="201" w:author="miminguyenb@yahoo.com" w:date="2024-05-22T11:35:00Z" w16du:dateUtc="2024-05-22T18:35:00Z">
            <w:r w:rsidR="00747FF1">
              <w:rPr>
                <w:rFonts w:cstheme="minorHAnsi"/>
              </w:rPr>
              <w:t>1</w:t>
            </w:r>
            <w:r w:rsidR="00747FF1">
              <w:rPr>
                <w:rFonts w:cstheme="minorHAnsi"/>
              </w:rPr>
              <w:t>3</w:t>
            </w:r>
          </w:ins>
        </w:p>
        <w:p w14:paraId="02E3448B" w14:textId="0A2E0D09" w:rsidR="007E1D17" w:rsidRPr="006F00E6" w:rsidRDefault="007E1D17" w:rsidP="006F00E6">
          <w:pPr>
            <w:pStyle w:val="TOC2"/>
            <w:spacing w:after="16" w:line="276" w:lineRule="auto"/>
            <w:ind w:left="216"/>
            <w:rPr>
              <w:ins w:id="202" w:author="miminguyenb@yahoo.com" w:date="2024-05-22T11:07:00Z" w16du:dateUtc="2024-05-22T18:07:00Z"/>
              <w:rFonts w:asciiTheme="minorHAnsi" w:hAnsiTheme="minorHAnsi" w:cstheme="minorHAnsi"/>
              <w:rPrChange w:id="203" w:author="miminguyenb@yahoo.com" w:date="2024-05-22T11:16:00Z" w16du:dateUtc="2024-05-22T18:16:00Z">
                <w:rPr>
                  <w:ins w:id="204" w:author="miminguyenb@yahoo.com" w:date="2024-05-22T11:07:00Z" w16du:dateUtc="2024-05-22T18:07:00Z"/>
                </w:rPr>
              </w:rPrChange>
            </w:rPr>
            <w:pPrChange w:id="205" w:author="miminguyenb@yahoo.com" w:date="2024-05-22T11:18:00Z" w16du:dateUtc="2024-05-22T18:18:00Z">
              <w:pPr>
                <w:pStyle w:val="TOC2"/>
                <w:ind w:left="216"/>
              </w:pPr>
            </w:pPrChange>
          </w:pPr>
          <w:ins w:id="206" w:author="miminguyenb@yahoo.com" w:date="2024-05-22T11:07:00Z" w16du:dateUtc="2024-05-22T18:07:00Z">
            <w:r w:rsidRPr="006F00E6">
              <w:rPr>
                <w:rFonts w:asciiTheme="minorHAnsi" w:hAnsiTheme="minorHAnsi" w:cstheme="minorHAnsi"/>
                <w:rPrChange w:id="207" w:author="miminguyenb@yahoo.com" w:date="2024-05-22T11:16:00Z" w16du:dateUtc="2024-05-22T18:16:00Z">
                  <w:rPr/>
                </w:rPrChange>
              </w:rPr>
              <w:t>Additional Comments</w:t>
            </w:r>
            <w:r w:rsidRPr="006F00E6">
              <w:rPr>
                <w:rFonts w:asciiTheme="minorHAnsi" w:hAnsiTheme="minorHAnsi" w:cstheme="minorHAnsi"/>
                <w:rPrChange w:id="208" w:author="miminguyenb@yahoo.com" w:date="2024-05-22T11:16:00Z" w16du:dateUtc="2024-05-22T18:16:00Z">
                  <w:rPr/>
                </w:rPrChange>
              </w:rPr>
              <w:ptab w:relativeTo="margin" w:alignment="right" w:leader="dot"/>
            </w:r>
          </w:ins>
          <w:ins w:id="209" w:author="miminguyenb@yahoo.com" w:date="2024-05-22T11:35:00Z" w16du:dateUtc="2024-05-22T18:35:00Z">
            <w:r w:rsidR="00747FF1">
              <w:rPr>
                <w:rFonts w:asciiTheme="minorHAnsi" w:hAnsiTheme="minorHAnsi" w:cstheme="minorHAnsi"/>
              </w:rPr>
              <w:t>1</w:t>
            </w:r>
            <w:r w:rsidR="00747FF1">
              <w:rPr>
                <w:rFonts w:asciiTheme="minorHAnsi" w:hAnsiTheme="minorHAnsi" w:cstheme="minorHAnsi"/>
              </w:rPr>
              <w:t>3</w:t>
            </w:r>
          </w:ins>
        </w:p>
        <w:p w14:paraId="36BDB8A6" w14:textId="6E894991" w:rsidR="007E1D17" w:rsidRPr="006F00E6" w:rsidRDefault="007E1D17" w:rsidP="006F00E6">
          <w:pPr>
            <w:pStyle w:val="TOC2"/>
            <w:spacing w:after="16" w:line="276" w:lineRule="auto"/>
            <w:ind w:left="216"/>
            <w:rPr>
              <w:ins w:id="210" w:author="miminguyenb@yahoo.com" w:date="2024-05-22T11:08:00Z" w16du:dateUtc="2024-05-22T18:08:00Z"/>
              <w:rFonts w:asciiTheme="minorHAnsi" w:hAnsiTheme="minorHAnsi" w:cstheme="minorHAnsi"/>
              <w:rPrChange w:id="211" w:author="miminguyenb@yahoo.com" w:date="2024-05-22T11:16:00Z" w16du:dateUtc="2024-05-22T18:16:00Z">
                <w:rPr>
                  <w:ins w:id="212" w:author="miminguyenb@yahoo.com" w:date="2024-05-22T11:08:00Z" w16du:dateUtc="2024-05-22T18:08:00Z"/>
                </w:rPr>
              </w:rPrChange>
            </w:rPr>
            <w:pPrChange w:id="213" w:author="miminguyenb@yahoo.com" w:date="2024-05-22T11:18:00Z" w16du:dateUtc="2024-05-22T18:18:00Z">
              <w:pPr>
                <w:pStyle w:val="TOC2"/>
                <w:ind w:left="216"/>
              </w:pPr>
            </w:pPrChange>
          </w:pPr>
          <w:ins w:id="214" w:author="miminguyenb@yahoo.com" w:date="2024-05-22T11:08:00Z" w16du:dateUtc="2024-05-22T18:08:00Z">
            <w:r w:rsidRPr="006F00E6">
              <w:rPr>
                <w:rFonts w:asciiTheme="minorHAnsi" w:hAnsiTheme="minorHAnsi" w:cstheme="minorHAnsi"/>
                <w:rPrChange w:id="215" w:author="miminguyenb@yahoo.com" w:date="2024-05-22T11:16:00Z" w16du:dateUtc="2024-05-22T18:16:00Z">
                  <w:rPr/>
                </w:rPrChange>
              </w:rPr>
              <w:t xml:space="preserve">Conclusion </w:t>
            </w:r>
            <w:r w:rsidRPr="006F00E6">
              <w:rPr>
                <w:rFonts w:asciiTheme="minorHAnsi" w:hAnsiTheme="minorHAnsi" w:cstheme="minorHAnsi"/>
                <w:rPrChange w:id="216" w:author="miminguyenb@yahoo.com" w:date="2024-05-22T11:16:00Z" w16du:dateUtc="2024-05-22T18:16:00Z">
                  <w:rPr/>
                </w:rPrChange>
              </w:rPr>
              <w:ptab w:relativeTo="margin" w:alignment="right" w:leader="dot"/>
            </w:r>
          </w:ins>
          <w:ins w:id="217" w:author="miminguyenb@yahoo.com" w:date="2024-05-22T11:35:00Z" w16du:dateUtc="2024-05-22T18:35:00Z">
            <w:r w:rsidR="00747FF1">
              <w:rPr>
                <w:rFonts w:asciiTheme="minorHAnsi" w:hAnsiTheme="minorHAnsi" w:cstheme="minorHAnsi"/>
              </w:rPr>
              <w:t>1</w:t>
            </w:r>
            <w:r w:rsidR="00747FF1">
              <w:rPr>
                <w:rFonts w:asciiTheme="minorHAnsi" w:hAnsiTheme="minorHAnsi" w:cstheme="minorHAnsi"/>
              </w:rPr>
              <w:t>3</w:t>
            </w:r>
          </w:ins>
        </w:p>
        <w:p w14:paraId="5C3E82C1" w14:textId="37F82501" w:rsidR="007E1D17" w:rsidRPr="006F00E6" w:rsidRDefault="006F00E6" w:rsidP="006F00E6">
          <w:pPr>
            <w:pStyle w:val="TOC2"/>
            <w:spacing w:after="16" w:line="276" w:lineRule="auto"/>
            <w:ind w:left="0"/>
            <w:rPr>
              <w:ins w:id="218" w:author="miminguyenb@yahoo.com" w:date="2024-05-22T11:09:00Z" w16du:dateUtc="2024-05-22T18:09:00Z"/>
              <w:rFonts w:asciiTheme="minorHAnsi" w:hAnsiTheme="minorHAnsi" w:cstheme="minorHAnsi"/>
              <w:rPrChange w:id="219" w:author="miminguyenb@yahoo.com" w:date="2024-05-22T11:16:00Z" w16du:dateUtc="2024-05-22T18:16:00Z">
                <w:rPr>
                  <w:ins w:id="220" w:author="miminguyenb@yahoo.com" w:date="2024-05-22T11:09:00Z" w16du:dateUtc="2024-05-22T18:09:00Z"/>
                </w:rPr>
              </w:rPrChange>
            </w:rPr>
            <w:pPrChange w:id="221" w:author="miminguyenb@yahoo.com" w:date="2024-05-22T11:18:00Z" w16du:dateUtc="2024-05-22T18:18:00Z">
              <w:pPr>
                <w:pStyle w:val="TOC2"/>
                <w:ind w:left="0"/>
              </w:pPr>
            </w:pPrChange>
          </w:pPr>
          <w:ins w:id="222" w:author="miminguyenb@yahoo.com" w:date="2024-05-22T11:09:00Z" w16du:dateUtc="2024-05-22T18:09:00Z">
            <w:r w:rsidRPr="006F00E6">
              <w:rPr>
                <w:rFonts w:asciiTheme="minorHAnsi" w:hAnsiTheme="minorHAnsi" w:cstheme="minorHAnsi"/>
                <w:b/>
                <w:bCs/>
                <w:rPrChange w:id="223" w:author="miminguyenb@yahoo.com" w:date="2024-05-22T11:16:00Z" w16du:dateUtc="2024-05-22T18:16:00Z">
                  <w:rPr>
                    <w:b/>
                    <w:bCs/>
                  </w:rPr>
                </w:rPrChange>
              </w:rPr>
              <w:t>4.0 Requirements Definition</w:t>
            </w:r>
            <w:r w:rsidRPr="006F00E6">
              <w:rPr>
                <w:rFonts w:asciiTheme="minorHAnsi" w:hAnsiTheme="minorHAnsi" w:cstheme="minorHAnsi"/>
                <w:rPrChange w:id="224" w:author="miminguyenb@yahoo.com" w:date="2024-05-22T11:16:00Z" w16du:dateUtc="2024-05-22T18:16:00Z">
                  <w:rPr/>
                </w:rPrChange>
              </w:rPr>
              <w:ptab w:relativeTo="margin" w:alignment="right" w:leader="dot"/>
            </w:r>
          </w:ins>
          <w:ins w:id="225" w:author="miminguyenb@yahoo.com" w:date="2024-05-22T11:36:00Z" w16du:dateUtc="2024-05-22T18:36:00Z">
            <w:r w:rsidR="00747FF1">
              <w:rPr>
                <w:rFonts w:asciiTheme="minorHAnsi" w:hAnsiTheme="minorHAnsi" w:cstheme="minorHAnsi"/>
              </w:rPr>
              <w:t>1</w:t>
            </w:r>
            <w:r w:rsidR="00747FF1">
              <w:rPr>
                <w:rFonts w:asciiTheme="minorHAnsi" w:hAnsiTheme="minorHAnsi" w:cstheme="minorHAnsi"/>
              </w:rPr>
              <w:t>4</w:t>
            </w:r>
          </w:ins>
        </w:p>
        <w:p w14:paraId="7A271CB5" w14:textId="7A7FFBF4" w:rsidR="006F00E6" w:rsidRDefault="006F00E6" w:rsidP="006F00E6">
          <w:pPr>
            <w:pStyle w:val="TOC2"/>
            <w:spacing w:after="16" w:line="276" w:lineRule="auto"/>
            <w:ind w:left="216"/>
            <w:rPr>
              <w:ins w:id="226" w:author="miminguyenb@yahoo.com" w:date="2024-05-22T11:36:00Z" w16du:dateUtc="2024-05-22T18:36:00Z"/>
              <w:rFonts w:asciiTheme="minorHAnsi" w:hAnsiTheme="minorHAnsi" w:cstheme="minorHAnsi"/>
            </w:rPr>
          </w:pPr>
          <w:ins w:id="227" w:author="miminguyenb@yahoo.com" w:date="2024-05-22T11:09:00Z" w16du:dateUtc="2024-05-22T18:09:00Z">
            <w:r w:rsidRPr="006F00E6">
              <w:rPr>
                <w:rFonts w:asciiTheme="minorHAnsi" w:hAnsiTheme="minorHAnsi" w:cstheme="minorHAnsi"/>
                <w:rPrChange w:id="228" w:author="miminguyenb@yahoo.com" w:date="2024-05-22T11:16:00Z" w16du:dateUtc="2024-05-22T18:16:00Z">
                  <w:rPr/>
                </w:rPrChange>
              </w:rPr>
              <w:t>Introduction</w:t>
            </w:r>
            <w:r w:rsidRPr="006F00E6">
              <w:rPr>
                <w:rFonts w:asciiTheme="minorHAnsi" w:hAnsiTheme="minorHAnsi" w:cstheme="minorHAnsi"/>
                <w:rPrChange w:id="229" w:author="miminguyenb@yahoo.com" w:date="2024-05-22T11:16:00Z" w16du:dateUtc="2024-05-22T18:16:00Z">
                  <w:rPr/>
                </w:rPrChange>
              </w:rPr>
              <w:ptab w:relativeTo="margin" w:alignment="right" w:leader="dot"/>
            </w:r>
          </w:ins>
          <w:ins w:id="230" w:author="miminguyenb@yahoo.com" w:date="2024-05-22T11:36:00Z" w16du:dateUtc="2024-05-22T18:36:00Z">
            <w:r w:rsidR="00747FF1">
              <w:rPr>
                <w:rFonts w:asciiTheme="minorHAnsi" w:hAnsiTheme="minorHAnsi" w:cstheme="minorHAnsi"/>
              </w:rPr>
              <w:t>1</w:t>
            </w:r>
            <w:r w:rsidR="00747FF1">
              <w:rPr>
                <w:rFonts w:asciiTheme="minorHAnsi" w:hAnsiTheme="minorHAnsi" w:cstheme="minorHAnsi"/>
              </w:rPr>
              <w:t>4</w:t>
            </w:r>
          </w:ins>
        </w:p>
        <w:p w14:paraId="43F2A1AB" w14:textId="241F3B6E" w:rsidR="00747FF1" w:rsidRPr="00747FF1" w:rsidRDefault="00747FF1" w:rsidP="00747FF1">
          <w:pPr>
            <w:pStyle w:val="TOC2"/>
            <w:spacing w:after="16" w:line="276" w:lineRule="auto"/>
            <w:ind w:left="216"/>
            <w:rPr>
              <w:ins w:id="231" w:author="miminguyenb@yahoo.com" w:date="2024-05-22T11:10:00Z" w16du:dateUtc="2024-05-22T18:10:00Z"/>
              <w:rFonts w:asciiTheme="minorHAnsi" w:hAnsiTheme="minorHAnsi" w:cstheme="minorHAnsi"/>
              <w:rPrChange w:id="232" w:author="miminguyenb@yahoo.com" w:date="2024-05-22T11:36:00Z" w16du:dateUtc="2024-05-22T18:36:00Z">
                <w:rPr>
                  <w:ins w:id="233" w:author="miminguyenb@yahoo.com" w:date="2024-05-22T11:10:00Z" w16du:dateUtc="2024-05-22T18:10:00Z"/>
                </w:rPr>
              </w:rPrChange>
            </w:rPr>
            <w:pPrChange w:id="234" w:author="miminguyenb@yahoo.com" w:date="2024-05-22T11:36:00Z" w16du:dateUtc="2024-05-22T18:36:00Z">
              <w:pPr>
                <w:pStyle w:val="TOC2"/>
                <w:ind w:left="216"/>
              </w:pPr>
            </w:pPrChange>
          </w:pPr>
          <w:ins w:id="235" w:author="miminguyenb@yahoo.com" w:date="2024-05-22T11:36:00Z" w16du:dateUtc="2024-05-22T18:36:00Z">
            <w:r>
              <w:rPr>
                <w:rFonts w:asciiTheme="minorHAnsi" w:hAnsiTheme="minorHAnsi" w:cstheme="minorHAnsi"/>
              </w:rPr>
              <w:t>Understanding Key</w:t>
            </w:r>
            <w:r w:rsidRPr="00033354">
              <w:rPr>
                <w:rFonts w:asciiTheme="minorHAnsi" w:hAnsiTheme="minorHAnsi" w:cstheme="minorHAnsi"/>
              </w:rPr>
              <w:ptab w:relativeTo="margin" w:alignment="right" w:leader="dot"/>
            </w:r>
            <w:r>
              <w:rPr>
                <w:rFonts w:asciiTheme="minorHAnsi" w:hAnsiTheme="minorHAnsi" w:cstheme="minorHAnsi"/>
              </w:rPr>
              <w:t>14</w:t>
            </w:r>
          </w:ins>
        </w:p>
        <w:p w14:paraId="3ED02107" w14:textId="7A18D5CD" w:rsidR="006F00E6" w:rsidRPr="006F00E6" w:rsidRDefault="006F00E6" w:rsidP="006F00E6">
          <w:pPr>
            <w:pStyle w:val="TOC2"/>
            <w:spacing w:after="16" w:line="276" w:lineRule="auto"/>
            <w:ind w:left="216"/>
            <w:rPr>
              <w:ins w:id="236" w:author="miminguyenb@yahoo.com" w:date="2024-05-22T11:10:00Z" w16du:dateUtc="2024-05-22T18:10:00Z"/>
              <w:rFonts w:asciiTheme="minorHAnsi" w:hAnsiTheme="minorHAnsi" w:cstheme="minorHAnsi"/>
              <w:rPrChange w:id="237" w:author="miminguyenb@yahoo.com" w:date="2024-05-22T11:16:00Z" w16du:dateUtc="2024-05-22T18:16:00Z">
                <w:rPr>
                  <w:ins w:id="238" w:author="miminguyenb@yahoo.com" w:date="2024-05-22T11:10:00Z" w16du:dateUtc="2024-05-22T18:10:00Z"/>
                </w:rPr>
              </w:rPrChange>
            </w:rPr>
            <w:pPrChange w:id="239" w:author="miminguyenb@yahoo.com" w:date="2024-05-22T11:18:00Z" w16du:dateUtc="2024-05-22T18:18:00Z">
              <w:pPr>
                <w:pStyle w:val="TOC2"/>
                <w:ind w:left="216"/>
              </w:pPr>
            </w:pPrChange>
          </w:pPr>
          <w:ins w:id="240" w:author="miminguyenb@yahoo.com" w:date="2024-05-22T11:10:00Z" w16du:dateUtc="2024-05-22T18:10:00Z">
            <w:r w:rsidRPr="006F00E6">
              <w:rPr>
                <w:rFonts w:asciiTheme="minorHAnsi" w:hAnsiTheme="minorHAnsi" w:cstheme="minorHAnsi"/>
                <w:rPrChange w:id="241" w:author="miminguyenb@yahoo.com" w:date="2024-05-22T11:16:00Z" w16du:dateUtc="2024-05-22T18:16:00Z">
                  <w:rPr/>
                </w:rPrChange>
              </w:rPr>
              <w:t>Functional Requ</w:t>
            </w:r>
          </w:ins>
          <w:ins w:id="242" w:author="miminguyenb@yahoo.com" w:date="2024-05-22T11:11:00Z" w16du:dateUtc="2024-05-22T18:11:00Z">
            <w:r w:rsidRPr="006F00E6">
              <w:rPr>
                <w:rFonts w:asciiTheme="minorHAnsi" w:hAnsiTheme="minorHAnsi" w:cstheme="minorHAnsi"/>
                <w:rPrChange w:id="243" w:author="miminguyenb@yahoo.com" w:date="2024-05-22T11:16:00Z" w16du:dateUtc="2024-05-22T18:16:00Z">
                  <w:rPr/>
                </w:rPrChange>
              </w:rPr>
              <w:t>irements</w:t>
            </w:r>
          </w:ins>
          <w:ins w:id="244" w:author="miminguyenb@yahoo.com" w:date="2024-05-22T11:10:00Z" w16du:dateUtc="2024-05-22T18:10:00Z">
            <w:r w:rsidRPr="006F00E6">
              <w:rPr>
                <w:rFonts w:asciiTheme="minorHAnsi" w:hAnsiTheme="minorHAnsi" w:cstheme="minorHAnsi"/>
                <w:rPrChange w:id="245" w:author="miminguyenb@yahoo.com" w:date="2024-05-22T11:16:00Z" w16du:dateUtc="2024-05-22T18:16:00Z">
                  <w:rPr/>
                </w:rPrChange>
              </w:rPr>
              <w:ptab w:relativeTo="margin" w:alignment="right" w:leader="dot"/>
            </w:r>
          </w:ins>
          <w:ins w:id="246" w:author="miminguyenb@yahoo.com" w:date="2024-05-22T11:36:00Z" w16du:dateUtc="2024-05-22T18:36:00Z">
            <w:r w:rsidR="00747FF1">
              <w:rPr>
                <w:rFonts w:asciiTheme="minorHAnsi" w:hAnsiTheme="minorHAnsi" w:cstheme="minorHAnsi"/>
              </w:rPr>
              <w:t>1</w:t>
            </w:r>
            <w:r w:rsidR="00747FF1">
              <w:rPr>
                <w:rFonts w:asciiTheme="minorHAnsi" w:hAnsiTheme="minorHAnsi" w:cstheme="minorHAnsi"/>
              </w:rPr>
              <w:t>5</w:t>
            </w:r>
          </w:ins>
        </w:p>
        <w:p w14:paraId="518FDBAA" w14:textId="4B4FA673" w:rsidR="006F00E6" w:rsidRPr="006F00E6" w:rsidRDefault="006F00E6" w:rsidP="006F00E6">
          <w:pPr>
            <w:pStyle w:val="TOC2"/>
            <w:spacing w:after="16" w:line="276" w:lineRule="auto"/>
            <w:ind w:left="216"/>
            <w:rPr>
              <w:ins w:id="247" w:author="miminguyenb@yahoo.com" w:date="2024-05-22T11:10:00Z" w16du:dateUtc="2024-05-22T18:10:00Z"/>
              <w:rFonts w:asciiTheme="minorHAnsi" w:hAnsiTheme="minorHAnsi" w:cstheme="minorHAnsi"/>
              <w:rPrChange w:id="248" w:author="miminguyenb@yahoo.com" w:date="2024-05-22T11:16:00Z" w16du:dateUtc="2024-05-22T18:16:00Z">
                <w:rPr>
                  <w:ins w:id="249" w:author="miminguyenb@yahoo.com" w:date="2024-05-22T11:10:00Z" w16du:dateUtc="2024-05-22T18:10:00Z"/>
                </w:rPr>
              </w:rPrChange>
            </w:rPr>
            <w:pPrChange w:id="250" w:author="miminguyenb@yahoo.com" w:date="2024-05-22T11:18:00Z" w16du:dateUtc="2024-05-22T18:18:00Z">
              <w:pPr>
                <w:pStyle w:val="TOC2"/>
                <w:ind w:left="216"/>
              </w:pPr>
            </w:pPrChange>
          </w:pPr>
          <w:ins w:id="251" w:author="miminguyenb@yahoo.com" w:date="2024-05-22T11:11:00Z" w16du:dateUtc="2024-05-22T18:11:00Z">
            <w:r w:rsidRPr="006F00E6">
              <w:rPr>
                <w:rFonts w:asciiTheme="minorHAnsi" w:hAnsiTheme="minorHAnsi" w:cstheme="minorHAnsi"/>
                <w:rPrChange w:id="252" w:author="miminguyenb@yahoo.com" w:date="2024-05-22T11:16:00Z" w16du:dateUtc="2024-05-22T18:16:00Z">
                  <w:rPr/>
                </w:rPrChange>
              </w:rPr>
              <w:t>Data Requirements</w:t>
            </w:r>
          </w:ins>
          <w:ins w:id="253" w:author="miminguyenb@yahoo.com" w:date="2024-05-22T11:10:00Z" w16du:dateUtc="2024-05-22T18:10:00Z">
            <w:r w:rsidRPr="006F00E6">
              <w:rPr>
                <w:rFonts w:asciiTheme="minorHAnsi" w:hAnsiTheme="minorHAnsi" w:cstheme="minorHAnsi"/>
                <w:rPrChange w:id="254" w:author="miminguyenb@yahoo.com" w:date="2024-05-22T11:16:00Z" w16du:dateUtc="2024-05-22T18:16:00Z">
                  <w:rPr/>
                </w:rPrChange>
              </w:rPr>
              <w:ptab w:relativeTo="margin" w:alignment="right" w:leader="dot"/>
            </w:r>
          </w:ins>
          <w:ins w:id="255" w:author="miminguyenb@yahoo.com" w:date="2024-05-22T11:36:00Z" w16du:dateUtc="2024-05-22T18:36:00Z">
            <w:r w:rsidR="00747FF1">
              <w:rPr>
                <w:rFonts w:asciiTheme="minorHAnsi" w:hAnsiTheme="minorHAnsi" w:cstheme="minorHAnsi"/>
              </w:rPr>
              <w:t>1</w:t>
            </w:r>
            <w:r w:rsidR="00747FF1">
              <w:rPr>
                <w:rFonts w:asciiTheme="minorHAnsi" w:hAnsiTheme="minorHAnsi" w:cstheme="minorHAnsi"/>
              </w:rPr>
              <w:t>6</w:t>
            </w:r>
          </w:ins>
        </w:p>
        <w:p w14:paraId="16EAE599" w14:textId="2E9404DA" w:rsidR="006F00E6" w:rsidRPr="006F00E6" w:rsidRDefault="006F00E6" w:rsidP="006F00E6">
          <w:pPr>
            <w:pStyle w:val="TOC2"/>
            <w:spacing w:after="16" w:line="276" w:lineRule="auto"/>
            <w:ind w:left="216"/>
            <w:rPr>
              <w:ins w:id="256" w:author="miminguyenb@yahoo.com" w:date="2024-05-22T11:10:00Z" w16du:dateUtc="2024-05-22T18:10:00Z"/>
              <w:rFonts w:asciiTheme="minorHAnsi" w:hAnsiTheme="minorHAnsi" w:cstheme="minorHAnsi"/>
              <w:rPrChange w:id="257" w:author="miminguyenb@yahoo.com" w:date="2024-05-22T11:16:00Z" w16du:dateUtc="2024-05-22T18:16:00Z">
                <w:rPr>
                  <w:ins w:id="258" w:author="miminguyenb@yahoo.com" w:date="2024-05-22T11:10:00Z" w16du:dateUtc="2024-05-22T18:10:00Z"/>
                </w:rPr>
              </w:rPrChange>
            </w:rPr>
            <w:pPrChange w:id="259" w:author="miminguyenb@yahoo.com" w:date="2024-05-22T11:18:00Z" w16du:dateUtc="2024-05-22T18:18:00Z">
              <w:pPr>
                <w:pStyle w:val="TOC2"/>
                <w:ind w:left="216"/>
              </w:pPr>
            </w:pPrChange>
          </w:pPr>
          <w:ins w:id="260" w:author="miminguyenb@yahoo.com" w:date="2024-05-22T11:11:00Z" w16du:dateUtc="2024-05-22T18:11:00Z">
            <w:r w:rsidRPr="006F00E6">
              <w:rPr>
                <w:rFonts w:asciiTheme="minorHAnsi" w:hAnsiTheme="minorHAnsi" w:cstheme="minorHAnsi"/>
                <w:rPrChange w:id="261" w:author="miminguyenb@yahoo.com" w:date="2024-05-22T11:16:00Z" w16du:dateUtc="2024-05-22T18:16:00Z">
                  <w:rPr/>
                </w:rPrChange>
              </w:rPr>
              <w:t>Non-Functional Requirements</w:t>
            </w:r>
          </w:ins>
          <w:ins w:id="262" w:author="miminguyenb@yahoo.com" w:date="2024-05-22T11:10:00Z" w16du:dateUtc="2024-05-22T18:10:00Z">
            <w:r w:rsidRPr="006F00E6">
              <w:rPr>
                <w:rFonts w:asciiTheme="minorHAnsi" w:hAnsiTheme="minorHAnsi" w:cstheme="minorHAnsi"/>
                <w:rPrChange w:id="263" w:author="miminguyenb@yahoo.com" w:date="2024-05-22T11:16:00Z" w16du:dateUtc="2024-05-22T18:16:00Z">
                  <w:rPr/>
                </w:rPrChange>
              </w:rPr>
              <w:ptab w:relativeTo="margin" w:alignment="right" w:leader="dot"/>
            </w:r>
          </w:ins>
          <w:ins w:id="264" w:author="miminguyenb@yahoo.com" w:date="2024-05-22T11:36:00Z" w16du:dateUtc="2024-05-22T18:36:00Z">
            <w:r w:rsidR="00747FF1">
              <w:rPr>
                <w:rFonts w:asciiTheme="minorHAnsi" w:hAnsiTheme="minorHAnsi" w:cstheme="minorHAnsi"/>
              </w:rPr>
              <w:t>1</w:t>
            </w:r>
            <w:r w:rsidR="00747FF1">
              <w:rPr>
                <w:rFonts w:asciiTheme="minorHAnsi" w:hAnsiTheme="minorHAnsi" w:cstheme="minorHAnsi"/>
              </w:rPr>
              <w:t>6</w:t>
            </w:r>
          </w:ins>
        </w:p>
        <w:p w14:paraId="172BAA04" w14:textId="0DE3D830" w:rsidR="006F00E6" w:rsidRPr="006F00E6" w:rsidRDefault="006F00E6" w:rsidP="006F00E6">
          <w:pPr>
            <w:pStyle w:val="TOC2"/>
            <w:spacing w:after="16" w:line="276" w:lineRule="auto"/>
            <w:ind w:left="0"/>
            <w:rPr>
              <w:ins w:id="265" w:author="miminguyenb@yahoo.com" w:date="2024-05-22T11:11:00Z" w16du:dateUtc="2024-05-22T18:11:00Z"/>
              <w:rFonts w:asciiTheme="minorHAnsi" w:hAnsiTheme="minorHAnsi" w:cstheme="minorHAnsi"/>
              <w:rPrChange w:id="266" w:author="miminguyenb@yahoo.com" w:date="2024-05-22T11:16:00Z" w16du:dateUtc="2024-05-22T18:16:00Z">
                <w:rPr>
                  <w:ins w:id="267" w:author="miminguyenb@yahoo.com" w:date="2024-05-22T11:11:00Z" w16du:dateUtc="2024-05-22T18:11:00Z"/>
                </w:rPr>
              </w:rPrChange>
            </w:rPr>
            <w:pPrChange w:id="268" w:author="miminguyenb@yahoo.com" w:date="2024-05-22T11:18:00Z" w16du:dateUtc="2024-05-22T18:18:00Z">
              <w:pPr>
                <w:pStyle w:val="TOC2"/>
                <w:ind w:left="0"/>
              </w:pPr>
            </w:pPrChange>
          </w:pPr>
          <w:ins w:id="269" w:author="miminguyenb@yahoo.com" w:date="2024-05-22T11:12:00Z" w16du:dateUtc="2024-05-22T18:12:00Z">
            <w:r w:rsidRPr="006F00E6">
              <w:rPr>
                <w:rFonts w:asciiTheme="minorHAnsi" w:hAnsiTheme="minorHAnsi" w:cstheme="minorHAnsi"/>
                <w:b/>
                <w:bCs/>
                <w:rPrChange w:id="270" w:author="miminguyenb@yahoo.com" w:date="2024-05-22T11:16:00Z" w16du:dateUtc="2024-05-22T18:16:00Z">
                  <w:rPr>
                    <w:b/>
                    <w:bCs/>
                  </w:rPr>
                </w:rPrChange>
              </w:rPr>
              <w:t>5</w:t>
            </w:r>
          </w:ins>
          <w:ins w:id="271" w:author="miminguyenb@yahoo.com" w:date="2024-05-22T11:11:00Z" w16du:dateUtc="2024-05-22T18:11:00Z">
            <w:r w:rsidRPr="006F00E6">
              <w:rPr>
                <w:rFonts w:asciiTheme="minorHAnsi" w:hAnsiTheme="minorHAnsi" w:cstheme="minorHAnsi"/>
                <w:b/>
                <w:bCs/>
                <w:rPrChange w:id="272" w:author="miminguyenb@yahoo.com" w:date="2024-05-22T11:16:00Z" w16du:dateUtc="2024-05-22T18:16:00Z">
                  <w:rPr>
                    <w:b/>
                    <w:bCs/>
                  </w:rPr>
                </w:rPrChange>
              </w:rPr>
              <w:t xml:space="preserve">.0 Requirements </w:t>
            </w:r>
          </w:ins>
          <w:ins w:id="273" w:author="miminguyenb@yahoo.com" w:date="2024-05-22T11:12:00Z" w16du:dateUtc="2024-05-22T18:12:00Z">
            <w:r w:rsidRPr="006F00E6">
              <w:rPr>
                <w:rFonts w:asciiTheme="minorHAnsi" w:hAnsiTheme="minorHAnsi" w:cstheme="minorHAnsi"/>
                <w:b/>
                <w:bCs/>
                <w:rPrChange w:id="274" w:author="miminguyenb@yahoo.com" w:date="2024-05-22T11:16:00Z" w16du:dateUtc="2024-05-22T18:16:00Z">
                  <w:rPr>
                    <w:b/>
                    <w:bCs/>
                  </w:rPr>
                </w:rPrChange>
              </w:rPr>
              <w:t>Model</w:t>
            </w:r>
          </w:ins>
          <w:ins w:id="275" w:author="miminguyenb@yahoo.com" w:date="2024-05-22T11:37:00Z" w16du:dateUtc="2024-05-22T18:37:00Z">
            <w:r w:rsidR="00747FF1" w:rsidRPr="00033354">
              <w:rPr>
                <w:rFonts w:asciiTheme="minorHAnsi" w:hAnsiTheme="minorHAnsi" w:cstheme="minorHAnsi"/>
              </w:rPr>
              <w:ptab w:relativeTo="margin" w:alignment="right" w:leader="dot"/>
            </w:r>
            <w:r w:rsidR="00747FF1">
              <w:rPr>
                <w:rFonts w:asciiTheme="minorHAnsi" w:hAnsiTheme="minorHAnsi" w:cstheme="minorHAnsi"/>
              </w:rPr>
              <w:t>1</w:t>
            </w:r>
            <w:r w:rsidR="00747FF1">
              <w:rPr>
                <w:rFonts w:asciiTheme="minorHAnsi" w:hAnsiTheme="minorHAnsi" w:cstheme="minorHAnsi"/>
              </w:rPr>
              <w:t>7</w:t>
            </w:r>
          </w:ins>
        </w:p>
        <w:p w14:paraId="012618C0" w14:textId="2DE18362" w:rsidR="006F00E6" w:rsidRPr="006F00E6" w:rsidRDefault="006F00E6" w:rsidP="006F00E6">
          <w:pPr>
            <w:pStyle w:val="TOC2"/>
            <w:spacing w:after="16" w:line="276" w:lineRule="auto"/>
            <w:ind w:left="216"/>
            <w:rPr>
              <w:ins w:id="276" w:author="miminguyenb@yahoo.com" w:date="2024-05-22T11:11:00Z" w16du:dateUtc="2024-05-22T18:11:00Z"/>
              <w:rFonts w:asciiTheme="minorHAnsi" w:hAnsiTheme="minorHAnsi" w:cstheme="minorHAnsi"/>
              <w:rPrChange w:id="277" w:author="miminguyenb@yahoo.com" w:date="2024-05-22T11:16:00Z" w16du:dateUtc="2024-05-22T18:16:00Z">
                <w:rPr>
                  <w:ins w:id="278" w:author="miminguyenb@yahoo.com" w:date="2024-05-22T11:11:00Z" w16du:dateUtc="2024-05-22T18:11:00Z"/>
                </w:rPr>
              </w:rPrChange>
            </w:rPr>
            <w:pPrChange w:id="279" w:author="miminguyenb@yahoo.com" w:date="2024-05-22T11:18:00Z" w16du:dateUtc="2024-05-22T18:18:00Z">
              <w:pPr>
                <w:pStyle w:val="TOC2"/>
                <w:ind w:left="216"/>
              </w:pPr>
            </w:pPrChange>
          </w:pPr>
          <w:ins w:id="280" w:author="miminguyenb@yahoo.com" w:date="2024-05-22T11:11:00Z" w16du:dateUtc="2024-05-22T18:11:00Z">
            <w:r w:rsidRPr="006F00E6">
              <w:rPr>
                <w:rFonts w:asciiTheme="minorHAnsi" w:hAnsiTheme="minorHAnsi" w:cstheme="minorHAnsi"/>
                <w:rPrChange w:id="281" w:author="miminguyenb@yahoo.com" w:date="2024-05-22T11:16:00Z" w16du:dateUtc="2024-05-22T18:16:00Z">
                  <w:rPr/>
                </w:rPrChange>
              </w:rPr>
              <w:t>Introduction</w:t>
            </w:r>
            <w:r w:rsidRPr="006F00E6">
              <w:rPr>
                <w:rFonts w:asciiTheme="minorHAnsi" w:hAnsiTheme="minorHAnsi" w:cstheme="minorHAnsi"/>
                <w:rPrChange w:id="282" w:author="miminguyenb@yahoo.com" w:date="2024-05-22T11:16:00Z" w16du:dateUtc="2024-05-22T18:16:00Z">
                  <w:rPr/>
                </w:rPrChange>
              </w:rPr>
              <w:ptab w:relativeTo="margin" w:alignment="right" w:leader="dot"/>
            </w:r>
          </w:ins>
          <w:ins w:id="283" w:author="miminguyenb@yahoo.com" w:date="2024-05-22T11:37:00Z" w16du:dateUtc="2024-05-22T18:37:00Z">
            <w:r w:rsidR="00747FF1">
              <w:rPr>
                <w:rFonts w:asciiTheme="minorHAnsi" w:hAnsiTheme="minorHAnsi" w:cstheme="minorHAnsi"/>
              </w:rPr>
              <w:t>1</w:t>
            </w:r>
            <w:r w:rsidR="00747FF1">
              <w:rPr>
                <w:rFonts w:asciiTheme="minorHAnsi" w:hAnsiTheme="minorHAnsi" w:cstheme="minorHAnsi"/>
              </w:rPr>
              <w:t>7</w:t>
            </w:r>
          </w:ins>
        </w:p>
        <w:p w14:paraId="2D902131" w14:textId="538E214E" w:rsidR="006F00E6" w:rsidRPr="006F00E6" w:rsidRDefault="006F00E6" w:rsidP="006F00E6">
          <w:pPr>
            <w:pStyle w:val="TOC2"/>
            <w:spacing w:after="16" w:line="276" w:lineRule="auto"/>
            <w:ind w:left="216"/>
            <w:rPr>
              <w:ins w:id="284" w:author="miminguyenb@yahoo.com" w:date="2024-05-22T11:11:00Z" w16du:dateUtc="2024-05-22T18:11:00Z"/>
              <w:rFonts w:asciiTheme="minorHAnsi" w:hAnsiTheme="minorHAnsi" w:cstheme="minorHAnsi"/>
              <w:rPrChange w:id="285" w:author="miminguyenb@yahoo.com" w:date="2024-05-22T11:16:00Z" w16du:dateUtc="2024-05-22T18:16:00Z">
                <w:rPr>
                  <w:ins w:id="286" w:author="miminguyenb@yahoo.com" w:date="2024-05-22T11:11:00Z" w16du:dateUtc="2024-05-22T18:11:00Z"/>
                </w:rPr>
              </w:rPrChange>
            </w:rPr>
            <w:pPrChange w:id="287" w:author="miminguyenb@yahoo.com" w:date="2024-05-22T11:18:00Z" w16du:dateUtc="2024-05-22T18:18:00Z">
              <w:pPr>
                <w:pStyle w:val="TOC2"/>
                <w:ind w:left="216"/>
              </w:pPr>
            </w:pPrChange>
          </w:pPr>
          <w:ins w:id="288" w:author="miminguyenb@yahoo.com" w:date="2024-05-22T11:12:00Z" w16du:dateUtc="2024-05-22T18:12:00Z">
            <w:r w:rsidRPr="006F00E6">
              <w:rPr>
                <w:rFonts w:asciiTheme="minorHAnsi" w:hAnsiTheme="minorHAnsi" w:cstheme="minorHAnsi"/>
                <w:rPrChange w:id="289" w:author="miminguyenb@yahoo.com" w:date="2024-05-22T11:16:00Z" w16du:dateUtc="2024-05-22T18:16:00Z">
                  <w:rPr/>
                </w:rPrChange>
              </w:rPr>
              <w:t>Use-Case Diagram</w:t>
            </w:r>
          </w:ins>
          <w:ins w:id="290" w:author="miminguyenb@yahoo.com" w:date="2024-05-22T11:11:00Z" w16du:dateUtc="2024-05-22T18:11:00Z">
            <w:r w:rsidRPr="006F00E6">
              <w:rPr>
                <w:rFonts w:asciiTheme="minorHAnsi" w:hAnsiTheme="minorHAnsi" w:cstheme="minorHAnsi"/>
                <w:rPrChange w:id="291" w:author="miminguyenb@yahoo.com" w:date="2024-05-22T11:16:00Z" w16du:dateUtc="2024-05-22T18:16:00Z">
                  <w:rPr/>
                </w:rPrChange>
              </w:rPr>
              <w:ptab w:relativeTo="margin" w:alignment="right" w:leader="dot"/>
            </w:r>
          </w:ins>
          <w:ins w:id="292" w:author="miminguyenb@yahoo.com" w:date="2024-05-22T11:37:00Z" w16du:dateUtc="2024-05-22T18:37:00Z">
            <w:r w:rsidR="00747FF1">
              <w:rPr>
                <w:rFonts w:asciiTheme="minorHAnsi" w:hAnsiTheme="minorHAnsi" w:cstheme="minorHAnsi"/>
              </w:rPr>
              <w:t>1</w:t>
            </w:r>
            <w:r w:rsidR="00747FF1">
              <w:rPr>
                <w:rFonts w:asciiTheme="minorHAnsi" w:hAnsiTheme="minorHAnsi" w:cstheme="minorHAnsi"/>
              </w:rPr>
              <w:t>7</w:t>
            </w:r>
          </w:ins>
        </w:p>
        <w:p w14:paraId="0D562B6C" w14:textId="62E7F43A" w:rsidR="006F00E6" w:rsidRPr="006F00E6" w:rsidRDefault="006F00E6" w:rsidP="006F00E6">
          <w:pPr>
            <w:pStyle w:val="TOC2"/>
            <w:spacing w:after="16" w:line="276" w:lineRule="auto"/>
            <w:ind w:left="216"/>
            <w:rPr>
              <w:ins w:id="293" w:author="miminguyenb@yahoo.com" w:date="2024-05-22T11:11:00Z" w16du:dateUtc="2024-05-22T18:11:00Z"/>
              <w:rFonts w:asciiTheme="minorHAnsi" w:hAnsiTheme="minorHAnsi" w:cstheme="minorHAnsi"/>
              <w:rPrChange w:id="294" w:author="miminguyenb@yahoo.com" w:date="2024-05-22T11:16:00Z" w16du:dateUtc="2024-05-22T18:16:00Z">
                <w:rPr>
                  <w:ins w:id="295" w:author="miminguyenb@yahoo.com" w:date="2024-05-22T11:11:00Z" w16du:dateUtc="2024-05-22T18:11:00Z"/>
                </w:rPr>
              </w:rPrChange>
            </w:rPr>
            <w:pPrChange w:id="296" w:author="miminguyenb@yahoo.com" w:date="2024-05-22T11:18:00Z" w16du:dateUtc="2024-05-22T18:18:00Z">
              <w:pPr>
                <w:pStyle w:val="TOC2"/>
                <w:ind w:left="216"/>
              </w:pPr>
            </w:pPrChange>
          </w:pPr>
          <w:ins w:id="297" w:author="miminguyenb@yahoo.com" w:date="2024-05-22T11:12:00Z" w16du:dateUtc="2024-05-22T18:12:00Z">
            <w:r w:rsidRPr="006F00E6">
              <w:rPr>
                <w:rFonts w:asciiTheme="minorHAnsi" w:hAnsiTheme="minorHAnsi" w:cstheme="minorHAnsi"/>
                <w:rPrChange w:id="298" w:author="miminguyenb@yahoo.com" w:date="2024-05-22T11:16:00Z" w16du:dateUtc="2024-05-22T18:16:00Z">
                  <w:rPr/>
                </w:rPrChange>
              </w:rPr>
              <w:t>Use-Case Description</w:t>
            </w:r>
          </w:ins>
          <w:ins w:id="299" w:author="miminguyenb@yahoo.com" w:date="2024-05-22T11:11:00Z" w16du:dateUtc="2024-05-22T18:11:00Z">
            <w:r w:rsidRPr="006F00E6">
              <w:rPr>
                <w:rFonts w:asciiTheme="minorHAnsi" w:hAnsiTheme="minorHAnsi" w:cstheme="minorHAnsi"/>
                <w:rPrChange w:id="300" w:author="miminguyenb@yahoo.com" w:date="2024-05-22T11:16:00Z" w16du:dateUtc="2024-05-22T18:16:00Z">
                  <w:rPr/>
                </w:rPrChange>
              </w:rPr>
              <w:ptab w:relativeTo="margin" w:alignment="right" w:leader="dot"/>
            </w:r>
          </w:ins>
          <w:ins w:id="301" w:author="miminguyenb@yahoo.com" w:date="2024-05-22T11:39:00Z" w16du:dateUtc="2024-05-22T18:39:00Z">
            <w:r w:rsidR="00747FF1">
              <w:rPr>
                <w:rFonts w:asciiTheme="minorHAnsi" w:hAnsiTheme="minorHAnsi" w:cstheme="minorHAnsi"/>
              </w:rPr>
              <w:t>1</w:t>
            </w:r>
            <w:r w:rsidR="00747FF1">
              <w:rPr>
                <w:rFonts w:asciiTheme="minorHAnsi" w:hAnsiTheme="minorHAnsi" w:cstheme="minorHAnsi"/>
              </w:rPr>
              <w:t>8</w:t>
            </w:r>
          </w:ins>
        </w:p>
        <w:p w14:paraId="20E81762" w14:textId="22CC5762" w:rsidR="006F00E6" w:rsidRPr="006F00E6" w:rsidRDefault="006F00E6" w:rsidP="006F00E6">
          <w:pPr>
            <w:pStyle w:val="TOC2"/>
            <w:spacing w:after="16" w:line="276" w:lineRule="auto"/>
            <w:ind w:left="0"/>
            <w:rPr>
              <w:ins w:id="302" w:author="miminguyenb@yahoo.com" w:date="2024-05-22T11:12:00Z" w16du:dateUtc="2024-05-22T18:12:00Z"/>
              <w:rFonts w:asciiTheme="minorHAnsi" w:hAnsiTheme="minorHAnsi" w:cstheme="minorHAnsi"/>
              <w:rPrChange w:id="303" w:author="miminguyenb@yahoo.com" w:date="2024-05-22T11:16:00Z" w16du:dateUtc="2024-05-22T18:16:00Z">
                <w:rPr>
                  <w:ins w:id="304" w:author="miminguyenb@yahoo.com" w:date="2024-05-22T11:12:00Z" w16du:dateUtc="2024-05-22T18:12:00Z"/>
                </w:rPr>
              </w:rPrChange>
            </w:rPr>
            <w:pPrChange w:id="305" w:author="miminguyenb@yahoo.com" w:date="2024-05-22T11:18:00Z" w16du:dateUtc="2024-05-22T18:18:00Z">
              <w:pPr>
                <w:pStyle w:val="TOC2"/>
                <w:ind w:left="0"/>
              </w:pPr>
            </w:pPrChange>
          </w:pPr>
          <w:ins w:id="306" w:author="miminguyenb@yahoo.com" w:date="2024-05-22T11:13:00Z" w16du:dateUtc="2024-05-22T18:13:00Z">
            <w:r w:rsidRPr="006F00E6">
              <w:rPr>
                <w:rFonts w:asciiTheme="minorHAnsi" w:hAnsiTheme="minorHAnsi" w:cstheme="minorHAnsi"/>
                <w:b/>
                <w:bCs/>
                <w:rPrChange w:id="307" w:author="miminguyenb@yahoo.com" w:date="2024-05-22T11:16:00Z" w16du:dateUtc="2024-05-22T18:16:00Z">
                  <w:rPr>
                    <w:b/>
                    <w:bCs/>
                  </w:rPr>
                </w:rPrChange>
              </w:rPr>
              <w:t>6</w:t>
            </w:r>
          </w:ins>
          <w:ins w:id="308" w:author="miminguyenb@yahoo.com" w:date="2024-05-22T11:12:00Z" w16du:dateUtc="2024-05-22T18:12:00Z">
            <w:r w:rsidRPr="006F00E6">
              <w:rPr>
                <w:rFonts w:asciiTheme="minorHAnsi" w:hAnsiTheme="minorHAnsi" w:cstheme="minorHAnsi"/>
                <w:b/>
                <w:bCs/>
                <w:rPrChange w:id="309" w:author="miminguyenb@yahoo.com" w:date="2024-05-22T11:16:00Z" w16du:dateUtc="2024-05-22T18:16:00Z">
                  <w:rPr>
                    <w:b/>
                    <w:bCs/>
                  </w:rPr>
                </w:rPrChange>
              </w:rPr>
              <w:t xml:space="preserve">.0 </w:t>
            </w:r>
          </w:ins>
          <w:ins w:id="310" w:author="miminguyenb@yahoo.com" w:date="2024-05-22T11:13:00Z" w16du:dateUtc="2024-05-22T18:13:00Z">
            <w:r w:rsidRPr="006F00E6">
              <w:rPr>
                <w:rFonts w:asciiTheme="minorHAnsi" w:hAnsiTheme="minorHAnsi" w:cstheme="minorHAnsi"/>
                <w:b/>
                <w:bCs/>
                <w:rPrChange w:id="311" w:author="miminguyenb@yahoo.com" w:date="2024-05-22T11:16:00Z" w16du:dateUtc="2024-05-22T18:16:00Z">
                  <w:rPr>
                    <w:b/>
                    <w:bCs/>
                  </w:rPr>
                </w:rPrChange>
              </w:rPr>
              <w:t>System Ev</w:t>
            </w:r>
          </w:ins>
          <w:ins w:id="312" w:author="miminguyenb@yahoo.com" w:date="2024-05-22T11:33:00Z" w16du:dateUtc="2024-05-22T18:33:00Z">
            <w:r w:rsidR="00747FF1">
              <w:rPr>
                <w:rFonts w:asciiTheme="minorHAnsi" w:hAnsiTheme="minorHAnsi" w:cstheme="minorHAnsi"/>
                <w:b/>
                <w:bCs/>
              </w:rPr>
              <w:t>olut</w:t>
            </w:r>
          </w:ins>
          <w:ins w:id="313" w:author="miminguyenb@yahoo.com" w:date="2024-05-22T11:13:00Z" w16du:dateUtc="2024-05-22T18:13:00Z">
            <w:r w:rsidRPr="006F00E6">
              <w:rPr>
                <w:rFonts w:asciiTheme="minorHAnsi" w:hAnsiTheme="minorHAnsi" w:cstheme="minorHAnsi"/>
                <w:b/>
                <w:bCs/>
                <w:rPrChange w:id="314" w:author="miminguyenb@yahoo.com" w:date="2024-05-22T11:16:00Z" w16du:dateUtc="2024-05-22T18:16:00Z">
                  <w:rPr>
                    <w:b/>
                    <w:bCs/>
                  </w:rPr>
                </w:rPrChange>
              </w:rPr>
              <w:t>ion</w:t>
            </w:r>
          </w:ins>
          <w:ins w:id="315" w:author="miminguyenb@yahoo.com" w:date="2024-05-22T11:12:00Z" w16du:dateUtc="2024-05-22T18:12:00Z">
            <w:r w:rsidRPr="006F00E6">
              <w:rPr>
                <w:rFonts w:asciiTheme="minorHAnsi" w:hAnsiTheme="minorHAnsi" w:cstheme="minorHAnsi"/>
                <w:rPrChange w:id="316" w:author="miminguyenb@yahoo.com" w:date="2024-05-22T11:16:00Z" w16du:dateUtc="2024-05-22T18:16:00Z">
                  <w:rPr/>
                </w:rPrChange>
              </w:rPr>
              <w:ptab w:relativeTo="margin" w:alignment="right" w:leader="dot"/>
            </w:r>
          </w:ins>
          <w:ins w:id="317" w:author="miminguyenb@yahoo.com" w:date="2024-05-22T11:39:00Z" w16du:dateUtc="2024-05-22T18:39:00Z">
            <w:r w:rsidR="00747FF1">
              <w:rPr>
                <w:rFonts w:asciiTheme="minorHAnsi" w:hAnsiTheme="minorHAnsi" w:cstheme="minorHAnsi"/>
              </w:rPr>
              <w:t>37</w:t>
            </w:r>
          </w:ins>
        </w:p>
        <w:p w14:paraId="44B9DA28" w14:textId="7D0FF566" w:rsidR="006F00E6" w:rsidRPr="006F00E6" w:rsidRDefault="006F00E6" w:rsidP="006F00E6">
          <w:pPr>
            <w:pStyle w:val="TOC2"/>
            <w:spacing w:after="16" w:line="276" w:lineRule="auto"/>
            <w:ind w:left="0"/>
            <w:rPr>
              <w:ins w:id="318" w:author="miminguyenb@yahoo.com" w:date="2024-05-22T11:13:00Z" w16du:dateUtc="2024-05-22T18:13:00Z"/>
              <w:rFonts w:asciiTheme="minorHAnsi" w:hAnsiTheme="minorHAnsi" w:cstheme="minorHAnsi"/>
              <w:rPrChange w:id="319" w:author="miminguyenb@yahoo.com" w:date="2024-05-22T11:16:00Z" w16du:dateUtc="2024-05-22T18:16:00Z">
                <w:rPr>
                  <w:ins w:id="320" w:author="miminguyenb@yahoo.com" w:date="2024-05-22T11:13:00Z" w16du:dateUtc="2024-05-22T18:13:00Z"/>
                </w:rPr>
              </w:rPrChange>
            </w:rPr>
            <w:pPrChange w:id="321" w:author="miminguyenb@yahoo.com" w:date="2024-05-22T11:18:00Z" w16du:dateUtc="2024-05-22T18:18:00Z">
              <w:pPr>
                <w:pStyle w:val="TOC2"/>
                <w:ind w:left="0"/>
              </w:pPr>
            </w:pPrChange>
          </w:pPr>
          <w:ins w:id="322" w:author="miminguyenb@yahoo.com" w:date="2024-05-22T11:13:00Z" w16du:dateUtc="2024-05-22T18:13:00Z">
            <w:r w:rsidRPr="006F00E6">
              <w:rPr>
                <w:rFonts w:asciiTheme="minorHAnsi" w:hAnsiTheme="minorHAnsi" w:cstheme="minorHAnsi"/>
                <w:b/>
                <w:bCs/>
                <w:rPrChange w:id="323" w:author="miminguyenb@yahoo.com" w:date="2024-05-22T11:16:00Z" w16du:dateUtc="2024-05-22T18:16:00Z">
                  <w:rPr>
                    <w:b/>
                    <w:bCs/>
                  </w:rPr>
                </w:rPrChange>
              </w:rPr>
              <w:t>7</w:t>
            </w:r>
            <w:r w:rsidRPr="006F00E6">
              <w:rPr>
                <w:rFonts w:asciiTheme="minorHAnsi" w:hAnsiTheme="minorHAnsi" w:cstheme="minorHAnsi"/>
                <w:b/>
                <w:bCs/>
                <w:rPrChange w:id="324" w:author="miminguyenb@yahoo.com" w:date="2024-05-22T11:16:00Z" w16du:dateUtc="2024-05-22T18:16:00Z">
                  <w:rPr>
                    <w:b/>
                    <w:bCs/>
                  </w:rPr>
                </w:rPrChange>
              </w:rPr>
              <w:t xml:space="preserve">.0 </w:t>
            </w:r>
            <w:r w:rsidRPr="006F00E6">
              <w:rPr>
                <w:rFonts w:asciiTheme="minorHAnsi" w:hAnsiTheme="minorHAnsi" w:cstheme="minorHAnsi"/>
                <w:b/>
                <w:bCs/>
                <w:rPrChange w:id="325" w:author="miminguyenb@yahoo.com" w:date="2024-05-22T11:16:00Z" w16du:dateUtc="2024-05-22T18:16:00Z">
                  <w:rPr>
                    <w:b/>
                    <w:bCs/>
                  </w:rPr>
                </w:rPrChange>
              </w:rPr>
              <w:t>Conclu</w:t>
            </w:r>
          </w:ins>
          <w:ins w:id="326" w:author="miminguyenb@yahoo.com" w:date="2024-05-22T11:14:00Z" w16du:dateUtc="2024-05-22T18:14:00Z">
            <w:r w:rsidRPr="006F00E6">
              <w:rPr>
                <w:rFonts w:asciiTheme="minorHAnsi" w:hAnsiTheme="minorHAnsi" w:cstheme="minorHAnsi"/>
                <w:b/>
                <w:bCs/>
                <w:rPrChange w:id="327" w:author="miminguyenb@yahoo.com" w:date="2024-05-22T11:16:00Z" w16du:dateUtc="2024-05-22T18:16:00Z">
                  <w:rPr>
                    <w:b/>
                    <w:bCs/>
                  </w:rPr>
                </w:rPrChange>
              </w:rPr>
              <w:t>sion and Recommendation</w:t>
            </w:r>
          </w:ins>
          <w:ins w:id="328" w:author="miminguyenb@yahoo.com" w:date="2024-05-22T11:13:00Z" w16du:dateUtc="2024-05-22T18:13:00Z">
            <w:r w:rsidRPr="006F00E6">
              <w:rPr>
                <w:rFonts w:asciiTheme="minorHAnsi" w:hAnsiTheme="minorHAnsi" w:cstheme="minorHAnsi"/>
                <w:rPrChange w:id="329" w:author="miminguyenb@yahoo.com" w:date="2024-05-22T11:16:00Z" w16du:dateUtc="2024-05-22T18:16:00Z">
                  <w:rPr/>
                </w:rPrChange>
              </w:rPr>
              <w:ptab w:relativeTo="margin" w:alignment="right" w:leader="dot"/>
            </w:r>
          </w:ins>
          <w:ins w:id="330" w:author="miminguyenb@yahoo.com" w:date="2024-05-22T11:39:00Z" w16du:dateUtc="2024-05-22T18:39:00Z">
            <w:r w:rsidR="00747FF1">
              <w:rPr>
                <w:rFonts w:asciiTheme="minorHAnsi" w:hAnsiTheme="minorHAnsi" w:cstheme="minorHAnsi"/>
              </w:rPr>
              <w:t>37</w:t>
            </w:r>
          </w:ins>
        </w:p>
        <w:p w14:paraId="0AADEC51" w14:textId="3C711768" w:rsidR="006F00E6" w:rsidRPr="006F00E6" w:rsidRDefault="006F00E6" w:rsidP="006F00E6">
          <w:pPr>
            <w:pStyle w:val="TOC2"/>
            <w:spacing w:after="16" w:line="276" w:lineRule="auto"/>
            <w:ind w:left="0"/>
            <w:rPr>
              <w:ins w:id="331" w:author="miminguyenb@yahoo.com" w:date="2024-05-22T11:15:00Z" w16du:dateUtc="2024-05-22T18:15:00Z"/>
              <w:rFonts w:asciiTheme="minorHAnsi" w:hAnsiTheme="minorHAnsi" w:cstheme="minorHAnsi"/>
              <w:rPrChange w:id="332" w:author="miminguyenb@yahoo.com" w:date="2024-05-22T11:16:00Z" w16du:dateUtc="2024-05-22T18:16:00Z">
                <w:rPr>
                  <w:ins w:id="333" w:author="miminguyenb@yahoo.com" w:date="2024-05-22T11:15:00Z" w16du:dateUtc="2024-05-22T18:15:00Z"/>
                </w:rPr>
              </w:rPrChange>
            </w:rPr>
            <w:pPrChange w:id="334" w:author="miminguyenb@yahoo.com" w:date="2024-05-22T11:18:00Z" w16du:dateUtc="2024-05-22T18:18:00Z">
              <w:pPr>
                <w:pStyle w:val="TOC2"/>
                <w:ind w:left="0"/>
              </w:pPr>
            </w:pPrChange>
          </w:pPr>
          <w:ins w:id="335" w:author="miminguyenb@yahoo.com" w:date="2024-05-22T11:15:00Z" w16du:dateUtc="2024-05-22T18:15:00Z">
            <w:r w:rsidRPr="006F00E6">
              <w:rPr>
                <w:rFonts w:asciiTheme="minorHAnsi" w:hAnsiTheme="minorHAnsi" w:cstheme="minorHAnsi"/>
                <w:b/>
                <w:bCs/>
                <w:rPrChange w:id="336" w:author="miminguyenb@yahoo.com" w:date="2024-05-22T11:16:00Z" w16du:dateUtc="2024-05-22T18:16:00Z">
                  <w:rPr>
                    <w:b/>
                    <w:bCs/>
                  </w:rPr>
                </w:rPrChange>
              </w:rPr>
              <w:t>Appendices</w:t>
            </w:r>
          </w:ins>
          <w:ins w:id="337" w:author="miminguyenb@yahoo.com" w:date="2024-05-22T11:14:00Z" w16du:dateUtc="2024-05-22T18:14:00Z">
            <w:r w:rsidRPr="006F00E6">
              <w:rPr>
                <w:rFonts w:asciiTheme="minorHAnsi" w:hAnsiTheme="minorHAnsi" w:cstheme="minorHAnsi"/>
                <w:rPrChange w:id="338" w:author="miminguyenb@yahoo.com" w:date="2024-05-22T11:16:00Z" w16du:dateUtc="2024-05-22T18:16:00Z">
                  <w:rPr/>
                </w:rPrChange>
              </w:rPr>
              <w:ptab w:relativeTo="margin" w:alignment="right" w:leader="dot"/>
            </w:r>
          </w:ins>
          <w:ins w:id="339" w:author="miminguyenb@yahoo.com" w:date="2024-05-22T11:39:00Z" w16du:dateUtc="2024-05-22T18:39:00Z">
            <w:r w:rsidR="00747FF1">
              <w:rPr>
                <w:rFonts w:asciiTheme="minorHAnsi" w:hAnsiTheme="minorHAnsi" w:cstheme="minorHAnsi"/>
              </w:rPr>
              <w:t>38</w:t>
            </w:r>
          </w:ins>
        </w:p>
        <w:p w14:paraId="7133413E" w14:textId="3EDBCEE8" w:rsidR="006F00E6" w:rsidRPr="006F00E6" w:rsidRDefault="006F00E6" w:rsidP="006F00E6">
          <w:pPr>
            <w:pStyle w:val="TOC2"/>
            <w:spacing w:after="16" w:line="276" w:lineRule="auto"/>
            <w:ind w:left="0"/>
            <w:rPr>
              <w:ins w:id="340" w:author="miminguyenb@yahoo.com" w:date="2024-05-22T11:15:00Z" w16du:dateUtc="2024-05-22T18:15:00Z"/>
              <w:rFonts w:asciiTheme="minorHAnsi" w:hAnsiTheme="minorHAnsi" w:cstheme="minorHAnsi"/>
              <w:rPrChange w:id="341" w:author="miminguyenb@yahoo.com" w:date="2024-05-22T11:16:00Z" w16du:dateUtc="2024-05-22T18:16:00Z">
                <w:rPr>
                  <w:ins w:id="342" w:author="miminguyenb@yahoo.com" w:date="2024-05-22T11:15:00Z" w16du:dateUtc="2024-05-22T18:15:00Z"/>
                </w:rPr>
              </w:rPrChange>
            </w:rPr>
            <w:pPrChange w:id="343" w:author="miminguyenb@yahoo.com" w:date="2024-05-22T11:18:00Z" w16du:dateUtc="2024-05-22T18:18:00Z">
              <w:pPr>
                <w:pStyle w:val="TOC2"/>
                <w:ind w:left="0"/>
              </w:pPr>
            </w:pPrChange>
          </w:pPr>
          <w:ins w:id="344" w:author="miminguyenb@yahoo.com" w:date="2024-05-22T11:15:00Z" w16du:dateUtc="2024-05-22T18:15:00Z">
            <w:r w:rsidRPr="006F00E6">
              <w:rPr>
                <w:rFonts w:asciiTheme="minorHAnsi" w:hAnsiTheme="minorHAnsi" w:cstheme="minorHAnsi"/>
                <w:b/>
                <w:bCs/>
                <w:rPrChange w:id="345" w:author="miminguyenb@yahoo.com" w:date="2024-05-22T11:16:00Z" w16du:dateUtc="2024-05-22T18:16:00Z">
                  <w:rPr>
                    <w:b/>
                    <w:bCs/>
                  </w:rPr>
                </w:rPrChange>
              </w:rPr>
              <w:t>Glossary</w:t>
            </w:r>
            <w:r w:rsidRPr="006F00E6">
              <w:rPr>
                <w:rFonts w:asciiTheme="minorHAnsi" w:hAnsiTheme="minorHAnsi" w:cstheme="minorHAnsi"/>
                <w:rPrChange w:id="346" w:author="miminguyenb@yahoo.com" w:date="2024-05-22T11:16:00Z" w16du:dateUtc="2024-05-22T18:16:00Z">
                  <w:rPr/>
                </w:rPrChange>
              </w:rPr>
              <w:ptab w:relativeTo="margin" w:alignment="right" w:leader="dot"/>
            </w:r>
          </w:ins>
          <w:ins w:id="347" w:author="miminguyenb@yahoo.com" w:date="2024-05-22T11:39:00Z" w16du:dateUtc="2024-05-22T18:39:00Z">
            <w:r w:rsidR="00747FF1">
              <w:rPr>
                <w:rFonts w:asciiTheme="minorHAnsi" w:hAnsiTheme="minorHAnsi" w:cstheme="minorHAnsi"/>
              </w:rPr>
              <w:t>38</w:t>
            </w:r>
          </w:ins>
        </w:p>
        <w:p w14:paraId="73FCE2F9" w14:textId="3BB8806C" w:rsidR="006F00E6" w:rsidRPr="00747FF1" w:rsidDel="006F00E6" w:rsidRDefault="006F00E6" w:rsidP="00747FF1">
          <w:pPr>
            <w:pStyle w:val="TOC2"/>
            <w:spacing w:after="16" w:line="276" w:lineRule="auto"/>
            <w:ind w:left="0"/>
            <w:rPr>
              <w:del w:id="348" w:author="miminguyenb@yahoo.com" w:date="2024-05-22T11:18:00Z" w16du:dateUtc="2024-05-22T18:18:00Z"/>
              <w:rFonts w:asciiTheme="minorHAnsi" w:hAnsiTheme="minorHAnsi" w:cstheme="minorHAnsi"/>
              <w:rPrChange w:id="349" w:author="miminguyenb@yahoo.com" w:date="2024-05-22T11:40:00Z" w16du:dateUtc="2024-05-22T18:40:00Z">
                <w:rPr>
                  <w:del w:id="350" w:author="miminguyenb@yahoo.com" w:date="2024-05-22T11:18:00Z" w16du:dateUtc="2024-05-22T18:18:00Z"/>
                  <w:rFonts w:cstheme="minorHAnsi"/>
                </w:rPr>
              </w:rPrChange>
            </w:rPr>
            <w:pPrChange w:id="351" w:author="miminguyenb@yahoo.com" w:date="2024-05-22T11:40:00Z" w16du:dateUtc="2024-05-22T18:40:00Z">
              <w:pPr>
                <w:pStyle w:val="TOC3"/>
                <w:spacing w:after="16" w:line="276" w:lineRule="auto"/>
                <w:ind w:left="0"/>
              </w:pPr>
            </w:pPrChange>
          </w:pPr>
          <w:ins w:id="352" w:author="miminguyenb@yahoo.com" w:date="2024-05-22T11:15:00Z" w16du:dateUtc="2024-05-22T18:15:00Z">
            <w:r w:rsidRPr="006F00E6">
              <w:rPr>
                <w:rFonts w:asciiTheme="minorHAnsi" w:hAnsiTheme="minorHAnsi" w:cstheme="minorHAnsi"/>
                <w:b/>
                <w:bCs/>
                <w:rPrChange w:id="353" w:author="miminguyenb@yahoo.com" w:date="2024-05-22T11:16:00Z" w16du:dateUtc="2024-05-22T18:16:00Z">
                  <w:rPr>
                    <w:b/>
                    <w:bCs/>
                  </w:rPr>
                </w:rPrChange>
              </w:rPr>
              <w:t>References</w:t>
            </w:r>
            <w:r w:rsidRPr="006F00E6">
              <w:rPr>
                <w:rFonts w:asciiTheme="minorHAnsi" w:hAnsiTheme="minorHAnsi" w:cstheme="minorHAnsi"/>
                <w:rPrChange w:id="354" w:author="miminguyenb@yahoo.com" w:date="2024-05-22T11:16:00Z" w16du:dateUtc="2024-05-22T18:16:00Z">
                  <w:rPr/>
                </w:rPrChange>
              </w:rPr>
              <w:ptab w:relativeTo="margin" w:alignment="right" w:leader="dot"/>
            </w:r>
          </w:ins>
          <w:ins w:id="355" w:author="miminguyenb@yahoo.com" w:date="2024-05-22T11:40:00Z" w16du:dateUtc="2024-05-22T18:40:00Z">
            <w:r w:rsidR="00747FF1">
              <w:rPr>
                <w:rFonts w:asciiTheme="minorHAnsi" w:hAnsiTheme="minorHAnsi" w:cstheme="minorHAnsi"/>
              </w:rPr>
              <w:t>39</w:t>
            </w:r>
          </w:ins>
        </w:p>
        <w:customXmlInsRangeStart w:id="356" w:author="miminguyenb@yahoo.com" w:date="2024-05-22T03:48:00Z"/>
      </w:sdtContent>
    </w:sdt>
    <w:customXmlInsRangeEnd w:id="356"/>
    <w:p w14:paraId="123EECCB" w14:textId="3D54A9A5" w:rsidR="00AF5D4C" w:rsidRPr="006F00E6" w:rsidRDefault="00AF5D4C" w:rsidP="00747FF1">
      <w:pPr>
        <w:pStyle w:val="TOC2"/>
        <w:rPr>
          <w:rFonts w:asciiTheme="minorHAnsi" w:hAnsiTheme="minorHAnsi"/>
          <w:rPrChange w:id="357" w:author="miminguyenb@yahoo.com" w:date="2024-05-22T11:18:00Z" w16du:dateUtc="2024-05-22T18:18:00Z">
            <w:rPr>
              <w:rFonts w:ascii="Calibri" w:hAnsi="Calibri"/>
              <w:b/>
              <w:color w:val="C00000"/>
              <w:u w:val="single"/>
              <w:lang w:val="fr-FR"/>
            </w:rPr>
          </w:rPrChange>
        </w:rPr>
        <w:pPrChange w:id="358" w:author="miminguyenb@yahoo.com" w:date="2024-05-22T11:40:00Z" w16du:dateUtc="2024-05-22T18:40:00Z">
          <w:pPr/>
        </w:pPrChange>
      </w:pPr>
      <w:del w:id="359" w:author="miminguyenb@yahoo.com" w:date="2024-05-22T03:48:00Z" w16du:dateUtc="2024-05-22T10:48:00Z">
        <w:r w:rsidDel="000E4FE7">
          <w:rPr>
            <w:rFonts w:ascii="Calibri" w:hAnsi="Calibri"/>
            <w:color w:val="C00000"/>
            <w:u w:val="single"/>
            <w:lang w:val="fr-FR"/>
          </w:rPr>
          <w:br w:type="page"/>
        </w:r>
      </w:del>
    </w:p>
    <w:p w14:paraId="7D46EE31" w14:textId="4A923680" w:rsidR="00852EF0" w:rsidRPr="006F00E6" w:rsidDel="006F00E6" w:rsidRDefault="000E4FE7" w:rsidP="006F00E6">
      <w:pPr>
        <w:rPr>
          <w:del w:id="360" w:author="miminguyenb@yahoo.com" w:date="2024-05-22T11:18:00Z" w16du:dateUtc="2024-05-22T18:18:00Z"/>
          <w:rFonts w:ascii="Calibri" w:hAnsi="Calibri"/>
          <w:b/>
          <w:color w:val="C00000"/>
          <w:u w:val="single"/>
          <w:lang w:val="fr-FR"/>
        </w:rPr>
        <w:pPrChange w:id="361" w:author="miminguyenb@yahoo.com" w:date="2024-05-22T11:18:00Z" w16du:dateUtc="2024-05-22T18:18:00Z">
          <w:pPr>
            <w:pStyle w:val="BodyText"/>
            <w:keepNext/>
            <w:tabs>
              <w:tab w:val="left" w:pos="540"/>
            </w:tabs>
            <w:outlineLvl w:val="0"/>
          </w:pPr>
        </w:pPrChange>
      </w:pPr>
      <w:bookmarkStart w:id="362" w:name="_Toc167241578"/>
      <w:bookmarkStart w:id="363" w:name="_Toc167241827"/>
      <w:ins w:id="364" w:author="miminguyenb@yahoo.com" w:date="2024-05-22T03:48:00Z" w16du:dateUtc="2024-05-22T10:48:00Z">
        <w:r>
          <w:rPr>
            <w:rFonts w:ascii="Calibri" w:hAnsi="Calibri"/>
            <w:color w:val="C00000"/>
            <w:u w:val="single"/>
            <w:lang w:val="fr-FR"/>
          </w:rPr>
          <w:br w:type="page"/>
        </w:r>
      </w:ins>
      <w:del w:id="365" w:author="miminguyenb@yahoo.com" w:date="2024-05-22T11:18:00Z" w16du:dateUtc="2024-05-22T18:18:00Z">
        <w:r w:rsidR="003038BB" w:rsidRPr="00D54897" w:rsidDel="006F00E6">
          <w:rPr>
            <w:rFonts w:ascii="Calibri" w:hAnsi="Calibri"/>
            <w:color w:val="C00000"/>
            <w:u w:val="single"/>
            <w:lang w:val="fr-FR"/>
          </w:rPr>
          <w:lastRenderedPageBreak/>
          <w:delText>Table of Contents</w:delText>
        </w:r>
        <w:r w:rsidR="002B1F08" w:rsidDel="006F00E6">
          <w:rPr>
            <w:rFonts w:ascii="Calibri" w:hAnsi="Calibri"/>
            <w:color w:val="C00000"/>
            <w:u w:val="single"/>
            <w:lang w:val="fr-FR"/>
          </w:rPr>
          <w:delText xml:space="preserve"> </w:delText>
        </w:r>
        <w:r w:rsidR="00430AF2" w:rsidRPr="00430AF2" w:rsidDel="006F00E6">
          <w:rPr>
            <w:rFonts w:ascii="Calibri" w:hAnsi="Calibri"/>
            <w:color w:val="C00000"/>
            <w:u w:val="single"/>
            <w:lang w:val="fr-FR"/>
          </w:rPr>
          <w:sym w:font="Wingdings" w:char="F0E0"/>
        </w:r>
        <w:r w:rsidR="00430AF2" w:rsidDel="006F00E6">
          <w:rPr>
            <w:rFonts w:ascii="Calibri" w:hAnsi="Calibri"/>
            <w:color w:val="C00000"/>
            <w:u w:val="single"/>
            <w:lang w:val="fr-FR"/>
          </w:rPr>
          <w:delText xml:space="preserve"> </w:delText>
        </w:r>
        <w:r w:rsidR="002B1F08" w:rsidDel="006F00E6">
          <w:rPr>
            <w:rFonts w:ascii="Calibri" w:hAnsi="Calibri"/>
            <w:color w:val="C00000"/>
            <w:u w:val="single"/>
            <w:lang w:val="fr-FR"/>
          </w:rPr>
          <w:delText>NEED FOR PT2 NOT PT1 TURN IN</w:delText>
        </w:r>
        <w:bookmarkEnd w:id="362"/>
        <w:bookmarkEnd w:id="363"/>
      </w:del>
    </w:p>
    <w:p w14:paraId="70004877" w14:textId="3C4F5590" w:rsidR="00405DE3" w:rsidDel="006F00E6" w:rsidRDefault="00405DE3" w:rsidP="006F00E6">
      <w:pPr>
        <w:rPr>
          <w:del w:id="366" w:author="miminguyenb@yahoo.com" w:date="2024-05-22T11:18:00Z" w16du:dateUtc="2024-05-22T18:18:00Z"/>
          <w:rFonts w:ascii="Calibri" w:hAnsi="Calibri"/>
          <w:b/>
          <w:color w:val="000000"/>
          <w:sz w:val="22"/>
        </w:rPr>
        <w:pPrChange w:id="367" w:author="miminguyenb@yahoo.com" w:date="2024-05-22T11:18:00Z" w16du:dateUtc="2024-05-22T18:18:00Z">
          <w:pPr>
            <w:pStyle w:val="BodyText"/>
            <w:tabs>
              <w:tab w:val="num" w:pos="540"/>
            </w:tabs>
            <w:ind w:left="1080" w:hanging="540"/>
          </w:pPr>
        </w:pPrChange>
      </w:pPr>
      <w:del w:id="368" w:author="miminguyenb@yahoo.com" w:date="2024-05-22T11:18:00Z" w16du:dateUtc="2024-05-22T18:18:00Z">
        <w:r w:rsidDel="006F00E6">
          <w:rPr>
            <w:rFonts w:ascii="Calibri" w:hAnsi="Calibri"/>
            <w:color w:val="000000"/>
            <w:sz w:val="22"/>
          </w:rPr>
          <w:delText>[Automatically generated</w:delText>
        </w:r>
        <w:r w:rsidR="000671C8" w:rsidDel="006F00E6">
          <w:rPr>
            <w:rFonts w:ascii="Calibri" w:hAnsi="Calibri"/>
            <w:color w:val="000000"/>
            <w:sz w:val="22"/>
          </w:rPr>
          <w:delText xml:space="preserve">, as </w:delText>
        </w:r>
        <w:r w:rsidR="0099525B" w:rsidDel="006F00E6">
          <w:rPr>
            <w:rFonts w:ascii="Calibri" w:hAnsi="Calibri"/>
            <w:color w:val="000000"/>
            <w:sz w:val="22"/>
          </w:rPr>
          <w:delText>shown</w:delText>
        </w:r>
        <w:r w:rsidR="000671C8" w:rsidDel="006F00E6">
          <w:rPr>
            <w:rFonts w:ascii="Calibri" w:hAnsi="Calibri"/>
            <w:color w:val="000000"/>
            <w:sz w:val="22"/>
          </w:rPr>
          <w:delText xml:space="preserve"> in </w:delText>
        </w:r>
        <w:r w:rsidR="0099525B" w:rsidDel="006F00E6">
          <w:rPr>
            <w:rFonts w:ascii="Calibri" w:hAnsi="Calibri"/>
            <w:color w:val="000000"/>
            <w:sz w:val="22"/>
          </w:rPr>
          <w:delText>class.</w:delText>
        </w:r>
        <w:r w:rsidR="00CB3A2D" w:rsidDel="006F00E6">
          <w:rPr>
            <w:rFonts w:ascii="Calibri" w:hAnsi="Calibri"/>
            <w:color w:val="000000"/>
            <w:sz w:val="22"/>
          </w:rPr>
          <w:delText>]</w:delText>
        </w:r>
      </w:del>
    </w:p>
    <w:p w14:paraId="155CF616" w14:textId="77777777" w:rsidR="00F2343A" w:rsidRPr="00405DE3" w:rsidDel="006F00E6" w:rsidRDefault="00F2343A" w:rsidP="006F00E6">
      <w:pPr>
        <w:rPr>
          <w:del w:id="369" w:author="miminguyenb@yahoo.com" w:date="2024-05-22T11:18:00Z" w16du:dateUtc="2024-05-22T18:18:00Z"/>
          <w:rFonts w:ascii="Calibri" w:hAnsi="Calibri"/>
          <w:b/>
          <w:color w:val="000000"/>
          <w:sz w:val="22"/>
        </w:rPr>
        <w:pPrChange w:id="370" w:author="miminguyenb@yahoo.com" w:date="2024-05-22T11:18:00Z" w16du:dateUtc="2024-05-22T18:18:00Z">
          <w:pPr>
            <w:pStyle w:val="BodyText"/>
            <w:tabs>
              <w:tab w:val="num" w:pos="540"/>
            </w:tabs>
          </w:pPr>
        </w:pPrChange>
      </w:pPr>
    </w:p>
    <w:p w14:paraId="6B5F66FB" w14:textId="45FE89D1" w:rsidR="001A1DD6" w:rsidDel="006F00E6" w:rsidRDefault="001A1DD6" w:rsidP="001972A3">
      <w:pPr>
        <w:pStyle w:val="BodyText"/>
        <w:tabs>
          <w:tab w:val="num" w:pos="540"/>
        </w:tabs>
        <w:ind w:left="540" w:hanging="540"/>
        <w:rPr>
          <w:del w:id="371" w:author="miminguyenb@yahoo.com" w:date="2024-05-22T11:18:00Z" w16du:dateUtc="2024-05-22T18:18:00Z"/>
          <w:rFonts w:ascii="Calibri" w:hAnsi="Calibri"/>
          <w:bCs/>
          <w:color w:val="C00000"/>
          <w:szCs w:val="24"/>
          <w:highlight w:val="darkCyan"/>
        </w:rPr>
      </w:pPr>
    </w:p>
    <w:p w14:paraId="1ADF82EA" w14:textId="215793A4" w:rsidR="002F2583" w:rsidRPr="008743BA" w:rsidRDefault="00544508" w:rsidP="006F00E6">
      <w:pPr>
        <w:pStyle w:val="BodyText"/>
        <w:keepNext/>
        <w:tabs>
          <w:tab w:val="num" w:pos="540"/>
        </w:tabs>
        <w:outlineLvl w:val="0"/>
        <w:rPr>
          <w:rFonts w:ascii="Calibri" w:hAnsi="Calibri"/>
          <w:color w:val="0000FF"/>
          <w:szCs w:val="24"/>
          <w:u w:val="single"/>
          <w:lang w:val="fr-FR"/>
          <w:rPrChange w:id="372" w:author="miminguyenb@yahoo.com" w:date="2024-05-22T02:16:00Z" w16du:dateUtc="2024-05-22T09:16:00Z">
            <w:rPr>
              <w:rFonts w:ascii="Calibri" w:hAnsi="Calibri"/>
              <w:color w:val="0000FF"/>
              <w:szCs w:val="24"/>
              <w:lang w:val="fr-FR"/>
            </w:rPr>
          </w:rPrChange>
        </w:rPr>
        <w:pPrChange w:id="373" w:author="miminguyenb@yahoo.com" w:date="2024-05-22T11:18:00Z" w16du:dateUtc="2024-05-22T18:18:00Z">
          <w:pPr>
            <w:pStyle w:val="BodyText"/>
            <w:keepNext/>
            <w:tabs>
              <w:tab w:val="num" w:pos="540"/>
            </w:tabs>
            <w:ind w:left="547" w:hanging="547"/>
            <w:outlineLvl w:val="0"/>
          </w:pPr>
        </w:pPrChange>
      </w:pPr>
      <w:bookmarkStart w:id="374" w:name="_Toc167241579"/>
      <w:bookmarkStart w:id="375" w:name="_Toc167241828"/>
      <w:r w:rsidRPr="008743BA">
        <w:rPr>
          <w:rFonts w:ascii="Calibri" w:hAnsi="Calibri"/>
          <w:bCs/>
          <w:szCs w:val="24"/>
          <w:u w:val="single"/>
          <w:rPrChange w:id="376" w:author="miminguyenb@yahoo.com" w:date="2024-05-22T02:16:00Z" w16du:dateUtc="2024-05-22T09:16:00Z">
            <w:rPr>
              <w:rFonts w:ascii="Calibri" w:hAnsi="Calibri"/>
              <w:bCs/>
              <w:color w:val="FFFFFF"/>
              <w:szCs w:val="24"/>
              <w:highlight w:val="darkCyan"/>
            </w:rPr>
          </w:rPrChange>
        </w:rPr>
        <w:t xml:space="preserve">Executive </w:t>
      </w:r>
      <w:r w:rsidR="00FC3BE7" w:rsidRPr="008743BA">
        <w:rPr>
          <w:rFonts w:ascii="Calibri" w:hAnsi="Calibri"/>
          <w:bCs/>
          <w:szCs w:val="24"/>
          <w:u w:val="single"/>
          <w:rPrChange w:id="377" w:author="miminguyenb@yahoo.com" w:date="2024-05-22T02:16:00Z" w16du:dateUtc="2024-05-22T09:16:00Z">
            <w:rPr>
              <w:rFonts w:ascii="Calibri" w:hAnsi="Calibri"/>
              <w:bCs/>
              <w:color w:val="FFFFFF"/>
              <w:szCs w:val="24"/>
              <w:highlight w:val="darkCyan"/>
            </w:rPr>
          </w:rPrChange>
        </w:rPr>
        <w:t>Summary</w:t>
      </w:r>
      <w:bookmarkEnd w:id="374"/>
      <w:bookmarkEnd w:id="375"/>
      <w:r w:rsidRPr="008743BA">
        <w:rPr>
          <w:rFonts w:ascii="Calibri" w:hAnsi="Calibri"/>
          <w:szCs w:val="24"/>
          <w:u w:val="single"/>
          <w:lang w:val="fr-FR"/>
          <w:rPrChange w:id="378" w:author="miminguyenb@yahoo.com" w:date="2024-05-22T02:16:00Z" w16du:dateUtc="2024-05-22T09:16:00Z">
            <w:rPr>
              <w:rFonts w:ascii="Calibri" w:hAnsi="Calibri"/>
              <w:color w:val="0000FF"/>
              <w:szCs w:val="24"/>
              <w:lang w:val="fr-FR"/>
            </w:rPr>
          </w:rPrChange>
        </w:rPr>
        <w:t xml:space="preserve"> </w:t>
      </w:r>
    </w:p>
    <w:p w14:paraId="1FC101DD" w14:textId="644091ED" w:rsidR="005A4516" w:rsidDel="008743BA" w:rsidRDefault="005A4516" w:rsidP="00CF6763">
      <w:pPr>
        <w:pStyle w:val="BodyText"/>
        <w:tabs>
          <w:tab w:val="num" w:pos="540"/>
        </w:tabs>
        <w:ind w:left="540" w:hanging="540"/>
        <w:rPr>
          <w:del w:id="379" w:author="miminguyenb@yahoo.com" w:date="2024-05-22T02:16:00Z" w16du:dateUtc="2024-05-22T09:16:00Z"/>
          <w:rFonts w:ascii="Calibri" w:hAnsi="Calibri"/>
          <w:b w:val="0"/>
          <w:color w:val="000000"/>
          <w:sz w:val="22"/>
        </w:rPr>
      </w:pPr>
      <w:del w:id="380" w:author="miminguyenb@yahoo.com" w:date="2024-05-22T02:16:00Z" w16du:dateUtc="2024-05-22T09:16:00Z">
        <w:r w:rsidDel="008743BA">
          <w:rPr>
            <w:rFonts w:ascii="Calibri" w:hAnsi="Calibri"/>
            <w:b w:val="0"/>
            <w:color w:val="000000"/>
            <w:sz w:val="22"/>
          </w:rPr>
          <w:delText xml:space="preserve">While </w:delText>
        </w:r>
        <w:r w:rsidR="00CB3A2D" w:rsidDel="008743BA">
          <w:rPr>
            <w:rFonts w:ascii="Calibri" w:hAnsi="Calibri"/>
            <w:b w:val="0"/>
            <w:color w:val="000000"/>
            <w:sz w:val="22"/>
          </w:rPr>
          <w:delText xml:space="preserve">the </w:delText>
        </w:r>
        <w:r w:rsidR="00CB3A2D" w:rsidRPr="00CB3A2D" w:rsidDel="008743BA">
          <w:rPr>
            <w:rFonts w:ascii="Calibri" w:hAnsi="Calibri"/>
            <w:b w:val="0"/>
            <w:i/>
            <w:iCs/>
            <w:color w:val="000000"/>
            <w:sz w:val="22"/>
          </w:rPr>
          <w:delText>Executive Summary</w:delText>
        </w:r>
        <w:r w:rsidDel="008743BA">
          <w:rPr>
            <w:rFonts w:ascii="Calibri" w:hAnsi="Calibri"/>
            <w:b w:val="0"/>
            <w:color w:val="000000"/>
            <w:sz w:val="22"/>
          </w:rPr>
          <w:delText xml:space="preserve"> is the first thing your reader will see</w:delText>
        </w:r>
        <w:r w:rsidR="003C3D96" w:rsidDel="008743BA">
          <w:rPr>
            <w:rFonts w:ascii="Calibri" w:hAnsi="Calibri"/>
            <w:b w:val="0"/>
            <w:color w:val="000000"/>
            <w:sz w:val="22"/>
          </w:rPr>
          <w:delText xml:space="preserve">, </w:delText>
        </w:r>
        <w:r w:rsidR="003C3D96" w:rsidRPr="003C3D96" w:rsidDel="008743BA">
          <w:rPr>
            <w:rFonts w:ascii="Calibri" w:hAnsi="Calibri"/>
            <w:b w:val="0"/>
            <w:color w:val="000000"/>
            <w:sz w:val="22"/>
            <w:u w:val="single"/>
          </w:rPr>
          <w:delText>wait</w:delText>
        </w:r>
        <w:r w:rsidR="00A10BF5" w:rsidRPr="003C3D96" w:rsidDel="008743BA">
          <w:rPr>
            <w:rFonts w:ascii="Calibri" w:hAnsi="Calibri"/>
            <w:b w:val="0"/>
            <w:color w:val="000000"/>
            <w:sz w:val="22"/>
            <w:u w:val="single"/>
          </w:rPr>
          <w:delText xml:space="preserve"> </w:delText>
        </w:r>
        <w:r w:rsidR="00A10BF5" w:rsidDel="008743BA">
          <w:rPr>
            <w:rFonts w:ascii="Calibri" w:hAnsi="Calibri"/>
            <w:b w:val="0"/>
            <w:color w:val="000000"/>
            <w:sz w:val="22"/>
            <w:u w:val="single"/>
          </w:rPr>
          <w:delText>and write it</w:delText>
        </w:r>
        <w:r w:rsidR="001972A3" w:rsidRPr="00A10BF5" w:rsidDel="008743BA">
          <w:rPr>
            <w:rFonts w:ascii="Calibri" w:hAnsi="Calibri"/>
            <w:b w:val="0"/>
            <w:color w:val="000000"/>
            <w:sz w:val="22"/>
            <w:u w:val="single"/>
          </w:rPr>
          <w:delText xml:space="preserve"> AFTER you have written </w:delText>
        </w:r>
        <w:r w:rsidR="00DA0FED" w:rsidRPr="00A10BF5" w:rsidDel="008743BA">
          <w:rPr>
            <w:rFonts w:ascii="Calibri" w:hAnsi="Calibri"/>
            <w:b w:val="0"/>
            <w:color w:val="000000"/>
            <w:sz w:val="22"/>
            <w:u w:val="single"/>
          </w:rPr>
          <w:delText>the rest of the doc</w:delText>
        </w:r>
        <w:r w:rsidR="00197F2A" w:rsidDel="008743BA">
          <w:rPr>
            <w:rFonts w:ascii="Calibri" w:hAnsi="Calibri"/>
            <w:b w:val="0"/>
            <w:color w:val="000000"/>
            <w:sz w:val="22"/>
          </w:rPr>
          <w:delText xml:space="preserve">. </w:delText>
        </w:r>
        <w:r w:rsidRPr="0081609E" w:rsidDel="008743BA">
          <w:rPr>
            <w:rFonts w:ascii="Calibri" w:hAnsi="Calibri"/>
            <w:bCs/>
            <w:color w:val="FFFFFF"/>
            <w:szCs w:val="24"/>
            <w:highlight w:val="darkCyan"/>
          </w:rPr>
          <w:delText xml:space="preserve">DO NOT FORGET to </w:delText>
        </w:r>
        <w:r w:rsidR="00474750" w:rsidRPr="0081609E" w:rsidDel="008743BA">
          <w:rPr>
            <w:rFonts w:ascii="Calibri" w:hAnsi="Calibri"/>
            <w:bCs/>
            <w:color w:val="FFFFFF"/>
            <w:szCs w:val="24"/>
            <w:highlight w:val="darkCyan"/>
          </w:rPr>
          <w:delText>add</w:delText>
        </w:r>
        <w:r w:rsidRPr="0081609E" w:rsidDel="008743BA">
          <w:rPr>
            <w:rFonts w:ascii="Calibri" w:hAnsi="Calibri"/>
            <w:bCs/>
            <w:color w:val="FFFFFF"/>
            <w:szCs w:val="24"/>
            <w:highlight w:val="darkCyan"/>
          </w:rPr>
          <w:delText xml:space="preserve"> this</w:delText>
        </w:r>
        <w:r w:rsidR="00474750" w:rsidRPr="0081609E" w:rsidDel="008743BA">
          <w:rPr>
            <w:rFonts w:ascii="Calibri" w:hAnsi="Calibri"/>
            <w:bCs/>
            <w:color w:val="FFFFFF"/>
            <w:szCs w:val="24"/>
            <w:highlight w:val="darkCyan"/>
          </w:rPr>
          <w:delText xml:space="preserve"> to</w:delText>
        </w:r>
        <w:r w:rsidRPr="0081609E" w:rsidDel="008743BA">
          <w:rPr>
            <w:rFonts w:ascii="Calibri" w:hAnsi="Calibri"/>
            <w:bCs/>
            <w:color w:val="FFFFFF"/>
            <w:szCs w:val="24"/>
            <w:highlight w:val="darkCyan"/>
          </w:rPr>
          <w:delText xml:space="preserve"> </w:delText>
        </w:r>
        <w:r w:rsidR="00D26946" w:rsidRPr="0081609E" w:rsidDel="008743BA">
          <w:rPr>
            <w:rFonts w:ascii="Calibri" w:hAnsi="Calibri"/>
            <w:bCs/>
            <w:color w:val="FFFFFF"/>
            <w:szCs w:val="24"/>
            <w:highlight w:val="darkCyan"/>
          </w:rPr>
          <w:delText>Part 2</w:delText>
        </w:r>
        <w:r w:rsidR="00544508" w:rsidRPr="0081609E" w:rsidDel="008743BA">
          <w:rPr>
            <w:rFonts w:ascii="Calibri" w:hAnsi="Calibri"/>
            <w:bCs/>
            <w:color w:val="FFFFFF"/>
            <w:szCs w:val="24"/>
            <w:highlight w:val="darkCyan"/>
          </w:rPr>
          <w:delText>!</w:delText>
        </w:r>
        <w:r w:rsidR="002877AE" w:rsidDel="008743BA">
          <w:rPr>
            <w:rFonts w:ascii="Calibri" w:hAnsi="Calibri"/>
            <w:b w:val="0"/>
            <w:color w:val="000000"/>
            <w:sz w:val="22"/>
          </w:rPr>
          <w:delText xml:space="preserve"> I</w:delText>
        </w:r>
        <w:r w:rsidR="00197F2A" w:rsidDel="008743BA">
          <w:rPr>
            <w:rFonts w:ascii="Calibri" w:hAnsi="Calibri"/>
            <w:b w:val="0"/>
            <w:color w:val="000000"/>
            <w:sz w:val="22"/>
          </w:rPr>
          <w:delText>t'</w:delText>
        </w:r>
        <w:r w:rsidR="0081609E" w:rsidDel="008743BA">
          <w:rPr>
            <w:rFonts w:ascii="Calibri" w:hAnsi="Calibri"/>
            <w:b w:val="0"/>
            <w:color w:val="000000"/>
            <w:sz w:val="22"/>
          </w:rPr>
          <w:delText>s a critical part of the document.</w:delText>
        </w:r>
      </w:del>
    </w:p>
    <w:p w14:paraId="0A4E2625" w14:textId="1C2B1C79" w:rsidR="00EB749D" w:rsidRPr="0081609E" w:rsidDel="008743BA" w:rsidRDefault="00EB749D" w:rsidP="00D42F19">
      <w:pPr>
        <w:pStyle w:val="BodyText"/>
        <w:tabs>
          <w:tab w:val="num" w:pos="540"/>
        </w:tabs>
        <w:ind w:left="540" w:hanging="540"/>
        <w:rPr>
          <w:del w:id="381" w:author="miminguyenb@yahoo.com" w:date="2024-05-22T02:16:00Z" w16du:dateUtc="2024-05-22T09:16:00Z"/>
          <w:rFonts w:ascii="Calibri" w:hAnsi="Calibri"/>
          <w:bCs/>
          <w:color w:val="FFFFFF"/>
          <w:szCs w:val="24"/>
          <w:highlight w:val="darkCyan"/>
        </w:rPr>
      </w:pPr>
    </w:p>
    <w:p w14:paraId="14DC9AFC" w14:textId="6C59C836" w:rsidR="007F4CA3" w:rsidRDefault="00415F88" w:rsidP="00AA6373">
      <w:pPr>
        <w:ind w:left="540"/>
        <w:rPr>
          <w:ins w:id="382" w:author="miminguyenb@yahoo.com" w:date="2024-05-22T01:19:00Z" w16du:dateUtc="2024-05-22T08:19:00Z"/>
          <w:rFonts w:ascii="Calibri" w:hAnsi="Calibri"/>
          <w:color w:val="000000"/>
          <w:sz w:val="22"/>
        </w:rPr>
      </w:pPr>
      <w:del w:id="383" w:author="miminguyenb@yahoo.com" w:date="2024-05-22T02:16:00Z" w16du:dateUtc="2024-05-22T09:16:00Z">
        <w:r w:rsidRPr="0034053E" w:rsidDel="008743BA">
          <w:rPr>
            <w:rFonts w:ascii="Calibri" w:hAnsi="Calibri"/>
            <w:color w:val="000000"/>
            <w:sz w:val="22"/>
          </w:rPr>
          <w:delText xml:space="preserve">Analyze the </w:delText>
        </w:r>
        <w:r w:rsidR="00432396" w:rsidDel="008743BA">
          <w:rPr>
            <w:rFonts w:ascii="Calibri" w:hAnsi="Calibri"/>
            <w:color w:val="000000"/>
            <w:sz w:val="22"/>
          </w:rPr>
          <w:delText>Executive S</w:delText>
        </w:r>
        <w:r w:rsidR="002D0CD0" w:rsidDel="008743BA">
          <w:rPr>
            <w:rFonts w:ascii="Calibri" w:hAnsi="Calibri"/>
            <w:color w:val="000000"/>
            <w:sz w:val="22"/>
          </w:rPr>
          <w:delText xml:space="preserve">ummary sections of </w:delText>
        </w:r>
        <w:r w:rsidR="0093095E" w:rsidDel="008743BA">
          <w:rPr>
            <w:rFonts w:ascii="Calibri" w:hAnsi="Calibri"/>
            <w:i/>
            <w:iCs/>
            <w:color w:val="000000"/>
            <w:sz w:val="22"/>
          </w:rPr>
          <w:delText>previous years</w:delText>
        </w:r>
        <w:r w:rsidR="00197F2A" w:rsidDel="008743BA">
          <w:rPr>
            <w:rFonts w:ascii="Calibri" w:hAnsi="Calibri"/>
            <w:i/>
            <w:iCs/>
            <w:color w:val="000000"/>
            <w:sz w:val="22"/>
          </w:rPr>
          <w:delText>'</w:delText>
        </w:r>
        <w:r w:rsidR="0093095E" w:rsidDel="008743BA">
          <w:rPr>
            <w:rFonts w:ascii="Calibri" w:hAnsi="Calibri"/>
            <w:i/>
            <w:iCs/>
            <w:color w:val="000000"/>
            <w:sz w:val="22"/>
          </w:rPr>
          <w:delText xml:space="preserve"> project proposal examples</w:delText>
        </w:r>
        <w:r w:rsidRPr="0034053E" w:rsidDel="008743BA">
          <w:rPr>
            <w:rFonts w:ascii="Calibri" w:hAnsi="Calibri"/>
            <w:color w:val="000000"/>
            <w:sz w:val="22"/>
          </w:rPr>
          <w:delText xml:space="preserve">: what would be equivalent information </w:delText>
        </w:r>
        <w:r w:rsidRPr="0034053E" w:rsidDel="008743BA">
          <w:rPr>
            <w:rFonts w:ascii="Calibri" w:hAnsi="Calibri"/>
            <w:i/>
            <w:color w:val="000000"/>
            <w:sz w:val="22"/>
          </w:rPr>
          <w:delText xml:space="preserve">for </w:delText>
        </w:r>
        <w:r w:rsidR="00BE1BE8" w:rsidDel="008743BA">
          <w:rPr>
            <w:rFonts w:ascii="Calibri" w:hAnsi="Calibri"/>
            <w:i/>
            <w:color w:val="000000"/>
            <w:sz w:val="22"/>
          </w:rPr>
          <w:delText>this</w:delText>
        </w:r>
        <w:r w:rsidRPr="0034053E" w:rsidDel="008743BA">
          <w:rPr>
            <w:rFonts w:ascii="Calibri" w:hAnsi="Calibri"/>
            <w:i/>
            <w:color w:val="000000"/>
            <w:sz w:val="22"/>
          </w:rPr>
          <w:delText xml:space="preserve"> project</w:delText>
        </w:r>
        <w:r w:rsidR="00FC3BE7" w:rsidDel="008743BA">
          <w:rPr>
            <w:rFonts w:ascii="Calibri" w:hAnsi="Calibri"/>
            <w:color w:val="000000"/>
            <w:sz w:val="22"/>
          </w:rPr>
          <w:delText xml:space="preserve">? </w:delText>
        </w:r>
        <w:r w:rsidDel="008743BA">
          <w:rPr>
            <w:rFonts w:ascii="Calibri" w:hAnsi="Calibri"/>
            <w:color w:val="000000"/>
            <w:sz w:val="22"/>
          </w:rPr>
          <w:delText xml:space="preserve">You may wish to </w:delText>
        </w:r>
        <w:r w:rsidR="008B312D" w:rsidDel="008743BA">
          <w:rPr>
            <w:rFonts w:ascii="Calibri" w:hAnsi="Calibri"/>
            <w:color w:val="000000"/>
            <w:sz w:val="22"/>
          </w:rPr>
          <w:delText xml:space="preserve">put </w:delText>
        </w:r>
        <w:r w:rsidDel="008743BA">
          <w:rPr>
            <w:rFonts w:ascii="Calibri" w:hAnsi="Calibri"/>
            <w:color w:val="000000"/>
            <w:sz w:val="22"/>
          </w:rPr>
          <w:delText xml:space="preserve">this on </w:delText>
        </w:r>
        <w:r w:rsidR="00FC3BE7" w:rsidDel="008743BA">
          <w:rPr>
            <w:rFonts w:ascii="Calibri" w:hAnsi="Calibri"/>
            <w:color w:val="000000"/>
            <w:sz w:val="22"/>
          </w:rPr>
          <w:delText>a</w:delText>
        </w:r>
        <w:r w:rsidDel="008743BA">
          <w:rPr>
            <w:rFonts w:ascii="Calibri" w:hAnsi="Calibri"/>
            <w:color w:val="000000"/>
            <w:sz w:val="22"/>
          </w:rPr>
          <w:delText xml:space="preserve"> separate page</w:delText>
        </w:r>
        <w:r w:rsidR="00197F2A" w:rsidDel="008743BA">
          <w:rPr>
            <w:rFonts w:ascii="Calibri" w:hAnsi="Calibri"/>
            <w:color w:val="000000"/>
            <w:sz w:val="22"/>
          </w:rPr>
          <w:delText xml:space="preserve">. </w:delText>
        </w:r>
        <w:r w:rsidDel="008743BA">
          <w:rPr>
            <w:rFonts w:ascii="Calibri" w:hAnsi="Calibri"/>
            <w:color w:val="000000"/>
            <w:sz w:val="22"/>
          </w:rPr>
          <w:delText>Readers probably appreciate that</w:delText>
        </w:r>
        <w:r w:rsidR="00BE1BE8" w:rsidDel="008743BA">
          <w:rPr>
            <w:rFonts w:ascii="Calibri" w:hAnsi="Calibri"/>
            <w:color w:val="000000"/>
            <w:sz w:val="22"/>
          </w:rPr>
          <w:delText>, but i</w:delText>
        </w:r>
        <w:r w:rsidR="00FC3BE7" w:rsidDel="008743BA">
          <w:rPr>
            <w:rFonts w:ascii="Calibri" w:hAnsi="Calibri"/>
            <w:color w:val="000000"/>
            <w:sz w:val="22"/>
          </w:rPr>
          <w:delText>t can go above the Introduction and Overview if it is short</w:delText>
        </w:r>
        <w:r w:rsidR="00197F2A" w:rsidDel="008743BA">
          <w:rPr>
            <w:rFonts w:ascii="Calibri" w:hAnsi="Calibri"/>
            <w:color w:val="000000"/>
            <w:sz w:val="22"/>
          </w:rPr>
          <w:delText xml:space="preserve">. </w:delText>
        </w:r>
        <w:r w:rsidR="005A4516" w:rsidDel="008743BA">
          <w:rPr>
            <w:rFonts w:ascii="Calibri" w:hAnsi="Calibri"/>
            <w:color w:val="000000"/>
            <w:sz w:val="22"/>
          </w:rPr>
          <w:delText xml:space="preserve">While the content may be </w:delText>
        </w:r>
        <w:r w:rsidR="00FC3BE7" w:rsidDel="008743BA">
          <w:rPr>
            <w:rFonts w:ascii="Calibri" w:hAnsi="Calibri"/>
            <w:color w:val="000000"/>
            <w:sz w:val="22"/>
          </w:rPr>
          <w:delText>like</w:delText>
        </w:r>
        <w:r w:rsidR="005A4516" w:rsidDel="008743BA">
          <w:rPr>
            <w:rFonts w:ascii="Calibri" w:hAnsi="Calibri"/>
            <w:color w:val="000000"/>
            <w:sz w:val="22"/>
          </w:rPr>
          <w:delText xml:space="preserve"> the Intro</w:delText>
        </w:r>
        <w:r w:rsidR="009749B0" w:rsidDel="008743BA">
          <w:rPr>
            <w:rFonts w:ascii="Calibri" w:hAnsi="Calibri"/>
            <w:color w:val="000000"/>
            <w:sz w:val="22"/>
          </w:rPr>
          <w:delText xml:space="preserve">duction and Overview, this is the official </w:delText>
        </w:r>
        <w:r w:rsidR="009749B0" w:rsidRPr="00B9108A" w:rsidDel="008743BA">
          <w:rPr>
            <w:rFonts w:ascii="Calibri" w:hAnsi="Calibri"/>
            <w:color w:val="000000"/>
            <w:sz w:val="22"/>
            <w:u w:val="single"/>
          </w:rPr>
          <w:delText>BRIEF</w:delText>
        </w:r>
        <w:r w:rsidR="009749B0" w:rsidDel="008743BA">
          <w:rPr>
            <w:rFonts w:ascii="Calibri" w:hAnsi="Calibri"/>
            <w:color w:val="000000"/>
            <w:sz w:val="22"/>
          </w:rPr>
          <w:delText xml:space="preserve"> introduction of yourself, your client</w:delText>
        </w:r>
        <w:r w:rsidR="00422786" w:rsidDel="008743BA">
          <w:rPr>
            <w:rFonts w:ascii="Calibri" w:hAnsi="Calibri"/>
            <w:color w:val="000000"/>
            <w:sz w:val="22"/>
          </w:rPr>
          <w:delText>,</w:delText>
        </w:r>
        <w:r w:rsidR="009749B0" w:rsidDel="008743BA">
          <w:rPr>
            <w:rFonts w:ascii="Calibri" w:hAnsi="Calibri"/>
            <w:color w:val="000000"/>
            <w:sz w:val="22"/>
          </w:rPr>
          <w:delText xml:space="preserve"> and the project.</w:delText>
        </w:r>
      </w:del>
    </w:p>
    <w:p w14:paraId="7D32B0ED" w14:textId="700F438F" w:rsidR="00F664BC" w:rsidRDefault="007F4CA3" w:rsidP="00F664BC">
      <w:pPr>
        <w:ind w:left="540"/>
        <w:rPr>
          <w:rFonts w:ascii="Calibri" w:hAnsi="Calibri"/>
          <w:color w:val="000000"/>
          <w:sz w:val="22"/>
        </w:rPr>
      </w:pPr>
      <w:ins w:id="384" w:author="miminguyenb@yahoo.com" w:date="2024-05-22T01:21:00Z" w16du:dateUtc="2024-05-22T08:21:00Z">
        <w:r>
          <w:rPr>
            <w:rFonts w:ascii="Calibri" w:hAnsi="Calibri"/>
            <w:color w:val="000000"/>
            <w:sz w:val="22"/>
          </w:rPr>
          <w:t>Tracy Mai is spearheading the ADA-Friendly Navigation App</w:t>
        </w:r>
      </w:ins>
      <w:ins w:id="385" w:author="miminguyenb@yahoo.com" w:date="2024-05-22T01:22:00Z" w16du:dateUtc="2024-05-22T08:22:00Z">
        <w:r>
          <w:rPr>
            <w:rFonts w:ascii="Calibri" w:hAnsi="Calibri"/>
            <w:color w:val="000000"/>
            <w:sz w:val="22"/>
          </w:rPr>
          <w:t xml:space="preserve"> (ADAFNA)</w:t>
        </w:r>
      </w:ins>
      <w:ins w:id="386" w:author="miminguyenb@yahoo.com" w:date="2024-05-22T01:21:00Z" w16du:dateUtc="2024-05-22T08:21:00Z">
        <w:r>
          <w:rPr>
            <w:rFonts w:ascii="Calibri" w:hAnsi="Calibri"/>
            <w:color w:val="000000"/>
            <w:sz w:val="22"/>
          </w:rPr>
          <w:t>. Th</w:t>
        </w:r>
      </w:ins>
      <w:ins w:id="387" w:author="miminguyenb@yahoo.com" w:date="2024-05-22T01:35:00Z" w16du:dateUtc="2024-05-22T08:35:00Z">
        <w:r w:rsidR="00F664BC">
          <w:rPr>
            <w:rFonts w:ascii="Calibri" w:hAnsi="Calibri"/>
            <w:color w:val="000000"/>
            <w:sz w:val="22"/>
          </w:rPr>
          <w:t>e proposed system for the ADAFNA</w:t>
        </w:r>
      </w:ins>
      <w:ins w:id="388" w:author="miminguyenb@yahoo.com" w:date="2024-05-22T01:22:00Z" w16du:dateUtc="2024-05-22T08:22:00Z">
        <w:r>
          <w:rPr>
            <w:rFonts w:ascii="Calibri" w:hAnsi="Calibri"/>
            <w:color w:val="000000"/>
            <w:sz w:val="22"/>
          </w:rPr>
          <w:t xml:space="preserve"> aims to route physically disabled people into the world. </w:t>
        </w:r>
      </w:ins>
      <w:ins w:id="389" w:author="miminguyenb@yahoo.com" w:date="2024-05-22T01:23:00Z" w16du:dateUtc="2024-05-22T08:23:00Z">
        <w:r w:rsidR="004F1768">
          <w:rPr>
            <w:rFonts w:ascii="Calibri" w:hAnsi="Calibri"/>
            <w:color w:val="000000"/>
            <w:sz w:val="22"/>
          </w:rPr>
          <w:t xml:space="preserve">Beyond routing physically disabled </w:t>
        </w:r>
      </w:ins>
      <w:ins w:id="390" w:author="miminguyenb@yahoo.com" w:date="2024-05-22T01:24:00Z" w16du:dateUtc="2024-05-22T08:24:00Z">
        <w:r w:rsidR="004F1768">
          <w:rPr>
            <w:rFonts w:ascii="Calibri" w:hAnsi="Calibri"/>
            <w:color w:val="000000"/>
            <w:sz w:val="22"/>
          </w:rPr>
          <w:t>people</w:t>
        </w:r>
      </w:ins>
      <w:ins w:id="391" w:author="miminguyenb@yahoo.com" w:date="2024-05-22T01:23:00Z" w16du:dateUtc="2024-05-22T08:23:00Z">
        <w:r w:rsidR="004F1768">
          <w:rPr>
            <w:rFonts w:ascii="Calibri" w:hAnsi="Calibri"/>
            <w:color w:val="000000"/>
            <w:sz w:val="22"/>
          </w:rPr>
          <w:t xml:space="preserve"> ou</w:t>
        </w:r>
      </w:ins>
      <w:ins w:id="392" w:author="miminguyenb@yahoo.com" w:date="2024-05-22T01:24:00Z" w16du:dateUtc="2024-05-22T08:24:00Z">
        <w:r w:rsidR="004F1768">
          <w:rPr>
            <w:rFonts w:ascii="Calibri" w:hAnsi="Calibri"/>
            <w:color w:val="000000"/>
            <w:sz w:val="22"/>
          </w:rPr>
          <w:t>t</w:t>
        </w:r>
      </w:ins>
      <w:ins w:id="393" w:author="miminguyenb@yahoo.com" w:date="2024-05-22T01:23:00Z" w16du:dateUtc="2024-05-22T08:23:00Z">
        <w:r w:rsidR="004F1768">
          <w:rPr>
            <w:rFonts w:ascii="Calibri" w:hAnsi="Calibri"/>
            <w:color w:val="000000"/>
            <w:sz w:val="22"/>
          </w:rPr>
          <w:t xml:space="preserve">side buildings, the ADAFNA </w:t>
        </w:r>
      </w:ins>
      <w:ins w:id="394" w:author="miminguyenb@yahoo.com" w:date="2024-05-22T01:24:00Z" w16du:dateUtc="2024-05-22T08:24:00Z">
        <w:r w:rsidR="004F1768">
          <w:rPr>
            <w:rFonts w:ascii="Calibri" w:hAnsi="Calibri"/>
            <w:color w:val="000000"/>
            <w:sz w:val="22"/>
          </w:rPr>
          <w:t>speci</w:t>
        </w:r>
      </w:ins>
      <w:ins w:id="395" w:author="miminguyenb@yahoo.com" w:date="2024-05-22T01:25:00Z" w16du:dateUtc="2024-05-22T08:25:00Z">
        <w:r w:rsidR="004F1768">
          <w:rPr>
            <w:rFonts w:ascii="Calibri" w:hAnsi="Calibri"/>
            <w:color w:val="000000"/>
            <w:sz w:val="22"/>
          </w:rPr>
          <w:t xml:space="preserve">alizes in routing people into buildings through ADA-accessible ramps and ADA-friendly doors. </w:t>
        </w:r>
      </w:ins>
      <w:ins w:id="396" w:author="miminguyenb@yahoo.com" w:date="2024-05-22T01:26:00Z" w16du:dateUtc="2024-05-22T08:26:00Z">
        <w:r w:rsidR="004F1768">
          <w:rPr>
            <w:rFonts w:ascii="Calibri" w:hAnsi="Calibri"/>
            <w:color w:val="000000"/>
            <w:sz w:val="22"/>
          </w:rPr>
          <w:t xml:space="preserve">Users </w:t>
        </w:r>
      </w:ins>
      <w:ins w:id="397" w:author="miminguyenb@yahoo.com" w:date="2024-05-22T03:04:00Z" w16du:dateUtc="2024-05-22T10:04:00Z">
        <w:r w:rsidR="00656CB3">
          <w:rPr>
            <w:rFonts w:ascii="Calibri" w:hAnsi="Calibri"/>
            <w:color w:val="000000"/>
            <w:sz w:val="22"/>
          </w:rPr>
          <w:t>can also see what rooms are ADA-accessible and where the elevators are in any</w:t>
        </w:r>
      </w:ins>
      <w:ins w:id="398" w:author="miminguyenb@yahoo.com" w:date="2024-05-22T01:26:00Z" w16du:dateUtc="2024-05-22T08:26:00Z">
        <w:r w:rsidR="004F1768">
          <w:rPr>
            <w:rFonts w:ascii="Calibri" w:hAnsi="Calibri"/>
            <w:color w:val="000000"/>
            <w:sz w:val="22"/>
          </w:rPr>
          <w:t xml:space="preserve"> building. </w:t>
        </w:r>
      </w:ins>
    </w:p>
    <w:p w14:paraId="74D94C77" w14:textId="77777777" w:rsidR="005A4516" w:rsidRPr="00AF5D4C" w:rsidRDefault="005A4516" w:rsidP="005A4516"/>
    <w:p w14:paraId="274A058C" w14:textId="33EB4078" w:rsidR="005A1459" w:rsidRPr="00AF5D4C" w:rsidRDefault="003F61B3" w:rsidP="009903F4">
      <w:pPr>
        <w:pStyle w:val="BodyText"/>
        <w:keepNext/>
        <w:tabs>
          <w:tab w:val="left" w:pos="540"/>
        </w:tabs>
        <w:outlineLvl w:val="0"/>
        <w:rPr>
          <w:rFonts w:ascii="Calibri" w:hAnsi="Calibri"/>
          <w:szCs w:val="24"/>
          <w:lang w:val="fr-FR"/>
        </w:rPr>
      </w:pPr>
      <w:bookmarkStart w:id="399" w:name="_Toc167241580"/>
      <w:bookmarkStart w:id="400" w:name="_Toc167241829"/>
      <w:r w:rsidRPr="00AF5D4C">
        <w:rPr>
          <w:rFonts w:ascii="Calibri" w:hAnsi="Calibri"/>
          <w:szCs w:val="24"/>
          <w:u w:val="single"/>
          <w:lang w:val="fr-FR"/>
        </w:rPr>
        <w:t>1.0</w:t>
      </w:r>
      <w:r w:rsidRPr="00AF5D4C">
        <w:rPr>
          <w:rFonts w:ascii="Calibri" w:hAnsi="Calibri"/>
          <w:szCs w:val="24"/>
          <w:u w:val="single"/>
          <w:lang w:val="fr-FR"/>
        </w:rPr>
        <w:tab/>
        <w:t>Introduction</w:t>
      </w:r>
      <w:r w:rsidR="00BE1BE8" w:rsidRPr="00AF5D4C">
        <w:rPr>
          <w:rFonts w:ascii="Calibri" w:hAnsi="Calibri"/>
          <w:szCs w:val="24"/>
          <w:u w:val="single"/>
          <w:lang w:val="fr-FR"/>
        </w:rPr>
        <w:t xml:space="preserve"> and Overview</w:t>
      </w:r>
      <w:bookmarkEnd w:id="399"/>
      <w:bookmarkEnd w:id="400"/>
      <w:r w:rsidRPr="00AF5D4C">
        <w:rPr>
          <w:rFonts w:ascii="Calibri" w:hAnsi="Calibri"/>
          <w:szCs w:val="24"/>
          <w:lang w:val="fr-FR"/>
        </w:rPr>
        <w:t xml:space="preserve"> </w:t>
      </w:r>
    </w:p>
    <w:p w14:paraId="77E95F06" w14:textId="17DDD5E0" w:rsidR="002F2583" w:rsidRPr="00AF5D4C" w:rsidRDefault="003F61B3" w:rsidP="00BD4A9C">
      <w:pPr>
        <w:pStyle w:val="Heading2"/>
        <w:ind w:left="907"/>
        <w:rPr>
          <w:rFonts w:ascii="Calibri" w:hAnsi="Calibri"/>
        </w:rPr>
      </w:pPr>
      <w:bookmarkStart w:id="401" w:name="_Toc167241581"/>
      <w:bookmarkStart w:id="402" w:name="_Toc167241830"/>
      <w:r w:rsidRPr="00AF5D4C">
        <w:rPr>
          <w:rFonts w:ascii="Calibri" w:hAnsi="Calibri"/>
          <w:u w:val="single"/>
        </w:rPr>
        <w:t>Problem S</w:t>
      </w:r>
      <w:bookmarkStart w:id="403" w:name="_Hlk99913916"/>
      <w:r w:rsidRPr="00AF5D4C">
        <w:rPr>
          <w:rFonts w:ascii="Calibri" w:hAnsi="Calibri"/>
          <w:u w:val="single"/>
        </w:rPr>
        <w:t>tatement</w:t>
      </w:r>
      <w:bookmarkEnd w:id="401"/>
      <w:bookmarkEnd w:id="402"/>
      <w:bookmarkEnd w:id="403"/>
      <w:r w:rsidR="00717ED6" w:rsidRPr="00AF5D4C">
        <w:rPr>
          <w:rFonts w:ascii="Calibri" w:hAnsi="Calibri"/>
          <w:u w:val="single"/>
        </w:rPr>
        <w:t xml:space="preserve"> </w:t>
      </w:r>
      <w:r w:rsidR="001972A3" w:rsidRPr="00AF5D4C">
        <w:rPr>
          <w:rFonts w:ascii="Calibri" w:hAnsi="Calibri"/>
        </w:rPr>
        <w:tab/>
      </w:r>
      <w:r w:rsidR="00717ED6" w:rsidRPr="00AF5D4C">
        <w:rPr>
          <w:rFonts w:ascii="Calibri" w:hAnsi="Calibri"/>
        </w:rPr>
        <w:t xml:space="preserve"> </w:t>
      </w:r>
    </w:p>
    <w:p w14:paraId="2EBFF0B4" w14:textId="77777777" w:rsidR="00A56C8E" w:rsidRDefault="00A56C8E" w:rsidP="009903F4">
      <w:pPr>
        <w:rPr>
          <w:rFonts w:ascii="Calibri" w:hAnsi="Calibri"/>
          <w:color w:val="000000"/>
          <w:sz w:val="22"/>
          <w:szCs w:val="22"/>
        </w:rPr>
      </w:pPr>
    </w:p>
    <w:p w14:paraId="3A9D27CD" w14:textId="51E8B84A" w:rsidR="001725CE" w:rsidRDefault="00A56C8E" w:rsidP="00FA1B73">
      <w:pPr>
        <w:ind w:left="900" w:hanging="360"/>
        <w:rPr>
          <w:rFonts w:ascii="Calibri" w:hAnsi="Calibri"/>
          <w:color w:val="000000"/>
          <w:sz w:val="22"/>
          <w:szCs w:val="22"/>
        </w:rPr>
      </w:pPr>
      <w:r>
        <w:rPr>
          <w:rFonts w:ascii="Calibri" w:hAnsi="Calibri"/>
          <w:color w:val="000000"/>
          <w:sz w:val="22"/>
          <w:szCs w:val="22"/>
        </w:rPr>
        <w:t xml:space="preserve">Navigation apps have connected the world and people to their destinations. Growing </w:t>
      </w:r>
      <w:r w:rsidR="00F143DA">
        <w:rPr>
          <w:rFonts w:ascii="Calibri" w:hAnsi="Calibri"/>
          <w:color w:val="000000"/>
          <w:sz w:val="22"/>
          <w:szCs w:val="22"/>
        </w:rPr>
        <w:t>vastly</w:t>
      </w:r>
      <w:r>
        <w:rPr>
          <w:rFonts w:ascii="Calibri" w:hAnsi="Calibri"/>
          <w:color w:val="000000"/>
          <w:sz w:val="22"/>
          <w:szCs w:val="22"/>
        </w:rPr>
        <w:t xml:space="preserve">, navigation apps have adapted beyond drivers to bikers, walkers, bus riders, and </w:t>
      </w:r>
      <w:del w:id="404" w:author="miminguyenb@yahoo.com" w:date="2024-05-22T03:23:00Z" w16du:dateUtc="2024-05-22T10:23:00Z">
        <w:r w:rsidDel="00C11F93">
          <w:rPr>
            <w:rFonts w:ascii="Calibri" w:hAnsi="Calibri"/>
            <w:color w:val="000000"/>
            <w:sz w:val="22"/>
            <w:szCs w:val="22"/>
          </w:rPr>
          <w:delText xml:space="preserve">event </w:delText>
        </w:r>
      </w:del>
      <w:ins w:id="405" w:author="miminguyenb@yahoo.com" w:date="2024-05-22T03:23:00Z" w16du:dateUtc="2024-05-22T10:23:00Z">
        <w:r w:rsidR="00C11F93">
          <w:rPr>
            <w:rFonts w:ascii="Calibri" w:hAnsi="Calibri"/>
            <w:color w:val="000000"/>
            <w:sz w:val="22"/>
            <w:szCs w:val="22"/>
          </w:rPr>
          <w:t>even</w:t>
        </w:r>
        <w:r w:rsidR="00C11F93">
          <w:rPr>
            <w:rFonts w:ascii="Calibri" w:hAnsi="Calibri"/>
            <w:color w:val="000000"/>
            <w:sz w:val="22"/>
            <w:szCs w:val="22"/>
          </w:rPr>
          <w:t xml:space="preserve"> </w:t>
        </w:r>
      </w:ins>
      <w:r>
        <w:rPr>
          <w:rFonts w:ascii="Calibri" w:hAnsi="Calibri"/>
          <w:color w:val="000000"/>
          <w:sz w:val="22"/>
          <w:szCs w:val="22"/>
        </w:rPr>
        <w:t xml:space="preserve">air transport. However, </w:t>
      </w:r>
      <w:r w:rsidR="006304CE">
        <w:rPr>
          <w:rFonts w:ascii="Calibri" w:hAnsi="Calibri"/>
          <w:color w:val="000000"/>
          <w:sz w:val="22"/>
          <w:szCs w:val="22"/>
        </w:rPr>
        <w:t>no defined path helps</w:t>
      </w:r>
      <w:r>
        <w:rPr>
          <w:rFonts w:ascii="Calibri" w:hAnsi="Calibri"/>
          <w:color w:val="000000"/>
          <w:sz w:val="22"/>
          <w:szCs w:val="22"/>
        </w:rPr>
        <w:t xml:space="preserve"> to support physically disabled people. Paths for walkers are exposed to stairs, and bike paths have rougher, trail-like terrain. However, all the paths leave users at the front of the building. This sparks a problem for physically disabled people, as their destination has not technically been reached. They now need to blindly go around the perimeter of the building, looking for an ADA entrance</w:t>
      </w:r>
      <w:r w:rsidR="001725CE">
        <w:rPr>
          <w:rFonts w:ascii="Calibri" w:hAnsi="Calibri"/>
          <w:color w:val="000000"/>
          <w:sz w:val="22"/>
          <w:szCs w:val="22"/>
        </w:rPr>
        <w:t xml:space="preserve">, delaying their arrival time. </w:t>
      </w:r>
    </w:p>
    <w:p w14:paraId="16C46C5B" w14:textId="77777777" w:rsidR="001725CE" w:rsidRDefault="001725CE" w:rsidP="00FA1B73">
      <w:pPr>
        <w:ind w:left="900" w:hanging="360"/>
        <w:rPr>
          <w:rFonts w:ascii="Calibri" w:hAnsi="Calibri"/>
          <w:color w:val="000000"/>
          <w:sz w:val="22"/>
          <w:szCs w:val="22"/>
        </w:rPr>
      </w:pPr>
    </w:p>
    <w:p w14:paraId="5B5DF91F" w14:textId="58EEA350" w:rsidR="00A56C8E" w:rsidRDefault="001725CE" w:rsidP="00FA1B73">
      <w:pPr>
        <w:ind w:left="900" w:hanging="360"/>
        <w:rPr>
          <w:rFonts w:ascii="Calibri" w:hAnsi="Calibri"/>
          <w:color w:val="000000"/>
          <w:sz w:val="22"/>
          <w:szCs w:val="22"/>
        </w:rPr>
      </w:pPr>
      <w:r>
        <w:rPr>
          <w:rFonts w:ascii="Calibri" w:hAnsi="Calibri"/>
          <w:color w:val="000000"/>
          <w:sz w:val="22"/>
          <w:szCs w:val="22"/>
        </w:rPr>
        <w:t xml:space="preserve">The ADA-Friendly Navigation App will </w:t>
      </w:r>
      <w:del w:id="406" w:author="miminguyenb@yahoo.com" w:date="2024-05-22T03:23:00Z" w16du:dateUtc="2024-05-22T10:23:00Z">
        <w:r w:rsidDel="00C11F93">
          <w:rPr>
            <w:rFonts w:ascii="Calibri" w:hAnsi="Calibri"/>
            <w:color w:val="000000"/>
            <w:sz w:val="22"/>
            <w:szCs w:val="22"/>
          </w:rPr>
          <w:delText>be created to direct</w:delText>
        </w:r>
      </w:del>
      <w:ins w:id="407" w:author="miminguyenb@yahoo.com" w:date="2024-05-22T03:23:00Z" w16du:dateUtc="2024-05-22T10:23:00Z">
        <w:r w:rsidR="00C11F93">
          <w:rPr>
            <w:rFonts w:ascii="Calibri" w:hAnsi="Calibri"/>
            <w:color w:val="000000"/>
            <w:sz w:val="22"/>
            <w:szCs w:val="22"/>
          </w:rPr>
          <w:t>direct</w:t>
        </w:r>
      </w:ins>
      <w:r>
        <w:rPr>
          <w:rFonts w:ascii="Calibri" w:hAnsi="Calibri"/>
          <w:color w:val="000000"/>
          <w:sz w:val="22"/>
          <w:szCs w:val="22"/>
        </w:rPr>
        <w:t xml:space="preserve"> users throughout the full extent of their destination. This will include inside buildings, through ADA-friendly doors, and up ADA-friendly elevators. This navigation </w:t>
      </w:r>
      <w:r w:rsidR="006304CE">
        <w:rPr>
          <w:rFonts w:ascii="Calibri" w:hAnsi="Calibri"/>
          <w:color w:val="000000"/>
          <w:sz w:val="22"/>
          <w:szCs w:val="22"/>
        </w:rPr>
        <w:t xml:space="preserve">app will have a more accurate estimated time of arrival (ETA) based on the travel time of the physically disabled person. </w:t>
      </w:r>
    </w:p>
    <w:p w14:paraId="7F2E8D96" w14:textId="77777777" w:rsidR="00CF6763" w:rsidRPr="0034053E" w:rsidRDefault="00CF6763" w:rsidP="00FA1B73">
      <w:pPr>
        <w:ind w:left="900" w:hanging="360"/>
        <w:rPr>
          <w:rFonts w:ascii="Calibri" w:hAnsi="Calibri"/>
          <w:color w:val="000000"/>
          <w:sz w:val="22"/>
          <w:szCs w:val="22"/>
        </w:rPr>
      </w:pPr>
    </w:p>
    <w:p w14:paraId="5270FD59" w14:textId="498F7633" w:rsidR="002F2583" w:rsidRPr="00AF5D4C" w:rsidRDefault="003F61B3" w:rsidP="00BD4A9C">
      <w:pPr>
        <w:pStyle w:val="Heading2"/>
        <w:ind w:left="907"/>
        <w:rPr>
          <w:rFonts w:ascii="Calibri" w:hAnsi="Calibri"/>
          <w:bCs w:val="0"/>
        </w:rPr>
      </w:pPr>
      <w:bookmarkStart w:id="408" w:name="_Toc167241582"/>
      <w:bookmarkStart w:id="409" w:name="_Toc167241831"/>
      <w:r w:rsidRPr="00AF5D4C">
        <w:rPr>
          <w:rFonts w:ascii="Calibri" w:hAnsi="Calibri"/>
          <w:u w:val="single"/>
        </w:rPr>
        <w:t xml:space="preserve">Project </w:t>
      </w:r>
      <w:r w:rsidR="00D6502F" w:rsidRPr="00AF5D4C">
        <w:rPr>
          <w:rFonts w:ascii="Calibri" w:hAnsi="Calibri"/>
          <w:u w:val="single"/>
        </w:rPr>
        <w:t>Vision and Scope</w:t>
      </w:r>
      <w:bookmarkEnd w:id="408"/>
      <w:bookmarkEnd w:id="409"/>
      <w:r w:rsidR="00717ED6" w:rsidRPr="00AF5D4C">
        <w:rPr>
          <w:rFonts w:ascii="Calibri" w:hAnsi="Calibri"/>
          <w:u w:val="single"/>
        </w:rPr>
        <w:t xml:space="preserve"> </w:t>
      </w:r>
      <w:r w:rsidR="00492503" w:rsidRPr="00AF5D4C">
        <w:rPr>
          <w:rFonts w:ascii="Calibri" w:hAnsi="Calibri"/>
        </w:rPr>
        <w:tab/>
      </w:r>
    </w:p>
    <w:p w14:paraId="0201F8FC" w14:textId="02EB828E" w:rsidR="009C63BE" w:rsidRDefault="009C63BE" w:rsidP="009C63BE">
      <w:pPr>
        <w:tabs>
          <w:tab w:val="left" w:pos="3150"/>
        </w:tabs>
        <w:ind w:left="907" w:hanging="360"/>
        <w:rPr>
          <w:rFonts w:ascii="Calibri" w:hAnsi="Calibri"/>
          <w:bCs/>
          <w:color w:val="000000"/>
          <w:sz w:val="22"/>
        </w:rPr>
      </w:pPr>
      <w:r>
        <w:rPr>
          <w:rFonts w:ascii="Calibri" w:hAnsi="Calibri"/>
          <w:bCs/>
          <w:color w:val="000000"/>
          <w:sz w:val="22"/>
        </w:rPr>
        <w:t xml:space="preserve">Through the ADA-Friendly Navigation App, our company strives </w:t>
      </w:r>
      <w:r w:rsidR="00F143DA">
        <w:rPr>
          <w:rFonts w:ascii="Calibri" w:hAnsi="Calibri"/>
          <w:bCs/>
          <w:color w:val="000000"/>
          <w:sz w:val="22"/>
        </w:rPr>
        <w:t>to help</w:t>
      </w:r>
      <w:r>
        <w:rPr>
          <w:rFonts w:ascii="Calibri" w:hAnsi="Calibri"/>
          <w:bCs/>
          <w:color w:val="000000"/>
          <w:sz w:val="22"/>
        </w:rPr>
        <w:t xml:space="preserve"> </w:t>
      </w:r>
      <w:r w:rsidR="00430AF2">
        <w:rPr>
          <w:rFonts w:ascii="Calibri" w:hAnsi="Calibri"/>
          <w:bCs/>
          <w:color w:val="000000"/>
          <w:sz w:val="22"/>
        </w:rPr>
        <w:t>all types of</w:t>
      </w:r>
      <w:r>
        <w:rPr>
          <w:rFonts w:ascii="Calibri" w:hAnsi="Calibri"/>
          <w:bCs/>
          <w:color w:val="000000"/>
          <w:sz w:val="22"/>
        </w:rPr>
        <w:t xml:space="preserve"> people </w:t>
      </w:r>
      <w:del w:id="410" w:author="miminguyenb@yahoo.com" w:date="2024-05-22T03:04:00Z" w16du:dateUtc="2024-05-22T10:04:00Z">
        <w:r w:rsidDel="00656CB3">
          <w:rPr>
            <w:rFonts w:ascii="Calibri" w:hAnsi="Calibri"/>
            <w:bCs/>
            <w:color w:val="000000"/>
            <w:sz w:val="22"/>
          </w:rPr>
          <w:delText xml:space="preserve">to </w:delText>
        </w:r>
      </w:del>
      <w:r>
        <w:rPr>
          <w:rFonts w:ascii="Calibri" w:hAnsi="Calibri"/>
          <w:bCs/>
          <w:color w:val="000000"/>
          <w:sz w:val="22"/>
        </w:rPr>
        <w:t>discover the world, enriching everyone</w:t>
      </w:r>
      <w:r w:rsidR="00430AF2">
        <w:rPr>
          <w:rFonts w:ascii="Calibri" w:hAnsi="Calibri"/>
          <w:bCs/>
          <w:color w:val="000000"/>
          <w:sz w:val="22"/>
        </w:rPr>
        <w:t>'</w:t>
      </w:r>
      <w:r>
        <w:rPr>
          <w:rFonts w:ascii="Calibri" w:hAnsi="Calibri"/>
          <w:bCs/>
          <w:color w:val="000000"/>
          <w:sz w:val="22"/>
        </w:rPr>
        <w:t xml:space="preserve">s lives with more experiences. </w:t>
      </w:r>
    </w:p>
    <w:p w14:paraId="2B7F6ECB" w14:textId="77777777" w:rsidR="009903F4" w:rsidRDefault="009903F4" w:rsidP="009C63BE">
      <w:pPr>
        <w:tabs>
          <w:tab w:val="left" w:pos="3150"/>
        </w:tabs>
        <w:ind w:left="907" w:hanging="360"/>
        <w:rPr>
          <w:rFonts w:ascii="Calibri" w:hAnsi="Calibri"/>
          <w:bCs/>
          <w:color w:val="000000"/>
          <w:sz w:val="22"/>
        </w:rPr>
      </w:pPr>
    </w:p>
    <w:p w14:paraId="1F746B58" w14:textId="374EF21A" w:rsidR="00244C15" w:rsidRDefault="006304CE" w:rsidP="005A1459">
      <w:pPr>
        <w:tabs>
          <w:tab w:val="left" w:pos="3150"/>
        </w:tabs>
        <w:ind w:left="907" w:hanging="360"/>
        <w:rPr>
          <w:rFonts w:ascii="Calibri" w:hAnsi="Calibri"/>
          <w:bCs/>
          <w:color w:val="000000"/>
          <w:sz w:val="22"/>
        </w:rPr>
      </w:pPr>
      <w:r>
        <w:rPr>
          <w:rFonts w:ascii="Calibri" w:hAnsi="Calibri"/>
          <w:bCs/>
          <w:color w:val="000000"/>
          <w:sz w:val="22"/>
        </w:rPr>
        <w:t>The ADA-Friendly Navigation App</w:t>
      </w:r>
      <w:r w:rsidR="009C63BE">
        <w:rPr>
          <w:rFonts w:ascii="Calibri" w:hAnsi="Calibri"/>
          <w:bCs/>
          <w:color w:val="000000"/>
          <w:sz w:val="22"/>
        </w:rPr>
        <w:t xml:space="preserve"> is a cell phone </w:t>
      </w:r>
      <w:r w:rsidR="00F143DA">
        <w:rPr>
          <w:rFonts w:ascii="Calibri" w:hAnsi="Calibri"/>
          <w:bCs/>
          <w:color w:val="000000"/>
          <w:sz w:val="22"/>
        </w:rPr>
        <w:t>that fully</w:t>
      </w:r>
      <w:r w:rsidR="009C63BE">
        <w:rPr>
          <w:rFonts w:ascii="Calibri" w:hAnsi="Calibri"/>
          <w:bCs/>
          <w:color w:val="000000"/>
          <w:sz w:val="22"/>
        </w:rPr>
        <w:t xml:space="preserve"> route</w:t>
      </w:r>
      <w:r w:rsidR="00F143DA">
        <w:rPr>
          <w:rFonts w:ascii="Calibri" w:hAnsi="Calibri"/>
          <w:bCs/>
          <w:color w:val="000000"/>
          <w:sz w:val="22"/>
        </w:rPr>
        <w:t>s</w:t>
      </w:r>
      <w:r w:rsidR="009C63BE">
        <w:rPr>
          <w:rFonts w:ascii="Calibri" w:hAnsi="Calibri"/>
          <w:bCs/>
          <w:color w:val="000000"/>
          <w:sz w:val="22"/>
        </w:rPr>
        <w:t xml:space="preserve"> physically disabled people to their destination through ADA-friendly pathway</w:t>
      </w:r>
      <w:r w:rsidR="00244C15">
        <w:rPr>
          <w:rFonts w:ascii="Calibri" w:hAnsi="Calibri"/>
          <w:bCs/>
          <w:color w:val="000000"/>
          <w:sz w:val="22"/>
        </w:rPr>
        <w:t xml:space="preserve">s. The functionality of this app will route users throughout the insides of buildings, focusing on ramps, elevators, and ADA-supported doorways. </w:t>
      </w:r>
    </w:p>
    <w:p w14:paraId="41CC3E9F" w14:textId="77777777" w:rsidR="00F143DA" w:rsidRDefault="00F143DA" w:rsidP="005A1459">
      <w:pPr>
        <w:tabs>
          <w:tab w:val="left" w:pos="3150"/>
        </w:tabs>
        <w:ind w:left="907" w:hanging="360"/>
        <w:rPr>
          <w:rFonts w:ascii="Calibri" w:hAnsi="Calibri"/>
          <w:bCs/>
          <w:color w:val="000000"/>
          <w:sz w:val="22"/>
        </w:rPr>
      </w:pPr>
    </w:p>
    <w:p w14:paraId="7BE1DE73" w14:textId="4E103002" w:rsidR="00244C15" w:rsidRDefault="00244C15" w:rsidP="005A1459">
      <w:pPr>
        <w:tabs>
          <w:tab w:val="left" w:pos="3150"/>
        </w:tabs>
        <w:ind w:left="907" w:hanging="360"/>
        <w:rPr>
          <w:rFonts w:ascii="Calibri" w:hAnsi="Calibri"/>
          <w:bCs/>
          <w:color w:val="000000"/>
          <w:sz w:val="22"/>
        </w:rPr>
      </w:pPr>
      <w:r>
        <w:rPr>
          <w:rFonts w:ascii="Calibri" w:hAnsi="Calibri"/>
          <w:bCs/>
          <w:color w:val="000000"/>
          <w:sz w:val="22"/>
        </w:rPr>
        <w:tab/>
        <w:t xml:space="preserve">Complex data about estimated arrival time will be stored to accurately depict the arrival time of a physically disabled person. </w:t>
      </w:r>
    </w:p>
    <w:p w14:paraId="5B1C7C62" w14:textId="77777777" w:rsidR="005A1459" w:rsidRPr="00AF5D4C" w:rsidRDefault="005A1459" w:rsidP="00337B66">
      <w:pPr>
        <w:tabs>
          <w:tab w:val="left" w:pos="3150"/>
        </w:tabs>
        <w:rPr>
          <w:rFonts w:ascii="Calibri" w:hAnsi="Calibri"/>
          <w:bCs/>
          <w:sz w:val="22"/>
        </w:rPr>
      </w:pPr>
    </w:p>
    <w:p w14:paraId="4405CACC" w14:textId="7E2D1DF9" w:rsidR="007D1B36" w:rsidRPr="00AF5D4C" w:rsidRDefault="00492503" w:rsidP="009903F4">
      <w:pPr>
        <w:pStyle w:val="Heading2"/>
        <w:ind w:left="907"/>
        <w:rPr>
          <w:rFonts w:ascii="Calibri" w:hAnsi="Calibri"/>
          <w:b w:val="0"/>
        </w:rPr>
      </w:pPr>
      <w:bookmarkStart w:id="411" w:name="_Toc167241583"/>
      <w:bookmarkStart w:id="412" w:name="_Toc167241832"/>
      <w:r w:rsidRPr="00AF5D4C">
        <w:rPr>
          <w:rFonts w:ascii="Calibri" w:hAnsi="Calibri"/>
          <w:u w:val="single"/>
        </w:rPr>
        <w:t>Requirements Summary</w:t>
      </w:r>
      <w:bookmarkEnd w:id="411"/>
      <w:bookmarkEnd w:id="412"/>
      <w:r w:rsidR="00717ED6" w:rsidRPr="00AF5D4C">
        <w:rPr>
          <w:rFonts w:ascii="Calibri" w:hAnsi="Calibri"/>
          <w:u w:val="single"/>
        </w:rPr>
        <w:t xml:space="preserve"> </w:t>
      </w:r>
    </w:p>
    <w:p w14:paraId="1A87A4D7" w14:textId="2553ED87" w:rsidR="00244C15" w:rsidRPr="00AF5D4C" w:rsidRDefault="00337B66" w:rsidP="00337B66">
      <w:pPr>
        <w:pStyle w:val="ListParagraph"/>
        <w:numPr>
          <w:ilvl w:val="0"/>
          <w:numId w:val="15"/>
        </w:numPr>
        <w:tabs>
          <w:tab w:val="left" w:pos="3150"/>
        </w:tabs>
        <w:rPr>
          <w:rFonts w:ascii="Calibri" w:hAnsi="Calibri"/>
          <w:bCs/>
          <w:sz w:val="22"/>
        </w:rPr>
      </w:pPr>
      <w:r w:rsidRPr="00AF5D4C">
        <w:rPr>
          <w:rFonts w:ascii="Calibri" w:hAnsi="Calibri"/>
          <w:bCs/>
          <w:sz w:val="22"/>
        </w:rPr>
        <w:t xml:space="preserve">All app </w:t>
      </w:r>
      <w:r w:rsidR="00402F8B" w:rsidRPr="00AF5D4C">
        <w:rPr>
          <w:rFonts w:ascii="Calibri" w:hAnsi="Calibri"/>
          <w:bCs/>
          <w:sz w:val="22"/>
        </w:rPr>
        <w:t xml:space="preserve">routes </w:t>
      </w:r>
      <w:r w:rsidRPr="00AF5D4C">
        <w:rPr>
          <w:rFonts w:ascii="Calibri" w:hAnsi="Calibri"/>
          <w:bCs/>
          <w:sz w:val="22"/>
        </w:rPr>
        <w:t>must be entirely ADA-friendly</w:t>
      </w:r>
      <w:r w:rsidR="007D1B36" w:rsidRPr="00AF5D4C">
        <w:rPr>
          <w:rFonts w:ascii="Calibri" w:hAnsi="Calibri"/>
          <w:bCs/>
          <w:sz w:val="22"/>
        </w:rPr>
        <w:t xml:space="preserve"> inside and outside buildings</w:t>
      </w:r>
      <w:r w:rsidR="00430AF2" w:rsidRPr="00AF5D4C">
        <w:rPr>
          <w:rFonts w:ascii="Calibri" w:hAnsi="Calibri"/>
          <w:bCs/>
          <w:sz w:val="22"/>
        </w:rPr>
        <w:t>.</w:t>
      </w:r>
    </w:p>
    <w:p w14:paraId="1DA154D5" w14:textId="416F8B69" w:rsidR="007D1B36" w:rsidRPr="00AF5D4C" w:rsidRDefault="007D1B36" w:rsidP="00337B66">
      <w:pPr>
        <w:pStyle w:val="ListParagraph"/>
        <w:numPr>
          <w:ilvl w:val="0"/>
          <w:numId w:val="15"/>
        </w:numPr>
        <w:tabs>
          <w:tab w:val="left" w:pos="3150"/>
        </w:tabs>
        <w:rPr>
          <w:rFonts w:ascii="Calibri" w:hAnsi="Calibri"/>
          <w:bCs/>
          <w:sz w:val="22"/>
        </w:rPr>
      </w:pPr>
      <w:r w:rsidRPr="00AF5D4C">
        <w:rPr>
          <w:rFonts w:ascii="Calibri" w:hAnsi="Calibri"/>
          <w:bCs/>
          <w:sz w:val="22"/>
        </w:rPr>
        <w:t>Rooms within buildings should be marked if they are ADA-friendly.</w:t>
      </w:r>
    </w:p>
    <w:p w14:paraId="1EC65D89" w14:textId="5676C39F" w:rsidR="007D1B36" w:rsidRPr="00AF5D4C" w:rsidRDefault="007D1B36" w:rsidP="00337B66">
      <w:pPr>
        <w:pStyle w:val="ListParagraph"/>
        <w:numPr>
          <w:ilvl w:val="0"/>
          <w:numId w:val="15"/>
        </w:numPr>
        <w:tabs>
          <w:tab w:val="left" w:pos="3150"/>
        </w:tabs>
        <w:rPr>
          <w:rFonts w:ascii="Calibri" w:hAnsi="Calibri"/>
          <w:bCs/>
          <w:sz w:val="22"/>
        </w:rPr>
      </w:pPr>
      <w:r w:rsidRPr="00AF5D4C">
        <w:rPr>
          <w:rFonts w:ascii="Calibri" w:hAnsi="Calibri"/>
          <w:bCs/>
          <w:sz w:val="22"/>
        </w:rPr>
        <w:t xml:space="preserve">Entrances that are </w:t>
      </w:r>
      <w:del w:id="413" w:author="miminguyenb@yahoo.com" w:date="2024-05-22T03:04:00Z" w16du:dateUtc="2024-05-22T10:04:00Z">
        <w:r w:rsidRPr="00AF5D4C" w:rsidDel="00656CB3">
          <w:rPr>
            <w:rFonts w:ascii="Calibri" w:hAnsi="Calibri"/>
            <w:bCs/>
            <w:sz w:val="22"/>
          </w:rPr>
          <w:delText>ADA accessible</w:delText>
        </w:r>
      </w:del>
      <w:ins w:id="414" w:author="miminguyenb@yahoo.com" w:date="2024-05-22T03:04:00Z" w16du:dateUtc="2024-05-22T10:04:00Z">
        <w:r w:rsidR="00656CB3">
          <w:rPr>
            <w:rFonts w:ascii="Calibri" w:hAnsi="Calibri"/>
            <w:bCs/>
            <w:sz w:val="22"/>
          </w:rPr>
          <w:t>ADA-accessible</w:t>
        </w:r>
      </w:ins>
      <w:r w:rsidRPr="00AF5D4C">
        <w:rPr>
          <w:rFonts w:ascii="Calibri" w:hAnsi="Calibri"/>
          <w:bCs/>
          <w:sz w:val="22"/>
        </w:rPr>
        <w:t xml:space="preserve"> should be </w:t>
      </w:r>
      <w:r w:rsidR="00430AF2" w:rsidRPr="00AF5D4C">
        <w:rPr>
          <w:rFonts w:ascii="Calibri" w:hAnsi="Calibri"/>
          <w:bCs/>
          <w:sz w:val="22"/>
        </w:rPr>
        <w:t>shown.</w:t>
      </w:r>
    </w:p>
    <w:p w14:paraId="6481F0A0" w14:textId="09CBCD45" w:rsidR="007D1B36" w:rsidRPr="00AF5D4C" w:rsidRDefault="007D1B36" w:rsidP="007D1B36">
      <w:pPr>
        <w:pStyle w:val="ListParagraph"/>
        <w:numPr>
          <w:ilvl w:val="0"/>
          <w:numId w:val="15"/>
        </w:numPr>
        <w:tabs>
          <w:tab w:val="left" w:pos="3150"/>
        </w:tabs>
        <w:rPr>
          <w:rFonts w:ascii="Calibri" w:hAnsi="Calibri"/>
          <w:bCs/>
          <w:sz w:val="22"/>
        </w:rPr>
      </w:pPr>
      <w:r w:rsidRPr="00AF5D4C">
        <w:rPr>
          <w:rFonts w:ascii="Calibri" w:hAnsi="Calibri"/>
          <w:bCs/>
          <w:sz w:val="22"/>
        </w:rPr>
        <w:t xml:space="preserve">If a route </w:t>
      </w:r>
      <w:r w:rsidR="00402F8B" w:rsidRPr="00AF5D4C">
        <w:rPr>
          <w:rFonts w:ascii="Calibri" w:hAnsi="Calibri"/>
          <w:bCs/>
          <w:sz w:val="22"/>
        </w:rPr>
        <w:t>does</w:t>
      </w:r>
      <w:r w:rsidRPr="00AF5D4C">
        <w:rPr>
          <w:rFonts w:ascii="Calibri" w:hAnsi="Calibri"/>
          <w:bCs/>
          <w:sz w:val="22"/>
        </w:rPr>
        <w:t xml:space="preserve"> not</w:t>
      </w:r>
      <w:r w:rsidR="00402F8B" w:rsidRPr="00AF5D4C">
        <w:rPr>
          <w:rFonts w:ascii="Calibri" w:hAnsi="Calibri"/>
          <w:bCs/>
          <w:sz w:val="22"/>
        </w:rPr>
        <w:t xml:space="preserve"> seem</w:t>
      </w:r>
      <w:r w:rsidRPr="00AF5D4C">
        <w:rPr>
          <w:rFonts w:ascii="Calibri" w:hAnsi="Calibri"/>
          <w:bCs/>
          <w:sz w:val="22"/>
        </w:rPr>
        <w:t xml:space="preserve"> ADA accessible, the user should be </w:t>
      </w:r>
      <w:r w:rsidR="00430AF2" w:rsidRPr="00AF5D4C">
        <w:rPr>
          <w:rFonts w:ascii="Calibri" w:hAnsi="Calibri"/>
          <w:bCs/>
          <w:sz w:val="22"/>
        </w:rPr>
        <w:t>notified.</w:t>
      </w:r>
    </w:p>
    <w:p w14:paraId="2F0756F9" w14:textId="01E33C2E" w:rsidR="007D1B36" w:rsidRPr="00AF5D4C" w:rsidRDefault="007D1B36" w:rsidP="007D1B36">
      <w:pPr>
        <w:pStyle w:val="ListParagraph"/>
        <w:numPr>
          <w:ilvl w:val="0"/>
          <w:numId w:val="15"/>
        </w:numPr>
        <w:tabs>
          <w:tab w:val="left" w:pos="3150"/>
        </w:tabs>
        <w:rPr>
          <w:rFonts w:ascii="Calibri" w:hAnsi="Calibri"/>
          <w:bCs/>
          <w:sz w:val="22"/>
        </w:rPr>
      </w:pPr>
      <w:r w:rsidRPr="00AF5D4C">
        <w:rPr>
          <w:rFonts w:ascii="Calibri" w:hAnsi="Calibri"/>
          <w:bCs/>
          <w:sz w:val="22"/>
        </w:rPr>
        <w:t>The application</w:t>
      </w:r>
      <w:r w:rsidR="00402F8B" w:rsidRPr="00AF5D4C">
        <w:rPr>
          <w:rFonts w:ascii="Calibri" w:hAnsi="Calibri"/>
          <w:bCs/>
          <w:sz w:val="22"/>
        </w:rPr>
        <w:t xml:space="preserve"> interface</w:t>
      </w:r>
      <w:r w:rsidRPr="00AF5D4C">
        <w:rPr>
          <w:rFonts w:ascii="Calibri" w:hAnsi="Calibri"/>
          <w:bCs/>
          <w:sz w:val="22"/>
        </w:rPr>
        <w:t xml:space="preserve"> needs to be easy for the use</w:t>
      </w:r>
      <w:r w:rsidR="00430AF2" w:rsidRPr="00AF5D4C">
        <w:rPr>
          <w:rFonts w:ascii="Calibri" w:hAnsi="Calibri"/>
          <w:bCs/>
          <w:sz w:val="22"/>
        </w:rPr>
        <w:t>r</w:t>
      </w:r>
      <w:r w:rsidRPr="00AF5D4C">
        <w:rPr>
          <w:rFonts w:ascii="Calibri" w:hAnsi="Calibri"/>
          <w:bCs/>
          <w:sz w:val="22"/>
        </w:rPr>
        <w:t xml:space="preserve"> to use.</w:t>
      </w:r>
    </w:p>
    <w:p w14:paraId="02D41566" w14:textId="4160F1D2" w:rsidR="007D1B36" w:rsidRPr="00AF5D4C" w:rsidRDefault="007D1B36" w:rsidP="007D1B36">
      <w:pPr>
        <w:pStyle w:val="ListParagraph"/>
        <w:numPr>
          <w:ilvl w:val="0"/>
          <w:numId w:val="15"/>
        </w:numPr>
        <w:tabs>
          <w:tab w:val="left" w:pos="3150"/>
        </w:tabs>
        <w:rPr>
          <w:rFonts w:ascii="Calibri" w:hAnsi="Calibri"/>
          <w:bCs/>
          <w:sz w:val="22"/>
        </w:rPr>
      </w:pPr>
      <w:r w:rsidRPr="00AF5D4C">
        <w:rPr>
          <w:rFonts w:ascii="Calibri" w:hAnsi="Calibri"/>
          <w:bCs/>
          <w:sz w:val="22"/>
        </w:rPr>
        <w:t>More details are in Section 4.0 Requirements Definition.</w:t>
      </w:r>
    </w:p>
    <w:p w14:paraId="1FCDFCAE" w14:textId="77777777" w:rsidR="005A1459" w:rsidRPr="00AF5D4C" w:rsidRDefault="005A1459" w:rsidP="009903F4">
      <w:pPr>
        <w:pStyle w:val="ListParagraph"/>
        <w:tabs>
          <w:tab w:val="left" w:pos="3150"/>
        </w:tabs>
        <w:ind w:left="907"/>
        <w:rPr>
          <w:rFonts w:ascii="Calibri" w:hAnsi="Calibri"/>
          <w:bCs/>
          <w:sz w:val="22"/>
        </w:rPr>
      </w:pPr>
    </w:p>
    <w:p w14:paraId="70715052" w14:textId="77777777" w:rsidR="006F00E6" w:rsidRDefault="006F00E6">
      <w:pPr>
        <w:rPr>
          <w:ins w:id="415" w:author="miminguyenb@yahoo.com" w:date="2024-05-22T11:20:00Z" w16du:dateUtc="2024-05-22T18:20:00Z"/>
          <w:rFonts w:ascii="Calibri" w:hAnsi="Calibri"/>
          <w:b/>
          <w:bCs/>
          <w:u w:val="single"/>
        </w:rPr>
      </w:pPr>
      <w:bookmarkStart w:id="416" w:name="_Toc167241584"/>
      <w:bookmarkStart w:id="417" w:name="_Toc167241833"/>
      <w:ins w:id="418" w:author="miminguyenb@yahoo.com" w:date="2024-05-22T11:20:00Z" w16du:dateUtc="2024-05-22T18:20:00Z">
        <w:r>
          <w:rPr>
            <w:rFonts w:ascii="Calibri" w:hAnsi="Calibri"/>
            <w:u w:val="single"/>
          </w:rPr>
          <w:br w:type="page"/>
        </w:r>
      </w:ins>
    </w:p>
    <w:p w14:paraId="14CE69E3" w14:textId="464216CB" w:rsidR="005C6FD2" w:rsidRPr="00AF5D4C" w:rsidRDefault="00AA21DC" w:rsidP="009903F4">
      <w:pPr>
        <w:pStyle w:val="Heading2"/>
        <w:rPr>
          <w:rFonts w:ascii="Calibri" w:hAnsi="Calibri"/>
        </w:rPr>
      </w:pPr>
      <w:r w:rsidRPr="00AF5D4C">
        <w:rPr>
          <w:rFonts w:ascii="Calibri" w:hAnsi="Calibri"/>
          <w:u w:val="single"/>
        </w:rPr>
        <w:lastRenderedPageBreak/>
        <w:t>Stakeholders and</w:t>
      </w:r>
      <w:r w:rsidR="0013229C" w:rsidRPr="00AF5D4C">
        <w:rPr>
          <w:rFonts w:ascii="Calibri" w:hAnsi="Calibri"/>
          <w:u w:val="single"/>
        </w:rPr>
        <w:t xml:space="preserve"> Their</w:t>
      </w:r>
      <w:r w:rsidRPr="00AF5D4C">
        <w:rPr>
          <w:rFonts w:ascii="Calibri" w:hAnsi="Calibri"/>
          <w:u w:val="single"/>
        </w:rPr>
        <w:t xml:space="preserve"> Interests</w:t>
      </w:r>
      <w:bookmarkEnd w:id="416"/>
      <w:bookmarkEnd w:id="417"/>
      <w:r w:rsidR="00CA7254" w:rsidRPr="00AF5D4C">
        <w:rPr>
          <w:rFonts w:ascii="Calibri" w:hAnsi="Calibri"/>
        </w:rPr>
        <w:tab/>
      </w:r>
    </w:p>
    <w:p w14:paraId="190EBBD9" w14:textId="73BA53B4" w:rsidR="00717ED6" w:rsidRPr="00AF5D4C" w:rsidRDefault="00717ED6" w:rsidP="005A1459">
      <w:pPr>
        <w:tabs>
          <w:tab w:val="left" w:pos="540"/>
          <w:tab w:val="left" w:pos="3330"/>
        </w:tabs>
        <w:ind w:left="907" w:hanging="360"/>
        <w:rPr>
          <w:rFonts w:ascii="Calibri" w:hAnsi="Calibri"/>
          <w:sz w:val="22"/>
          <w:szCs w:val="22"/>
        </w:rPr>
      </w:pPr>
      <w:r w:rsidRPr="00AF5D4C">
        <w:rPr>
          <w:rFonts w:ascii="Calibri" w:hAnsi="Calibri"/>
          <w:sz w:val="22"/>
          <w:szCs w:val="22"/>
        </w:rPr>
        <w:t>Users:</w:t>
      </w:r>
    </w:p>
    <w:p w14:paraId="40BB5E58" w14:textId="6CFEA138" w:rsidR="00717ED6" w:rsidRDefault="00430AF2" w:rsidP="00717ED6">
      <w:pPr>
        <w:pStyle w:val="ListParagraph"/>
        <w:numPr>
          <w:ilvl w:val="0"/>
          <w:numId w:val="15"/>
        </w:numPr>
        <w:tabs>
          <w:tab w:val="left" w:pos="540"/>
          <w:tab w:val="left" w:pos="3330"/>
        </w:tabs>
        <w:rPr>
          <w:rFonts w:ascii="Calibri" w:hAnsi="Calibri"/>
          <w:color w:val="000000"/>
          <w:sz w:val="22"/>
          <w:szCs w:val="22"/>
        </w:rPr>
      </w:pPr>
      <w:r w:rsidRPr="00AF5D4C">
        <w:rPr>
          <w:rFonts w:ascii="Calibri" w:hAnsi="Calibri"/>
          <w:sz w:val="22"/>
          <w:szCs w:val="22"/>
        </w:rPr>
        <w:t>Whether</w:t>
      </w:r>
      <w:r w:rsidR="00717ED6" w:rsidRPr="00AF5D4C">
        <w:rPr>
          <w:rFonts w:ascii="Calibri" w:hAnsi="Calibri"/>
          <w:sz w:val="22"/>
          <w:szCs w:val="22"/>
        </w:rPr>
        <w:t xml:space="preserve"> the app meets their needs </w:t>
      </w:r>
      <w:r w:rsidR="00717ED6">
        <w:rPr>
          <w:rFonts w:ascii="Calibri" w:hAnsi="Calibri"/>
          <w:color w:val="000000"/>
          <w:sz w:val="22"/>
          <w:szCs w:val="22"/>
        </w:rPr>
        <w:t xml:space="preserve">and is </w:t>
      </w:r>
      <w:del w:id="419" w:author="miminguyenb@yahoo.com" w:date="2024-05-22T03:05:00Z" w16du:dateUtc="2024-05-22T10:05:00Z">
        <w:r w:rsidDel="00656CB3">
          <w:rPr>
            <w:rFonts w:ascii="Calibri" w:hAnsi="Calibri"/>
            <w:color w:val="000000"/>
            <w:sz w:val="22"/>
            <w:szCs w:val="22"/>
          </w:rPr>
          <w:delText>successful</w:delText>
        </w:r>
      </w:del>
      <w:ins w:id="420" w:author="miminguyenb@yahoo.com" w:date="2024-05-22T03:05:00Z" w16du:dateUtc="2024-05-22T10:05:00Z">
        <w:r w:rsidR="00656CB3">
          <w:rPr>
            <w:rFonts w:ascii="Calibri" w:hAnsi="Calibri"/>
            <w:color w:val="000000"/>
            <w:sz w:val="22"/>
            <w:szCs w:val="22"/>
          </w:rPr>
          <w:t>thriving</w:t>
        </w:r>
      </w:ins>
      <w:r>
        <w:rPr>
          <w:rFonts w:ascii="Calibri" w:hAnsi="Calibri"/>
          <w:color w:val="000000"/>
          <w:sz w:val="22"/>
          <w:szCs w:val="22"/>
        </w:rPr>
        <w:t>.</w:t>
      </w:r>
    </w:p>
    <w:p w14:paraId="32096CAC" w14:textId="6E74DADA" w:rsidR="00717ED6" w:rsidRDefault="00717ED6" w:rsidP="00717ED6">
      <w:pPr>
        <w:tabs>
          <w:tab w:val="left" w:pos="540"/>
          <w:tab w:val="left" w:pos="3330"/>
        </w:tabs>
        <w:ind w:left="547"/>
        <w:rPr>
          <w:rFonts w:ascii="Calibri" w:hAnsi="Calibri"/>
          <w:color w:val="000000"/>
          <w:sz w:val="22"/>
          <w:szCs w:val="22"/>
        </w:rPr>
      </w:pPr>
      <w:r>
        <w:rPr>
          <w:rFonts w:ascii="Calibri" w:hAnsi="Calibri"/>
          <w:color w:val="000000"/>
          <w:sz w:val="22"/>
          <w:szCs w:val="22"/>
        </w:rPr>
        <w:t>Finance Department:</w:t>
      </w:r>
    </w:p>
    <w:p w14:paraId="522D2018" w14:textId="2439DDA9" w:rsidR="00717ED6" w:rsidRDefault="00717ED6" w:rsidP="00717ED6">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Provides monetary resources for the </w:t>
      </w:r>
      <w:r w:rsidR="00430AF2">
        <w:rPr>
          <w:rFonts w:ascii="Calibri" w:hAnsi="Calibri"/>
          <w:color w:val="000000"/>
          <w:sz w:val="22"/>
          <w:szCs w:val="22"/>
        </w:rPr>
        <w:t>application.</w:t>
      </w:r>
    </w:p>
    <w:p w14:paraId="63EC44A6" w14:textId="2E84959E" w:rsidR="00717ED6" w:rsidRDefault="00717ED6" w:rsidP="00717ED6">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Overlooks budgetary insight to make sure that it is not </w:t>
      </w:r>
      <w:r w:rsidR="00430AF2">
        <w:rPr>
          <w:rFonts w:ascii="Calibri" w:hAnsi="Calibri"/>
          <w:color w:val="000000"/>
          <w:sz w:val="22"/>
          <w:szCs w:val="22"/>
        </w:rPr>
        <w:t>exceeded.</w:t>
      </w:r>
    </w:p>
    <w:p w14:paraId="5787467D" w14:textId="7517ADFF" w:rsidR="00717ED6" w:rsidRDefault="00717ED6" w:rsidP="00717ED6">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Researches </w:t>
      </w:r>
      <w:r w:rsidR="00D97A9C">
        <w:rPr>
          <w:rFonts w:ascii="Calibri" w:hAnsi="Calibri"/>
          <w:color w:val="000000"/>
          <w:sz w:val="22"/>
          <w:szCs w:val="22"/>
        </w:rPr>
        <w:t>and tracks</w:t>
      </w:r>
      <w:r>
        <w:rPr>
          <w:rFonts w:ascii="Calibri" w:hAnsi="Calibri"/>
          <w:color w:val="000000"/>
          <w:sz w:val="22"/>
          <w:szCs w:val="22"/>
        </w:rPr>
        <w:t xml:space="preserve"> </w:t>
      </w:r>
      <w:r w:rsidR="00D97A9C">
        <w:rPr>
          <w:rFonts w:ascii="Calibri" w:hAnsi="Calibri"/>
          <w:color w:val="000000"/>
          <w:sz w:val="22"/>
          <w:szCs w:val="22"/>
        </w:rPr>
        <w:t>the potential</w:t>
      </w:r>
      <w:r>
        <w:rPr>
          <w:rFonts w:ascii="Calibri" w:hAnsi="Calibri"/>
          <w:color w:val="000000"/>
          <w:sz w:val="22"/>
          <w:szCs w:val="22"/>
        </w:rPr>
        <w:t xml:space="preserve"> monetary growth of </w:t>
      </w:r>
      <w:r w:rsidR="00D97A9C">
        <w:rPr>
          <w:rFonts w:ascii="Calibri" w:hAnsi="Calibri"/>
          <w:color w:val="000000"/>
          <w:sz w:val="22"/>
          <w:szCs w:val="22"/>
        </w:rPr>
        <w:t xml:space="preserve">the </w:t>
      </w:r>
      <w:r w:rsidR="00430AF2">
        <w:rPr>
          <w:rFonts w:ascii="Calibri" w:hAnsi="Calibri"/>
          <w:color w:val="000000"/>
          <w:sz w:val="22"/>
          <w:szCs w:val="22"/>
        </w:rPr>
        <w:t>app.</w:t>
      </w:r>
    </w:p>
    <w:p w14:paraId="41233004" w14:textId="7678B30B" w:rsidR="00717ED6" w:rsidRDefault="00D97A9C" w:rsidP="00D97A9C">
      <w:pPr>
        <w:tabs>
          <w:tab w:val="left" w:pos="540"/>
          <w:tab w:val="left" w:pos="3330"/>
        </w:tabs>
        <w:ind w:left="547"/>
        <w:rPr>
          <w:rFonts w:ascii="Calibri" w:hAnsi="Calibri"/>
          <w:color w:val="000000"/>
          <w:sz w:val="22"/>
          <w:szCs w:val="22"/>
        </w:rPr>
      </w:pPr>
      <w:r>
        <w:rPr>
          <w:rFonts w:ascii="Calibri" w:hAnsi="Calibri"/>
          <w:color w:val="000000"/>
          <w:sz w:val="22"/>
          <w:szCs w:val="22"/>
        </w:rPr>
        <w:t>Product Managers:</w:t>
      </w:r>
    </w:p>
    <w:p w14:paraId="48BFDD3E" w14:textId="10C00373" w:rsidR="00D97A9C" w:rsidRDefault="00D97A9C" w:rsidP="00D97A9C">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Responsible for keeping the development of </w:t>
      </w:r>
      <w:r w:rsidR="00326657">
        <w:rPr>
          <w:rFonts w:ascii="Calibri" w:hAnsi="Calibri"/>
          <w:color w:val="000000"/>
          <w:sz w:val="22"/>
          <w:szCs w:val="22"/>
        </w:rPr>
        <w:t xml:space="preserve">the </w:t>
      </w:r>
      <w:r>
        <w:rPr>
          <w:rFonts w:ascii="Calibri" w:hAnsi="Calibri"/>
          <w:color w:val="000000"/>
          <w:sz w:val="22"/>
          <w:szCs w:val="22"/>
        </w:rPr>
        <w:t xml:space="preserve">app on track </w:t>
      </w:r>
      <w:r w:rsidR="00326657">
        <w:rPr>
          <w:rFonts w:ascii="Calibri" w:hAnsi="Calibri"/>
          <w:color w:val="000000"/>
          <w:sz w:val="22"/>
          <w:szCs w:val="22"/>
        </w:rPr>
        <w:t xml:space="preserve">and defining the features of the </w:t>
      </w:r>
      <w:r w:rsidR="00430AF2">
        <w:rPr>
          <w:rFonts w:ascii="Calibri" w:hAnsi="Calibri"/>
          <w:color w:val="000000"/>
          <w:sz w:val="22"/>
          <w:szCs w:val="22"/>
        </w:rPr>
        <w:t>app.</w:t>
      </w:r>
    </w:p>
    <w:p w14:paraId="29A29653" w14:textId="0D07D62D" w:rsidR="00326657" w:rsidRDefault="00326657" w:rsidP="00326657">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Ensures that the app is created to correctly align with the original vision, intent, and </w:t>
      </w:r>
      <w:r w:rsidR="00430AF2">
        <w:rPr>
          <w:rFonts w:ascii="Calibri" w:hAnsi="Calibri"/>
          <w:color w:val="000000"/>
          <w:sz w:val="22"/>
          <w:szCs w:val="22"/>
        </w:rPr>
        <w:t>goals.</w:t>
      </w:r>
    </w:p>
    <w:p w14:paraId="447265E9" w14:textId="38847D5F" w:rsidR="00326657" w:rsidRDefault="00326657" w:rsidP="00326657">
      <w:pPr>
        <w:tabs>
          <w:tab w:val="left" w:pos="540"/>
          <w:tab w:val="left" w:pos="3330"/>
        </w:tabs>
        <w:rPr>
          <w:rFonts w:ascii="Calibri" w:hAnsi="Calibri"/>
          <w:color w:val="000000"/>
          <w:sz w:val="22"/>
          <w:szCs w:val="22"/>
        </w:rPr>
      </w:pPr>
      <w:r>
        <w:rPr>
          <w:rFonts w:ascii="Calibri" w:hAnsi="Calibri"/>
          <w:color w:val="000000"/>
          <w:sz w:val="22"/>
          <w:szCs w:val="22"/>
        </w:rPr>
        <w:tab/>
        <w:t>Legal Team:</w:t>
      </w:r>
    </w:p>
    <w:p w14:paraId="6BB29ACE" w14:textId="3D465E89" w:rsidR="00326657" w:rsidRDefault="00326657" w:rsidP="00326657">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Processes </w:t>
      </w:r>
      <w:r w:rsidR="00402F8B">
        <w:rPr>
          <w:rFonts w:ascii="Calibri" w:hAnsi="Calibri"/>
          <w:color w:val="000000"/>
          <w:sz w:val="22"/>
          <w:szCs w:val="22"/>
        </w:rPr>
        <w:t>application</w:t>
      </w:r>
      <w:r w:rsidR="002E4D62">
        <w:rPr>
          <w:rFonts w:ascii="Calibri" w:hAnsi="Calibri"/>
          <w:color w:val="000000"/>
          <w:sz w:val="22"/>
          <w:szCs w:val="22"/>
        </w:rPr>
        <w:t>'</w:t>
      </w:r>
      <w:r w:rsidR="00402F8B">
        <w:rPr>
          <w:rFonts w:ascii="Calibri" w:hAnsi="Calibri"/>
          <w:color w:val="000000"/>
          <w:sz w:val="22"/>
          <w:szCs w:val="22"/>
        </w:rPr>
        <w:t>s legalities to ensure it complies</w:t>
      </w:r>
      <w:r>
        <w:rPr>
          <w:rFonts w:ascii="Calibri" w:hAnsi="Calibri"/>
          <w:color w:val="000000"/>
          <w:sz w:val="22"/>
          <w:szCs w:val="22"/>
        </w:rPr>
        <w:t xml:space="preserve"> with regulations, laws, and industry </w:t>
      </w:r>
      <w:r w:rsidR="00430AF2">
        <w:rPr>
          <w:rFonts w:ascii="Calibri" w:hAnsi="Calibri"/>
          <w:color w:val="000000"/>
          <w:sz w:val="22"/>
          <w:szCs w:val="22"/>
        </w:rPr>
        <w:t>standards.</w:t>
      </w:r>
    </w:p>
    <w:p w14:paraId="4DC50FE9" w14:textId="400F07F4" w:rsidR="00326657" w:rsidRDefault="00326657" w:rsidP="00326657">
      <w:pPr>
        <w:tabs>
          <w:tab w:val="left" w:pos="540"/>
          <w:tab w:val="left" w:pos="3330"/>
        </w:tabs>
        <w:ind w:left="547"/>
        <w:rPr>
          <w:rFonts w:ascii="Calibri" w:hAnsi="Calibri"/>
          <w:color w:val="000000"/>
          <w:sz w:val="22"/>
          <w:szCs w:val="22"/>
        </w:rPr>
      </w:pPr>
      <w:r>
        <w:rPr>
          <w:rFonts w:ascii="Calibri" w:hAnsi="Calibri"/>
          <w:color w:val="000000"/>
          <w:sz w:val="22"/>
          <w:szCs w:val="22"/>
        </w:rPr>
        <w:t>Business Executives:</w:t>
      </w:r>
    </w:p>
    <w:p w14:paraId="6E75C4F9" w14:textId="1073D47C" w:rsidR="00326657" w:rsidRDefault="00326657" w:rsidP="00326657">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Ensures that all parts of the app and all other stakeholders work together cohesively to create the </w:t>
      </w:r>
      <w:r w:rsidR="00430AF2">
        <w:rPr>
          <w:rFonts w:ascii="Calibri" w:hAnsi="Calibri"/>
          <w:color w:val="000000"/>
          <w:sz w:val="22"/>
          <w:szCs w:val="22"/>
        </w:rPr>
        <w:t>app.</w:t>
      </w:r>
    </w:p>
    <w:p w14:paraId="265AB6C3" w14:textId="6018530C" w:rsidR="00326657" w:rsidRDefault="00326657" w:rsidP="00326657">
      <w:pPr>
        <w:tabs>
          <w:tab w:val="left" w:pos="540"/>
          <w:tab w:val="left" w:pos="3330"/>
        </w:tabs>
        <w:ind w:left="547"/>
        <w:rPr>
          <w:rFonts w:ascii="Calibri" w:hAnsi="Calibri"/>
          <w:color w:val="000000"/>
          <w:sz w:val="22"/>
          <w:szCs w:val="22"/>
        </w:rPr>
      </w:pPr>
      <w:r>
        <w:rPr>
          <w:rFonts w:ascii="Calibri" w:hAnsi="Calibri"/>
          <w:color w:val="000000"/>
          <w:sz w:val="22"/>
          <w:szCs w:val="22"/>
        </w:rPr>
        <w:t>Marketing Team:</w:t>
      </w:r>
    </w:p>
    <w:p w14:paraId="7430EF41" w14:textId="2C295C5E" w:rsidR="00326657" w:rsidRDefault="00326657" w:rsidP="00326657">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Focuses on selling the app and making it </w:t>
      </w:r>
      <w:r w:rsidR="00430AF2">
        <w:rPr>
          <w:rFonts w:ascii="Calibri" w:hAnsi="Calibri"/>
          <w:color w:val="000000"/>
          <w:sz w:val="22"/>
          <w:szCs w:val="22"/>
        </w:rPr>
        <w:t>known.</w:t>
      </w:r>
    </w:p>
    <w:p w14:paraId="6F6877D2" w14:textId="7680C163" w:rsidR="00326657" w:rsidRPr="00326657" w:rsidRDefault="00326657" w:rsidP="00326657">
      <w:pPr>
        <w:pStyle w:val="ListParagraph"/>
        <w:numPr>
          <w:ilvl w:val="0"/>
          <w:numId w:val="15"/>
        </w:numPr>
        <w:tabs>
          <w:tab w:val="left" w:pos="540"/>
          <w:tab w:val="left" w:pos="3330"/>
        </w:tabs>
        <w:rPr>
          <w:rFonts w:ascii="Calibri" w:hAnsi="Calibri"/>
          <w:color w:val="000000"/>
          <w:sz w:val="22"/>
          <w:szCs w:val="22"/>
        </w:rPr>
      </w:pPr>
      <w:del w:id="421" w:author="miminguyenb@yahoo.com" w:date="2024-05-22T03:05:00Z" w16du:dateUtc="2024-05-22T10:05:00Z">
        <w:r w:rsidDel="00656CB3">
          <w:rPr>
            <w:rFonts w:ascii="Calibri" w:hAnsi="Calibri"/>
            <w:color w:val="000000"/>
            <w:sz w:val="22"/>
            <w:szCs w:val="22"/>
          </w:rPr>
          <w:delText xml:space="preserve">Stays </w:delText>
        </w:r>
      </w:del>
      <w:ins w:id="422" w:author="miminguyenb@yahoo.com" w:date="2024-05-22T03:05:00Z" w16du:dateUtc="2024-05-22T10:05:00Z">
        <w:r w:rsidR="00656CB3">
          <w:rPr>
            <w:rFonts w:ascii="Calibri" w:hAnsi="Calibri"/>
            <w:color w:val="000000"/>
            <w:sz w:val="22"/>
            <w:szCs w:val="22"/>
          </w:rPr>
          <w:t>Stay</w:t>
        </w:r>
        <w:r w:rsidR="00656CB3">
          <w:rPr>
            <w:rFonts w:ascii="Calibri" w:hAnsi="Calibri"/>
            <w:color w:val="000000"/>
            <w:sz w:val="22"/>
            <w:szCs w:val="22"/>
          </w:rPr>
          <w:t xml:space="preserve"> </w:t>
        </w:r>
      </w:ins>
      <w:r>
        <w:rPr>
          <w:rFonts w:ascii="Calibri" w:hAnsi="Calibri"/>
          <w:color w:val="000000"/>
          <w:sz w:val="22"/>
          <w:szCs w:val="22"/>
        </w:rPr>
        <w:t xml:space="preserve">updated with current marketing trends and competitors that may </w:t>
      </w:r>
      <w:r w:rsidR="00430AF2">
        <w:rPr>
          <w:rFonts w:ascii="Calibri" w:hAnsi="Calibri"/>
          <w:color w:val="000000"/>
          <w:sz w:val="22"/>
          <w:szCs w:val="22"/>
        </w:rPr>
        <w:t>affect</w:t>
      </w:r>
      <w:r>
        <w:rPr>
          <w:rFonts w:ascii="Calibri" w:hAnsi="Calibri"/>
          <w:color w:val="000000"/>
          <w:sz w:val="22"/>
          <w:szCs w:val="22"/>
        </w:rPr>
        <w:t xml:space="preserve"> the </w:t>
      </w:r>
      <w:r w:rsidR="004B3592">
        <w:rPr>
          <w:rFonts w:ascii="Calibri" w:hAnsi="Calibri"/>
          <w:color w:val="000000"/>
          <w:sz w:val="22"/>
          <w:szCs w:val="22"/>
        </w:rPr>
        <w:t>creation</w:t>
      </w:r>
      <w:r>
        <w:rPr>
          <w:rFonts w:ascii="Calibri" w:hAnsi="Calibri"/>
          <w:color w:val="000000"/>
          <w:sz w:val="22"/>
          <w:szCs w:val="22"/>
        </w:rPr>
        <w:t xml:space="preserve"> or details of the navigation </w:t>
      </w:r>
      <w:r w:rsidR="00430AF2">
        <w:rPr>
          <w:rFonts w:ascii="Calibri" w:hAnsi="Calibri"/>
          <w:color w:val="000000"/>
          <w:sz w:val="22"/>
          <w:szCs w:val="22"/>
        </w:rPr>
        <w:t>application.</w:t>
      </w:r>
    </w:p>
    <w:p w14:paraId="5D2C88F3" w14:textId="3359282E" w:rsidR="00326657" w:rsidRDefault="004B3592" w:rsidP="004B3592">
      <w:pPr>
        <w:tabs>
          <w:tab w:val="left" w:pos="540"/>
          <w:tab w:val="left" w:pos="3330"/>
        </w:tabs>
        <w:rPr>
          <w:rFonts w:ascii="Calibri" w:hAnsi="Calibri"/>
          <w:color w:val="000000"/>
          <w:sz w:val="22"/>
          <w:szCs w:val="22"/>
        </w:rPr>
      </w:pPr>
      <w:r>
        <w:rPr>
          <w:rFonts w:ascii="Calibri" w:hAnsi="Calibri"/>
          <w:color w:val="000000"/>
          <w:sz w:val="22"/>
          <w:szCs w:val="22"/>
        </w:rPr>
        <w:tab/>
        <w:t>Shareholders/Investors:</w:t>
      </w:r>
    </w:p>
    <w:p w14:paraId="56FCAF94" w14:textId="190BC2FB" w:rsidR="004B3592" w:rsidRDefault="004B3592" w:rsidP="004B3592">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The people who invested money to begin with that allowed the launch of </w:t>
      </w:r>
      <w:r w:rsidR="00402F8B">
        <w:rPr>
          <w:rFonts w:ascii="Calibri" w:hAnsi="Calibri"/>
          <w:color w:val="000000"/>
          <w:sz w:val="22"/>
          <w:szCs w:val="22"/>
        </w:rPr>
        <w:t>the app</w:t>
      </w:r>
      <w:r w:rsidR="002E4D62">
        <w:rPr>
          <w:rFonts w:ascii="Calibri" w:hAnsi="Calibri"/>
          <w:color w:val="000000"/>
          <w:sz w:val="22"/>
          <w:szCs w:val="22"/>
        </w:rPr>
        <w:t>'</w:t>
      </w:r>
      <w:r w:rsidR="00402F8B">
        <w:rPr>
          <w:rFonts w:ascii="Calibri" w:hAnsi="Calibri"/>
          <w:color w:val="000000"/>
          <w:sz w:val="22"/>
          <w:szCs w:val="22"/>
        </w:rPr>
        <w:t>s creation.</w:t>
      </w:r>
    </w:p>
    <w:p w14:paraId="666E7C36" w14:textId="6491D314" w:rsidR="004B3592" w:rsidRDefault="004B3592" w:rsidP="004B3592">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Mostly focus on whether their money will result in a successful </w:t>
      </w:r>
      <w:r w:rsidR="00430AF2">
        <w:rPr>
          <w:rFonts w:ascii="Calibri" w:hAnsi="Calibri"/>
          <w:color w:val="000000"/>
          <w:sz w:val="22"/>
          <w:szCs w:val="22"/>
        </w:rPr>
        <w:t>app.</w:t>
      </w:r>
    </w:p>
    <w:p w14:paraId="7022BD42" w14:textId="2CC80D9D" w:rsidR="004B3592" w:rsidRDefault="004B3592" w:rsidP="004B3592">
      <w:pPr>
        <w:tabs>
          <w:tab w:val="left" w:pos="540"/>
          <w:tab w:val="left" w:pos="3330"/>
        </w:tabs>
        <w:ind w:left="547"/>
        <w:rPr>
          <w:rFonts w:ascii="Calibri" w:hAnsi="Calibri"/>
          <w:color w:val="000000"/>
          <w:sz w:val="22"/>
          <w:szCs w:val="22"/>
        </w:rPr>
      </w:pPr>
      <w:r>
        <w:rPr>
          <w:rFonts w:ascii="Calibri" w:hAnsi="Calibri"/>
          <w:color w:val="000000"/>
          <w:sz w:val="22"/>
          <w:szCs w:val="22"/>
        </w:rPr>
        <w:t>Customer Support Teams:</w:t>
      </w:r>
    </w:p>
    <w:p w14:paraId="6A7601E0" w14:textId="4487EA67" w:rsidR="004B3592" w:rsidRDefault="004B3592" w:rsidP="004B3592">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Handles and tracks users</w:t>
      </w:r>
      <w:r w:rsidR="00430AF2">
        <w:rPr>
          <w:rFonts w:ascii="Calibri" w:hAnsi="Calibri"/>
          <w:color w:val="000000"/>
          <w:sz w:val="22"/>
          <w:szCs w:val="22"/>
        </w:rPr>
        <w:t>'</w:t>
      </w:r>
      <w:r>
        <w:rPr>
          <w:rFonts w:ascii="Calibri" w:hAnsi="Calibri"/>
          <w:color w:val="000000"/>
          <w:sz w:val="22"/>
          <w:szCs w:val="22"/>
        </w:rPr>
        <w:t xml:space="preserve"> questions and concerns about </w:t>
      </w:r>
      <w:del w:id="423" w:author="miminguyenb@yahoo.com" w:date="2024-05-22T03:05:00Z" w16du:dateUtc="2024-05-22T10:05:00Z">
        <w:r w:rsidR="002E4D62" w:rsidDel="00656CB3">
          <w:rPr>
            <w:rFonts w:ascii="Calibri" w:hAnsi="Calibri"/>
            <w:color w:val="000000"/>
            <w:sz w:val="22"/>
            <w:szCs w:val="22"/>
          </w:rPr>
          <w:delText xml:space="preserve">their </w:delText>
        </w:r>
      </w:del>
      <w:r w:rsidR="002E4D62">
        <w:rPr>
          <w:rFonts w:ascii="Calibri" w:hAnsi="Calibri"/>
          <w:color w:val="000000"/>
          <w:sz w:val="22"/>
          <w:szCs w:val="22"/>
        </w:rPr>
        <w:t>interactions</w:t>
      </w:r>
      <w:r>
        <w:rPr>
          <w:rFonts w:ascii="Calibri" w:hAnsi="Calibri"/>
          <w:color w:val="000000"/>
          <w:sz w:val="22"/>
          <w:szCs w:val="22"/>
        </w:rPr>
        <w:t xml:space="preserve"> and </w:t>
      </w:r>
      <w:r w:rsidR="00402F8B">
        <w:rPr>
          <w:rFonts w:ascii="Calibri" w:hAnsi="Calibri"/>
          <w:color w:val="000000"/>
          <w:sz w:val="22"/>
          <w:szCs w:val="22"/>
        </w:rPr>
        <w:t xml:space="preserve">app </w:t>
      </w:r>
      <w:r>
        <w:rPr>
          <w:rFonts w:ascii="Calibri" w:hAnsi="Calibri"/>
          <w:color w:val="000000"/>
          <w:sz w:val="22"/>
          <w:szCs w:val="22"/>
        </w:rPr>
        <w:t>usag</w:t>
      </w:r>
      <w:r w:rsidR="00402F8B">
        <w:rPr>
          <w:rFonts w:ascii="Calibri" w:hAnsi="Calibri"/>
          <w:color w:val="000000"/>
          <w:sz w:val="22"/>
          <w:szCs w:val="22"/>
        </w:rPr>
        <w:t>e</w:t>
      </w:r>
      <w:r w:rsidR="00430AF2">
        <w:rPr>
          <w:rFonts w:ascii="Calibri" w:hAnsi="Calibri"/>
          <w:color w:val="000000"/>
          <w:sz w:val="22"/>
          <w:szCs w:val="22"/>
        </w:rPr>
        <w:t>.</w:t>
      </w:r>
    </w:p>
    <w:p w14:paraId="09B5365E" w14:textId="5A6BC739" w:rsidR="004B3592" w:rsidRDefault="004B3592" w:rsidP="004B3592">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Can see areas of improvement based on users</w:t>
      </w:r>
      <w:r w:rsidR="00430AF2">
        <w:rPr>
          <w:rFonts w:ascii="Calibri" w:hAnsi="Calibri"/>
          <w:color w:val="000000"/>
          <w:sz w:val="22"/>
          <w:szCs w:val="22"/>
        </w:rPr>
        <w:t>'</w:t>
      </w:r>
      <w:r>
        <w:rPr>
          <w:rFonts w:ascii="Calibri" w:hAnsi="Calibri"/>
          <w:color w:val="000000"/>
          <w:sz w:val="22"/>
          <w:szCs w:val="22"/>
        </w:rPr>
        <w:t xml:space="preserve"> </w:t>
      </w:r>
      <w:r w:rsidR="00430AF2">
        <w:rPr>
          <w:rFonts w:ascii="Calibri" w:hAnsi="Calibri"/>
          <w:color w:val="000000"/>
          <w:sz w:val="22"/>
          <w:szCs w:val="22"/>
        </w:rPr>
        <w:t>feedback.</w:t>
      </w:r>
    </w:p>
    <w:p w14:paraId="3E5AD0AA" w14:textId="7F8373D7" w:rsidR="004B3592" w:rsidRDefault="004B3592" w:rsidP="004B3592">
      <w:pPr>
        <w:tabs>
          <w:tab w:val="left" w:pos="540"/>
          <w:tab w:val="left" w:pos="3330"/>
        </w:tabs>
        <w:rPr>
          <w:rFonts w:ascii="Calibri" w:hAnsi="Calibri"/>
          <w:color w:val="000000"/>
          <w:sz w:val="22"/>
          <w:szCs w:val="22"/>
        </w:rPr>
      </w:pPr>
      <w:r>
        <w:rPr>
          <w:rFonts w:ascii="Calibri" w:hAnsi="Calibri"/>
          <w:color w:val="000000"/>
          <w:sz w:val="22"/>
          <w:szCs w:val="22"/>
        </w:rPr>
        <w:tab/>
        <w:t>External Vendors/Partners:</w:t>
      </w:r>
    </w:p>
    <w:p w14:paraId="26A4DA73" w14:textId="5D4E4972" w:rsidR="004B3592" w:rsidRPr="00AF5D4C" w:rsidRDefault="004B3592" w:rsidP="004B3592">
      <w:pPr>
        <w:pStyle w:val="ListParagraph"/>
        <w:numPr>
          <w:ilvl w:val="0"/>
          <w:numId w:val="15"/>
        </w:numPr>
        <w:tabs>
          <w:tab w:val="left" w:pos="540"/>
          <w:tab w:val="left" w:pos="3330"/>
        </w:tabs>
        <w:rPr>
          <w:rFonts w:ascii="Calibri" w:hAnsi="Calibri"/>
          <w:sz w:val="22"/>
          <w:szCs w:val="22"/>
        </w:rPr>
      </w:pPr>
      <w:r w:rsidRPr="00AF5D4C">
        <w:rPr>
          <w:rFonts w:ascii="Calibri" w:hAnsi="Calibri"/>
          <w:sz w:val="22"/>
          <w:szCs w:val="22"/>
        </w:rPr>
        <w:t>Researches and connects with the selling and posting of the app on various platforms, ex, App Store, Google Play Store, etc.</w:t>
      </w:r>
    </w:p>
    <w:p w14:paraId="41026AD8" w14:textId="3AF755E1" w:rsidR="00717ED6" w:rsidRPr="00AF5D4C" w:rsidRDefault="004B3592" w:rsidP="00717ED6">
      <w:pPr>
        <w:pStyle w:val="ListParagraph"/>
        <w:numPr>
          <w:ilvl w:val="0"/>
          <w:numId w:val="15"/>
        </w:numPr>
        <w:tabs>
          <w:tab w:val="left" w:pos="540"/>
          <w:tab w:val="left" w:pos="3330"/>
        </w:tabs>
        <w:rPr>
          <w:rFonts w:ascii="Calibri" w:hAnsi="Calibri"/>
          <w:sz w:val="22"/>
          <w:szCs w:val="22"/>
        </w:rPr>
      </w:pPr>
      <w:r w:rsidRPr="00AF5D4C">
        <w:rPr>
          <w:rFonts w:ascii="Calibri" w:hAnsi="Calibri"/>
          <w:sz w:val="22"/>
          <w:szCs w:val="22"/>
        </w:rPr>
        <w:t>May work with software firms, cloud service providers, etc.</w:t>
      </w:r>
      <w:r w:rsidR="00402F8B" w:rsidRPr="00AF5D4C">
        <w:rPr>
          <w:rFonts w:ascii="Calibri" w:hAnsi="Calibri"/>
          <w:sz w:val="22"/>
          <w:szCs w:val="22"/>
        </w:rPr>
        <w:t>,</w:t>
      </w:r>
      <w:r w:rsidRPr="00AF5D4C">
        <w:rPr>
          <w:rFonts w:ascii="Calibri" w:hAnsi="Calibri"/>
          <w:sz w:val="22"/>
          <w:szCs w:val="22"/>
        </w:rPr>
        <w:t xml:space="preserve"> as </w:t>
      </w:r>
      <w:r w:rsidR="00430AF2" w:rsidRPr="00AF5D4C">
        <w:rPr>
          <w:rFonts w:ascii="Calibri" w:hAnsi="Calibri"/>
          <w:sz w:val="22"/>
          <w:szCs w:val="22"/>
        </w:rPr>
        <w:t>necessary.</w:t>
      </w:r>
    </w:p>
    <w:p w14:paraId="4E028696" w14:textId="77777777" w:rsidR="005A1459" w:rsidRPr="00AF5D4C" w:rsidRDefault="005A1459" w:rsidP="005A1459">
      <w:pPr>
        <w:tabs>
          <w:tab w:val="left" w:pos="540"/>
          <w:tab w:val="left" w:pos="3330"/>
        </w:tabs>
        <w:ind w:left="907" w:hanging="360"/>
        <w:rPr>
          <w:rFonts w:ascii="Calibri" w:hAnsi="Calibri"/>
          <w:sz w:val="22"/>
          <w:szCs w:val="22"/>
        </w:rPr>
      </w:pPr>
    </w:p>
    <w:p w14:paraId="135A321C" w14:textId="706815E4" w:rsidR="004B3592" w:rsidRPr="00AF5D4C" w:rsidRDefault="00275BEA" w:rsidP="009903F4">
      <w:pPr>
        <w:pStyle w:val="Heading2"/>
        <w:ind w:left="907"/>
        <w:rPr>
          <w:rFonts w:ascii="Calibri" w:hAnsi="Calibri"/>
        </w:rPr>
      </w:pPr>
      <w:bookmarkStart w:id="424" w:name="_Toc167241585"/>
      <w:bookmarkStart w:id="425" w:name="_Toc167241834"/>
      <w:r w:rsidRPr="00AF5D4C">
        <w:rPr>
          <w:rFonts w:ascii="Calibri" w:hAnsi="Calibri"/>
          <w:u w:val="single"/>
        </w:rPr>
        <w:t>Expected Costs and Benefits</w:t>
      </w:r>
      <w:bookmarkEnd w:id="424"/>
      <w:bookmarkEnd w:id="425"/>
      <w:r w:rsidRPr="00AF5D4C">
        <w:rPr>
          <w:rFonts w:ascii="Calibri" w:hAnsi="Calibri"/>
        </w:rPr>
        <w:tab/>
      </w:r>
    </w:p>
    <w:p w14:paraId="09108455" w14:textId="7ABBA0B3" w:rsidR="004B3592" w:rsidRPr="00AF5D4C" w:rsidRDefault="004B3592" w:rsidP="005A1459">
      <w:pPr>
        <w:tabs>
          <w:tab w:val="left" w:pos="540"/>
          <w:tab w:val="left" w:pos="3330"/>
        </w:tabs>
        <w:ind w:left="907" w:hanging="360"/>
        <w:rPr>
          <w:rFonts w:ascii="Calibri" w:hAnsi="Calibri"/>
          <w:b/>
          <w:bCs/>
          <w:sz w:val="22"/>
          <w:szCs w:val="22"/>
        </w:rPr>
      </w:pPr>
      <w:r w:rsidRPr="00AF5D4C">
        <w:rPr>
          <w:rFonts w:ascii="Calibri" w:hAnsi="Calibri"/>
          <w:b/>
          <w:bCs/>
          <w:sz w:val="22"/>
          <w:szCs w:val="22"/>
        </w:rPr>
        <w:t>Business Benefits (Mostly Intangible):</w:t>
      </w:r>
    </w:p>
    <w:p w14:paraId="02870779" w14:textId="1CBE64AF" w:rsidR="009A216B" w:rsidRPr="00AF5D4C" w:rsidRDefault="00E3307C" w:rsidP="00E3307C">
      <w:pPr>
        <w:tabs>
          <w:tab w:val="left" w:pos="540"/>
          <w:tab w:val="left" w:pos="3330"/>
        </w:tabs>
        <w:rPr>
          <w:rFonts w:ascii="Calibri" w:hAnsi="Calibri"/>
          <w:sz w:val="22"/>
          <w:szCs w:val="22"/>
        </w:rPr>
      </w:pPr>
      <w:r w:rsidRPr="00AF5D4C">
        <w:rPr>
          <w:rFonts w:ascii="Calibri" w:hAnsi="Calibri"/>
          <w:sz w:val="22"/>
          <w:szCs w:val="22"/>
        </w:rPr>
        <w:tab/>
        <w:t>Customer Satisfaction and Loyalty Enhancement:</w:t>
      </w:r>
    </w:p>
    <w:p w14:paraId="022F4115" w14:textId="0C2F96A5" w:rsidR="00E3307C" w:rsidRPr="00AF5D4C" w:rsidRDefault="00E3307C" w:rsidP="00E3307C">
      <w:pPr>
        <w:pStyle w:val="ListParagraph"/>
        <w:numPr>
          <w:ilvl w:val="0"/>
          <w:numId w:val="15"/>
        </w:numPr>
        <w:tabs>
          <w:tab w:val="left" w:pos="540"/>
          <w:tab w:val="left" w:pos="3330"/>
        </w:tabs>
        <w:rPr>
          <w:rFonts w:ascii="Calibri" w:hAnsi="Calibri"/>
          <w:sz w:val="22"/>
          <w:szCs w:val="22"/>
        </w:rPr>
      </w:pPr>
      <w:r w:rsidRPr="00AF5D4C">
        <w:rPr>
          <w:rFonts w:ascii="Calibri" w:hAnsi="Calibri"/>
          <w:sz w:val="22"/>
          <w:szCs w:val="22"/>
        </w:rPr>
        <w:t xml:space="preserve">The </w:t>
      </w:r>
      <w:r w:rsidR="00402F8B" w:rsidRPr="00AF5D4C">
        <w:rPr>
          <w:rFonts w:ascii="Calibri" w:hAnsi="Calibri"/>
          <w:sz w:val="22"/>
          <w:szCs w:val="22"/>
        </w:rPr>
        <w:t>application</w:t>
      </w:r>
      <w:r w:rsidR="002E4D62" w:rsidRPr="00AF5D4C">
        <w:rPr>
          <w:rFonts w:ascii="Calibri" w:hAnsi="Calibri"/>
          <w:sz w:val="22"/>
          <w:szCs w:val="22"/>
        </w:rPr>
        <w:t>'</w:t>
      </w:r>
      <w:r w:rsidR="00402F8B" w:rsidRPr="00AF5D4C">
        <w:rPr>
          <w:rFonts w:ascii="Calibri" w:hAnsi="Calibri"/>
          <w:sz w:val="22"/>
          <w:szCs w:val="22"/>
        </w:rPr>
        <w:t xml:space="preserve">s </w:t>
      </w:r>
      <w:r w:rsidRPr="00AF5D4C">
        <w:rPr>
          <w:rFonts w:ascii="Calibri" w:hAnsi="Calibri"/>
          <w:sz w:val="22"/>
          <w:szCs w:val="22"/>
        </w:rPr>
        <w:t>success</w:t>
      </w:r>
      <w:r w:rsidR="00402F8B" w:rsidRPr="00AF5D4C">
        <w:rPr>
          <w:rFonts w:ascii="Calibri" w:hAnsi="Calibri"/>
          <w:sz w:val="22"/>
          <w:szCs w:val="22"/>
        </w:rPr>
        <w:t xml:space="preserve"> </w:t>
      </w:r>
      <w:r w:rsidR="00430AF2" w:rsidRPr="00AF5D4C">
        <w:rPr>
          <w:rFonts w:ascii="Calibri" w:hAnsi="Calibri"/>
          <w:sz w:val="22"/>
          <w:szCs w:val="22"/>
        </w:rPr>
        <w:t>will result in</w:t>
      </w:r>
      <w:r w:rsidRPr="00AF5D4C">
        <w:rPr>
          <w:rFonts w:ascii="Calibri" w:hAnsi="Calibri"/>
          <w:sz w:val="22"/>
          <w:szCs w:val="22"/>
        </w:rPr>
        <w:t xml:space="preserve"> a growth of users and more consistent app </w:t>
      </w:r>
      <w:r w:rsidR="00430AF2" w:rsidRPr="00AF5D4C">
        <w:rPr>
          <w:rFonts w:ascii="Calibri" w:hAnsi="Calibri"/>
          <w:sz w:val="22"/>
          <w:szCs w:val="22"/>
        </w:rPr>
        <w:t>usage.</w:t>
      </w:r>
    </w:p>
    <w:p w14:paraId="301F4863" w14:textId="3046A8E3" w:rsidR="00E3307C" w:rsidRPr="00AF5D4C" w:rsidRDefault="00DA18F2" w:rsidP="00E3307C">
      <w:pPr>
        <w:tabs>
          <w:tab w:val="left" w:pos="540"/>
          <w:tab w:val="left" w:pos="3330"/>
        </w:tabs>
        <w:ind w:left="547"/>
        <w:rPr>
          <w:rFonts w:ascii="Calibri" w:hAnsi="Calibri"/>
          <w:sz w:val="22"/>
          <w:szCs w:val="22"/>
        </w:rPr>
      </w:pPr>
      <w:r w:rsidRPr="00AF5D4C">
        <w:rPr>
          <w:rFonts w:ascii="Calibri" w:hAnsi="Calibri"/>
          <w:sz w:val="22"/>
          <w:szCs w:val="22"/>
        </w:rPr>
        <w:t>Trusted Corporate Values:</w:t>
      </w:r>
    </w:p>
    <w:p w14:paraId="5983D0C8" w14:textId="5EEDFCFC" w:rsidR="00DA18F2" w:rsidRPr="00AF5D4C" w:rsidRDefault="00DA18F2" w:rsidP="00DA18F2">
      <w:pPr>
        <w:pStyle w:val="ListParagraph"/>
        <w:numPr>
          <w:ilvl w:val="0"/>
          <w:numId w:val="15"/>
        </w:numPr>
        <w:tabs>
          <w:tab w:val="left" w:pos="540"/>
          <w:tab w:val="left" w:pos="3330"/>
        </w:tabs>
        <w:rPr>
          <w:rFonts w:ascii="Calibri" w:hAnsi="Calibri"/>
          <w:sz w:val="22"/>
          <w:szCs w:val="22"/>
        </w:rPr>
      </w:pPr>
      <w:r w:rsidRPr="00AF5D4C">
        <w:rPr>
          <w:rFonts w:ascii="Calibri" w:hAnsi="Calibri"/>
          <w:sz w:val="22"/>
          <w:szCs w:val="22"/>
        </w:rPr>
        <w:t xml:space="preserve">Since this app targets an overlooked demographic, the successful launch of this app can result in the company being viewed more positively and respected in the public </w:t>
      </w:r>
      <w:r w:rsidR="00430AF2" w:rsidRPr="00AF5D4C">
        <w:rPr>
          <w:rFonts w:ascii="Calibri" w:hAnsi="Calibri"/>
          <w:sz w:val="22"/>
          <w:szCs w:val="22"/>
        </w:rPr>
        <w:t>eye.</w:t>
      </w:r>
    </w:p>
    <w:p w14:paraId="1E58848F" w14:textId="76F24748" w:rsidR="00DA18F2" w:rsidRPr="00AF5D4C" w:rsidRDefault="00DA18F2" w:rsidP="00DA18F2">
      <w:pPr>
        <w:tabs>
          <w:tab w:val="left" w:pos="540"/>
          <w:tab w:val="left" w:pos="3330"/>
        </w:tabs>
        <w:ind w:left="547"/>
        <w:rPr>
          <w:rFonts w:ascii="Calibri" w:hAnsi="Calibri"/>
          <w:sz w:val="22"/>
          <w:szCs w:val="22"/>
        </w:rPr>
      </w:pPr>
      <w:r w:rsidRPr="00AF5D4C">
        <w:rPr>
          <w:rFonts w:ascii="Calibri" w:hAnsi="Calibri"/>
          <w:sz w:val="22"/>
          <w:szCs w:val="22"/>
        </w:rPr>
        <w:t>Increased Cross-Team Organization:</w:t>
      </w:r>
    </w:p>
    <w:p w14:paraId="517E9B3E" w14:textId="71A0ABB8" w:rsidR="00DA18F2" w:rsidRPr="00AF5D4C" w:rsidRDefault="00DA18F2" w:rsidP="00DA18F2">
      <w:pPr>
        <w:pStyle w:val="ListParagraph"/>
        <w:numPr>
          <w:ilvl w:val="0"/>
          <w:numId w:val="15"/>
        </w:numPr>
        <w:tabs>
          <w:tab w:val="left" w:pos="540"/>
          <w:tab w:val="left" w:pos="3330"/>
        </w:tabs>
        <w:rPr>
          <w:rFonts w:ascii="Calibri" w:hAnsi="Calibri"/>
          <w:sz w:val="22"/>
          <w:szCs w:val="22"/>
        </w:rPr>
      </w:pPr>
      <w:r w:rsidRPr="00AF5D4C">
        <w:rPr>
          <w:rFonts w:ascii="Calibri" w:hAnsi="Calibri"/>
          <w:sz w:val="22"/>
          <w:szCs w:val="22"/>
        </w:rPr>
        <w:t>The creation of this app includes at least 9 stakeholders</w:t>
      </w:r>
      <w:r w:rsidR="00430AF2" w:rsidRPr="00AF5D4C">
        <w:rPr>
          <w:rFonts w:ascii="Calibri" w:hAnsi="Calibri"/>
          <w:sz w:val="22"/>
          <w:szCs w:val="22"/>
        </w:rPr>
        <w:t>. A</w:t>
      </w:r>
      <w:r w:rsidR="00897651" w:rsidRPr="00AF5D4C">
        <w:rPr>
          <w:rFonts w:ascii="Calibri" w:hAnsi="Calibri"/>
          <w:sz w:val="22"/>
          <w:szCs w:val="22"/>
        </w:rPr>
        <w:t xml:space="preserve"> successful launch would mean that the teams </w:t>
      </w:r>
      <w:r w:rsidR="00430AF2" w:rsidRPr="00AF5D4C">
        <w:rPr>
          <w:rFonts w:ascii="Calibri" w:hAnsi="Calibri"/>
          <w:sz w:val="22"/>
          <w:szCs w:val="22"/>
        </w:rPr>
        <w:t>could</w:t>
      </w:r>
      <w:r w:rsidR="00897651" w:rsidRPr="00AF5D4C">
        <w:rPr>
          <w:rFonts w:ascii="Calibri" w:hAnsi="Calibri"/>
          <w:sz w:val="22"/>
          <w:szCs w:val="22"/>
        </w:rPr>
        <w:t xml:space="preserve"> work and communicate together when </w:t>
      </w:r>
      <w:r w:rsidR="00430AF2" w:rsidRPr="00AF5D4C">
        <w:rPr>
          <w:rFonts w:ascii="Calibri" w:hAnsi="Calibri"/>
          <w:sz w:val="22"/>
          <w:szCs w:val="22"/>
        </w:rPr>
        <w:t>necessary.</w:t>
      </w:r>
    </w:p>
    <w:p w14:paraId="36D24043" w14:textId="7BE23A04" w:rsidR="00897651" w:rsidRDefault="00897651" w:rsidP="00DA18F2">
      <w:pPr>
        <w:pStyle w:val="ListParagraph"/>
        <w:numPr>
          <w:ilvl w:val="0"/>
          <w:numId w:val="15"/>
        </w:numPr>
        <w:tabs>
          <w:tab w:val="left" w:pos="540"/>
          <w:tab w:val="left" w:pos="3330"/>
        </w:tabs>
        <w:rPr>
          <w:rFonts w:ascii="Calibri" w:hAnsi="Calibri"/>
          <w:color w:val="000000"/>
          <w:sz w:val="22"/>
          <w:szCs w:val="22"/>
        </w:rPr>
      </w:pPr>
      <w:r w:rsidRPr="00AF5D4C">
        <w:rPr>
          <w:rFonts w:ascii="Calibri" w:hAnsi="Calibri"/>
          <w:sz w:val="22"/>
          <w:szCs w:val="22"/>
        </w:rPr>
        <w:t>Through each project, this one included</w:t>
      </w:r>
      <w:r>
        <w:rPr>
          <w:rFonts w:ascii="Calibri" w:hAnsi="Calibri"/>
          <w:color w:val="000000"/>
          <w:sz w:val="22"/>
          <w:szCs w:val="22"/>
        </w:rPr>
        <w:t xml:space="preserve">, as more teams learn to work together, they will get better at </w:t>
      </w:r>
      <w:r w:rsidR="00430AF2">
        <w:rPr>
          <w:rFonts w:ascii="Calibri" w:hAnsi="Calibri"/>
          <w:color w:val="000000"/>
          <w:sz w:val="22"/>
          <w:szCs w:val="22"/>
        </w:rPr>
        <w:t>it.</w:t>
      </w:r>
    </w:p>
    <w:p w14:paraId="701589FB" w14:textId="1C3DD64F" w:rsidR="00897651" w:rsidRDefault="00897651" w:rsidP="00897651">
      <w:pPr>
        <w:tabs>
          <w:tab w:val="left" w:pos="540"/>
          <w:tab w:val="left" w:pos="3330"/>
        </w:tabs>
        <w:ind w:left="547"/>
        <w:rPr>
          <w:rFonts w:ascii="Calibri" w:hAnsi="Calibri"/>
          <w:color w:val="000000"/>
          <w:sz w:val="22"/>
          <w:szCs w:val="22"/>
        </w:rPr>
      </w:pPr>
      <w:r>
        <w:rPr>
          <w:rFonts w:ascii="Calibri" w:hAnsi="Calibri"/>
          <w:color w:val="000000"/>
          <w:sz w:val="22"/>
          <w:szCs w:val="22"/>
        </w:rPr>
        <w:t>Long-Term Viability:</w:t>
      </w:r>
    </w:p>
    <w:p w14:paraId="465A2AC7" w14:textId="615FCE2E" w:rsidR="00897651" w:rsidRPr="00897651" w:rsidRDefault="00897651" w:rsidP="00897651">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 xml:space="preserve">If the app is successful and respected, users will trust and return to the company for similar products, creating customer loyalty for the company </w:t>
      </w:r>
      <w:r w:rsidR="00430AF2">
        <w:rPr>
          <w:rFonts w:ascii="Calibri" w:hAnsi="Calibri"/>
          <w:color w:val="000000"/>
          <w:sz w:val="22"/>
          <w:szCs w:val="22"/>
        </w:rPr>
        <w:t>to</w:t>
      </w:r>
      <w:r>
        <w:rPr>
          <w:rFonts w:ascii="Calibri" w:hAnsi="Calibri"/>
          <w:color w:val="000000"/>
          <w:sz w:val="22"/>
          <w:szCs w:val="22"/>
        </w:rPr>
        <w:t xml:space="preserve"> survive long-</w:t>
      </w:r>
      <w:r w:rsidR="00430AF2">
        <w:rPr>
          <w:rFonts w:ascii="Calibri" w:hAnsi="Calibri"/>
          <w:color w:val="000000"/>
          <w:sz w:val="22"/>
          <w:szCs w:val="22"/>
        </w:rPr>
        <w:t>term.</w:t>
      </w:r>
    </w:p>
    <w:p w14:paraId="25D9BE64" w14:textId="77777777" w:rsidR="004B3592" w:rsidDel="0025234C" w:rsidRDefault="004B3592" w:rsidP="0025234C">
      <w:pPr>
        <w:tabs>
          <w:tab w:val="left" w:pos="540"/>
          <w:tab w:val="left" w:pos="3330"/>
        </w:tabs>
        <w:ind w:left="547" w:hanging="360"/>
        <w:rPr>
          <w:del w:id="426" w:author="miminguyenb@yahoo.com" w:date="2024-05-21T22:09:00Z" w16du:dateUtc="2024-05-22T05:09:00Z"/>
          <w:rFonts w:ascii="Calibri" w:hAnsi="Calibri"/>
          <w:color w:val="000000"/>
          <w:sz w:val="22"/>
          <w:szCs w:val="22"/>
        </w:rPr>
        <w:pPrChange w:id="427" w:author="miminguyenb@yahoo.com" w:date="2024-05-21T22:10:00Z" w16du:dateUtc="2024-05-22T05:10:00Z">
          <w:pPr>
            <w:tabs>
              <w:tab w:val="left" w:pos="540"/>
              <w:tab w:val="left" w:pos="3330"/>
            </w:tabs>
            <w:ind w:left="907" w:hanging="360"/>
          </w:pPr>
        </w:pPrChange>
      </w:pPr>
    </w:p>
    <w:p w14:paraId="6D00F4E0" w14:textId="131CCC1E" w:rsidR="007333A4" w:rsidRPr="0025234C" w:rsidRDefault="004B3592" w:rsidP="0025234C">
      <w:pPr>
        <w:ind w:left="547"/>
        <w:rPr>
          <w:rFonts w:ascii="Calibri" w:hAnsi="Calibri"/>
          <w:b/>
          <w:bCs/>
          <w:color w:val="0D0D0D" w:themeColor="text1" w:themeTint="F2"/>
          <w:sz w:val="22"/>
          <w:szCs w:val="22"/>
          <w:rPrChange w:id="428" w:author="miminguyenb@yahoo.com" w:date="2024-05-21T22:09:00Z" w16du:dateUtc="2024-05-22T05:09:00Z">
            <w:rPr>
              <w:rFonts w:ascii="Calibri" w:hAnsi="Calibri"/>
              <w:color w:val="000000"/>
              <w:sz w:val="22"/>
              <w:szCs w:val="22"/>
            </w:rPr>
          </w:rPrChange>
        </w:rPr>
        <w:pPrChange w:id="429" w:author="miminguyenb@yahoo.com" w:date="2024-05-21T22:10:00Z" w16du:dateUtc="2024-05-22T05:10:00Z">
          <w:pPr>
            <w:tabs>
              <w:tab w:val="left" w:pos="540"/>
              <w:tab w:val="left" w:pos="3330"/>
            </w:tabs>
            <w:ind w:left="907" w:hanging="360"/>
          </w:pPr>
        </w:pPrChange>
      </w:pPr>
      <w:r w:rsidRPr="007333A4">
        <w:rPr>
          <w:rFonts w:ascii="Calibri" w:hAnsi="Calibri"/>
          <w:b/>
          <w:bCs/>
          <w:color w:val="0D0D0D" w:themeColor="text1" w:themeTint="F2"/>
          <w:sz w:val="22"/>
          <w:szCs w:val="22"/>
        </w:rPr>
        <w:t>Costs</w:t>
      </w:r>
      <w:r>
        <w:rPr>
          <w:rFonts w:ascii="Calibri" w:hAnsi="Calibri"/>
          <w:color w:val="000000"/>
          <w:sz w:val="22"/>
          <w:szCs w:val="22"/>
        </w:rPr>
        <w:t xml:space="preserve">: </w:t>
      </w:r>
    </w:p>
    <w:p w14:paraId="48DDA628" w14:textId="7A282AA5" w:rsidR="00CD246E" w:rsidRPr="007333A4" w:rsidRDefault="00CD246E" w:rsidP="007333A4">
      <w:pPr>
        <w:pStyle w:val="ListParagraph"/>
        <w:numPr>
          <w:ilvl w:val="0"/>
          <w:numId w:val="15"/>
        </w:numPr>
        <w:tabs>
          <w:tab w:val="left" w:pos="540"/>
          <w:tab w:val="left" w:pos="3330"/>
        </w:tabs>
        <w:rPr>
          <w:rFonts w:ascii="Calibri" w:hAnsi="Calibri"/>
          <w:color w:val="000000"/>
          <w:sz w:val="22"/>
          <w:szCs w:val="22"/>
        </w:rPr>
      </w:pPr>
      <w:r w:rsidRPr="007333A4">
        <w:rPr>
          <w:rFonts w:ascii="Calibri" w:hAnsi="Calibri"/>
          <w:color w:val="000000"/>
          <w:sz w:val="22"/>
          <w:szCs w:val="22"/>
        </w:rPr>
        <w:t>Putting on App Stores: $350/</w:t>
      </w:r>
      <w:r w:rsidR="00430AF2">
        <w:rPr>
          <w:rFonts w:ascii="Calibri" w:hAnsi="Calibri"/>
          <w:color w:val="000000"/>
          <w:sz w:val="22"/>
          <w:szCs w:val="22"/>
        </w:rPr>
        <w:t>year.</w:t>
      </w:r>
    </w:p>
    <w:p w14:paraId="0389A2E0" w14:textId="785284BC" w:rsidR="00CD246E" w:rsidRDefault="00CD246E" w:rsidP="00CD246E">
      <w:pPr>
        <w:pStyle w:val="ListParagraph"/>
        <w:numPr>
          <w:ilvl w:val="0"/>
          <w:numId w:val="15"/>
        </w:numPr>
        <w:tabs>
          <w:tab w:val="left" w:pos="540"/>
          <w:tab w:val="left" w:pos="3330"/>
        </w:tabs>
        <w:rPr>
          <w:rFonts w:ascii="Calibri" w:hAnsi="Calibri"/>
          <w:color w:val="000000"/>
          <w:sz w:val="22"/>
          <w:szCs w:val="22"/>
        </w:rPr>
      </w:pPr>
      <w:r>
        <w:rPr>
          <w:rFonts w:ascii="Calibri" w:hAnsi="Calibri"/>
          <w:color w:val="000000"/>
          <w:sz w:val="22"/>
          <w:szCs w:val="22"/>
        </w:rPr>
        <w:t>Creation of App Itself</w:t>
      </w:r>
      <w:r w:rsidR="007333A4">
        <w:rPr>
          <w:rFonts w:ascii="Calibri" w:hAnsi="Calibri"/>
          <w:color w:val="000000"/>
          <w:sz w:val="22"/>
          <w:szCs w:val="22"/>
        </w:rPr>
        <w:t xml:space="preserve">, </w:t>
      </w:r>
      <w:r>
        <w:rPr>
          <w:rFonts w:ascii="Calibri" w:hAnsi="Calibri"/>
          <w:color w:val="000000"/>
          <w:sz w:val="22"/>
          <w:szCs w:val="22"/>
        </w:rPr>
        <w:t>Software Necessary</w:t>
      </w:r>
      <w:r w:rsidR="007333A4">
        <w:rPr>
          <w:rFonts w:ascii="Calibri" w:hAnsi="Calibri"/>
          <w:color w:val="000000"/>
          <w:sz w:val="22"/>
          <w:szCs w:val="22"/>
        </w:rPr>
        <w:t>, and Developers</w:t>
      </w:r>
      <w:r>
        <w:rPr>
          <w:rFonts w:ascii="Calibri" w:hAnsi="Calibri"/>
          <w:color w:val="000000"/>
          <w:sz w:val="22"/>
          <w:szCs w:val="22"/>
        </w:rPr>
        <w:t>: $</w:t>
      </w:r>
      <w:r w:rsidR="00430AF2">
        <w:rPr>
          <w:rFonts w:ascii="Calibri" w:hAnsi="Calibri"/>
          <w:color w:val="000000"/>
          <w:sz w:val="22"/>
          <w:szCs w:val="22"/>
        </w:rPr>
        <w:t>75,000.</w:t>
      </w:r>
    </w:p>
    <w:p w14:paraId="4BFFCC2C" w14:textId="77777777" w:rsidR="005A1459" w:rsidRDefault="005A1459" w:rsidP="00A271EC">
      <w:pPr>
        <w:tabs>
          <w:tab w:val="left" w:pos="540"/>
          <w:tab w:val="left" w:pos="3330"/>
        </w:tabs>
        <w:rPr>
          <w:rFonts w:ascii="Calibri" w:hAnsi="Calibri"/>
          <w:color w:val="000000"/>
          <w:sz w:val="22"/>
          <w:szCs w:val="22"/>
        </w:rPr>
      </w:pPr>
    </w:p>
    <w:p w14:paraId="24D67F6D" w14:textId="7151C366" w:rsidR="005C6FD2" w:rsidRPr="00AF5D4C" w:rsidDel="0025234C" w:rsidRDefault="00AA21DC" w:rsidP="00A271EC">
      <w:pPr>
        <w:pStyle w:val="Heading2"/>
        <w:rPr>
          <w:del w:id="430" w:author="miminguyenb@yahoo.com" w:date="2024-05-21T22:10:00Z" w16du:dateUtc="2024-05-22T05:10:00Z"/>
          <w:rFonts w:ascii="Calibri" w:hAnsi="Calibri"/>
        </w:rPr>
      </w:pPr>
      <w:bookmarkStart w:id="431" w:name="_Toc167241586"/>
      <w:bookmarkStart w:id="432" w:name="_Toc167241835"/>
      <w:r w:rsidRPr="00AF5D4C">
        <w:rPr>
          <w:rFonts w:ascii="Calibri" w:hAnsi="Calibri"/>
          <w:u w:val="single"/>
        </w:rPr>
        <w:lastRenderedPageBreak/>
        <w:t>Constraints</w:t>
      </w:r>
      <w:bookmarkEnd w:id="431"/>
      <w:bookmarkEnd w:id="432"/>
      <w:r w:rsidR="00492503" w:rsidRPr="00AF5D4C">
        <w:rPr>
          <w:rFonts w:ascii="Calibri" w:hAnsi="Calibri"/>
        </w:rPr>
        <w:tab/>
      </w:r>
    </w:p>
    <w:p w14:paraId="299C46EC" w14:textId="77777777" w:rsidR="00A271EC" w:rsidRPr="00AF5D4C" w:rsidRDefault="00A271EC" w:rsidP="0025234C">
      <w:pPr>
        <w:pStyle w:val="Heading2"/>
        <w:pPrChange w:id="433" w:author="miminguyenb@yahoo.com" w:date="2024-05-21T22:10:00Z" w16du:dateUtc="2024-05-22T05:10:00Z">
          <w:pPr>
            <w:tabs>
              <w:tab w:val="left" w:pos="1890"/>
              <w:tab w:val="left" w:pos="3330"/>
            </w:tabs>
            <w:ind w:left="907" w:hanging="360"/>
          </w:pPr>
        </w:pPrChange>
      </w:pPr>
    </w:p>
    <w:p w14:paraId="2F8FD2E0" w14:textId="754950DB" w:rsidR="0090230B" w:rsidRPr="00AF5D4C" w:rsidRDefault="0090230B" w:rsidP="0090230B">
      <w:pPr>
        <w:tabs>
          <w:tab w:val="left" w:pos="1890"/>
          <w:tab w:val="left" w:pos="3330"/>
        </w:tabs>
        <w:ind w:left="907" w:hanging="360"/>
        <w:rPr>
          <w:rFonts w:ascii="Calibri" w:hAnsi="Calibri"/>
          <w:sz w:val="22"/>
          <w:szCs w:val="22"/>
        </w:rPr>
      </w:pPr>
      <w:r w:rsidRPr="00AF5D4C">
        <w:rPr>
          <w:rFonts w:ascii="Calibri" w:hAnsi="Calibri"/>
          <w:sz w:val="22"/>
          <w:szCs w:val="22"/>
        </w:rPr>
        <w:t>Time Constraint</w:t>
      </w:r>
      <w:r w:rsidR="00991E31" w:rsidRPr="00AF5D4C">
        <w:rPr>
          <w:rFonts w:ascii="Calibri" w:hAnsi="Calibri"/>
          <w:sz w:val="22"/>
          <w:szCs w:val="22"/>
        </w:rPr>
        <w:t>s:</w:t>
      </w:r>
    </w:p>
    <w:p w14:paraId="0EC65F24" w14:textId="0DA45736" w:rsidR="0090230B" w:rsidRPr="00AF5D4C" w:rsidRDefault="0090230B" w:rsidP="0090230B">
      <w:pPr>
        <w:pStyle w:val="ListParagraph"/>
        <w:numPr>
          <w:ilvl w:val="0"/>
          <w:numId w:val="15"/>
        </w:numPr>
        <w:tabs>
          <w:tab w:val="left" w:pos="1890"/>
          <w:tab w:val="left" w:pos="3330"/>
        </w:tabs>
        <w:rPr>
          <w:rFonts w:ascii="Calibri" w:hAnsi="Calibri"/>
          <w:sz w:val="22"/>
          <w:szCs w:val="22"/>
        </w:rPr>
      </w:pPr>
      <w:r w:rsidRPr="00AF5D4C">
        <w:rPr>
          <w:rFonts w:ascii="Calibri" w:hAnsi="Calibri"/>
          <w:sz w:val="22"/>
          <w:szCs w:val="22"/>
        </w:rPr>
        <w:t xml:space="preserve">This project should take </w:t>
      </w:r>
      <w:r w:rsidR="00402F8B" w:rsidRPr="00AF5D4C">
        <w:rPr>
          <w:rFonts w:ascii="Calibri" w:hAnsi="Calibri"/>
          <w:sz w:val="22"/>
          <w:szCs w:val="22"/>
        </w:rPr>
        <w:t>a year to create and launch from start to finish.</w:t>
      </w:r>
    </w:p>
    <w:p w14:paraId="462F4679" w14:textId="1B13D37F" w:rsidR="00991E31" w:rsidRPr="00AF5D4C" w:rsidRDefault="00991E31" w:rsidP="0090230B">
      <w:pPr>
        <w:pStyle w:val="ListParagraph"/>
        <w:numPr>
          <w:ilvl w:val="0"/>
          <w:numId w:val="15"/>
        </w:numPr>
        <w:tabs>
          <w:tab w:val="left" w:pos="1890"/>
          <w:tab w:val="left" w:pos="3330"/>
        </w:tabs>
        <w:rPr>
          <w:rFonts w:ascii="Calibri" w:hAnsi="Calibri"/>
          <w:sz w:val="22"/>
          <w:szCs w:val="22"/>
        </w:rPr>
      </w:pPr>
      <w:r w:rsidRPr="00AF5D4C">
        <w:rPr>
          <w:rFonts w:ascii="Calibri" w:hAnsi="Calibri"/>
          <w:sz w:val="22"/>
          <w:szCs w:val="22"/>
        </w:rPr>
        <w:t xml:space="preserve">If the project </w:t>
      </w:r>
      <w:r w:rsidR="00402F8B" w:rsidRPr="00AF5D4C">
        <w:rPr>
          <w:rFonts w:ascii="Calibri" w:hAnsi="Calibri"/>
          <w:sz w:val="22"/>
          <w:szCs w:val="22"/>
        </w:rPr>
        <w:t>has</w:t>
      </w:r>
      <w:r w:rsidRPr="00AF5D4C">
        <w:rPr>
          <w:rFonts w:ascii="Calibri" w:hAnsi="Calibri"/>
          <w:sz w:val="22"/>
          <w:szCs w:val="22"/>
        </w:rPr>
        <w:t xml:space="preserve"> a problem that may lead it over time, legalities and app functions that align with the original vision should be prioritized.</w:t>
      </w:r>
    </w:p>
    <w:p w14:paraId="37166D75" w14:textId="090D5AF7" w:rsidR="0090230B" w:rsidRPr="00AF5D4C" w:rsidRDefault="0090230B" w:rsidP="0090230B">
      <w:pPr>
        <w:tabs>
          <w:tab w:val="left" w:pos="1890"/>
          <w:tab w:val="left" w:pos="3330"/>
        </w:tabs>
        <w:ind w:left="907" w:hanging="360"/>
        <w:rPr>
          <w:rFonts w:ascii="Calibri" w:hAnsi="Calibri"/>
          <w:sz w:val="22"/>
          <w:szCs w:val="22"/>
        </w:rPr>
      </w:pPr>
      <w:r w:rsidRPr="00AF5D4C">
        <w:rPr>
          <w:rFonts w:ascii="Calibri" w:hAnsi="Calibri"/>
          <w:sz w:val="22"/>
          <w:szCs w:val="22"/>
        </w:rPr>
        <w:t xml:space="preserve">Budget </w:t>
      </w:r>
      <w:r w:rsidR="00F143DA" w:rsidRPr="00AF5D4C">
        <w:rPr>
          <w:rFonts w:ascii="Calibri" w:hAnsi="Calibri"/>
          <w:sz w:val="22"/>
          <w:szCs w:val="22"/>
        </w:rPr>
        <w:t>Limitations</w:t>
      </w:r>
      <w:r w:rsidR="00991E31" w:rsidRPr="00AF5D4C">
        <w:rPr>
          <w:rFonts w:ascii="Calibri" w:hAnsi="Calibri"/>
          <w:sz w:val="22"/>
          <w:szCs w:val="22"/>
        </w:rPr>
        <w:t>:</w:t>
      </w:r>
    </w:p>
    <w:p w14:paraId="342CFE6C" w14:textId="3AB4FE88" w:rsidR="0090230B" w:rsidRPr="00AF5D4C" w:rsidRDefault="0090230B" w:rsidP="0090230B">
      <w:pPr>
        <w:pStyle w:val="ListParagraph"/>
        <w:numPr>
          <w:ilvl w:val="0"/>
          <w:numId w:val="15"/>
        </w:numPr>
        <w:tabs>
          <w:tab w:val="left" w:pos="1890"/>
          <w:tab w:val="left" w:pos="3330"/>
        </w:tabs>
        <w:rPr>
          <w:rFonts w:ascii="Calibri" w:hAnsi="Calibri"/>
          <w:sz w:val="22"/>
          <w:szCs w:val="22"/>
        </w:rPr>
      </w:pPr>
      <w:r w:rsidRPr="00AF5D4C">
        <w:rPr>
          <w:rFonts w:ascii="Calibri" w:hAnsi="Calibri"/>
          <w:sz w:val="22"/>
          <w:szCs w:val="22"/>
        </w:rPr>
        <w:t xml:space="preserve">While the budget is </w:t>
      </w:r>
      <w:r w:rsidR="00402F8B" w:rsidRPr="00AF5D4C">
        <w:rPr>
          <w:rFonts w:ascii="Calibri" w:hAnsi="Calibri"/>
          <w:sz w:val="22"/>
          <w:szCs w:val="22"/>
        </w:rPr>
        <w:t>ample</w:t>
      </w:r>
      <w:r w:rsidRPr="00AF5D4C">
        <w:rPr>
          <w:rFonts w:ascii="Calibri" w:hAnsi="Calibri"/>
          <w:sz w:val="22"/>
          <w:szCs w:val="22"/>
        </w:rPr>
        <w:t xml:space="preserve"> to ensure that people are correctly compensated for their work, it is </w:t>
      </w:r>
      <w:r w:rsidR="00402F8B" w:rsidRPr="00AF5D4C">
        <w:rPr>
          <w:rFonts w:ascii="Calibri" w:hAnsi="Calibri"/>
          <w:sz w:val="22"/>
          <w:szCs w:val="22"/>
        </w:rPr>
        <w:t>essential</w:t>
      </w:r>
      <w:r w:rsidRPr="00AF5D4C">
        <w:rPr>
          <w:rFonts w:ascii="Calibri" w:hAnsi="Calibri"/>
          <w:sz w:val="22"/>
          <w:szCs w:val="22"/>
        </w:rPr>
        <w:t xml:space="preserve"> </w:t>
      </w:r>
      <w:r w:rsidR="00402F8B" w:rsidRPr="00AF5D4C">
        <w:rPr>
          <w:rFonts w:ascii="Calibri" w:hAnsi="Calibri"/>
          <w:sz w:val="22"/>
          <w:szCs w:val="22"/>
        </w:rPr>
        <w:t xml:space="preserve">to stay within </w:t>
      </w:r>
      <w:r w:rsidRPr="00AF5D4C">
        <w:rPr>
          <w:rFonts w:ascii="Calibri" w:hAnsi="Calibri"/>
          <w:sz w:val="22"/>
          <w:szCs w:val="22"/>
        </w:rPr>
        <w:t xml:space="preserve">the </w:t>
      </w:r>
      <w:r w:rsidR="00430AF2" w:rsidRPr="00AF5D4C">
        <w:rPr>
          <w:rFonts w:ascii="Calibri" w:hAnsi="Calibri"/>
          <w:sz w:val="22"/>
          <w:szCs w:val="22"/>
        </w:rPr>
        <w:t>budget.</w:t>
      </w:r>
    </w:p>
    <w:p w14:paraId="26235FAD" w14:textId="1321DFD6" w:rsidR="00BD00DB" w:rsidRPr="00AF5D4C" w:rsidRDefault="00402F8B" w:rsidP="0090230B">
      <w:pPr>
        <w:pStyle w:val="ListParagraph"/>
        <w:numPr>
          <w:ilvl w:val="0"/>
          <w:numId w:val="15"/>
        </w:numPr>
        <w:tabs>
          <w:tab w:val="left" w:pos="1890"/>
          <w:tab w:val="left" w:pos="3330"/>
        </w:tabs>
        <w:rPr>
          <w:rFonts w:ascii="Calibri" w:hAnsi="Calibri"/>
          <w:sz w:val="22"/>
          <w:szCs w:val="22"/>
        </w:rPr>
      </w:pPr>
      <w:r w:rsidRPr="00AF5D4C">
        <w:rPr>
          <w:rFonts w:ascii="Calibri" w:hAnsi="Calibri"/>
          <w:sz w:val="22"/>
          <w:szCs w:val="22"/>
        </w:rPr>
        <w:t>Things can be scaled down to fit the budget if one runs into a budget issue.</w:t>
      </w:r>
    </w:p>
    <w:p w14:paraId="76BE934B" w14:textId="7C9D4C81" w:rsidR="0090230B" w:rsidRPr="00AF5D4C" w:rsidRDefault="00BD00DB" w:rsidP="0090230B">
      <w:pPr>
        <w:tabs>
          <w:tab w:val="left" w:pos="1890"/>
          <w:tab w:val="left" w:pos="3330"/>
        </w:tabs>
        <w:ind w:left="547"/>
        <w:rPr>
          <w:rFonts w:ascii="Calibri" w:hAnsi="Calibri"/>
          <w:sz w:val="22"/>
          <w:szCs w:val="22"/>
        </w:rPr>
      </w:pPr>
      <w:r w:rsidRPr="00AF5D4C">
        <w:rPr>
          <w:rFonts w:ascii="Calibri" w:hAnsi="Calibri"/>
          <w:sz w:val="22"/>
          <w:szCs w:val="22"/>
        </w:rPr>
        <w:t xml:space="preserve">Technical </w:t>
      </w:r>
      <w:r w:rsidR="00F143DA" w:rsidRPr="00AF5D4C">
        <w:rPr>
          <w:rFonts w:ascii="Calibri" w:hAnsi="Calibri"/>
          <w:sz w:val="22"/>
          <w:szCs w:val="22"/>
        </w:rPr>
        <w:t>Limitations</w:t>
      </w:r>
      <w:r w:rsidRPr="00AF5D4C">
        <w:rPr>
          <w:rFonts w:ascii="Calibri" w:hAnsi="Calibri"/>
          <w:sz w:val="22"/>
          <w:szCs w:val="22"/>
        </w:rPr>
        <w:t>:</w:t>
      </w:r>
    </w:p>
    <w:p w14:paraId="1969E585" w14:textId="1401F39A" w:rsidR="00376D58" w:rsidRDefault="00BD00DB" w:rsidP="00376D58">
      <w:pPr>
        <w:pStyle w:val="ListParagraph"/>
        <w:numPr>
          <w:ilvl w:val="0"/>
          <w:numId w:val="15"/>
        </w:numPr>
        <w:tabs>
          <w:tab w:val="left" w:pos="1890"/>
          <w:tab w:val="left" w:pos="3330"/>
        </w:tabs>
        <w:rPr>
          <w:rFonts w:ascii="Calibri" w:hAnsi="Calibri"/>
          <w:color w:val="000000"/>
          <w:sz w:val="22"/>
          <w:szCs w:val="22"/>
        </w:rPr>
      </w:pPr>
      <w:r w:rsidRPr="00AF5D4C">
        <w:rPr>
          <w:rFonts w:ascii="Calibri" w:hAnsi="Calibri"/>
          <w:sz w:val="22"/>
          <w:szCs w:val="22"/>
        </w:rPr>
        <w:t xml:space="preserve">The budget chosen for the </w:t>
      </w:r>
      <w:r>
        <w:rPr>
          <w:rFonts w:ascii="Calibri" w:hAnsi="Calibri"/>
          <w:color w:val="000000"/>
          <w:sz w:val="22"/>
          <w:szCs w:val="22"/>
        </w:rPr>
        <w:t xml:space="preserve">software </w:t>
      </w:r>
      <w:r w:rsidR="00376D58">
        <w:rPr>
          <w:rFonts w:ascii="Calibri" w:hAnsi="Calibri"/>
          <w:color w:val="000000"/>
          <w:sz w:val="22"/>
          <w:szCs w:val="22"/>
        </w:rPr>
        <w:t xml:space="preserve">development </w:t>
      </w:r>
      <w:r>
        <w:rPr>
          <w:rFonts w:ascii="Calibri" w:hAnsi="Calibri"/>
          <w:color w:val="000000"/>
          <w:sz w:val="22"/>
          <w:szCs w:val="22"/>
        </w:rPr>
        <w:t xml:space="preserve">may put a restraint on what </w:t>
      </w:r>
      <w:r w:rsidR="00402F8B">
        <w:rPr>
          <w:rFonts w:ascii="Calibri" w:hAnsi="Calibri"/>
          <w:color w:val="000000"/>
          <w:sz w:val="22"/>
          <w:szCs w:val="22"/>
        </w:rPr>
        <w:t>software the developers can use.</w:t>
      </w:r>
    </w:p>
    <w:p w14:paraId="15F1B1EF" w14:textId="1F9415A1" w:rsidR="00A271EC" w:rsidRPr="00F36B82" w:rsidRDefault="00F36B82" w:rsidP="00F36B82">
      <w:pPr>
        <w:pStyle w:val="ListParagraph"/>
        <w:numPr>
          <w:ilvl w:val="0"/>
          <w:numId w:val="15"/>
        </w:numPr>
        <w:tabs>
          <w:tab w:val="left" w:pos="1890"/>
          <w:tab w:val="left" w:pos="3330"/>
        </w:tabs>
        <w:rPr>
          <w:rFonts w:ascii="Calibri" w:hAnsi="Calibri"/>
          <w:color w:val="000000"/>
          <w:sz w:val="22"/>
          <w:szCs w:val="22"/>
        </w:rPr>
      </w:pPr>
      <w:r>
        <w:rPr>
          <w:rFonts w:ascii="Calibri" w:hAnsi="Calibri"/>
          <w:color w:val="000000"/>
          <w:sz w:val="22"/>
          <w:szCs w:val="22"/>
        </w:rPr>
        <w:t xml:space="preserve">If a necessary software is out of budget, scale </w:t>
      </w:r>
      <w:r w:rsidR="00402F8B">
        <w:rPr>
          <w:rFonts w:ascii="Calibri" w:hAnsi="Calibri"/>
          <w:color w:val="000000"/>
          <w:sz w:val="22"/>
          <w:szCs w:val="22"/>
        </w:rPr>
        <w:t>the app down,</w:t>
      </w:r>
      <w:r>
        <w:rPr>
          <w:rFonts w:ascii="Calibri" w:hAnsi="Calibri"/>
          <w:color w:val="000000"/>
          <w:sz w:val="22"/>
          <w:szCs w:val="22"/>
        </w:rPr>
        <w:t xml:space="preserve"> and as resources grow through the </w:t>
      </w:r>
      <w:r w:rsidR="00402F8B">
        <w:rPr>
          <w:rFonts w:ascii="Calibri" w:hAnsi="Calibri"/>
          <w:color w:val="000000"/>
          <w:sz w:val="22"/>
          <w:szCs w:val="22"/>
        </w:rPr>
        <w:t>app</w:t>
      </w:r>
      <w:r w:rsidR="002E4D62">
        <w:rPr>
          <w:rFonts w:ascii="Calibri" w:hAnsi="Calibri"/>
          <w:color w:val="000000"/>
          <w:sz w:val="22"/>
          <w:szCs w:val="22"/>
        </w:rPr>
        <w:t>'</w:t>
      </w:r>
      <w:r w:rsidR="00402F8B">
        <w:rPr>
          <w:rFonts w:ascii="Calibri" w:hAnsi="Calibri"/>
          <w:color w:val="000000"/>
          <w:sz w:val="22"/>
          <w:szCs w:val="22"/>
        </w:rPr>
        <w:t xml:space="preserve">s </w:t>
      </w:r>
      <w:r>
        <w:rPr>
          <w:rFonts w:ascii="Calibri" w:hAnsi="Calibri"/>
          <w:color w:val="000000"/>
          <w:sz w:val="22"/>
          <w:szCs w:val="22"/>
        </w:rPr>
        <w:t xml:space="preserve">success, the software can be purchased over </w:t>
      </w:r>
      <w:r w:rsidR="00430AF2">
        <w:rPr>
          <w:rFonts w:ascii="Calibri" w:hAnsi="Calibri"/>
          <w:color w:val="000000"/>
          <w:sz w:val="22"/>
          <w:szCs w:val="22"/>
        </w:rPr>
        <w:t>time.</w:t>
      </w:r>
    </w:p>
    <w:p w14:paraId="5CD731AF" w14:textId="77777777" w:rsidR="005C6FD2" w:rsidDel="00504CB2" w:rsidRDefault="005C6FD2" w:rsidP="008743BA">
      <w:pPr>
        <w:tabs>
          <w:tab w:val="left" w:pos="540"/>
        </w:tabs>
        <w:rPr>
          <w:del w:id="434" w:author="miminguyenb@yahoo.com" w:date="2024-05-22T02:17:00Z" w16du:dateUtc="2024-05-22T09:17:00Z"/>
          <w:rFonts w:ascii="Calibri" w:hAnsi="Calibri"/>
          <w:color w:val="000000"/>
          <w:sz w:val="22"/>
        </w:rPr>
      </w:pPr>
    </w:p>
    <w:p w14:paraId="2D4932CA" w14:textId="77777777" w:rsidR="00504CB2" w:rsidRPr="0034053E" w:rsidRDefault="00504CB2" w:rsidP="00492503">
      <w:pPr>
        <w:tabs>
          <w:tab w:val="left" w:pos="1890"/>
          <w:tab w:val="left" w:pos="3330"/>
        </w:tabs>
        <w:spacing w:before="120"/>
        <w:ind w:left="900" w:hanging="360"/>
        <w:rPr>
          <w:ins w:id="435" w:author="miminguyenb@yahoo.com" w:date="2024-05-22T11:21:00Z" w16du:dateUtc="2024-05-22T18:21:00Z"/>
          <w:rFonts w:ascii="Calibri" w:hAnsi="Calibri"/>
          <w:color w:val="000000"/>
          <w:sz w:val="22"/>
        </w:rPr>
      </w:pPr>
    </w:p>
    <w:p w14:paraId="51A51275" w14:textId="4C7F4460" w:rsidR="005C6FD2" w:rsidRPr="00504CB2" w:rsidDel="008743BA" w:rsidRDefault="00504CB2" w:rsidP="008743BA">
      <w:pPr>
        <w:pStyle w:val="Heading2"/>
        <w:ind w:left="0" w:firstLine="0"/>
        <w:rPr>
          <w:del w:id="436" w:author="miminguyenb@yahoo.com" w:date="2024-05-22T02:16:00Z" w16du:dateUtc="2024-05-22T09:16:00Z"/>
          <w:rFonts w:ascii="Calibri" w:hAnsi="Calibri"/>
          <w:color w:val="000000"/>
          <w:rPrChange w:id="437" w:author="miminguyenb@yahoo.com" w:date="2024-05-22T11:22:00Z" w16du:dateUtc="2024-05-22T18:22:00Z">
            <w:rPr>
              <w:del w:id="438" w:author="miminguyenb@yahoo.com" w:date="2024-05-22T02:16:00Z" w16du:dateUtc="2024-05-22T09:16:00Z"/>
              <w:rFonts w:ascii="Calibri" w:hAnsi="Calibri"/>
              <w:color w:val="000000"/>
            </w:rPr>
          </w:rPrChange>
        </w:rPr>
        <w:pPrChange w:id="439" w:author="miminguyenb@yahoo.com" w:date="2024-05-22T02:17:00Z" w16du:dateUtc="2024-05-22T09:17:00Z">
          <w:pPr>
            <w:pStyle w:val="Heading2"/>
            <w:ind w:left="907"/>
          </w:pPr>
        </w:pPrChange>
      </w:pPr>
      <w:ins w:id="440" w:author="miminguyenb@yahoo.com" w:date="2024-05-22T11:22:00Z" w16du:dateUtc="2024-05-22T18:22:00Z">
        <w:r w:rsidRPr="00504CB2">
          <w:rPr>
            <w:rFonts w:ascii="Calibri" w:hAnsi="Calibri"/>
            <w:color w:val="FFFFFF" w:themeColor="background1"/>
            <w:sz w:val="22"/>
            <w:szCs w:val="22"/>
            <w:rPrChange w:id="441" w:author="miminguyenb@yahoo.com" w:date="2024-05-22T11:22:00Z" w16du:dateUtc="2024-05-22T18:22:00Z">
              <w:rPr>
                <w:rFonts w:ascii="Calibri" w:hAnsi="Calibri"/>
                <w:color w:val="FFFFFF" w:themeColor="background1"/>
                <w:sz w:val="22"/>
                <w:szCs w:val="22"/>
                <w:highlight w:val="darkCyan"/>
              </w:rPr>
            </w:rPrChange>
          </w:rPr>
          <w:tab/>
        </w:r>
        <w:r>
          <w:rPr>
            <w:rFonts w:ascii="Calibri" w:hAnsi="Calibri"/>
            <w:b w:val="0"/>
            <w:bCs w:val="0"/>
            <w:u w:val="single"/>
          </w:rPr>
          <w:t>Recommendation</w:t>
        </w:r>
        <w:r w:rsidRPr="00504CB2" w:rsidDel="008743BA">
          <w:rPr>
            <w:rFonts w:ascii="Calibri" w:hAnsi="Calibri"/>
            <w:color w:val="FFFFFF" w:themeColor="background1"/>
            <w:sz w:val="22"/>
            <w:szCs w:val="22"/>
            <w:highlight w:val="darkCyan"/>
            <w:rPrChange w:id="442" w:author="miminguyenb@yahoo.com" w:date="2024-05-22T11:22:00Z" w16du:dateUtc="2024-05-22T18:22:00Z">
              <w:rPr>
                <w:rFonts w:ascii="Calibri" w:hAnsi="Calibri"/>
                <w:color w:val="FFFFFF" w:themeColor="background1"/>
                <w:sz w:val="22"/>
                <w:szCs w:val="22"/>
                <w:highlight w:val="darkCyan"/>
              </w:rPr>
            </w:rPrChange>
          </w:rPr>
          <w:t xml:space="preserve"> </w:t>
        </w:r>
      </w:ins>
      <w:del w:id="443" w:author="miminguyenb@yahoo.com" w:date="2024-05-22T02:16:00Z" w16du:dateUtc="2024-05-22T09:16:00Z">
        <w:r w:rsidR="003F61B3" w:rsidRPr="00504CB2" w:rsidDel="008743BA">
          <w:rPr>
            <w:rFonts w:ascii="Calibri" w:hAnsi="Calibri"/>
            <w:color w:val="FFFFFF" w:themeColor="background1"/>
            <w:sz w:val="22"/>
            <w:szCs w:val="22"/>
            <w:highlight w:val="darkCyan"/>
            <w:rPrChange w:id="444" w:author="miminguyenb@yahoo.com" w:date="2024-05-22T11:22:00Z" w16du:dateUtc="2024-05-22T18:22:00Z">
              <w:rPr>
                <w:rFonts w:ascii="Calibri" w:hAnsi="Calibri"/>
                <w:color w:val="FFFFFF" w:themeColor="background1"/>
                <w:sz w:val="22"/>
                <w:szCs w:val="22"/>
                <w:highlight w:val="darkCyan"/>
              </w:rPr>
            </w:rPrChange>
          </w:rPr>
          <w:delText>Recommendation</w:delText>
        </w:r>
        <w:r w:rsidR="00492503" w:rsidRPr="00504CB2" w:rsidDel="008743BA">
          <w:rPr>
            <w:rFonts w:ascii="Calibri" w:hAnsi="Calibri"/>
            <w:color w:val="000000"/>
            <w:rPrChange w:id="445" w:author="miminguyenb@yahoo.com" w:date="2024-05-22T11:22:00Z" w16du:dateUtc="2024-05-22T18:22:00Z">
              <w:rPr>
                <w:rFonts w:ascii="Calibri" w:hAnsi="Calibri"/>
                <w:color w:val="000000"/>
              </w:rPr>
            </w:rPrChange>
          </w:rPr>
          <w:tab/>
        </w:r>
      </w:del>
    </w:p>
    <w:p w14:paraId="53465BBA" w14:textId="02E4EB3A" w:rsidR="0025234C" w:rsidRPr="00504CB2" w:rsidRDefault="003F61B3" w:rsidP="008743BA">
      <w:pPr>
        <w:tabs>
          <w:tab w:val="left" w:pos="540"/>
        </w:tabs>
        <w:rPr>
          <w:ins w:id="446" w:author="miminguyenb@yahoo.com" w:date="2024-05-21T22:11:00Z" w16du:dateUtc="2024-05-22T05:11:00Z"/>
          <w:rFonts w:ascii="Calibri" w:hAnsi="Calibri"/>
          <w:b/>
          <w:bCs/>
          <w:color w:val="000000"/>
          <w:sz w:val="22"/>
          <w:rPrChange w:id="447" w:author="miminguyenb@yahoo.com" w:date="2024-05-22T11:22:00Z" w16du:dateUtc="2024-05-22T18:22:00Z">
            <w:rPr>
              <w:ins w:id="448" w:author="miminguyenb@yahoo.com" w:date="2024-05-21T22:11:00Z" w16du:dateUtc="2024-05-22T05:11:00Z"/>
              <w:rFonts w:ascii="Calibri" w:hAnsi="Calibri"/>
              <w:color w:val="000000"/>
              <w:sz w:val="22"/>
            </w:rPr>
          </w:rPrChange>
        </w:rPr>
        <w:pPrChange w:id="449" w:author="miminguyenb@yahoo.com" w:date="2024-05-22T02:17:00Z" w16du:dateUtc="2024-05-22T09:17:00Z">
          <w:pPr>
            <w:tabs>
              <w:tab w:val="left" w:pos="540"/>
            </w:tabs>
            <w:ind w:left="907" w:hanging="360"/>
          </w:pPr>
        </w:pPrChange>
      </w:pPr>
      <w:del w:id="450" w:author="miminguyenb@yahoo.com" w:date="2024-05-22T02:16:00Z" w16du:dateUtc="2024-05-22T09:16:00Z">
        <w:r w:rsidRPr="00504CB2" w:rsidDel="008743BA">
          <w:rPr>
            <w:rFonts w:ascii="Calibri" w:hAnsi="Calibri"/>
            <w:b/>
            <w:bCs/>
            <w:color w:val="000000"/>
            <w:sz w:val="22"/>
            <w:rPrChange w:id="451" w:author="miminguyenb@yahoo.com" w:date="2024-05-22T11:22:00Z" w16du:dateUtc="2024-05-22T18:22:00Z">
              <w:rPr>
                <w:rFonts w:ascii="Calibri" w:hAnsi="Calibri"/>
                <w:bCs/>
                <w:color w:val="000000"/>
                <w:sz w:val="22"/>
              </w:rPr>
            </w:rPrChange>
          </w:rPr>
          <w:delText xml:space="preserve">What do you want your reader to do </w:delText>
        </w:r>
        <w:r w:rsidR="00492503" w:rsidRPr="00504CB2" w:rsidDel="008743BA">
          <w:rPr>
            <w:rFonts w:ascii="Calibri" w:hAnsi="Calibri"/>
            <w:b/>
            <w:bCs/>
            <w:color w:val="000000"/>
            <w:sz w:val="22"/>
            <w:rPrChange w:id="452" w:author="miminguyenb@yahoo.com" w:date="2024-05-22T11:22:00Z" w16du:dateUtc="2024-05-22T18:22:00Z">
              <w:rPr>
                <w:rFonts w:ascii="Calibri" w:hAnsi="Calibri"/>
                <w:bCs/>
                <w:color w:val="000000"/>
                <w:sz w:val="22"/>
              </w:rPr>
            </w:rPrChange>
          </w:rPr>
          <w:delText>upon receipt of this</w:delText>
        </w:r>
        <w:r w:rsidRPr="00504CB2" w:rsidDel="008743BA">
          <w:rPr>
            <w:rFonts w:ascii="Calibri" w:hAnsi="Calibri"/>
            <w:b/>
            <w:bCs/>
            <w:color w:val="000000"/>
            <w:sz w:val="22"/>
            <w:rPrChange w:id="453" w:author="miminguyenb@yahoo.com" w:date="2024-05-22T11:22:00Z" w16du:dateUtc="2024-05-22T18:22:00Z">
              <w:rPr>
                <w:rFonts w:ascii="Calibri" w:hAnsi="Calibri"/>
                <w:bCs/>
                <w:color w:val="000000"/>
                <w:sz w:val="22"/>
              </w:rPr>
            </w:rPrChange>
          </w:rPr>
          <w:delText xml:space="preserve"> document</w:delText>
        </w:r>
        <w:r w:rsidR="0034053E" w:rsidRPr="00504CB2" w:rsidDel="008743BA">
          <w:rPr>
            <w:rFonts w:ascii="Calibri" w:hAnsi="Calibri"/>
            <w:b/>
            <w:bCs/>
            <w:color w:val="000000"/>
            <w:sz w:val="22"/>
            <w:rPrChange w:id="454" w:author="miminguyenb@yahoo.com" w:date="2024-05-22T11:22:00Z" w16du:dateUtc="2024-05-22T18:22:00Z">
              <w:rPr>
                <w:rFonts w:ascii="Calibri" w:hAnsi="Calibri"/>
                <w:bCs/>
                <w:color w:val="000000"/>
                <w:sz w:val="22"/>
              </w:rPr>
            </w:rPrChange>
          </w:rPr>
          <w:delText xml:space="preserve">? </w:delText>
        </w:r>
        <w:r w:rsidR="00197F2A" w:rsidRPr="00504CB2" w:rsidDel="008743BA">
          <w:rPr>
            <w:rFonts w:ascii="Calibri" w:hAnsi="Calibri"/>
            <w:b/>
            <w:bCs/>
            <w:color w:val="000000"/>
            <w:sz w:val="22"/>
            <w:rPrChange w:id="455" w:author="miminguyenb@yahoo.com" w:date="2024-05-22T11:22:00Z" w16du:dateUtc="2024-05-22T18:22:00Z">
              <w:rPr>
                <w:rFonts w:ascii="Calibri" w:hAnsi="Calibri"/>
                <w:bCs/>
                <w:color w:val="000000"/>
                <w:sz w:val="22"/>
              </w:rPr>
            </w:rPrChange>
          </w:rPr>
          <w:delText>Wanderer'</w:delText>
        </w:r>
        <w:r w:rsidR="006F38A3" w:rsidRPr="00504CB2" w:rsidDel="008743BA">
          <w:rPr>
            <w:rFonts w:ascii="Calibri" w:hAnsi="Calibri"/>
            <w:b/>
            <w:bCs/>
            <w:color w:val="000000"/>
            <w:sz w:val="22"/>
            <w:rPrChange w:id="456" w:author="miminguyenb@yahoo.com" w:date="2024-05-22T11:22:00Z" w16du:dateUtc="2024-05-22T18:22:00Z">
              <w:rPr>
                <w:rFonts w:ascii="Calibri" w:hAnsi="Calibri"/>
                <w:bCs/>
                <w:color w:val="000000"/>
                <w:sz w:val="22"/>
              </w:rPr>
            </w:rPrChange>
          </w:rPr>
          <w:delText>s Tools</w:delText>
        </w:r>
        <w:r w:rsidR="0034053E" w:rsidRPr="00504CB2" w:rsidDel="008743BA">
          <w:rPr>
            <w:rFonts w:ascii="Calibri" w:hAnsi="Calibri"/>
            <w:b/>
            <w:bCs/>
            <w:color w:val="000000"/>
            <w:sz w:val="22"/>
            <w:rPrChange w:id="457" w:author="miminguyenb@yahoo.com" w:date="2024-05-22T11:22:00Z" w16du:dateUtc="2024-05-22T18:22:00Z">
              <w:rPr>
                <w:rFonts w:ascii="Calibri" w:hAnsi="Calibri"/>
                <w:bCs/>
                <w:color w:val="000000"/>
                <w:sz w:val="22"/>
              </w:rPr>
            </w:rPrChange>
          </w:rPr>
          <w:delText xml:space="preserve"> is your primary decision-maker</w:delText>
        </w:r>
        <w:r w:rsidR="00DF1301" w:rsidRPr="00504CB2" w:rsidDel="008743BA">
          <w:rPr>
            <w:rFonts w:ascii="Calibri" w:hAnsi="Calibri"/>
            <w:b/>
            <w:bCs/>
            <w:color w:val="000000"/>
            <w:sz w:val="22"/>
            <w:rPrChange w:id="458" w:author="miminguyenb@yahoo.com" w:date="2024-05-22T11:22:00Z" w16du:dateUtc="2024-05-22T18:22:00Z">
              <w:rPr>
                <w:rFonts w:ascii="Calibri" w:hAnsi="Calibri"/>
                <w:bCs/>
                <w:color w:val="000000"/>
                <w:sz w:val="22"/>
              </w:rPr>
            </w:rPrChange>
          </w:rPr>
          <w:delText>; what</w:delText>
        </w:r>
        <w:r w:rsidR="007629DE" w:rsidRPr="00504CB2" w:rsidDel="008743BA">
          <w:rPr>
            <w:rFonts w:ascii="Calibri" w:hAnsi="Calibri"/>
            <w:b/>
            <w:bCs/>
            <w:color w:val="000000"/>
            <w:sz w:val="22"/>
            <w:rPrChange w:id="459" w:author="miminguyenb@yahoo.com" w:date="2024-05-22T11:22:00Z" w16du:dateUtc="2024-05-22T18:22:00Z">
              <w:rPr>
                <w:rFonts w:ascii="Calibri" w:hAnsi="Calibri"/>
                <w:bCs/>
                <w:color w:val="000000"/>
                <w:sz w:val="22"/>
              </w:rPr>
            </w:rPrChange>
          </w:rPr>
          <w:delText xml:space="preserve"> actions </w:delText>
        </w:r>
        <w:r w:rsidR="0034053E" w:rsidRPr="00504CB2" w:rsidDel="008743BA">
          <w:rPr>
            <w:rFonts w:ascii="Calibri" w:hAnsi="Calibri"/>
            <w:b/>
            <w:bCs/>
            <w:color w:val="000000"/>
            <w:sz w:val="22"/>
            <w:rPrChange w:id="460" w:author="miminguyenb@yahoo.com" w:date="2024-05-22T11:22:00Z" w16du:dateUtc="2024-05-22T18:22:00Z">
              <w:rPr>
                <w:rFonts w:ascii="Calibri" w:hAnsi="Calibri"/>
                <w:bCs/>
                <w:color w:val="000000"/>
                <w:sz w:val="22"/>
              </w:rPr>
            </w:rPrChange>
          </w:rPr>
          <w:delText xml:space="preserve">should </w:delText>
        </w:r>
        <w:r w:rsidR="006F38A3" w:rsidRPr="00504CB2" w:rsidDel="008743BA">
          <w:rPr>
            <w:rFonts w:ascii="Calibri" w:hAnsi="Calibri"/>
            <w:b/>
            <w:bCs/>
            <w:color w:val="000000"/>
            <w:sz w:val="22"/>
            <w:rPrChange w:id="461" w:author="miminguyenb@yahoo.com" w:date="2024-05-22T11:22:00Z" w16du:dateUtc="2024-05-22T18:22:00Z">
              <w:rPr>
                <w:rFonts w:ascii="Calibri" w:hAnsi="Calibri"/>
                <w:bCs/>
                <w:color w:val="000000"/>
                <w:sz w:val="22"/>
              </w:rPr>
            </w:rPrChange>
          </w:rPr>
          <w:delText xml:space="preserve">they </w:delText>
        </w:r>
        <w:r w:rsidR="007629DE" w:rsidRPr="00504CB2" w:rsidDel="008743BA">
          <w:rPr>
            <w:rFonts w:ascii="Calibri" w:hAnsi="Calibri"/>
            <w:b/>
            <w:bCs/>
            <w:color w:val="000000"/>
            <w:sz w:val="22"/>
            <w:rPrChange w:id="462" w:author="miminguyenb@yahoo.com" w:date="2024-05-22T11:22:00Z" w16du:dateUtc="2024-05-22T18:22:00Z">
              <w:rPr>
                <w:rFonts w:ascii="Calibri" w:hAnsi="Calibri"/>
                <w:bCs/>
                <w:color w:val="000000"/>
                <w:sz w:val="22"/>
              </w:rPr>
            </w:rPrChange>
          </w:rPr>
          <w:delText xml:space="preserve">take </w:delText>
        </w:r>
        <w:r w:rsidRPr="00504CB2" w:rsidDel="008743BA">
          <w:rPr>
            <w:rFonts w:ascii="Calibri" w:hAnsi="Calibri"/>
            <w:b/>
            <w:bCs/>
            <w:color w:val="000000"/>
            <w:sz w:val="22"/>
            <w:rPrChange w:id="463" w:author="miminguyenb@yahoo.com" w:date="2024-05-22T11:22:00Z" w16du:dateUtc="2024-05-22T18:22:00Z">
              <w:rPr>
                <w:rFonts w:ascii="Calibri" w:hAnsi="Calibri"/>
                <w:bCs/>
                <w:color w:val="000000"/>
                <w:sz w:val="22"/>
              </w:rPr>
            </w:rPrChange>
          </w:rPr>
          <w:delText xml:space="preserve">after reading </w:delText>
        </w:r>
        <w:r w:rsidR="0034053E" w:rsidRPr="00504CB2" w:rsidDel="008743BA">
          <w:rPr>
            <w:rFonts w:ascii="Calibri" w:hAnsi="Calibri"/>
            <w:b/>
            <w:bCs/>
            <w:color w:val="000000"/>
            <w:sz w:val="22"/>
            <w:rPrChange w:id="464" w:author="miminguyenb@yahoo.com" w:date="2024-05-22T11:22:00Z" w16du:dateUtc="2024-05-22T18:22:00Z">
              <w:rPr>
                <w:rFonts w:ascii="Calibri" w:hAnsi="Calibri"/>
                <w:bCs/>
                <w:color w:val="000000"/>
                <w:sz w:val="22"/>
              </w:rPr>
            </w:rPrChange>
          </w:rPr>
          <w:delText>your proposal</w:delText>
        </w:r>
        <w:r w:rsidR="00FC3BE7" w:rsidRPr="00504CB2" w:rsidDel="008743BA">
          <w:rPr>
            <w:rFonts w:ascii="Calibri" w:hAnsi="Calibri"/>
            <w:b/>
            <w:bCs/>
            <w:color w:val="000000"/>
            <w:sz w:val="22"/>
            <w:rPrChange w:id="465" w:author="miminguyenb@yahoo.com" w:date="2024-05-22T11:22:00Z" w16du:dateUtc="2024-05-22T18:22:00Z">
              <w:rPr>
                <w:rFonts w:ascii="Calibri" w:hAnsi="Calibri"/>
                <w:bCs/>
                <w:color w:val="000000"/>
                <w:sz w:val="22"/>
              </w:rPr>
            </w:rPrChange>
          </w:rPr>
          <w:delText xml:space="preserve">? </w:delText>
        </w:r>
        <w:r w:rsidR="00492503" w:rsidRPr="00504CB2" w:rsidDel="008743BA">
          <w:rPr>
            <w:rFonts w:ascii="Calibri" w:hAnsi="Calibri"/>
            <w:b/>
            <w:bCs/>
            <w:i/>
            <w:color w:val="000000"/>
            <w:sz w:val="22"/>
            <w:rPrChange w:id="466" w:author="miminguyenb@yahoo.com" w:date="2024-05-22T11:22:00Z" w16du:dateUtc="2024-05-22T18:22:00Z">
              <w:rPr>
                <w:rFonts w:ascii="Calibri" w:hAnsi="Calibri"/>
                <w:bCs/>
                <w:i/>
                <w:color w:val="000000"/>
                <w:sz w:val="22"/>
              </w:rPr>
            </w:rPrChange>
          </w:rPr>
          <w:delText>What "next steps" should now be taken</w:delText>
        </w:r>
        <w:r w:rsidR="00FC3BE7" w:rsidRPr="00504CB2" w:rsidDel="008743BA">
          <w:rPr>
            <w:rFonts w:ascii="Calibri" w:hAnsi="Calibri"/>
            <w:b/>
            <w:bCs/>
            <w:i/>
            <w:color w:val="000000"/>
            <w:sz w:val="22"/>
            <w:rPrChange w:id="467" w:author="miminguyenb@yahoo.com" w:date="2024-05-22T11:22:00Z" w16du:dateUtc="2024-05-22T18:22:00Z">
              <w:rPr>
                <w:rFonts w:ascii="Calibri" w:hAnsi="Calibri"/>
                <w:bCs/>
                <w:i/>
                <w:color w:val="000000"/>
                <w:sz w:val="22"/>
              </w:rPr>
            </w:rPrChange>
          </w:rPr>
          <w:delText xml:space="preserve">? </w:delText>
        </w:r>
        <w:r w:rsidR="00474750" w:rsidRPr="00504CB2" w:rsidDel="008743BA">
          <w:rPr>
            <w:rFonts w:ascii="Calibri" w:hAnsi="Calibri"/>
            <w:b/>
            <w:bCs/>
            <w:color w:val="FFFFFF" w:themeColor="background1"/>
            <w:sz w:val="22"/>
            <w:szCs w:val="22"/>
            <w:highlight w:val="darkCyan"/>
            <w:rPrChange w:id="468" w:author="miminguyenb@yahoo.com" w:date="2024-05-22T11:22:00Z" w16du:dateUtc="2024-05-22T18:22:00Z">
              <w:rPr>
                <w:rFonts w:ascii="Calibri" w:hAnsi="Calibri"/>
                <w:color w:val="FFFFFF" w:themeColor="background1"/>
                <w:sz w:val="22"/>
                <w:szCs w:val="22"/>
                <w:highlight w:val="darkCyan"/>
              </w:rPr>
            </w:rPrChange>
          </w:rPr>
          <w:delText xml:space="preserve">DO NOT FORGET to add this to </w:delText>
        </w:r>
        <w:r w:rsidR="00675DD7" w:rsidRPr="00504CB2" w:rsidDel="008743BA">
          <w:rPr>
            <w:rFonts w:ascii="Calibri" w:hAnsi="Calibri"/>
            <w:b/>
            <w:bCs/>
            <w:color w:val="FFFFFF" w:themeColor="background1"/>
            <w:sz w:val="22"/>
            <w:szCs w:val="22"/>
            <w:highlight w:val="darkCyan"/>
            <w:rPrChange w:id="469" w:author="miminguyenb@yahoo.com" w:date="2024-05-22T11:22:00Z" w16du:dateUtc="2024-05-22T18:22:00Z">
              <w:rPr>
                <w:rFonts w:ascii="Calibri" w:hAnsi="Calibri"/>
                <w:color w:val="FFFFFF" w:themeColor="background1"/>
                <w:sz w:val="22"/>
                <w:szCs w:val="22"/>
                <w:highlight w:val="darkCyan"/>
              </w:rPr>
            </w:rPrChange>
          </w:rPr>
          <w:delText>Part 2</w:delText>
        </w:r>
        <w:r w:rsidR="00474750" w:rsidRPr="00504CB2" w:rsidDel="008743BA">
          <w:rPr>
            <w:rFonts w:ascii="Calibri" w:hAnsi="Calibri"/>
            <w:b/>
            <w:bCs/>
            <w:color w:val="FFFFFF" w:themeColor="background1"/>
            <w:sz w:val="22"/>
            <w:szCs w:val="22"/>
            <w:highlight w:val="darkCyan"/>
            <w:rPrChange w:id="470" w:author="miminguyenb@yahoo.com" w:date="2024-05-22T11:22:00Z" w16du:dateUtc="2024-05-22T18:22:00Z">
              <w:rPr>
                <w:rFonts w:ascii="Calibri" w:hAnsi="Calibri"/>
                <w:color w:val="FFFFFF" w:themeColor="background1"/>
                <w:sz w:val="22"/>
                <w:szCs w:val="22"/>
                <w:highlight w:val="darkCyan"/>
              </w:rPr>
            </w:rPrChange>
          </w:rPr>
          <w:delText>!</w:delText>
        </w:r>
        <w:r w:rsidR="00474750" w:rsidRPr="00504CB2" w:rsidDel="008743BA">
          <w:rPr>
            <w:rFonts w:ascii="Calibri" w:hAnsi="Calibri"/>
            <w:b/>
            <w:bCs/>
            <w:color w:val="000000"/>
            <w:sz w:val="22"/>
            <w:rPrChange w:id="471" w:author="miminguyenb@yahoo.com" w:date="2024-05-22T11:22:00Z" w16du:dateUtc="2024-05-22T18:22:00Z">
              <w:rPr>
                <w:rFonts w:ascii="Calibri" w:hAnsi="Calibri"/>
                <w:color w:val="000000"/>
                <w:sz w:val="22"/>
              </w:rPr>
            </w:rPrChange>
          </w:rPr>
          <w:delText xml:space="preserve"> </w:delText>
        </w:r>
      </w:del>
    </w:p>
    <w:p w14:paraId="3ECF9E8A" w14:textId="2C5C4295" w:rsidR="0025234C" w:rsidRDefault="0025234C" w:rsidP="002E7AD9">
      <w:pPr>
        <w:tabs>
          <w:tab w:val="left" w:pos="540"/>
        </w:tabs>
        <w:ind w:left="907" w:hanging="360"/>
        <w:rPr>
          <w:ins w:id="472" w:author="miminguyenb@yahoo.com" w:date="2024-05-21T22:10:00Z" w16du:dateUtc="2024-05-22T05:10:00Z"/>
          <w:rFonts w:ascii="Calibri" w:hAnsi="Calibri"/>
          <w:color w:val="000000"/>
          <w:sz w:val="22"/>
        </w:rPr>
      </w:pPr>
      <w:ins w:id="473" w:author="miminguyenb@yahoo.com" w:date="2024-05-21T22:12:00Z" w16du:dateUtc="2024-05-22T05:12:00Z">
        <w:r>
          <w:rPr>
            <w:rFonts w:ascii="Calibri" w:hAnsi="Calibri"/>
            <w:color w:val="000000"/>
            <w:sz w:val="22"/>
          </w:rPr>
          <w:t>Upon receipt of this document, please review the proposed project and budget and double-check its v</w:t>
        </w:r>
      </w:ins>
      <w:ins w:id="474" w:author="miminguyenb@yahoo.com" w:date="2024-05-21T22:13:00Z" w16du:dateUtc="2024-05-22T05:13:00Z">
        <w:r>
          <w:rPr>
            <w:rFonts w:ascii="Calibri" w:hAnsi="Calibri"/>
            <w:color w:val="000000"/>
            <w:sz w:val="22"/>
          </w:rPr>
          <w:t xml:space="preserve">iability. </w:t>
        </w:r>
        <w:r w:rsidR="00A20FBB">
          <w:rPr>
            <w:rFonts w:ascii="Calibri" w:hAnsi="Calibri"/>
            <w:color w:val="000000"/>
            <w:sz w:val="22"/>
          </w:rPr>
          <w:t xml:space="preserve">Make sure that all those </w:t>
        </w:r>
      </w:ins>
      <w:ins w:id="475" w:author="miminguyenb@yahoo.com" w:date="2024-05-21T22:14:00Z" w16du:dateUtc="2024-05-22T05:14:00Z">
        <w:r w:rsidR="00A20FBB">
          <w:rPr>
            <w:rFonts w:ascii="Calibri" w:hAnsi="Calibri"/>
            <w:color w:val="000000"/>
            <w:sz w:val="22"/>
          </w:rPr>
          <w:t>involved</w:t>
        </w:r>
      </w:ins>
      <w:ins w:id="476" w:author="miminguyenb@yahoo.com" w:date="2024-05-21T22:13:00Z" w16du:dateUtc="2024-05-22T05:13:00Z">
        <w:r w:rsidR="00A20FBB">
          <w:rPr>
            <w:rFonts w:ascii="Calibri" w:hAnsi="Calibri"/>
            <w:color w:val="000000"/>
            <w:sz w:val="22"/>
          </w:rPr>
          <w:t xml:space="preserve"> thoroughly understand the system proposal. </w:t>
        </w:r>
      </w:ins>
      <w:ins w:id="477" w:author="miminguyenb@yahoo.com" w:date="2024-05-21T22:16:00Z" w16du:dateUtc="2024-05-22T05:16:00Z">
        <w:r w:rsidR="00A20FBB">
          <w:rPr>
            <w:rFonts w:ascii="Calibri" w:hAnsi="Calibri"/>
            <w:color w:val="000000"/>
            <w:sz w:val="22"/>
          </w:rPr>
          <w:t>Afterward</w:t>
        </w:r>
      </w:ins>
      <w:ins w:id="478" w:author="miminguyenb@yahoo.com" w:date="2024-05-21T22:15:00Z" w16du:dateUtc="2024-05-22T05:15:00Z">
        <w:r w:rsidR="00A20FBB">
          <w:rPr>
            <w:rFonts w:ascii="Calibri" w:hAnsi="Calibri"/>
            <w:color w:val="000000"/>
            <w:sz w:val="22"/>
          </w:rPr>
          <w:t>,</w:t>
        </w:r>
      </w:ins>
      <w:ins w:id="479" w:author="miminguyenb@yahoo.com" w:date="2024-05-21T22:14:00Z" w16du:dateUtc="2024-05-22T05:14:00Z">
        <w:r w:rsidR="00A20FBB">
          <w:rPr>
            <w:rFonts w:ascii="Calibri" w:hAnsi="Calibri"/>
            <w:color w:val="000000"/>
            <w:sz w:val="22"/>
          </w:rPr>
          <w:t xml:space="preserve"> be sure to approve the allocation of funds for the ADA-Friendly Navigation App. </w:t>
        </w:r>
      </w:ins>
      <w:ins w:id="480" w:author="miminguyenb@yahoo.com" w:date="2024-05-21T22:16:00Z" w16du:dateUtc="2024-05-22T05:16:00Z">
        <w:r w:rsidR="00A20FBB">
          <w:rPr>
            <w:rFonts w:ascii="Calibri" w:hAnsi="Calibri"/>
            <w:color w:val="000000"/>
            <w:sz w:val="22"/>
          </w:rPr>
          <w:t xml:space="preserve">Once funds allocation has been </w:t>
        </w:r>
      </w:ins>
      <w:ins w:id="481" w:author="miminguyenb@yahoo.com" w:date="2024-05-21T22:15:00Z" w16du:dateUtc="2024-05-22T05:15:00Z">
        <w:r w:rsidR="00A20FBB">
          <w:rPr>
            <w:rFonts w:ascii="Calibri" w:hAnsi="Calibri"/>
            <w:color w:val="000000"/>
            <w:sz w:val="22"/>
          </w:rPr>
          <w:t>completed, start work on the project.</w:t>
        </w:r>
      </w:ins>
    </w:p>
    <w:p w14:paraId="298C8E7C" w14:textId="77777777" w:rsidR="0025234C" w:rsidRPr="00474750" w:rsidRDefault="0025234C" w:rsidP="008743BA">
      <w:pPr>
        <w:tabs>
          <w:tab w:val="left" w:pos="540"/>
        </w:tabs>
        <w:rPr>
          <w:rFonts w:ascii="Calibri" w:hAnsi="Calibri"/>
          <w:color w:val="000000"/>
          <w:sz w:val="22"/>
        </w:rPr>
        <w:pPrChange w:id="482" w:author="miminguyenb@yahoo.com" w:date="2024-05-22T02:17:00Z" w16du:dateUtc="2024-05-22T09:17:00Z">
          <w:pPr>
            <w:tabs>
              <w:tab w:val="left" w:pos="540"/>
            </w:tabs>
            <w:ind w:left="907" w:hanging="360"/>
          </w:pPr>
        </w:pPrChange>
      </w:pPr>
    </w:p>
    <w:p w14:paraId="1989D755" w14:textId="43A0927A" w:rsidR="003209C7" w:rsidRPr="00AF5D4C" w:rsidDel="008743BA" w:rsidRDefault="003F61B3" w:rsidP="009903F4">
      <w:pPr>
        <w:pStyle w:val="BodyText"/>
        <w:keepNext/>
        <w:tabs>
          <w:tab w:val="left" w:pos="540"/>
        </w:tabs>
        <w:spacing w:before="120"/>
        <w:ind w:left="907" w:hanging="360"/>
        <w:outlineLvl w:val="1"/>
        <w:rPr>
          <w:del w:id="483" w:author="miminguyenb@yahoo.com" w:date="2024-05-22T02:17:00Z" w16du:dateUtc="2024-05-22T09:17:00Z"/>
          <w:rFonts w:ascii="Calibri" w:hAnsi="Calibri"/>
          <w:sz w:val="22"/>
        </w:rPr>
      </w:pPr>
      <w:bookmarkStart w:id="484" w:name="_Toc167241587"/>
      <w:bookmarkStart w:id="485" w:name="_Toc167241836"/>
      <w:r w:rsidRPr="00AF5D4C">
        <w:rPr>
          <w:rFonts w:ascii="Calibri" w:hAnsi="Calibri"/>
          <w:bCs/>
          <w:u w:val="single"/>
        </w:rPr>
        <w:t>Document Overview</w:t>
      </w:r>
      <w:bookmarkEnd w:id="484"/>
      <w:bookmarkEnd w:id="485"/>
    </w:p>
    <w:p w14:paraId="5816A6ED" w14:textId="6DE0C0A5" w:rsidR="003F61B3" w:rsidRDefault="003209C7" w:rsidP="008743BA">
      <w:pPr>
        <w:pStyle w:val="BodyText"/>
        <w:keepNext/>
        <w:tabs>
          <w:tab w:val="left" w:pos="540"/>
        </w:tabs>
        <w:spacing w:before="120"/>
        <w:ind w:left="907" w:hanging="360"/>
        <w:outlineLvl w:val="1"/>
        <w:pPrChange w:id="486" w:author="miminguyenb@yahoo.com" w:date="2024-05-22T02:17:00Z" w16du:dateUtc="2024-05-22T09:17:00Z">
          <w:pPr>
            <w:tabs>
              <w:tab w:val="left" w:pos="540"/>
            </w:tabs>
            <w:ind w:left="907" w:hanging="360"/>
          </w:pPr>
        </w:pPrChange>
      </w:pPr>
      <w:del w:id="487" w:author="miminguyenb@yahoo.com" w:date="2024-05-22T02:17:00Z" w16du:dateUtc="2024-05-22T09:17:00Z">
        <w:r w:rsidDel="008743BA">
          <w:rPr>
            <w:color w:val="000000"/>
          </w:rPr>
          <w:tab/>
        </w:r>
        <w:r w:rsidR="00DD334B" w:rsidRPr="0034053E" w:rsidDel="008743BA">
          <w:rPr>
            <w:color w:val="000000"/>
          </w:rPr>
          <w:delText xml:space="preserve">Be sure this </w:delText>
        </w:r>
        <w:r w:rsidR="00675DD7" w:rsidDel="008743BA">
          <w:rPr>
            <w:color w:val="000000"/>
          </w:rPr>
          <w:delText>needs to be</w:delText>
        </w:r>
        <w:r w:rsidR="00DD334B" w:rsidRPr="0034053E" w:rsidDel="008743BA">
          <w:rPr>
            <w:color w:val="000000"/>
          </w:rPr>
          <w:delText xml:space="preserve"> </w:delText>
        </w:r>
        <w:r w:rsidR="00DD334B" w:rsidRPr="0081609E" w:rsidDel="008743BA">
          <w:rPr>
            <w:szCs w:val="22"/>
            <w:highlight w:val="darkCyan"/>
          </w:rPr>
          <w:delText xml:space="preserve">updated for the </w:delText>
        </w:r>
        <w:r w:rsidR="00675DD7" w:rsidRPr="0081609E" w:rsidDel="008743BA">
          <w:rPr>
            <w:szCs w:val="22"/>
            <w:highlight w:val="darkCyan"/>
          </w:rPr>
          <w:delText>Part 2</w:delText>
        </w:r>
        <w:r w:rsidR="006F38A3" w:rsidRPr="0081609E" w:rsidDel="008743BA">
          <w:rPr>
            <w:szCs w:val="22"/>
            <w:highlight w:val="darkCyan"/>
          </w:rPr>
          <w:delText xml:space="preserve"> </w:delText>
        </w:r>
        <w:r w:rsidR="0013229C" w:rsidDel="008743BA">
          <w:rPr>
            <w:szCs w:val="22"/>
            <w:highlight w:val="darkCyan"/>
          </w:rPr>
          <w:delText>submission</w:delText>
        </w:r>
        <w:r w:rsidR="00DD334B" w:rsidRPr="003209C7" w:rsidDel="008743BA">
          <w:rPr>
            <w:i/>
            <w:color w:val="0000FF"/>
          </w:rPr>
          <w:delText xml:space="preserve"> </w:delText>
        </w:r>
        <w:r w:rsidR="00DD334B" w:rsidRPr="0034053E" w:rsidDel="008743BA">
          <w:delText>to include the entire document.</w:delText>
        </w:r>
      </w:del>
    </w:p>
    <w:p w14:paraId="36C168B5" w14:textId="77777777" w:rsidR="00F36B82" w:rsidRDefault="00F36B82" w:rsidP="0034053E">
      <w:pPr>
        <w:tabs>
          <w:tab w:val="left" w:pos="540"/>
        </w:tabs>
        <w:ind w:left="907" w:hanging="360"/>
        <w:rPr>
          <w:rFonts w:ascii="Calibri" w:hAnsi="Calibri"/>
          <w:sz w:val="22"/>
        </w:rPr>
      </w:pPr>
    </w:p>
    <w:p w14:paraId="4810AC94" w14:textId="52D9D6D2" w:rsidR="00F36B82" w:rsidRPr="007F4CA3" w:rsidRDefault="00F36B82" w:rsidP="007F4CA3">
      <w:pPr>
        <w:tabs>
          <w:tab w:val="left" w:pos="540"/>
        </w:tabs>
        <w:ind w:left="907" w:hanging="360"/>
        <w:rPr>
          <w:rFonts w:ascii="Calibri" w:hAnsi="Calibri"/>
          <w:sz w:val="22"/>
          <w:rPrChange w:id="488" w:author="miminguyenb@yahoo.com" w:date="2024-05-22T01:18:00Z" w16du:dateUtc="2024-05-22T08:18:00Z">
            <w:rPr>
              <w:rFonts w:asciiTheme="minorHAnsi" w:hAnsiTheme="minorHAnsi" w:cstheme="minorHAnsi"/>
              <w:sz w:val="22"/>
              <w:szCs w:val="22"/>
            </w:rPr>
          </w:rPrChange>
        </w:rPr>
      </w:pPr>
      <w:r>
        <w:rPr>
          <w:rFonts w:ascii="Calibri" w:hAnsi="Calibri"/>
          <w:sz w:val="22"/>
        </w:rPr>
        <w:t xml:space="preserve">The rest of the System Proposal will delve deeper into the details of the ADA-Friendly Navigation App. First, the approved Project Initiation Request (PIR) will be attached to give a rough overlook of other aspects </w:t>
      </w:r>
      <w:r w:rsidR="00430AF2">
        <w:rPr>
          <w:rFonts w:ascii="Calibri" w:hAnsi="Calibri"/>
          <w:sz w:val="22"/>
        </w:rPr>
        <w:t>of</w:t>
      </w:r>
      <w:r>
        <w:rPr>
          <w:rFonts w:ascii="Calibri" w:hAnsi="Calibri"/>
          <w:sz w:val="22"/>
        </w:rPr>
        <w:t xml:space="preserve"> the app that </w:t>
      </w:r>
      <w:r w:rsidR="00402F8B">
        <w:rPr>
          <w:rFonts w:ascii="Calibri" w:hAnsi="Calibri"/>
          <w:sz w:val="22"/>
        </w:rPr>
        <w:t xml:space="preserve">still need to be </w:t>
      </w:r>
      <w:r>
        <w:rPr>
          <w:rFonts w:ascii="Calibri" w:hAnsi="Calibri"/>
          <w:sz w:val="22"/>
        </w:rPr>
        <w:t xml:space="preserve">mentioned. Following the PIR will be the Feasibility Assessment of the app. This section will analyze </w:t>
      </w:r>
      <w:r w:rsidR="00430AF2">
        <w:rPr>
          <w:rFonts w:ascii="Calibri" w:hAnsi="Calibri"/>
          <w:sz w:val="22"/>
        </w:rPr>
        <w:t xml:space="preserve">whether the creation of the application is </w:t>
      </w:r>
      <w:r w:rsidR="00430AF2" w:rsidRPr="00430AF2">
        <w:rPr>
          <w:rFonts w:ascii="Calibri" w:hAnsi="Calibri"/>
          <w:sz w:val="22"/>
          <w:u w:val="single"/>
        </w:rPr>
        <w:t>feasible</w:t>
      </w:r>
      <w:r>
        <w:rPr>
          <w:rFonts w:ascii="Calibri" w:hAnsi="Calibri"/>
          <w:sz w:val="22"/>
        </w:rPr>
        <w:t>. Afterward, the Requirement Definition will outline</w:t>
      </w:r>
      <w:r w:rsidR="00402F8B">
        <w:rPr>
          <w:rFonts w:ascii="Calibri" w:hAnsi="Calibri"/>
          <w:sz w:val="22"/>
        </w:rPr>
        <w:t xml:space="preserve"> the app</w:t>
      </w:r>
      <w:r w:rsidR="002E4D62">
        <w:rPr>
          <w:rFonts w:ascii="Calibri" w:hAnsi="Calibri"/>
          <w:sz w:val="22"/>
        </w:rPr>
        <w:t>'</w:t>
      </w:r>
      <w:r w:rsidR="00402F8B">
        <w:rPr>
          <w:rFonts w:ascii="Calibri" w:hAnsi="Calibri"/>
          <w:sz w:val="22"/>
        </w:rPr>
        <w:t>s</w:t>
      </w:r>
      <w:r>
        <w:rPr>
          <w:rFonts w:ascii="Calibri" w:hAnsi="Calibri"/>
          <w:sz w:val="22"/>
        </w:rPr>
        <w:t xml:space="preserve"> functional and non-functional </w:t>
      </w:r>
      <w:r w:rsidR="00402F8B">
        <w:rPr>
          <w:rFonts w:ascii="Calibri" w:hAnsi="Calibri"/>
          <w:sz w:val="22"/>
        </w:rPr>
        <w:t>requirements</w:t>
      </w:r>
      <w:r>
        <w:rPr>
          <w:rFonts w:ascii="Calibri" w:hAnsi="Calibri"/>
          <w:sz w:val="22"/>
        </w:rPr>
        <w:t xml:space="preserve">. These can also be known </w:t>
      </w:r>
      <w:r w:rsidR="006C6EE9">
        <w:rPr>
          <w:rFonts w:ascii="Calibri" w:hAnsi="Calibri"/>
          <w:sz w:val="22"/>
        </w:rPr>
        <w:t xml:space="preserve">as non-negotiable deliverables. </w:t>
      </w:r>
      <w:del w:id="489" w:author="miminguyenb@yahoo.com" w:date="2024-05-22T01:13:00Z" w16du:dateUtc="2024-05-22T08:13:00Z">
        <w:r w:rsidR="006C6EE9" w:rsidDel="007F4CA3">
          <w:rPr>
            <w:rFonts w:ascii="Calibri" w:hAnsi="Calibri"/>
            <w:sz w:val="22"/>
          </w:rPr>
          <w:delText xml:space="preserve">The </w:delText>
        </w:r>
      </w:del>
      <w:ins w:id="490" w:author="miminguyenb@yahoo.com" w:date="2024-05-22T03:05:00Z" w16du:dateUtc="2024-05-22T10:05:00Z">
        <w:r w:rsidR="00656CB3">
          <w:rPr>
            <w:rFonts w:ascii="Calibri" w:hAnsi="Calibri"/>
            <w:sz w:val="22"/>
          </w:rPr>
          <w:t xml:space="preserve">The Requirement Definition of the System Proposal </w:t>
        </w:r>
      </w:ins>
      <w:del w:id="491" w:author="miminguyenb@yahoo.com" w:date="2024-05-22T03:05:00Z" w16du:dateUtc="2024-05-22T10:05:00Z">
        <w:r w:rsidR="006C6EE9" w:rsidDel="00656CB3">
          <w:rPr>
            <w:rFonts w:ascii="Calibri" w:hAnsi="Calibri"/>
            <w:sz w:val="22"/>
          </w:rPr>
          <w:delText xml:space="preserve">Requirement Definition </w:delText>
        </w:r>
      </w:del>
      <w:del w:id="492" w:author="miminguyenb@yahoo.com" w:date="2024-05-22T01:14:00Z" w16du:dateUtc="2024-05-22T08:14:00Z">
        <w:r w:rsidR="006C6EE9" w:rsidDel="007F4CA3">
          <w:rPr>
            <w:rFonts w:ascii="Calibri" w:hAnsi="Calibri"/>
            <w:sz w:val="22"/>
          </w:rPr>
          <w:delText xml:space="preserve">is </w:delText>
        </w:r>
        <w:r w:rsidR="006C6EE9" w:rsidDel="007F4CA3">
          <w:rPr>
            <w:rFonts w:ascii="Calibri" w:hAnsi="Calibri"/>
            <w:sz w:val="22"/>
            <w:u w:val="single"/>
          </w:rPr>
          <w:delText xml:space="preserve">currently </w:delText>
        </w:r>
        <w:r w:rsidR="006C6EE9" w:rsidDel="007F4CA3">
          <w:rPr>
            <w:rFonts w:ascii="Calibri" w:hAnsi="Calibri"/>
            <w:sz w:val="22"/>
          </w:rPr>
          <w:delText xml:space="preserve">the last part </w:delText>
        </w:r>
      </w:del>
      <w:del w:id="493" w:author="miminguyenb@yahoo.com" w:date="2024-05-22T03:05:00Z" w16du:dateUtc="2024-05-22T10:05:00Z">
        <w:r w:rsidR="006C6EE9" w:rsidDel="00656CB3">
          <w:rPr>
            <w:rFonts w:ascii="Calibri" w:hAnsi="Calibri"/>
            <w:sz w:val="22"/>
          </w:rPr>
          <w:delText xml:space="preserve">of the System Proposal that </w:delText>
        </w:r>
      </w:del>
      <w:r w:rsidR="006C6EE9">
        <w:rPr>
          <w:rFonts w:ascii="Calibri" w:hAnsi="Calibri"/>
          <w:sz w:val="22"/>
        </w:rPr>
        <w:t xml:space="preserve">focuses on the </w:t>
      </w:r>
      <w:del w:id="494" w:author="miminguyenb@yahoo.com" w:date="2024-05-22T01:16:00Z" w16du:dateUtc="2024-05-22T08:16:00Z">
        <w:r w:rsidR="006C6EE9" w:rsidDel="007F4CA3">
          <w:rPr>
            <w:rFonts w:ascii="Calibri" w:hAnsi="Calibri"/>
            <w:sz w:val="22"/>
          </w:rPr>
          <w:delText>ADA-Friendly Navigation App</w:delText>
        </w:r>
      </w:del>
      <w:ins w:id="495" w:author="miminguyenb@yahoo.com" w:date="2024-05-22T01:16:00Z" w16du:dateUtc="2024-05-22T08:16:00Z">
        <w:r w:rsidR="007F4CA3">
          <w:rPr>
            <w:rFonts w:ascii="Calibri" w:hAnsi="Calibri"/>
            <w:sz w:val="22"/>
          </w:rPr>
          <w:t>ADAFNA</w:t>
        </w:r>
      </w:ins>
      <w:ins w:id="496" w:author="miminguyenb@yahoo.com" w:date="2024-05-22T01:14:00Z" w16du:dateUtc="2024-05-22T08:14:00Z">
        <w:r w:rsidR="007F4CA3">
          <w:rPr>
            <w:rFonts w:ascii="Calibri" w:hAnsi="Calibri"/>
            <w:sz w:val="22"/>
          </w:rPr>
          <w:t>, outlining the functional, data, and non-functional requirements</w:t>
        </w:r>
      </w:ins>
      <w:r w:rsidR="006C6EE9">
        <w:rPr>
          <w:rFonts w:ascii="Calibri" w:hAnsi="Calibri"/>
          <w:sz w:val="22"/>
        </w:rPr>
        <w:t>.</w:t>
      </w:r>
      <w:ins w:id="497" w:author="miminguyenb@yahoo.com" w:date="2024-05-22T01:14:00Z" w16du:dateUtc="2024-05-22T08:14:00Z">
        <w:r w:rsidR="007F4CA3">
          <w:rPr>
            <w:rFonts w:ascii="Calibri" w:hAnsi="Calibri"/>
            <w:sz w:val="22"/>
          </w:rPr>
          <w:t xml:space="preserve"> The </w:t>
        </w:r>
      </w:ins>
      <w:ins w:id="498" w:author="miminguyenb@yahoo.com" w:date="2024-05-22T01:15:00Z" w16du:dateUtc="2024-05-22T08:15:00Z">
        <w:r w:rsidR="007F4CA3">
          <w:rPr>
            <w:rFonts w:ascii="Calibri" w:hAnsi="Calibri"/>
            <w:sz w:val="22"/>
          </w:rPr>
          <w:t xml:space="preserve">final large part of the </w:t>
        </w:r>
      </w:ins>
      <w:ins w:id="499" w:author="miminguyenb@yahoo.com" w:date="2024-05-22T01:16:00Z" w16du:dateUtc="2024-05-22T08:16:00Z">
        <w:r w:rsidR="007F4CA3">
          <w:rPr>
            <w:rFonts w:ascii="Calibri" w:hAnsi="Calibri"/>
            <w:sz w:val="22"/>
          </w:rPr>
          <w:t>ADAFNA is the Requirements Model, where the Use-Case Diagram and Descriptions are detailed. Then</w:t>
        </w:r>
      </w:ins>
      <w:ins w:id="500" w:author="miminguyenb@yahoo.com" w:date="2024-05-22T01:17:00Z" w16du:dateUtc="2024-05-22T08:17:00Z">
        <w:r w:rsidR="007F4CA3">
          <w:rPr>
            <w:rFonts w:ascii="Calibri" w:hAnsi="Calibri"/>
            <w:sz w:val="22"/>
          </w:rPr>
          <w:t>, the System Evaluation takes a glimpse into the future and what changes</w:t>
        </w:r>
      </w:ins>
      <w:ins w:id="501" w:author="miminguyenb@yahoo.com" w:date="2024-05-22T01:16:00Z" w16du:dateUtc="2024-05-22T08:16:00Z">
        <w:r w:rsidR="007F4CA3">
          <w:rPr>
            <w:rFonts w:ascii="Calibri" w:hAnsi="Calibri"/>
            <w:sz w:val="22"/>
          </w:rPr>
          <w:t xml:space="preserve"> may come with the gro</w:t>
        </w:r>
      </w:ins>
      <w:ins w:id="502" w:author="miminguyenb@yahoo.com" w:date="2024-05-22T01:17:00Z" w16du:dateUtc="2024-05-22T08:17:00Z">
        <w:r w:rsidR="007F4CA3">
          <w:rPr>
            <w:rFonts w:ascii="Calibri" w:hAnsi="Calibri"/>
            <w:sz w:val="22"/>
          </w:rPr>
          <w:t xml:space="preserve">wth of the ADAFNA. A conclusion reflecting on the entire </w:t>
        </w:r>
      </w:ins>
      <w:ins w:id="503" w:author="miminguyenb@yahoo.com" w:date="2024-05-22T01:18:00Z" w16du:dateUtc="2024-05-22T08:18:00Z">
        <w:r w:rsidR="007F4CA3">
          <w:rPr>
            <w:rFonts w:ascii="Calibri" w:hAnsi="Calibri"/>
            <w:sz w:val="22"/>
          </w:rPr>
          <w:t>System</w:t>
        </w:r>
      </w:ins>
      <w:ins w:id="504" w:author="miminguyenb@yahoo.com" w:date="2024-05-22T01:17:00Z" w16du:dateUtc="2024-05-22T08:17:00Z">
        <w:r w:rsidR="007F4CA3">
          <w:rPr>
            <w:rFonts w:ascii="Calibri" w:hAnsi="Calibri"/>
            <w:sz w:val="22"/>
          </w:rPr>
          <w:t xml:space="preserve"> </w:t>
        </w:r>
      </w:ins>
      <w:ins w:id="505" w:author="miminguyenb@yahoo.com" w:date="2024-05-22T01:18:00Z" w16du:dateUtc="2024-05-22T08:18:00Z">
        <w:r w:rsidR="007F4CA3">
          <w:rPr>
            <w:rFonts w:ascii="Calibri" w:hAnsi="Calibri"/>
            <w:sz w:val="22"/>
          </w:rPr>
          <w:t>Proposal</w:t>
        </w:r>
      </w:ins>
      <w:ins w:id="506" w:author="miminguyenb@yahoo.com" w:date="2024-05-22T01:17:00Z" w16du:dateUtc="2024-05-22T08:17:00Z">
        <w:r w:rsidR="007F4CA3">
          <w:rPr>
            <w:rFonts w:ascii="Calibri" w:hAnsi="Calibri"/>
            <w:sz w:val="22"/>
          </w:rPr>
          <w:t xml:space="preserve"> rounds </w:t>
        </w:r>
      </w:ins>
      <w:ins w:id="507" w:author="miminguyenb@yahoo.com" w:date="2024-05-22T01:18:00Z" w16du:dateUtc="2024-05-22T08:18:00Z">
        <w:r w:rsidR="007F4CA3">
          <w:rPr>
            <w:rFonts w:ascii="Calibri" w:hAnsi="Calibri"/>
            <w:sz w:val="22"/>
          </w:rPr>
          <w:t xml:space="preserve">it. </w:t>
        </w:r>
      </w:ins>
      <w:ins w:id="508" w:author="miminguyenb@yahoo.com" w:date="2024-05-22T03:05:00Z" w16du:dateUtc="2024-05-22T10:05:00Z">
        <w:r w:rsidR="00656CB3">
          <w:rPr>
            <w:rFonts w:ascii="Calibri" w:hAnsi="Calibri"/>
            <w:sz w:val="22"/>
          </w:rPr>
          <w:t>There are resources on the last few pages</w:t>
        </w:r>
      </w:ins>
      <w:del w:id="509" w:author="miminguyenb@yahoo.com" w:date="2024-05-22T01:18:00Z" w16du:dateUtc="2024-05-22T08:18:00Z">
        <w:r w:rsidR="006C6EE9" w:rsidDel="007F4CA3">
          <w:rPr>
            <w:rFonts w:ascii="Calibri" w:hAnsi="Calibri"/>
            <w:sz w:val="22"/>
          </w:rPr>
          <w:delText xml:space="preserve"> </w:delText>
        </w:r>
      </w:del>
      <w:del w:id="510" w:author="miminguyenb@yahoo.com" w:date="2024-05-22T01:17:00Z" w16du:dateUtc="2024-05-22T08:17:00Z">
        <w:r w:rsidR="00430AF2" w:rsidDel="007F4CA3">
          <w:rPr>
            <w:rFonts w:ascii="Calibri" w:hAnsi="Calibri"/>
            <w:sz w:val="22"/>
          </w:rPr>
          <w:delText>Last,</w:delText>
        </w:r>
        <w:r w:rsidR="006C6EE9" w:rsidDel="007F4CA3">
          <w:rPr>
            <w:rFonts w:ascii="Calibri" w:hAnsi="Calibri"/>
            <w:sz w:val="22"/>
          </w:rPr>
          <w:delText xml:space="preserve"> are resources </w:delText>
        </w:r>
        <w:r w:rsidR="001F2560" w:rsidDel="007F4CA3">
          <w:rPr>
            <w:rFonts w:ascii="Calibri" w:hAnsi="Calibri"/>
            <w:sz w:val="22"/>
          </w:rPr>
          <w:delText>for</w:delText>
        </w:r>
        <w:r w:rsidR="006C6EE9" w:rsidDel="007F4CA3">
          <w:rPr>
            <w:rFonts w:ascii="Calibri" w:hAnsi="Calibri"/>
            <w:sz w:val="22"/>
          </w:rPr>
          <w:delText xml:space="preserve"> understanding the System Proposal</w:delText>
        </w:r>
      </w:del>
      <w:ins w:id="511" w:author="miminguyenb@yahoo.com" w:date="2024-05-22T01:17:00Z" w16du:dateUtc="2024-05-22T08:17:00Z">
        <w:r w:rsidR="007F4CA3">
          <w:rPr>
            <w:rFonts w:ascii="Calibri" w:hAnsi="Calibri"/>
            <w:sz w:val="22"/>
          </w:rPr>
          <w:t xml:space="preserve"> for understanding the system proposal</w:t>
        </w:r>
      </w:ins>
      <w:r w:rsidR="006C6EE9">
        <w:rPr>
          <w:rFonts w:ascii="Calibri" w:hAnsi="Calibri"/>
          <w:sz w:val="22"/>
        </w:rPr>
        <w:t xml:space="preserve"> and where the research </w:t>
      </w:r>
      <w:r w:rsidR="001F2560">
        <w:rPr>
          <w:rFonts w:ascii="Calibri" w:hAnsi="Calibri"/>
          <w:sz w:val="22"/>
        </w:rPr>
        <w:t>originated</w:t>
      </w:r>
      <w:r w:rsidR="006C6EE9">
        <w:rPr>
          <w:rFonts w:ascii="Calibri" w:hAnsi="Calibri"/>
          <w:sz w:val="22"/>
        </w:rPr>
        <w:t xml:space="preserve">. This includes the </w:t>
      </w:r>
      <w:r w:rsidR="00430AF2">
        <w:rPr>
          <w:rFonts w:ascii="Calibri" w:hAnsi="Calibri"/>
          <w:sz w:val="22"/>
        </w:rPr>
        <w:t>Appendices</w:t>
      </w:r>
      <w:r w:rsidR="006C6EE9">
        <w:rPr>
          <w:rFonts w:ascii="Calibri" w:hAnsi="Calibri"/>
          <w:sz w:val="22"/>
        </w:rPr>
        <w:t>, the Glossary, and the Bibliography.</w:t>
      </w:r>
    </w:p>
    <w:p w14:paraId="780EC423" w14:textId="77777777" w:rsidR="00BA30D6" w:rsidRPr="00BA30D6" w:rsidRDefault="00BA30D6" w:rsidP="00BA30D6">
      <w:pPr>
        <w:pStyle w:val="BodyText"/>
        <w:tabs>
          <w:tab w:val="left" w:pos="540"/>
        </w:tabs>
        <w:rPr>
          <w:rFonts w:ascii="Calibri" w:hAnsi="Calibri"/>
          <w:b w:val="0"/>
          <w:bCs/>
          <w:color w:val="000000"/>
          <w:szCs w:val="24"/>
        </w:rPr>
      </w:pPr>
    </w:p>
    <w:p w14:paraId="0BC9EF72" w14:textId="77777777" w:rsidR="00750AD0" w:rsidRDefault="00750AD0">
      <w:pPr>
        <w:rPr>
          <w:rFonts w:ascii="Calibri" w:hAnsi="Calibri"/>
          <w:b/>
          <w:color w:val="C00000"/>
          <w:szCs w:val="20"/>
          <w:u w:val="single"/>
        </w:rPr>
      </w:pPr>
      <w:r>
        <w:rPr>
          <w:rFonts w:ascii="Calibri" w:hAnsi="Calibri"/>
          <w:color w:val="C00000"/>
          <w:u w:val="single"/>
        </w:rPr>
        <w:br w:type="page"/>
      </w:r>
    </w:p>
    <w:p w14:paraId="511A6DB5" w14:textId="43BCD3D6" w:rsidR="00B945B9" w:rsidRPr="00AF5D4C" w:rsidRDefault="00212297" w:rsidP="00DA18F2">
      <w:pPr>
        <w:pStyle w:val="BodyText"/>
        <w:keepNext/>
        <w:tabs>
          <w:tab w:val="left" w:pos="540"/>
        </w:tabs>
        <w:outlineLvl w:val="0"/>
        <w:rPr>
          <w:rFonts w:ascii="Calibri" w:hAnsi="Calibri"/>
          <w:b w:val="0"/>
          <w:bCs/>
          <w:szCs w:val="24"/>
        </w:rPr>
      </w:pPr>
      <w:bookmarkStart w:id="512" w:name="_Toc167241588"/>
      <w:bookmarkStart w:id="513" w:name="_Toc167241837"/>
      <w:r w:rsidRPr="00AF5D4C">
        <w:rPr>
          <w:rFonts w:ascii="Calibri" w:hAnsi="Calibri"/>
          <w:u w:val="single"/>
        </w:rPr>
        <w:lastRenderedPageBreak/>
        <w:t>2.0</w:t>
      </w:r>
      <w:r w:rsidRPr="00AF5D4C">
        <w:rPr>
          <w:rFonts w:ascii="Calibri" w:hAnsi="Calibri"/>
          <w:u w:val="single"/>
        </w:rPr>
        <w:tab/>
      </w:r>
      <w:r w:rsidR="00223B75" w:rsidRPr="00AF5D4C">
        <w:rPr>
          <w:rFonts w:ascii="Calibri" w:hAnsi="Calibri"/>
          <w:u w:val="single"/>
        </w:rPr>
        <w:t>System Initiation</w:t>
      </w:r>
      <w:bookmarkEnd w:id="512"/>
      <w:bookmarkEnd w:id="513"/>
    </w:p>
    <w:p w14:paraId="59A80AEE" w14:textId="77EE6B57" w:rsidR="00B945B9" w:rsidRPr="00AF5D4C" w:rsidRDefault="00B945B9" w:rsidP="00AF0FA5">
      <w:pPr>
        <w:pStyle w:val="BodyText"/>
        <w:keepNext/>
        <w:tabs>
          <w:tab w:val="left" w:pos="540"/>
        </w:tabs>
        <w:ind w:left="547"/>
        <w:outlineLvl w:val="1"/>
        <w:rPr>
          <w:rFonts w:ascii="Calibri" w:hAnsi="Calibri"/>
          <w:u w:val="single"/>
        </w:rPr>
      </w:pPr>
      <w:bookmarkStart w:id="514" w:name="_Hlk99916726"/>
      <w:bookmarkStart w:id="515" w:name="_Toc167241589"/>
      <w:bookmarkStart w:id="516" w:name="_Toc167241838"/>
      <w:r w:rsidRPr="00AF5D4C">
        <w:rPr>
          <w:rFonts w:ascii="Calibri" w:hAnsi="Calibri"/>
          <w:u w:val="single"/>
        </w:rPr>
        <w:t>Project Initiation Request (PIR)</w:t>
      </w:r>
      <w:bookmarkEnd w:id="515"/>
      <w:bookmarkEnd w:id="516"/>
    </w:p>
    <w:bookmarkEnd w:id="514"/>
    <w:p w14:paraId="44E628A7" w14:textId="481B9088" w:rsidR="00223B75" w:rsidRDefault="00223B75" w:rsidP="00B945B9">
      <w:pPr>
        <w:pStyle w:val="BodyText"/>
        <w:tabs>
          <w:tab w:val="left" w:pos="540"/>
        </w:tabs>
        <w:ind w:left="547"/>
        <w:rPr>
          <w:rFonts w:ascii="Calibri" w:hAnsi="Calibri"/>
          <w:b w:val="0"/>
          <w:bCs/>
          <w:color w:val="000000"/>
          <w:sz w:val="22"/>
          <w:szCs w:val="22"/>
        </w:rPr>
      </w:pPr>
      <w:r w:rsidRPr="00AF5D4C">
        <w:rPr>
          <w:rFonts w:ascii="Calibri" w:hAnsi="Calibri"/>
          <w:b w:val="0"/>
          <w:bCs/>
          <w:sz w:val="22"/>
          <w:szCs w:val="22"/>
        </w:rPr>
        <w:t xml:space="preserve">A copy of the original </w:t>
      </w:r>
      <w:r w:rsidR="00552ABB" w:rsidRPr="00AF5D4C">
        <w:rPr>
          <w:rFonts w:ascii="Calibri" w:hAnsi="Calibri"/>
          <w:b w:val="0"/>
          <w:bCs/>
          <w:sz w:val="22"/>
          <w:szCs w:val="22"/>
        </w:rPr>
        <w:t>Project Initiation</w:t>
      </w:r>
      <w:r w:rsidRPr="00AF5D4C">
        <w:rPr>
          <w:rFonts w:ascii="Calibri" w:hAnsi="Calibri"/>
          <w:b w:val="0"/>
          <w:bCs/>
          <w:sz w:val="22"/>
          <w:szCs w:val="22"/>
        </w:rPr>
        <w:t xml:space="preserve"> Request </w:t>
      </w:r>
      <w:r w:rsidR="00552ABB">
        <w:rPr>
          <w:rFonts w:ascii="Calibri" w:hAnsi="Calibri"/>
          <w:b w:val="0"/>
          <w:bCs/>
          <w:color w:val="000000"/>
          <w:sz w:val="22"/>
          <w:szCs w:val="22"/>
        </w:rPr>
        <w:t xml:space="preserve">(PIR) that </w:t>
      </w:r>
      <w:r w:rsidR="00E76A4E">
        <w:rPr>
          <w:rFonts w:ascii="Calibri" w:hAnsi="Calibri"/>
          <w:b w:val="0"/>
          <w:bCs/>
          <w:color w:val="000000"/>
          <w:sz w:val="22"/>
          <w:szCs w:val="22"/>
        </w:rPr>
        <w:t>was</w:t>
      </w:r>
      <w:r w:rsidR="00552ABB">
        <w:rPr>
          <w:rFonts w:ascii="Calibri" w:hAnsi="Calibri"/>
          <w:b w:val="0"/>
          <w:bCs/>
          <w:color w:val="000000"/>
          <w:sz w:val="22"/>
          <w:szCs w:val="22"/>
        </w:rPr>
        <w:t xml:space="preserve"> approv</w:t>
      </w:r>
      <w:r w:rsidR="00FE46A5">
        <w:rPr>
          <w:rFonts w:ascii="Calibri" w:hAnsi="Calibri"/>
          <w:b w:val="0"/>
          <w:bCs/>
          <w:color w:val="000000"/>
          <w:sz w:val="22"/>
          <w:szCs w:val="22"/>
        </w:rPr>
        <w:t>ed</w:t>
      </w:r>
      <w:r w:rsidR="00197F2A">
        <w:rPr>
          <w:rFonts w:ascii="Calibri" w:hAnsi="Calibri"/>
          <w:b w:val="0"/>
          <w:bCs/>
          <w:color w:val="000000"/>
          <w:sz w:val="22"/>
          <w:szCs w:val="22"/>
        </w:rPr>
        <w:t xml:space="preserve">. </w:t>
      </w:r>
    </w:p>
    <w:p w14:paraId="68B2A1BC" w14:textId="77777777" w:rsidR="00750AD0" w:rsidRDefault="00750AD0" w:rsidP="00B945B9">
      <w:pPr>
        <w:pStyle w:val="BodyText"/>
        <w:tabs>
          <w:tab w:val="left" w:pos="540"/>
        </w:tabs>
        <w:ind w:left="547"/>
        <w:rPr>
          <w:rFonts w:ascii="Calibri" w:hAnsi="Calibri"/>
          <w:b w:val="0"/>
          <w:bCs/>
          <w:color w:val="000000"/>
          <w:sz w:val="22"/>
          <w:szCs w:val="22"/>
        </w:rPr>
      </w:pPr>
    </w:p>
    <w:p w14:paraId="6DA96D2A" w14:textId="2B54E87E" w:rsidR="00750AD0" w:rsidRPr="00B96795" w:rsidRDefault="00750AD0" w:rsidP="00750AD0">
      <w:pPr>
        <w:rPr>
          <w:rFonts w:asciiTheme="minorHAnsi" w:hAnsiTheme="minorHAnsi" w:cstheme="minorHAnsi"/>
          <w:sz w:val="22"/>
          <w:szCs w:val="22"/>
          <w:rPrChange w:id="517" w:author="miminguyenb@yahoo.com" w:date="2024-05-22T02:24:00Z" w16du:dateUtc="2024-05-22T09:24:00Z">
            <w:rPr/>
          </w:rPrChange>
        </w:rPr>
      </w:pPr>
      <w:r w:rsidRPr="00B96795">
        <w:rPr>
          <w:rFonts w:asciiTheme="minorHAnsi" w:hAnsiTheme="minorHAnsi" w:cstheme="minorHAnsi"/>
          <w:sz w:val="22"/>
          <w:szCs w:val="22"/>
          <w:rPrChange w:id="518" w:author="miminguyenb@yahoo.com" w:date="2024-05-22T02:24:00Z" w16du:dateUtc="2024-05-22T09:24:00Z">
            <w:rPr/>
          </w:rPrChange>
        </w:rPr>
        <w:t>PIR-</w:t>
      </w:r>
      <w:r w:rsidRPr="00B96795">
        <w:rPr>
          <w:rFonts w:asciiTheme="minorHAnsi" w:hAnsiTheme="minorHAnsi" w:cstheme="minorHAnsi"/>
          <w:sz w:val="22"/>
          <w:szCs w:val="22"/>
          <w:u w:val="single"/>
          <w:rPrChange w:id="519" w:author="miminguyenb@yahoo.com" w:date="2024-05-22T02:24:00Z" w16du:dateUtc="2024-05-22T09:24:00Z">
            <w:rPr>
              <w:u w:val="single"/>
            </w:rPr>
          </w:rPrChange>
        </w:rPr>
        <w:t>00000</w:t>
      </w:r>
      <w:r w:rsidRPr="00B96795">
        <w:rPr>
          <w:rFonts w:asciiTheme="minorHAnsi" w:hAnsiTheme="minorHAnsi" w:cstheme="minorHAnsi"/>
          <w:sz w:val="22"/>
          <w:szCs w:val="22"/>
          <w:rPrChange w:id="520" w:author="miminguyenb@yahoo.com" w:date="2024-05-22T02:24:00Z" w16du:dateUtc="2024-05-22T09:24:00Z">
            <w:rPr/>
          </w:rPrChange>
        </w:rPr>
        <w:t xml:space="preserve"> </w:t>
      </w:r>
      <w:r w:rsidRPr="00B96795">
        <w:rPr>
          <w:rFonts w:asciiTheme="minorHAnsi" w:hAnsiTheme="minorHAnsi" w:cstheme="minorHAnsi"/>
          <w:i/>
          <w:iCs/>
          <w:sz w:val="22"/>
          <w:szCs w:val="22"/>
          <w:rPrChange w:id="521" w:author="miminguyenb@yahoo.com" w:date="2024-05-22T02:24:00Z" w16du:dateUtc="2024-05-22T09:24:00Z">
            <w:rPr>
              <w:i/>
              <w:iCs/>
              <w:sz w:val="18"/>
              <w:szCs w:val="22"/>
            </w:rPr>
          </w:rPrChange>
        </w:rPr>
        <w:t>[PIR Number to be assigned by the Project Office]</w:t>
      </w:r>
      <w:r w:rsidRPr="00B96795">
        <w:rPr>
          <w:rFonts w:asciiTheme="minorHAnsi" w:hAnsiTheme="minorHAnsi" w:cstheme="minorHAnsi"/>
          <w:sz w:val="22"/>
          <w:szCs w:val="22"/>
          <w:rPrChange w:id="522" w:author="miminguyenb@yahoo.com" w:date="2024-05-22T02:24:00Z" w16du:dateUtc="2024-05-22T09:24:00Z">
            <w:rPr/>
          </w:rPrChange>
        </w:rPr>
        <w:t xml:space="preserve">     Project Initiation Request (PIR) – Level1 v2.0</w:t>
      </w:r>
    </w:p>
    <w:p w14:paraId="17CDD10E" w14:textId="13229D23" w:rsidR="00750AD0" w:rsidRPr="00B96795" w:rsidRDefault="00750AD0" w:rsidP="00750AD0">
      <w:pPr>
        <w:rPr>
          <w:rFonts w:asciiTheme="minorHAnsi" w:hAnsiTheme="minorHAnsi" w:cstheme="minorHAnsi"/>
          <w:sz w:val="22"/>
          <w:szCs w:val="22"/>
          <w:u w:val="single"/>
          <w:rPrChange w:id="523" w:author="miminguyenb@yahoo.com" w:date="2024-05-22T02:24:00Z" w16du:dateUtc="2024-05-22T09:24:00Z">
            <w:rPr>
              <w:u w:val="single"/>
            </w:rPr>
          </w:rPrChange>
        </w:rPr>
      </w:pPr>
      <w:r w:rsidRPr="00B96795">
        <w:rPr>
          <w:rFonts w:asciiTheme="minorHAnsi" w:hAnsiTheme="minorHAnsi" w:cstheme="minorHAnsi"/>
          <w:sz w:val="22"/>
          <w:szCs w:val="22"/>
          <w:rPrChange w:id="524" w:author="miminguyenb@yahoo.com" w:date="2024-05-22T02:24:00Z" w16du:dateUtc="2024-05-22T09:24:00Z">
            <w:rPr/>
          </w:rPrChange>
        </w:rPr>
        <w:t xml:space="preserve">Project Name: </w:t>
      </w:r>
      <w:r w:rsidRPr="00B96795">
        <w:rPr>
          <w:rFonts w:asciiTheme="minorHAnsi" w:hAnsiTheme="minorHAnsi" w:cstheme="minorHAnsi"/>
          <w:sz w:val="22"/>
          <w:szCs w:val="22"/>
          <w:u w:val="single"/>
          <w:rPrChange w:id="525" w:author="miminguyenb@yahoo.com" w:date="2024-05-22T02:24:00Z" w16du:dateUtc="2024-05-22T09:24:00Z">
            <w:rPr>
              <w:u w:val="single"/>
            </w:rPr>
          </w:rPrChange>
        </w:rPr>
        <w:t>ADA-Friendly Navigation App</w:t>
      </w:r>
      <w:r w:rsidRPr="00B96795">
        <w:rPr>
          <w:rFonts w:asciiTheme="minorHAnsi" w:hAnsiTheme="minorHAnsi" w:cstheme="minorHAnsi"/>
          <w:sz w:val="22"/>
          <w:szCs w:val="22"/>
          <w:rPrChange w:id="526" w:author="miminguyenb@yahoo.com" w:date="2024-05-22T02:24:00Z" w16du:dateUtc="2024-05-22T09:24:00Z">
            <w:rPr/>
          </w:rPrChange>
        </w:rPr>
        <w:tab/>
      </w:r>
      <w:r w:rsidRPr="00B96795">
        <w:rPr>
          <w:rFonts w:asciiTheme="minorHAnsi" w:hAnsiTheme="minorHAnsi" w:cstheme="minorHAnsi"/>
          <w:sz w:val="22"/>
          <w:szCs w:val="22"/>
          <w:rPrChange w:id="527" w:author="miminguyenb@yahoo.com" w:date="2024-05-22T02:24:00Z" w16du:dateUtc="2024-05-22T09:24:00Z">
            <w:rPr/>
          </w:rPrChange>
        </w:rPr>
        <w:tab/>
      </w:r>
      <w:r w:rsidRPr="00B96795">
        <w:rPr>
          <w:rFonts w:asciiTheme="minorHAnsi" w:hAnsiTheme="minorHAnsi" w:cstheme="minorHAnsi"/>
          <w:sz w:val="22"/>
          <w:szCs w:val="22"/>
          <w:rPrChange w:id="528" w:author="miminguyenb@yahoo.com" w:date="2024-05-22T02:24:00Z" w16du:dateUtc="2024-05-22T09:24:00Z">
            <w:rPr/>
          </w:rPrChange>
        </w:rPr>
        <w:tab/>
      </w:r>
      <w:r w:rsidRPr="00B96795">
        <w:rPr>
          <w:rFonts w:asciiTheme="minorHAnsi" w:hAnsiTheme="minorHAnsi" w:cstheme="minorHAnsi"/>
          <w:sz w:val="22"/>
          <w:szCs w:val="22"/>
          <w:rPrChange w:id="529" w:author="miminguyenb@yahoo.com" w:date="2024-05-22T02:24:00Z" w16du:dateUtc="2024-05-22T09:24:00Z">
            <w:rPr/>
          </w:rPrChange>
        </w:rPr>
        <w:tab/>
        <w:t xml:space="preserve">Student Name: </w:t>
      </w:r>
      <w:r w:rsidRPr="00B96795">
        <w:rPr>
          <w:rFonts w:asciiTheme="minorHAnsi" w:hAnsiTheme="minorHAnsi" w:cstheme="minorHAnsi"/>
          <w:sz w:val="22"/>
          <w:szCs w:val="22"/>
          <w:u w:val="single"/>
          <w:rPrChange w:id="530" w:author="miminguyenb@yahoo.com" w:date="2024-05-22T02:24:00Z" w16du:dateUtc="2024-05-22T09:24:00Z">
            <w:rPr>
              <w:u w:val="single"/>
            </w:rPr>
          </w:rPrChange>
        </w:rPr>
        <w:t>Tracy Mai</w:t>
      </w:r>
    </w:p>
    <w:p w14:paraId="4DD9D609" w14:textId="4E82E1C1" w:rsidR="00750AD0" w:rsidDel="00B96795" w:rsidRDefault="00750AD0" w:rsidP="00750AD0">
      <w:pPr>
        <w:rPr>
          <w:del w:id="531" w:author="miminguyenb@yahoo.com" w:date="2024-05-22T02:22:00Z" w16du:dateUtc="2024-05-22T09:22:00Z"/>
        </w:rPr>
      </w:pPr>
    </w:p>
    <w:p w14:paraId="38F4E9D7" w14:textId="0E35B656" w:rsidR="00750AD0" w:rsidDel="00B96795" w:rsidRDefault="00750AD0" w:rsidP="00750AD0">
      <w:pPr>
        <w:jc w:val="both"/>
        <w:rPr>
          <w:del w:id="532" w:author="miminguyenb@yahoo.com" w:date="2024-05-22T02:22:00Z" w16du:dateUtc="2024-05-22T09:22:00Z"/>
          <w:b/>
          <w:szCs w:val="20"/>
        </w:rPr>
      </w:pPr>
      <w:del w:id="533" w:author="miminguyenb@yahoo.com" w:date="2024-05-22T02:22:00Z" w16du:dateUtc="2024-05-22T09:22:00Z">
        <w:r w:rsidRPr="00A813D4" w:rsidDel="00B96795">
          <w:rPr>
            <w:b/>
            <w:szCs w:val="20"/>
          </w:rPr>
          <w:delText xml:space="preserve">This </w:delText>
        </w:r>
        <w:r w:rsidDel="00B96795">
          <w:rPr>
            <w:b/>
            <w:szCs w:val="20"/>
          </w:rPr>
          <w:delText>Project I</w:delText>
        </w:r>
        <w:r w:rsidRPr="00A813D4" w:rsidDel="00B96795">
          <w:rPr>
            <w:b/>
            <w:szCs w:val="20"/>
          </w:rPr>
          <w:delText xml:space="preserve">nitiation </w:delText>
        </w:r>
        <w:r w:rsidDel="00B96795">
          <w:rPr>
            <w:b/>
            <w:szCs w:val="20"/>
          </w:rPr>
          <w:delText>R</w:delText>
        </w:r>
        <w:r w:rsidRPr="00A813D4" w:rsidDel="00B96795">
          <w:rPr>
            <w:b/>
            <w:szCs w:val="20"/>
          </w:rPr>
          <w:delText>equest</w:delText>
        </w:r>
        <w:r w:rsidDel="00B96795">
          <w:rPr>
            <w:b/>
            <w:szCs w:val="20"/>
          </w:rPr>
          <w:delText xml:space="preserve"> (PIR)</w:delText>
        </w:r>
        <w:r w:rsidRPr="00A813D4" w:rsidDel="00B96795">
          <w:rPr>
            <w:b/>
            <w:szCs w:val="20"/>
          </w:rPr>
          <w:delText xml:space="preserve"> is to be completed for all requests </w:delText>
        </w:r>
        <w:r w:rsidDel="00B96795">
          <w:rPr>
            <w:b/>
            <w:szCs w:val="20"/>
          </w:rPr>
          <w:delText xml:space="preserve">expected to require over 40 hours of effort or over </w:delText>
        </w:r>
        <w:r w:rsidRPr="00A813D4" w:rsidDel="00B96795">
          <w:rPr>
            <w:b/>
            <w:szCs w:val="20"/>
          </w:rPr>
          <w:delText>4 weeks of total duration</w:delText>
        </w:r>
        <w:r w:rsidDel="00B96795">
          <w:rPr>
            <w:b/>
            <w:szCs w:val="20"/>
          </w:rPr>
          <w:delText xml:space="preserve">. </w:delText>
        </w:r>
        <w:r w:rsidRPr="00A813D4" w:rsidDel="00B96795">
          <w:rPr>
            <w:b/>
            <w:szCs w:val="20"/>
          </w:rPr>
          <w:delText xml:space="preserve">For </w:delText>
        </w:r>
        <w:r w:rsidDel="00B96795">
          <w:rPr>
            <w:b/>
            <w:szCs w:val="20"/>
          </w:rPr>
          <w:delText xml:space="preserve">larger </w:delText>
        </w:r>
        <w:r w:rsidRPr="00A813D4" w:rsidDel="00B96795">
          <w:rPr>
            <w:b/>
            <w:szCs w:val="20"/>
          </w:rPr>
          <w:delText xml:space="preserve">requests </w:delText>
        </w:r>
        <w:r w:rsidDel="00B96795">
          <w:rPr>
            <w:b/>
            <w:szCs w:val="20"/>
          </w:rPr>
          <w:delText>requiring over 40 person-days or</w:delText>
        </w:r>
        <w:r w:rsidRPr="00A813D4" w:rsidDel="00B96795">
          <w:rPr>
            <w:b/>
            <w:szCs w:val="20"/>
          </w:rPr>
          <w:delText xml:space="preserve"> </w:delText>
        </w:r>
        <w:r w:rsidDel="00B96795">
          <w:rPr>
            <w:b/>
            <w:szCs w:val="20"/>
          </w:rPr>
          <w:delText xml:space="preserve">estimated </w:delText>
        </w:r>
        <w:r w:rsidRPr="00A813D4" w:rsidDel="00B96795">
          <w:rPr>
            <w:b/>
            <w:szCs w:val="20"/>
          </w:rPr>
          <w:delText>project costs greater than $</w:delText>
        </w:r>
        <w:r w:rsidDel="00B96795">
          <w:rPr>
            <w:b/>
            <w:szCs w:val="20"/>
          </w:rPr>
          <w:delText>5</w:delText>
        </w:r>
        <w:r w:rsidRPr="00A813D4" w:rsidDel="00B96795">
          <w:rPr>
            <w:b/>
            <w:szCs w:val="20"/>
          </w:rPr>
          <w:delText xml:space="preserve">,000, this template </w:delText>
        </w:r>
        <w:r w:rsidDel="00B96795">
          <w:rPr>
            <w:b/>
            <w:szCs w:val="20"/>
          </w:rPr>
          <w:delText xml:space="preserve">assesses the product's feasibility and gets approval to scope and plan the proposed project. </w:delText>
        </w:r>
      </w:del>
    </w:p>
    <w:p w14:paraId="26BBBD64" w14:textId="07AC818A" w:rsidR="00750AD0" w:rsidDel="00B96795" w:rsidRDefault="00750AD0" w:rsidP="00750AD0">
      <w:pPr>
        <w:jc w:val="both"/>
        <w:rPr>
          <w:del w:id="534" w:author="miminguyenb@yahoo.com" w:date="2024-05-22T02:22:00Z" w16du:dateUtc="2024-05-22T09:22:00Z"/>
          <w:b/>
          <w:szCs w:val="20"/>
        </w:rPr>
      </w:pPr>
      <w:del w:id="535" w:author="miminguyenb@yahoo.com" w:date="2024-05-22T02:22:00Z" w16du:dateUtc="2024-05-22T09:22:00Z">
        <w:r w:rsidRPr="00A813D4" w:rsidDel="00B96795">
          <w:rPr>
            <w:b/>
            <w:szCs w:val="20"/>
          </w:rPr>
          <w:delText>If approved, the Level 2 template</w:delText>
        </w:r>
        <w:r w:rsidDel="00B96795">
          <w:rPr>
            <w:b/>
            <w:szCs w:val="20"/>
          </w:rPr>
          <w:delText xml:space="preserve"> (System Proposal: Part 1 and Part 2)</w:delText>
        </w:r>
        <w:r w:rsidRPr="00A813D4" w:rsidDel="00B96795">
          <w:rPr>
            <w:b/>
            <w:szCs w:val="20"/>
          </w:rPr>
          <w:delText xml:space="preserve"> must be completed.</w:delText>
        </w:r>
      </w:del>
    </w:p>
    <w:p w14:paraId="0B5D6878" w14:textId="33D61B45" w:rsidR="00750AD0" w:rsidDel="00B96795" w:rsidRDefault="00750AD0" w:rsidP="00750AD0">
      <w:pPr>
        <w:jc w:val="both"/>
        <w:rPr>
          <w:del w:id="536" w:author="miminguyenb@yahoo.com" w:date="2024-05-22T02:22:00Z" w16du:dateUtc="2024-05-22T09:22:00Z"/>
          <w:b/>
          <w:szCs w:val="20"/>
        </w:rPr>
      </w:pPr>
      <w:del w:id="537" w:author="miminguyenb@yahoo.com" w:date="2024-05-22T02:22:00Z" w16du:dateUtc="2024-05-22T09:22:00Z">
        <w:r w:rsidDel="00B96795">
          <w:rPr>
            <w:b/>
            <w:szCs w:val="20"/>
          </w:rPr>
          <w:delText xml:space="preserve">NOTE: </w:delText>
        </w:r>
        <w:r w:rsidRPr="006F3ADB" w:rsidDel="00B96795">
          <w:rPr>
            <w:b/>
            <w:szCs w:val="20"/>
            <w:u w:val="single"/>
          </w:rPr>
          <w:delText xml:space="preserve">Sections </w:delText>
        </w:r>
        <w:r w:rsidDel="00B96795">
          <w:rPr>
            <w:b/>
            <w:szCs w:val="20"/>
            <w:u w:val="single"/>
          </w:rPr>
          <w:delText>0</w:delText>
        </w:r>
        <w:r w:rsidRPr="006F3ADB" w:rsidDel="00B96795">
          <w:rPr>
            <w:b/>
            <w:szCs w:val="20"/>
            <w:u w:val="single"/>
          </w:rPr>
          <w:delText>-4 are required</w:delText>
        </w:r>
        <w:r w:rsidDel="00B96795">
          <w:rPr>
            <w:b/>
            <w:szCs w:val="20"/>
          </w:rPr>
          <w:delText xml:space="preserve">. </w:delText>
        </w:r>
        <w:r w:rsidRPr="0095146C" w:rsidDel="00B96795">
          <w:rPr>
            <w:bCs/>
            <w:szCs w:val="20"/>
          </w:rPr>
          <w:delText xml:space="preserve">Section 5 is optional, but any ideas on </w:delText>
        </w:r>
        <w:r w:rsidDel="00B96795">
          <w:rPr>
            <w:bCs/>
            <w:szCs w:val="20"/>
          </w:rPr>
          <w:delText>estimating</w:delText>
        </w:r>
        <w:r w:rsidRPr="0095146C" w:rsidDel="00B96795">
          <w:rPr>
            <w:bCs/>
            <w:szCs w:val="20"/>
          </w:rPr>
          <w:delText xml:space="preserve"> costs should be included.</w:delText>
        </w:r>
        <w:r w:rsidDel="00B96795">
          <w:rPr>
            <w:b/>
            <w:szCs w:val="20"/>
          </w:rPr>
          <w:delText xml:space="preserve"> </w:delText>
        </w:r>
        <w:r w:rsidRPr="00D47C3A" w:rsidDel="00B96795">
          <w:rPr>
            <w:b/>
            <w:szCs w:val="20"/>
            <w:u w:val="single"/>
          </w:rPr>
          <w:delText xml:space="preserve">Replace the </w:delText>
        </w:r>
        <w:r w:rsidRPr="00D47C3A" w:rsidDel="00B96795">
          <w:rPr>
            <w:b/>
            <w:i/>
            <w:iCs/>
            <w:szCs w:val="20"/>
            <w:u w:val="single"/>
          </w:rPr>
          <w:delText>italic</w:delText>
        </w:r>
        <w:r w:rsidRPr="00D47C3A" w:rsidDel="00B96795">
          <w:rPr>
            <w:b/>
            <w:szCs w:val="20"/>
            <w:u w:val="single"/>
          </w:rPr>
          <w:delText xml:space="preserve"> prompts with your answers/information</w:delText>
        </w:r>
        <w:r w:rsidRPr="0095146C" w:rsidDel="00B96795">
          <w:rPr>
            <w:bCs/>
            <w:szCs w:val="20"/>
          </w:rPr>
          <w:delText>.</w:delText>
        </w:r>
        <w:r w:rsidDel="00B96795">
          <w:rPr>
            <w:bCs/>
            <w:szCs w:val="20"/>
          </w:rPr>
          <w:delText xml:space="preserve"> [</w:delText>
        </w:r>
        <w:r w:rsidRPr="00D47C3A" w:rsidDel="00B96795">
          <w:rPr>
            <w:bCs/>
            <w:szCs w:val="20"/>
          </w:rPr>
          <w:delText xml:space="preserve">Expand each </w:delText>
        </w:r>
        <w:r w:rsidDel="00B96795">
          <w:rPr>
            <w:bCs/>
            <w:szCs w:val="20"/>
          </w:rPr>
          <w:delText>section</w:delText>
        </w:r>
        <w:r w:rsidRPr="00D47C3A" w:rsidDel="00B96795">
          <w:rPr>
            <w:bCs/>
            <w:szCs w:val="20"/>
          </w:rPr>
          <w:delText xml:space="preserve"> in this template as needed</w:delText>
        </w:r>
        <w:r w:rsidRPr="000A2C0E" w:rsidDel="00B96795">
          <w:rPr>
            <w:b/>
            <w:szCs w:val="20"/>
          </w:rPr>
          <w:delText>.</w:delText>
        </w:r>
        <w:r w:rsidDel="00B96795">
          <w:rPr>
            <w:b/>
            <w:szCs w:val="20"/>
          </w:rPr>
          <w:delText>]</w:delText>
        </w:r>
      </w:del>
    </w:p>
    <w:p w14:paraId="197D6D7B" w14:textId="77777777" w:rsidR="00750AD0" w:rsidRPr="00B96795" w:rsidRDefault="00750AD0" w:rsidP="00750AD0">
      <w:pPr>
        <w:rPr>
          <w:rFonts w:asciiTheme="minorHAnsi" w:hAnsiTheme="minorHAnsi" w:cstheme="minorHAnsi"/>
          <w:b/>
          <w:rPrChange w:id="538" w:author="miminguyenb@yahoo.com" w:date="2024-05-22T02:32:00Z" w16du:dateUtc="2024-05-22T09:32:00Z">
            <w:rPr>
              <w:b/>
            </w:rPr>
          </w:rPrChange>
        </w:rPr>
      </w:pPr>
      <w:r w:rsidRPr="00B96795">
        <w:rPr>
          <w:rFonts w:asciiTheme="minorHAnsi" w:hAnsiTheme="minorHAnsi" w:cstheme="minorHAnsi"/>
          <w:b/>
          <w:szCs w:val="20"/>
          <w:rPrChange w:id="539" w:author="miminguyenb@yahoo.com" w:date="2024-05-22T02:23:00Z" w16du:dateUtc="2024-05-22T09:23:00Z">
            <w:rPr>
              <w:b/>
              <w:szCs w:val="20"/>
            </w:rPr>
          </w:rPrChange>
        </w:rPr>
        <w:br/>
      </w:r>
      <w:bookmarkStart w:id="540" w:name="OLE_LINK1"/>
      <w:r w:rsidRPr="00B96795">
        <w:rPr>
          <w:rFonts w:asciiTheme="minorHAnsi" w:hAnsiTheme="minorHAnsi" w:cstheme="minorHAnsi"/>
          <w:b/>
          <w:rPrChange w:id="541" w:author="miminguyenb@yahoo.com" w:date="2024-05-22T02:32:00Z" w16du:dateUtc="2024-05-22T09:32:00Z">
            <w:rPr>
              <w:b/>
            </w:rPr>
          </w:rPrChange>
        </w:rPr>
        <w:t>0.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750AD0" w:rsidRPr="00B96795" w14:paraId="30548513" w14:textId="77777777" w:rsidTr="00222959">
        <w:trPr>
          <w:trHeight w:val="397"/>
        </w:trPr>
        <w:tc>
          <w:tcPr>
            <w:tcW w:w="3667" w:type="dxa"/>
            <w:shd w:val="clear" w:color="auto" w:fill="D3DFEE"/>
          </w:tcPr>
          <w:bookmarkEnd w:id="540"/>
          <w:p w14:paraId="7BDDCFC3" w14:textId="77777777" w:rsidR="00750AD0" w:rsidRPr="00B96795" w:rsidRDefault="00750AD0" w:rsidP="00222959">
            <w:pPr>
              <w:rPr>
                <w:rFonts w:asciiTheme="minorHAnsi" w:hAnsiTheme="minorHAnsi" w:cstheme="minorHAnsi"/>
                <w:b/>
                <w:color w:val="000000"/>
                <w:sz w:val="22"/>
                <w:szCs w:val="22"/>
                <w:rPrChange w:id="542" w:author="miminguyenb@yahoo.com" w:date="2024-05-22T02:27:00Z" w16du:dateUtc="2024-05-22T09:27:00Z">
                  <w:rPr>
                    <w:b/>
                    <w:color w:val="000000"/>
                  </w:rPr>
                </w:rPrChange>
              </w:rPr>
            </w:pPr>
            <w:r w:rsidRPr="00B96795">
              <w:rPr>
                <w:rFonts w:asciiTheme="minorHAnsi" w:hAnsiTheme="minorHAnsi" w:cstheme="minorHAnsi"/>
                <w:b/>
                <w:color w:val="000000"/>
                <w:sz w:val="22"/>
                <w:szCs w:val="22"/>
                <w:rPrChange w:id="543" w:author="miminguyenb@yahoo.com" w:date="2024-05-22T02:27:00Z" w16du:dateUtc="2024-05-22T09:27:00Z">
                  <w:rPr>
                    <w:b/>
                    <w:color w:val="000000"/>
                  </w:rPr>
                </w:rPrChange>
              </w:rPr>
              <w:t xml:space="preserve">Project Name: </w:t>
            </w:r>
          </w:p>
        </w:tc>
        <w:tc>
          <w:tcPr>
            <w:tcW w:w="6202" w:type="dxa"/>
            <w:shd w:val="clear" w:color="auto" w:fill="FFFFFF"/>
          </w:tcPr>
          <w:p w14:paraId="07786201" w14:textId="77777777" w:rsidR="00750AD0" w:rsidRPr="00B96795" w:rsidRDefault="00750AD0" w:rsidP="00222959">
            <w:pPr>
              <w:tabs>
                <w:tab w:val="left" w:pos="3336"/>
              </w:tabs>
              <w:rPr>
                <w:rFonts w:asciiTheme="minorHAnsi" w:hAnsiTheme="minorHAnsi" w:cstheme="minorHAnsi"/>
                <w:iCs/>
                <w:color w:val="000000"/>
                <w:sz w:val="22"/>
                <w:szCs w:val="22"/>
                <w:rPrChange w:id="544" w:author="miminguyenb@yahoo.com" w:date="2024-05-22T02:27:00Z" w16du:dateUtc="2024-05-22T09:27:00Z">
                  <w:rPr>
                    <w:iCs/>
                    <w:color w:val="000000"/>
                  </w:rPr>
                </w:rPrChange>
              </w:rPr>
            </w:pPr>
            <w:r w:rsidRPr="00B96795">
              <w:rPr>
                <w:rFonts w:asciiTheme="minorHAnsi" w:hAnsiTheme="minorHAnsi" w:cstheme="minorHAnsi"/>
                <w:iCs/>
                <w:color w:val="000000"/>
                <w:sz w:val="22"/>
                <w:szCs w:val="22"/>
                <w:rPrChange w:id="545" w:author="miminguyenb@yahoo.com" w:date="2024-05-22T02:27:00Z" w16du:dateUtc="2024-05-22T09:27:00Z">
                  <w:rPr>
                    <w:iCs/>
                    <w:color w:val="000000"/>
                  </w:rPr>
                </w:rPrChange>
              </w:rPr>
              <w:t>ADA-Friendly Navigation App</w:t>
            </w:r>
          </w:p>
        </w:tc>
      </w:tr>
      <w:tr w:rsidR="00750AD0" w:rsidRPr="00B96795" w14:paraId="4718856F" w14:textId="77777777" w:rsidTr="00222959">
        <w:trPr>
          <w:trHeight w:val="397"/>
        </w:trPr>
        <w:tc>
          <w:tcPr>
            <w:tcW w:w="3667" w:type="dxa"/>
            <w:shd w:val="clear" w:color="auto" w:fill="D3DFEE"/>
          </w:tcPr>
          <w:p w14:paraId="3581F309" w14:textId="77777777" w:rsidR="00750AD0" w:rsidRPr="00B96795" w:rsidRDefault="00750AD0" w:rsidP="00222959">
            <w:pPr>
              <w:rPr>
                <w:rFonts w:asciiTheme="minorHAnsi" w:hAnsiTheme="minorHAnsi" w:cstheme="minorHAnsi"/>
                <w:b/>
                <w:color w:val="000000"/>
                <w:sz w:val="22"/>
                <w:szCs w:val="22"/>
                <w:rPrChange w:id="546" w:author="miminguyenb@yahoo.com" w:date="2024-05-22T02:27:00Z" w16du:dateUtc="2024-05-22T09:27:00Z">
                  <w:rPr>
                    <w:b/>
                    <w:color w:val="000000"/>
                  </w:rPr>
                </w:rPrChange>
              </w:rPr>
            </w:pPr>
            <w:r w:rsidRPr="00B96795">
              <w:rPr>
                <w:rFonts w:asciiTheme="minorHAnsi" w:hAnsiTheme="minorHAnsi" w:cstheme="minorHAnsi"/>
                <w:b/>
                <w:color w:val="000000"/>
                <w:sz w:val="22"/>
                <w:szCs w:val="22"/>
                <w:rPrChange w:id="547" w:author="miminguyenb@yahoo.com" w:date="2024-05-22T02:27:00Z" w16du:dateUtc="2024-05-22T09:27:00Z">
                  <w:rPr>
                    <w:b/>
                    <w:color w:val="000000"/>
                  </w:rPr>
                </w:rPrChange>
              </w:rPr>
              <w:t>Two Sentence Request Description:</w:t>
            </w:r>
          </w:p>
        </w:tc>
        <w:tc>
          <w:tcPr>
            <w:tcW w:w="6202" w:type="dxa"/>
            <w:shd w:val="clear" w:color="auto" w:fill="FFFFFF"/>
          </w:tcPr>
          <w:p w14:paraId="55555E89" w14:textId="77777777" w:rsidR="00750AD0" w:rsidRPr="00B96795" w:rsidRDefault="00750AD0" w:rsidP="00222959">
            <w:pPr>
              <w:rPr>
                <w:rFonts w:asciiTheme="minorHAnsi" w:hAnsiTheme="minorHAnsi" w:cstheme="minorHAnsi"/>
                <w:iCs/>
                <w:color w:val="000000"/>
                <w:sz w:val="22"/>
                <w:szCs w:val="22"/>
                <w:rPrChange w:id="548" w:author="miminguyenb@yahoo.com" w:date="2024-05-22T02:27:00Z" w16du:dateUtc="2024-05-22T09:27:00Z">
                  <w:rPr>
                    <w:iCs/>
                    <w:color w:val="000000"/>
                  </w:rPr>
                </w:rPrChange>
              </w:rPr>
            </w:pPr>
            <w:r w:rsidRPr="00B96795">
              <w:rPr>
                <w:rFonts w:asciiTheme="minorHAnsi" w:hAnsiTheme="minorHAnsi" w:cstheme="minorHAnsi"/>
                <w:iCs/>
                <w:color w:val="000000"/>
                <w:sz w:val="22"/>
                <w:szCs w:val="22"/>
                <w:rPrChange w:id="549" w:author="miminguyenb@yahoo.com" w:date="2024-05-22T02:27:00Z" w16du:dateUtc="2024-05-22T09:27:00Z">
                  <w:rPr>
                    <w:iCs/>
                    <w:color w:val="000000"/>
                  </w:rPr>
                </w:rPrChange>
              </w:rPr>
              <w:t>This project plans to route physically disabled patrons directly to their destination, focusing on ADA-friendly routes. This will show wheelchair-friendly entrances and exits to buildings rather than having their route end at the front of the building when the ADA entrance may be on the other side.</w:t>
            </w:r>
          </w:p>
        </w:tc>
      </w:tr>
      <w:tr w:rsidR="00750AD0" w:rsidRPr="00B96795" w14:paraId="1988ABC5" w14:textId="77777777" w:rsidTr="00222959">
        <w:trPr>
          <w:trHeight w:val="397"/>
        </w:trPr>
        <w:tc>
          <w:tcPr>
            <w:tcW w:w="3667" w:type="dxa"/>
            <w:shd w:val="clear" w:color="auto" w:fill="D3DFEE"/>
          </w:tcPr>
          <w:p w14:paraId="12C3E119" w14:textId="77777777" w:rsidR="00750AD0" w:rsidRPr="00B96795" w:rsidRDefault="00750AD0" w:rsidP="00222959">
            <w:pPr>
              <w:rPr>
                <w:rFonts w:asciiTheme="minorHAnsi" w:hAnsiTheme="minorHAnsi" w:cstheme="minorHAnsi"/>
                <w:b/>
                <w:color w:val="000000"/>
                <w:sz w:val="22"/>
                <w:szCs w:val="22"/>
                <w:rPrChange w:id="550" w:author="miminguyenb@yahoo.com" w:date="2024-05-22T02:27:00Z" w16du:dateUtc="2024-05-22T09:27:00Z">
                  <w:rPr>
                    <w:b/>
                    <w:color w:val="000000"/>
                  </w:rPr>
                </w:rPrChange>
              </w:rPr>
            </w:pPr>
            <w:r w:rsidRPr="00B96795">
              <w:rPr>
                <w:rFonts w:asciiTheme="minorHAnsi" w:hAnsiTheme="minorHAnsi" w:cstheme="minorHAnsi"/>
                <w:b/>
                <w:color w:val="000000"/>
                <w:sz w:val="22"/>
                <w:szCs w:val="22"/>
                <w:rPrChange w:id="551" w:author="miminguyenb@yahoo.com" w:date="2024-05-22T02:27:00Z" w16du:dateUtc="2024-05-22T09:27:00Z">
                  <w:rPr>
                    <w:b/>
                    <w:color w:val="000000"/>
                  </w:rPr>
                </w:rPrChange>
              </w:rPr>
              <w:t xml:space="preserve">Requested Launch Date(s): </w:t>
            </w:r>
          </w:p>
        </w:tc>
        <w:tc>
          <w:tcPr>
            <w:tcW w:w="6202" w:type="dxa"/>
            <w:shd w:val="clear" w:color="auto" w:fill="FFFFFF"/>
          </w:tcPr>
          <w:p w14:paraId="7F9F3387" w14:textId="77777777" w:rsidR="00750AD0" w:rsidRPr="00B96795" w:rsidRDefault="00750AD0" w:rsidP="00222959">
            <w:pPr>
              <w:rPr>
                <w:rFonts w:asciiTheme="minorHAnsi" w:hAnsiTheme="minorHAnsi" w:cstheme="minorHAnsi"/>
                <w:iCs/>
                <w:color w:val="000000"/>
                <w:sz w:val="22"/>
                <w:szCs w:val="22"/>
                <w:rPrChange w:id="552" w:author="miminguyenb@yahoo.com" w:date="2024-05-22T02:27:00Z" w16du:dateUtc="2024-05-22T09:27:00Z">
                  <w:rPr>
                    <w:iCs/>
                    <w:color w:val="000000"/>
                  </w:rPr>
                </w:rPrChange>
              </w:rPr>
            </w:pPr>
            <w:r w:rsidRPr="00B96795">
              <w:rPr>
                <w:rFonts w:asciiTheme="minorHAnsi" w:hAnsiTheme="minorHAnsi" w:cstheme="minorHAnsi"/>
                <w:iCs/>
                <w:color w:val="000000"/>
                <w:sz w:val="22"/>
                <w:szCs w:val="22"/>
                <w:rPrChange w:id="553" w:author="miminguyenb@yahoo.com" w:date="2024-05-22T02:27:00Z" w16du:dateUtc="2024-05-22T09:27:00Z">
                  <w:rPr>
                    <w:iCs/>
                    <w:color w:val="000000"/>
                  </w:rPr>
                </w:rPrChange>
              </w:rPr>
              <w:t>6/2/2024</w:t>
            </w:r>
          </w:p>
        </w:tc>
      </w:tr>
      <w:tr w:rsidR="00750AD0" w:rsidRPr="00B96795" w14:paraId="4C5FABE4" w14:textId="77777777" w:rsidTr="00222959">
        <w:trPr>
          <w:trHeight w:val="397"/>
        </w:trPr>
        <w:tc>
          <w:tcPr>
            <w:tcW w:w="3667" w:type="dxa"/>
            <w:shd w:val="clear" w:color="auto" w:fill="D3DFEE"/>
          </w:tcPr>
          <w:p w14:paraId="2B32636F" w14:textId="266AC011" w:rsidR="00750AD0" w:rsidRPr="00B96795" w:rsidRDefault="00750AD0" w:rsidP="00222959">
            <w:pPr>
              <w:rPr>
                <w:rFonts w:asciiTheme="minorHAnsi" w:hAnsiTheme="minorHAnsi" w:cstheme="minorHAnsi"/>
                <w:b/>
                <w:color w:val="000000"/>
                <w:sz w:val="22"/>
                <w:szCs w:val="22"/>
                <w:rPrChange w:id="554" w:author="miminguyenb@yahoo.com" w:date="2024-05-22T02:27:00Z" w16du:dateUtc="2024-05-22T09:27:00Z">
                  <w:rPr>
                    <w:b/>
                    <w:color w:val="000000"/>
                  </w:rPr>
                </w:rPrChange>
              </w:rPr>
            </w:pPr>
            <w:r w:rsidRPr="00B96795">
              <w:rPr>
                <w:rFonts w:asciiTheme="minorHAnsi" w:hAnsiTheme="minorHAnsi" w:cstheme="minorHAnsi"/>
                <w:b/>
                <w:color w:val="000000"/>
                <w:sz w:val="22"/>
                <w:szCs w:val="22"/>
                <w:rPrChange w:id="555" w:author="miminguyenb@yahoo.com" w:date="2024-05-22T02:27:00Z" w16du:dateUtc="2024-05-22T09:27:00Z">
                  <w:rPr>
                    <w:b/>
                    <w:color w:val="000000"/>
                  </w:rPr>
                </w:rPrChange>
              </w:rPr>
              <w:t xml:space="preserve">Department(s) Affected </w:t>
            </w:r>
            <w:r w:rsidR="00F143DA" w:rsidRPr="00B96795">
              <w:rPr>
                <w:rFonts w:asciiTheme="minorHAnsi" w:hAnsiTheme="minorHAnsi" w:cstheme="minorHAnsi"/>
                <w:b/>
                <w:color w:val="000000"/>
                <w:sz w:val="22"/>
                <w:szCs w:val="22"/>
                <w:rPrChange w:id="556" w:author="miminguyenb@yahoo.com" w:date="2024-05-22T02:27:00Z" w16du:dateUtc="2024-05-22T09:27:00Z">
                  <w:rPr>
                    <w:b/>
                    <w:color w:val="000000"/>
                  </w:rPr>
                </w:rPrChange>
              </w:rPr>
              <w:t>by</w:t>
            </w:r>
            <w:r w:rsidRPr="00B96795">
              <w:rPr>
                <w:rFonts w:asciiTheme="minorHAnsi" w:hAnsiTheme="minorHAnsi" w:cstheme="minorHAnsi"/>
                <w:b/>
                <w:color w:val="000000"/>
                <w:sz w:val="22"/>
                <w:szCs w:val="22"/>
                <w:rPrChange w:id="557" w:author="miminguyenb@yahoo.com" w:date="2024-05-22T02:27:00Z" w16du:dateUtc="2024-05-22T09:27:00Z">
                  <w:rPr>
                    <w:b/>
                    <w:color w:val="000000"/>
                  </w:rPr>
                </w:rPrChange>
              </w:rPr>
              <w:t xml:space="preserve"> Project:</w:t>
            </w:r>
          </w:p>
        </w:tc>
        <w:tc>
          <w:tcPr>
            <w:tcW w:w="6202" w:type="dxa"/>
            <w:shd w:val="clear" w:color="auto" w:fill="FFFFFF"/>
          </w:tcPr>
          <w:p w14:paraId="471D5C03" w14:textId="77777777" w:rsidR="00750AD0" w:rsidRPr="00B96795" w:rsidRDefault="00750AD0" w:rsidP="00222959">
            <w:pPr>
              <w:rPr>
                <w:rFonts w:asciiTheme="minorHAnsi" w:hAnsiTheme="minorHAnsi" w:cstheme="minorHAnsi"/>
                <w:iCs/>
                <w:color w:val="000000"/>
                <w:sz w:val="22"/>
                <w:szCs w:val="22"/>
                <w:rPrChange w:id="558" w:author="miminguyenb@yahoo.com" w:date="2024-05-22T02:27:00Z" w16du:dateUtc="2024-05-22T09:27:00Z">
                  <w:rPr>
                    <w:iCs/>
                    <w:color w:val="000000"/>
                  </w:rPr>
                </w:rPrChange>
              </w:rPr>
            </w:pPr>
            <w:r w:rsidRPr="00B96795">
              <w:rPr>
                <w:rFonts w:asciiTheme="minorHAnsi" w:hAnsiTheme="minorHAnsi" w:cstheme="minorHAnsi"/>
                <w:iCs/>
                <w:color w:val="000000"/>
                <w:sz w:val="22"/>
                <w:szCs w:val="22"/>
                <w:rPrChange w:id="559" w:author="miminguyenb@yahoo.com" w:date="2024-05-22T02:27:00Z" w16du:dateUtc="2024-05-22T09:27:00Z">
                  <w:rPr>
                    <w:iCs/>
                    <w:color w:val="000000"/>
                  </w:rPr>
                </w:rPrChange>
              </w:rPr>
              <w:t>Software Developers, Civil Engineers, Full-stack engineers</w:t>
            </w:r>
          </w:p>
        </w:tc>
      </w:tr>
      <w:tr w:rsidR="00750AD0" w:rsidRPr="00B96795" w14:paraId="72D144F7" w14:textId="77777777" w:rsidTr="00222959">
        <w:trPr>
          <w:trHeight w:val="397"/>
        </w:trPr>
        <w:tc>
          <w:tcPr>
            <w:tcW w:w="3667" w:type="dxa"/>
            <w:shd w:val="clear" w:color="auto" w:fill="D3DFEE"/>
          </w:tcPr>
          <w:p w14:paraId="0D522AA4" w14:textId="77777777" w:rsidR="00750AD0" w:rsidRPr="00B96795" w:rsidRDefault="00750AD0" w:rsidP="00222959">
            <w:pPr>
              <w:rPr>
                <w:rFonts w:asciiTheme="minorHAnsi" w:hAnsiTheme="minorHAnsi" w:cstheme="minorHAnsi"/>
                <w:b/>
                <w:color w:val="000000"/>
                <w:sz w:val="22"/>
                <w:szCs w:val="22"/>
                <w:rPrChange w:id="560" w:author="miminguyenb@yahoo.com" w:date="2024-05-22T02:27:00Z" w16du:dateUtc="2024-05-22T09:27:00Z">
                  <w:rPr>
                    <w:b/>
                    <w:color w:val="000000"/>
                  </w:rPr>
                </w:rPrChange>
              </w:rPr>
            </w:pPr>
            <w:r w:rsidRPr="00B96795">
              <w:rPr>
                <w:rFonts w:asciiTheme="minorHAnsi" w:hAnsiTheme="minorHAnsi" w:cstheme="minorHAnsi"/>
                <w:b/>
                <w:color w:val="000000"/>
                <w:sz w:val="22"/>
                <w:szCs w:val="22"/>
                <w:rPrChange w:id="561" w:author="miminguyenb@yahoo.com" w:date="2024-05-22T02:27:00Z" w16du:dateUtc="2024-05-22T09:27:00Z">
                  <w:rPr>
                    <w:b/>
                    <w:color w:val="000000"/>
                  </w:rPr>
                </w:rPrChange>
              </w:rPr>
              <w:t>Project's Customers:</w:t>
            </w:r>
          </w:p>
        </w:tc>
        <w:tc>
          <w:tcPr>
            <w:tcW w:w="6202" w:type="dxa"/>
            <w:shd w:val="clear" w:color="auto" w:fill="FFFFFF"/>
          </w:tcPr>
          <w:p w14:paraId="243A7CC5" w14:textId="77777777" w:rsidR="00750AD0" w:rsidRPr="00B96795" w:rsidRDefault="00750AD0" w:rsidP="00222959">
            <w:pPr>
              <w:rPr>
                <w:rFonts w:asciiTheme="minorHAnsi" w:hAnsiTheme="minorHAnsi" w:cstheme="minorHAnsi"/>
                <w:iCs/>
                <w:color w:val="000000"/>
                <w:sz w:val="22"/>
                <w:szCs w:val="22"/>
                <w:rPrChange w:id="562" w:author="miminguyenb@yahoo.com" w:date="2024-05-22T02:27:00Z" w16du:dateUtc="2024-05-22T09:27:00Z">
                  <w:rPr>
                    <w:iCs/>
                    <w:color w:val="000000"/>
                  </w:rPr>
                </w:rPrChange>
              </w:rPr>
            </w:pPr>
            <w:r w:rsidRPr="00B96795">
              <w:rPr>
                <w:rFonts w:asciiTheme="minorHAnsi" w:hAnsiTheme="minorHAnsi" w:cstheme="minorHAnsi"/>
                <w:iCs/>
                <w:color w:val="000000"/>
                <w:sz w:val="22"/>
                <w:szCs w:val="22"/>
                <w:rPrChange w:id="563" w:author="miminguyenb@yahoo.com" w:date="2024-05-22T02:27:00Z" w16du:dateUtc="2024-05-22T09:27:00Z">
                  <w:rPr>
                    <w:iCs/>
                    <w:color w:val="000000"/>
                  </w:rPr>
                </w:rPrChange>
              </w:rPr>
              <w:t>Physically disabled people and their friends and families</w:t>
            </w:r>
          </w:p>
        </w:tc>
      </w:tr>
      <w:tr w:rsidR="00750AD0" w:rsidRPr="00B96795" w14:paraId="7AFBBC7B" w14:textId="77777777" w:rsidTr="00222959">
        <w:trPr>
          <w:trHeight w:val="397"/>
        </w:trPr>
        <w:tc>
          <w:tcPr>
            <w:tcW w:w="3667" w:type="dxa"/>
            <w:shd w:val="clear" w:color="auto" w:fill="D3DFEE"/>
          </w:tcPr>
          <w:p w14:paraId="614FA8CC" w14:textId="77777777" w:rsidR="00750AD0" w:rsidRPr="00B96795" w:rsidRDefault="00750AD0" w:rsidP="00222959">
            <w:pPr>
              <w:rPr>
                <w:rFonts w:asciiTheme="minorHAnsi" w:hAnsiTheme="minorHAnsi" w:cstheme="minorHAnsi"/>
                <w:b/>
                <w:color w:val="000000"/>
                <w:sz w:val="22"/>
                <w:szCs w:val="22"/>
                <w:rPrChange w:id="564" w:author="miminguyenb@yahoo.com" w:date="2024-05-22T02:27:00Z" w16du:dateUtc="2024-05-22T09:27:00Z">
                  <w:rPr>
                    <w:b/>
                    <w:color w:val="000000"/>
                  </w:rPr>
                </w:rPrChange>
              </w:rPr>
            </w:pPr>
            <w:r w:rsidRPr="00B96795">
              <w:rPr>
                <w:rFonts w:asciiTheme="minorHAnsi" w:hAnsiTheme="minorHAnsi" w:cstheme="minorHAnsi"/>
                <w:b/>
                <w:color w:val="000000"/>
                <w:sz w:val="22"/>
                <w:szCs w:val="22"/>
                <w:rPrChange w:id="565" w:author="miminguyenb@yahoo.com" w:date="2024-05-22T02:27:00Z" w16du:dateUtc="2024-05-22T09:27:00Z">
                  <w:rPr>
                    <w:b/>
                    <w:color w:val="000000"/>
                  </w:rPr>
                </w:rPrChange>
              </w:rPr>
              <w:t>Date Request Submitted:</w:t>
            </w:r>
          </w:p>
        </w:tc>
        <w:tc>
          <w:tcPr>
            <w:tcW w:w="6202" w:type="dxa"/>
            <w:shd w:val="clear" w:color="auto" w:fill="FFFFFF"/>
          </w:tcPr>
          <w:p w14:paraId="480B77B2" w14:textId="77777777" w:rsidR="00750AD0" w:rsidRPr="00B96795" w:rsidRDefault="00750AD0" w:rsidP="00222959">
            <w:pPr>
              <w:rPr>
                <w:rFonts w:asciiTheme="minorHAnsi" w:hAnsiTheme="minorHAnsi" w:cstheme="minorHAnsi"/>
                <w:color w:val="000000"/>
                <w:sz w:val="22"/>
                <w:szCs w:val="22"/>
                <w:rPrChange w:id="566" w:author="miminguyenb@yahoo.com" w:date="2024-05-22T02:27:00Z" w16du:dateUtc="2024-05-22T09:27:00Z">
                  <w:rPr>
                    <w:color w:val="000000"/>
                  </w:rPr>
                </w:rPrChange>
              </w:rPr>
            </w:pPr>
            <w:r w:rsidRPr="00B96795">
              <w:rPr>
                <w:rFonts w:asciiTheme="minorHAnsi" w:hAnsiTheme="minorHAnsi" w:cstheme="minorHAnsi"/>
                <w:color w:val="000000"/>
                <w:sz w:val="22"/>
                <w:szCs w:val="22"/>
                <w:rPrChange w:id="567" w:author="miminguyenb@yahoo.com" w:date="2024-05-22T02:27:00Z" w16du:dateUtc="2024-05-22T09:27:00Z">
                  <w:rPr>
                    <w:color w:val="000000"/>
                  </w:rPr>
                </w:rPrChange>
              </w:rPr>
              <w:t>4/16/2024</w:t>
            </w:r>
          </w:p>
        </w:tc>
      </w:tr>
    </w:tbl>
    <w:p w14:paraId="267AAC34" w14:textId="77777777" w:rsidR="00750AD0" w:rsidRPr="00B96795" w:rsidRDefault="00750AD0" w:rsidP="00750AD0">
      <w:pPr>
        <w:numPr>
          <w:ilvl w:val="0"/>
          <w:numId w:val="16"/>
        </w:numPr>
        <w:spacing w:before="240" w:after="120"/>
        <w:jc w:val="both"/>
        <w:rPr>
          <w:rFonts w:asciiTheme="minorHAnsi" w:hAnsiTheme="minorHAnsi" w:cstheme="minorHAnsi"/>
          <w:b/>
          <w:rPrChange w:id="568" w:author="miminguyenb@yahoo.com" w:date="2024-05-22T02:32:00Z" w16du:dateUtc="2024-05-22T09:32:00Z">
            <w:rPr>
              <w:b/>
            </w:rPr>
          </w:rPrChange>
        </w:rPr>
      </w:pPr>
      <w:r w:rsidRPr="00B96795">
        <w:rPr>
          <w:rFonts w:asciiTheme="minorHAnsi" w:hAnsiTheme="minorHAnsi" w:cstheme="minorHAnsi"/>
          <w:b/>
          <w:rPrChange w:id="569" w:author="miminguyenb@yahoo.com" w:date="2024-05-22T02:32:00Z" w16du:dateUtc="2024-05-22T09:32:00Z">
            <w:rPr>
              <w:b/>
            </w:rPr>
          </w:rPrChange>
        </w:rPr>
        <w:t>Project 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393"/>
        <w:gridCol w:w="3389"/>
        <w:gridCol w:w="254"/>
        <w:gridCol w:w="1392"/>
        <w:gridCol w:w="3456"/>
      </w:tblGrid>
      <w:tr w:rsidR="00750AD0" w:rsidRPr="00B96795" w14:paraId="71BFA2E6" w14:textId="77777777" w:rsidTr="00222959">
        <w:trPr>
          <w:trHeight w:val="390"/>
        </w:trPr>
        <w:tc>
          <w:tcPr>
            <w:tcW w:w="4772" w:type="dxa"/>
            <w:gridSpan w:val="2"/>
            <w:tcBorders>
              <w:top w:val="nil"/>
              <w:left w:val="nil"/>
              <w:bottom w:val="single" w:sz="4" w:space="0" w:color="4F81BD"/>
              <w:right w:val="nil"/>
            </w:tcBorders>
            <w:shd w:val="clear" w:color="auto" w:fill="auto"/>
          </w:tcPr>
          <w:p w14:paraId="4B2D018F" w14:textId="77777777" w:rsidR="00750AD0" w:rsidRPr="00B96795" w:rsidRDefault="00750AD0" w:rsidP="00222959">
            <w:pPr>
              <w:spacing w:before="120" w:after="60"/>
              <w:rPr>
                <w:rFonts w:asciiTheme="minorHAnsi" w:hAnsiTheme="minorHAnsi" w:cstheme="minorHAnsi"/>
                <w:sz w:val="22"/>
                <w:szCs w:val="22"/>
                <w:rPrChange w:id="570" w:author="miminguyenb@yahoo.com" w:date="2024-05-22T02:27:00Z" w16du:dateUtc="2024-05-22T09:27:00Z">
                  <w:rPr/>
                </w:rPrChange>
              </w:rPr>
            </w:pPr>
            <w:r w:rsidRPr="00B96795">
              <w:rPr>
                <w:rFonts w:asciiTheme="minorHAnsi" w:hAnsiTheme="minorHAnsi" w:cstheme="minorHAnsi"/>
                <w:b/>
                <w:sz w:val="22"/>
                <w:szCs w:val="22"/>
                <w:rPrChange w:id="571" w:author="miminguyenb@yahoo.com" w:date="2024-05-22T02:27:00Z" w16du:dateUtc="2024-05-22T09:27:00Z">
                  <w:rPr>
                    <w:b/>
                  </w:rPr>
                </w:rPrChange>
              </w:rPr>
              <w:t>Project Sponsor</w:t>
            </w:r>
          </w:p>
        </w:tc>
        <w:tc>
          <w:tcPr>
            <w:tcW w:w="255" w:type="dxa"/>
            <w:tcBorders>
              <w:top w:val="nil"/>
              <w:left w:val="nil"/>
              <w:bottom w:val="nil"/>
              <w:right w:val="nil"/>
            </w:tcBorders>
          </w:tcPr>
          <w:p w14:paraId="18A1AD68" w14:textId="77777777" w:rsidR="00750AD0" w:rsidRPr="00B96795" w:rsidRDefault="00750AD0" w:rsidP="00222959">
            <w:pPr>
              <w:spacing w:before="120" w:after="60"/>
              <w:rPr>
                <w:rFonts w:asciiTheme="minorHAnsi" w:hAnsiTheme="minorHAnsi" w:cstheme="minorHAnsi"/>
                <w:b/>
                <w:sz w:val="22"/>
                <w:szCs w:val="22"/>
                <w:rPrChange w:id="572" w:author="miminguyenb@yahoo.com" w:date="2024-05-22T02:27:00Z" w16du:dateUtc="2024-05-22T09:27:00Z">
                  <w:rPr>
                    <w:b/>
                  </w:rPr>
                </w:rPrChange>
              </w:rPr>
            </w:pPr>
          </w:p>
        </w:tc>
        <w:tc>
          <w:tcPr>
            <w:tcW w:w="4857" w:type="dxa"/>
            <w:gridSpan w:val="2"/>
            <w:tcBorders>
              <w:top w:val="nil"/>
              <w:left w:val="nil"/>
              <w:bottom w:val="single" w:sz="4" w:space="0" w:color="4F81BD"/>
              <w:right w:val="nil"/>
            </w:tcBorders>
            <w:shd w:val="clear" w:color="auto" w:fill="auto"/>
          </w:tcPr>
          <w:p w14:paraId="0D863C30" w14:textId="77777777" w:rsidR="00750AD0" w:rsidRPr="00B96795" w:rsidRDefault="00750AD0" w:rsidP="00222959">
            <w:pPr>
              <w:spacing w:before="120" w:after="60"/>
              <w:rPr>
                <w:rFonts w:asciiTheme="minorHAnsi" w:hAnsiTheme="minorHAnsi" w:cstheme="minorHAnsi"/>
                <w:sz w:val="22"/>
                <w:szCs w:val="22"/>
                <w:rPrChange w:id="573" w:author="miminguyenb@yahoo.com" w:date="2024-05-22T02:27:00Z" w16du:dateUtc="2024-05-22T09:27:00Z">
                  <w:rPr/>
                </w:rPrChange>
              </w:rPr>
            </w:pPr>
            <w:r w:rsidRPr="00B96795">
              <w:rPr>
                <w:rFonts w:asciiTheme="minorHAnsi" w:hAnsiTheme="minorHAnsi" w:cstheme="minorHAnsi"/>
                <w:b/>
                <w:sz w:val="22"/>
                <w:szCs w:val="22"/>
                <w:rPrChange w:id="574" w:author="miminguyenb@yahoo.com" w:date="2024-05-22T02:27:00Z" w16du:dateUtc="2024-05-22T09:27:00Z">
                  <w:rPr>
                    <w:b/>
                  </w:rPr>
                </w:rPrChange>
              </w:rPr>
              <w:t xml:space="preserve">Business Project Manager &amp; Requestor </w:t>
            </w:r>
          </w:p>
        </w:tc>
      </w:tr>
      <w:tr w:rsidR="00750AD0" w:rsidRPr="00B96795" w14:paraId="0753E996" w14:textId="77777777" w:rsidTr="0022295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5FD94ADD" w14:textId="77777777" w:rsidR="00750AD0" w:rsidRPr="00B96795" w:rsidRDefault="00750AD0" w:rsidP="00222959">
            <w:pPr>
              <w:rPr>
                <w:rFonts w:asciiTheme="minorHAnsi" w:hAnsiTheme="minorHAnsi" w:cstheme="minorHAnsi"/>
                <w:b/>
                <w:sz w:val="22"/>
                <w:szCs w:val="22"/>
                <w:rPrChange w:id="575" w:author="miminguyenb@yahoo.com" w:date="2024-05-22T02:27:00Z" w16du:dateUtc="2024-05-22T09:27:00Z">
                  <w:rPr>
                    <w:b/>
                  </w:rPr>
                </w:rPrChange>
              </w:rPr>
            </w:pPr>
            <w:r w:rsidRPr="00B96795">
              <w:rPr>
                <w:rFonts w:asciiTheme="minorHAnsi" w:hAnsiTheme="minorHAnsi" w:cstheme="minorHAnsi"/>
                <w:b/>
                <w:sz w:val="22"/>
                <w:szCs w:val="22"/>
                <w:rPrChange w:id="576" w:author="miminguyenb@yahoo.com" w:date="2024-05-22T02:27:00Z" w16du:dateUtc="2024-05-22T09:27:00Z">
                  <w:rPr>
                    <w:b/>
                  </w:rPr>
                </w:rPrChange>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E19DD1F" w14:textId="77777777" w:rsidR="00750AD0" w:rsidRPr="00B96795" w:rsidRDefault="00750AD0" w:rsidP="00222959">
            <w:pPr>
              <w:spacing w:before="120" w:after="60"/>
              <w:rPr>
                <w:rFonts w:asciiTheme="minorHAnsi" w:hAnsiTheme="minorHAnsi" w:cstheme="minorHAnsi"/>
                <w:sz w:val="22"/>
                <w:szCs w:val="22"/>
                <w:rPrChange w:id="577" w:author="miminguyenb@yahoo.com" w:date="2024-05-22T02:27:00Z" w16du:dateUtc="2024-05-22T09:27:00Z">
                  <w:rPr/>
                </w:rPrChange>
              </w:rPr>
            </w:pPr>
            <w:r w:rsidRPr="00B96795">
              <w:rPr>
                <w:rFonts w:asciiTheme="minorHAnsi" w:hAnsiTheme="minorHAnsi" w:cstheme="minorHAnsi"/>
                <w:sz w:val="22"/>
                <w:szCs w:val="22"/>
                <w:rPrChange w:id="578" w:author="miminguyenb@yahoo.com" w:date="2024-05-22T02:27:00Z" w16du:dateUtc="2024-05-22T09:27:00Z">
                  <w:rPr/>
                </w:rPrChange>
              </w:rPr>
              <w:t>Andy Cameron</w:t>
            </w:r>
          </w:p>
        </w:tc>
        <w:tc>
          <w:tcPr>
            <w:tcW w:w="255" w:type="dxa"/>
            <w:tcBorders>
              <w:top w:val="nil"/>
              <w:left w:val="single" w:sz="4" w:space="0" w:color="4F81BD"/>
              <w:bottom w:val="nil"/>
              <w:right w:val="single" w:sz="4" w:space="0" w:color="4F81BD"/>
            </w:tcBorders>
            <w:shd w:val="clear" w:color="auto" w:fill="FFFFFF"/>
          </w:tcPr>
          <w:p w14:paraId="3144CA20" w14:textId="77777777" w:rsidR="00750AD0" w:rsidRPr="00B96795" w:rsidRDefault="00750AD0" w:rsidP="00222959">
            <w:pPr>
              <w:spacing w:before="120" w:after="60"/>
              <w:rPr>
                <w:rFonts w:asciiTheme="minorHAnsi" w:hAnsiTheme="minorHAnsi" w:cstheme="minorHAnsi"/>
                <w:b/>
                <w:sz w:val="22"/>
                <w:szCs w:val="22"/>
                <w:rPrChange w:id="579" w:author="miminguyenb@yahoo.com" w:date="2024-05-22T02:27:00Z" w16du:dateUtc="2024-05-22T09:27:00Z">
                  <w:rPr>
                    <w:b/>
                  </w:rPr>
                </w:rPrChange>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370AFBA0" w14:textId="77777777" w:rsidR="00750AD0" w:rsidRPr="00B96795" w:rsidRDefault="00750AD0" w:rsidP="00222959">
            <w:pPr>
              <w:rPr>
                <w:rFonts w:asciiTheme="minorHAnsi" w:hAnsiTheme="minorHAnsi" w:cstheme="minorHAnsi"/>
                <w:b/>
                <w:sz w:val="22"/>
                <w:szCs w:val="22"/>
                <w:rPrChange w:id="580" w:author="miminguyenb@yahoo.com" w:date="2024-05-22T02:27:00Z" w16du:dateUtc="2024-05-22T09:27:00Z">
                  <w:rPr>
                    <w:b/>
                  </w:rPr>
                </w:rPrChange>
              </w:rPr>
            </w:pPr>
            <w:r w:rsidRPr="00B96795">
              <w:rPr>
                <w:rFonts w:asciiTheme="minorHAnsi" w:hAnsiTheme="minorHAnsi" w:cstheme="minorHAnsi"/>
                <w:b/>
                <w:sz w:val="22"/>
                <w:szCs w:val="22"/>
                <w:rPrChange w:id="581" w:author="miminguyenb@yahoo.com" w:date="2024-05-22T02:27:00Z" w16du:dateUtc="2024-05-22T09:27:00Z">
                  <w:rPr>
                    <w:b/>
                  </w:rPr>
                </w:rPrChange>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3B640656" w14:textId="77777777" w:rsidR="00750AD0" w:rsidRPr="00B96795" w:rsidRDefault="00750AD0" w:rsidP="00222959">
            <w:pPr>
              <w:spacing w:before="120" w:after="60"/>
              <w:rPr>
                <w:rFonts w:asciiTheme="minorHAnsi" w:hAnsiTheme="minorHAnsi" w:cstheme="minorHAnsi"/>
                <w:sz w:val="22"/>
                <w:szCs w:val="22"/>
                <w:rPrChange w:id="582" w:author="miminguyenb@yahoo.com" w:date="2024-05-22T02:27:00Z" w16du:dateUtc="2024-05-22T09:27:00Z">
                  <w:rPr/>
                </w:rPrChange>
              </w:rPr>
            </w:pPr>
            <w:r w:rsidRPr="00B96795">
              <w:rPr>
                <w:rFonts w:asciiTheme="minorHAnsi" w:hAnsiTheme="minorHAnsi" w:cstheme="minorHAnsi"/>
                <w:sz w:val="22"/>
                <w:szCs w:val="22"/>
                <w:rPrChange w:id="583" w:author="miminguyenb@yahoo.com" w:date="2024-05-22T02:27:00Z" w16du:dateUtc="2024-05-22T09:27:00Z">
                  <w:rPr/>
                </w:rPrChange>
              </w:rPr>
              <w:t>Tracy Mai</w:t>
            </w:r>
          </w:p>
        </w:tc>
      </w:tr>
      <w:tr w:rsidR="00750AD0" w:rsidRPr="00B96795" w14:paraId="52500A35" w14:textId="77777777" w:rsidTr="0022295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3934D8E3" w14:textId="77777777" w:rsidR="00750AD0" w:rsidRPr="00B96795" w:rsidRDefault="00750AD0" w:rsidP="00222959">
            <w:pPr>
              <w:rPr>
                <w:rFonts w:asciiTheme="minorHAnsi" w:hAnsiTheme="minorHAnsi" w:cstheme="minorHAnsi"/>
                <w:b/>
                <w:sz w:val="22"/>
                <w:szCs w:val="22"/>
                <w:rPrChange w:id="584" w:author="miminguyenb@yahoo.com" w:date="2024-05-22T02:27:00Z" w16du:dateUtc="2024-05-22T09:27:00Z">
                  <w:rPr>
                    <w:b/>
                  </w:rPr>
                </w:rPrChange>
              </w:rPr>
            </w:pPr>
            <w:r w:rsidRPr="00B96795">
              <w:rPr>
                <w:rFonts w:asciiTheme="minorHAnsi" w:hAnsiTheme="minorHAnsi" w:cstheme="minorHAnsi"/>
                <w:b/>
                <w:sz w:val="22"/>
                <w:szCs w:val="22"/>
                <w:rPrChange w:id="585" w:author="miminguyenb@yahoo.com" w:date="2024-05-22T02:27:00Z" w16du:dateUtc="2024-05-22T09:27:00Z">
                  <w:rPr>
                    <w:b/>
                  </w:rPr>
                </w:rPrChange>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3B715B8D" w14:textId="77777777" w:rsidR="00750AD0" w:rsidRPr="00B96795" w:rsidRDefault="00750AD0" w:rsidP="00222959">
            <w:pPr>
              <w:spacing w:before="120" w:after="60"/>
              <w:rPr>
                <w:rFonts w:asciiTheme="minorHAnsi" w:hAnsiTheme="minorHAnsi" w:cstheme="minorHAnsi"/>
                <w:sz w:val="22"/>
                <w:szCs w:val="22"/>
                <w:rPrChange w:id="586" w:author="miminguyenb@yahoo.com" w:date="2024-05-22T02:27:00Z" w16du:dateUtc="2024-05-22T09:27:00Z">
                  <w:rPr/>
                </w:rPrChange>
              </w:rPr>
            </w:pPr>
            <w:r w:rsidRPr="00B96795">
              <w:rPr>
                <w:rFonts w:asciiTheme="minorHAnsi" w:hAnsiTheme="minorHAnsi" w:cstheme="minorHAnsi"/>
                <w:sz w:val="22"/>
                <w:szCs w:val="22"/>
                <w:rPrChange w:id="587" w:author="miminguyenb@yahoo.com" w:date="2024-05-22T02:27:00Z" w16du:dateUtc="2024-05-22T09:27:00Z">
                  <w:rPr/>
                </w:rPrChange>
              </w:rPr>
              <w:t>Professor</w:t>
            </w:r>
          </w:p>
        </w:tc>
        <w:tc>
          <w:tcPr>
            <w:tcW w:w="255" w:type="dxa"/>
            <w:tcBorders>
              <w:top w:val="nil"/>
              <w:left w:val="single" w:sz="4" w:space="0" w:color="4F81BD"/>
              <w:bottom w:val="nil"/>
              <w:right w:val="single" w:sz="4" w:space="0" w:color="4F81BD"/>
            </w:tcBorders>
            <w:shd w:val="clear" w:color="auto" w:fill="FFFFFF"/>
          </w:tcPr>
          <w:p w14:paraId="06D1F6F5" w14:textId="77777777" w:rsidR="00750AD0" w:rsidRPr="00B96795" w:rsidRDefault="00750AD0" w:rsidP="00222959">
            <w:pPr>
              <w:spacing w:before="120" w:after="60"/>
              <w:rPr>
                <w:rFonts w:asciiTheme="minorHAnsi" w:hAnsiTheme="minorHAnsi" w:cstheme="minorHAnsi"/>
                <w:b/>
                <w:sz w:val="22"/>
                <w:szCs w:val="22"/>
                <w:rPrChange w:id="588" w:author="miminguyenb@yahoo.com" w:date="2024-05-22T02:27:00Z" w16du:dateUtc="2024-05-22T09:27:00Z">
                  <w:rPr>
                    <w:b/>
                  </w:rPr>
                </w:rPrChange>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3FFBDA76" w14:textId="77777777" w:rsidR="00750AD0" w:rsidRPr="00B96795" w:rsidRDefault="00750AD0" w:rsidP="00222959">
            <w:pPr>
              <w:rPr>
                <w:rFonts w:asciiTheme="minorHAnsi" w:hAnsiTheme="minorHAnsi" w:cstheme="minorHAnsi"/>
                <w:b/>
                <w:sz w:val="22"/>
                <w:szCs w:val="22"/>
                <w:rPrChange w:id="589" w:author="miminguyenb@yahoo.com" w:date="2024-05-22T02:27:00Z" w16du:dateUtc="2024-05-22T09:27:00Z">
                  <w:rPr>
                    <w:b/>
                  </w:rPr>
                </w:rPrChange>
              </w:rPr>
            </w:pPr>
            <w:r w:rsidRPr="00B96795">
              <w:rPr>
                <w:rFonts w:asciiTheme="minorHAnsi" w:hAnsiTheme="minorHAnsi" w:cstheme="minorHAnsi"/>
                <w:b/>
                <w:sz w:val="22"/>
                <w:szCs w:val="22"/>
                <w:rPrChange w:id="590" w:author="miminguyenb@yahoo.com" w:date="2024-05-22T02:27:00Z" w16du:dateUtc="2024-05-22T09:27:00Z">
                  <w:rPr>
                    <w:b/>
                  </w:rPr>
                </w:rPrChange>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3BF8C951" w14:textId="77777777" w:rsidR="00750AD0" w:rsidRPr="00B96795" w:rsidRDefault="00750AD0" w:rsidP="00222959">
            <w:pPr>
              <w:spacing w:before="120" w:after="60"/>
              <w:rPr>
                <w:rFonts w:asciiTheme="minorHAnsi" w:hAnsiTheme="minorHAnsi" w:cstheme="minorHAnsi"/>
                <w:sz w:val="22"/>
                <w:szCs w:val="22"/>
                <w:rPrChange w:id="591" w:author="miminguyenb@yahoo.com" w:date="2024-05-22T02:27:00Z" w16du:dateUtc="2024-05-22T09:27:00Z">
                  <w:rPr/>
                </w:rPrChange>
              </w:rPr>
            </w:pPr>
            <w:r w:rsidRPr="00B96795">
              <w:rPr>
                <w:rFonts w:asciiTheme="minorHAnsi" w:hAnsiTheme="minorHAnsi" w:cstheme="minorHAnsi"/>
                <w:sz w:val="22"/>
                <w:szCs w:val="22"/>
                <w:rPrChange w:id="592" w:author="miminguyenb@yahoo.com" w:date="2024-05-22T02:27:00Z" w16du:dateUtc="2024-05-22T09:27:00Z">
                  <w:rPr/>
                </w:rPrChange>
              </w:rPr>
              <w:t>Project Manager</w:t>
            </w:r>
          </w:p>
        </w:tc>
      </w:tr>
      <w:tr w:rsidR="00750AD0" w:rsidRPr="00B96795" w14:paraId="0B661143" w14:textId="77777777" w:rsidTr="0022295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3A46EAA" w14:textId="77777777" w:rsidR="00750AD0" w:rsidRPr="00B96795" w:rsidRDefault="00750AD0" w:rsidP="00222959">
            <w:pPr>
              <w:rPr>
                <w:rFonts w:asciiTheme="minorHAnsi" w:hAnsiTheme="minorHAnsi" w:cstheme="minorHAnsi"/>
                <w:b/>
                <w:sz w:val="22"/>
                <w:szCs w:val="22"/>
                <w:rPrChange w:id="593" w:author="miminguyenb@yahoo.com" w:date="2024-05-22T02:27:00Z" w16du:dateUtc="2024-05-22T09:27:00Z">
                  <w:rPr>
                    <w:b/>
                  </w:rPr>
                </w:rPrChange>
              </w:rPr>
            </w:pPr>
            <w:r w:rsidRPr="00B96795">
              <w:rPr>
                <w:rFonts w:asciiTheme="minorHAnsi" w:hAnsiTheme="minorHAnsi" w:cstheme="minorHAnsi"/>
                <w:b/>
                <w:sz w:val="22"/>
                <w:szCs w:val="22"/>
                <w:rPrChange w:id="594" w:author="miminguyenb@yahoo.com" w:date="2024-05-22T02:27:00Z" w16du:dateUtc="2024-05-22T09:27:00Z">
                  <w:rPr>
                    <w:b/>
                  </w:rPr>
                </w:rPrChange>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363660AD" w14:textId="77777777" w:rsidR="00750AD0" w:rsidRPr="00B96795" w:rsidRDefault="00750AD0" w:rsidP="00222959">
            <w:pPr>
              <w:spacing w:before="120" w:after="60"/>
              <w:rPr>
                <w:rFonts w:asciiTheme="minorHAnsi" w:hAnsiTheme="minorHAnsi" w:cstheme="minorHAnsi"/>
                <w:sz w:val="22"/>
                <w:szCs w:val="22"/>
                <w:rPrChange w:id="595" w:author="miminguyenb@yahoo.com" w:date="2024-05-22T02:27:00Z" w16du:dateUtc="2024-05-22T09:27:00Z">
                  <w:rPr/>
                </w:rPrChange>
              </w:rPr>
            </w:pPr>
            <w:r w:rsidRPr="00B96795">
              <w:rPr>
                <w:rFonts w:asciiTheme="minorHAnsi" w:hAnsiTheme="minorHAnsi" w:cstheme="minorHAnsi"/>
                <w:sz w:val="22"/>
                <w:szCs w:val="22"/>
                <w:rPrChange w:id="596" w:author="miminguyenb@yahoo.com" w:date="2024-05-22T02:27:00Z" w16du:dateUtc="2024-05-22T09:27:00Z">
                  <w:rPr/>
                </w:rPrChange>
              </w:rPr>
              <w:t>Computer Science - SPU</w:t>
            </w:r>
          </w:p>
        </w:tc>
        <w:tc>
          <w:tcPr>
            <w:tcW w:w="255" w:type="dxa"/>
            <w:tcBorders>
              <w:top w:val="nil"/>
              <w:left w:val="single" w:sz="4" w:space="0" w:color="4F81BD"/>
              <w:bottom w:val="nil"/>
              <w:right w:val="single" w:sz="4" w:space="0" w:color="4F81BD"/>
            </w:tcBorders>
            <w:shd w:val="clear" w:color="auto" w:fill="FFFFFF"/>
          </w:tcPr>
          <w:p w14:paraId="5F279C6C" w14:textId="77777777" w:rsidR="00750AD0" w:rsidRPr="00B96795" w:rsidRDefault="00750AD0" w:rsidP="00222959">
            <w:pPr>
              <w:spacing w:before="120" w:after="60"/>
              <w:rPr>
                <w:rFonts w:asciiTheme="minorHAnsi" w:hAnsiTheme="minorHAnsi" w:cstheme="minorHAnsi"/>
                <w:b/>
                <w:sz w:val="22"/>
                <w:szCs w:val="22"/>
                <w:rPrChange w:id="597" w:author="miminguyenb@yahoo.com" w:date="2024-05-22T02:27:00Z" w16du:dateUtc="2024-05-22T09:27:00Z">
                  <w:rPr>
                    <w:b/>
                  </w:rPr>
                </w:rPrChange>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DA8B155" w14:textId="77777777" w:rsidR="00750AD0" w:rsidRPr="00B96795" w:rsidRDefault="00750AD0" w:rsidP="00222959">
            <w:pPr>
              <w:rPr>
                <w:rFonts w:asciiTheme="minorHAnsi" w:hAnsiTheme="minorHAnsi" w:cstheme="minorHAnsi"/>
                <w:b/>
                <w:sz w:val="22"/>
                <w:szCs w:val="22"/>
                <w:rPrChange w:id="598" w:author="miminguyenb@yahoo.com" w:date="2024-05-22T02:27:00Z" w16du:dateUtc="2024-05-22T09:27:00Z">
                  <w:rPr>
                    <w:b/>
                  </w:rPr>
                </w:rPrChange>
              </w:rPr>
            </w:pPr>
            <w:r w:rsidRPr="00B96795">
              <w:rPr>
                <w:rFonts w:asciiTheme="minorHAnsi" w:hAnsiTheme="minorHAnsi" w:cstheme="minorHAnsi"/>
                <w:b/>
                <w:sz w:val="22"/>
                <w:szCs w:val="22"/>
                <w:rPrChange w:id="599" w:author="miminguyenb@yahoo.com" w:date="2024-05-22T02:27:00Z" w16du:dateUtc="2024-05-22T09:27:00Z">
                  <w:rPr>
                    <w:b/>
                  </w:rPr>
                </w:rPrChange>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BA7B20B" w14:textId="77777777" w:rsidR="00750AD0" w:rsidRPr="00B96795" w:rsidRDefault="00750AD0" w:rsidP="00222959">
            <w:pPr>
              <w:spacing w:before="120" w:after="60"/>
              <w:rPr>
                <w:rFonts w:asciiTheme="minorHAnsi" w:hAnsiTheme="minorHAnsi" w:cstheme="minorHAnsi"/>
                <w:sz w:val="22"/>
                <w:szCs w:val="22"/>
                <w:rPrChange w:id="600" w:author="miminguyenb@yahoo.com" w:date="2024-05-22T02:27:00Z" w16du:dateUtc="2024-05-22T09:27:00Z">
                  <w:rPr/>
                </w:rPrChange>
              </w:rPr>
            </w:pPr>
            <w:r w:rsidRPr="00B96795">
              <w:rPr>
                <w:rFonts w:asciiTheme="minorHAnsi" w:hAnsiTheme="minorHAnsi" w:cstheme="minorHAnsi"/>
                <w:sz w:val="22"/>
                <w:szCs w:val="22"/>
                <w:rPrChange w:id="601" w:author="miminguyenb@yahoo.com" w:date="2024-05-22T02:27:00Z" w16du:dateUtc="2024-05-22T09:27:00Z">
                  <w:rPr/>
                </w:rPrChange>
              </w:rPr>
              <w:t>Research and Development</w:t>
            </w:r>
          </w:p>
        </w:tc>
      </w:tr>
      <w:tr w:rsidR="00750AD0" w:rsidRPr="00B96795" w14:paraId="5C62CB7B" w14:textId="77777777" w:rsidTr="00222959">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65B0F2D5" w14:textId="77777777" w:rsidR="00750AD0" w:rsidRPr="00B96795" w:rsidRDefault="00750AD0" w:rsidP="00222959">
            <w:pPr>
              <w:rPr>
                <w:rFonts w:asciiTheme="minorHAnsi" w:hAnsiTheme="minorHAnsi" w:cstheme="minorHAnsi"/>
                <w:b/>
                <w:sz w:val="22"/>
                <w:szCs w:val="22"/>
                <w:rPrChange w:id="602" w:author="miminguyenb@yahoo.com" w:date="2024-05-22T02:27:00Z" w16du:dateUtc="2024-05-22T09:27:00Z">
                  <w:rPr>
                    <w:b/>
                  </w:rPr>
                </w:rPrChange>
              </w:rPr>
            </w:pPr>
            <w:r w:rsidRPr="00B96795">
              <w:rPr>
                <w:rFonts w:asciiTheme="minorHAnsi" w:hAnsiTheme="minorHAnsi" w:cstheme="minorHAnsi"/>
                <w:b/>
                <w:sz w:val="22"/>
                <w:szCs w:val="22"/>
                <w:rPrChange w:id="603" w:author="miminguyenb@yahoo.com" w:date="2024-05-22T02:27:00Z" w16du:dateUtc="2024-05-22T09:27:00Z">
                  <w:rPr>
                    <w:b/>
                  </w:rPr>
                </w:rPrChange>
              </w:rPr>
              <w:t>Email:</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5060B7C2" w14:textId="77777777" w:rsidR="00750AD0" w:rsidRPr="00B96795" w:rsidRDefault="00750AD0" w:rsidP="00222959">
            <w:pPr>
              <w:spacing w:before="120" w:after="60"/>
              <w:rPr>
                <w:rFonts w:asciiTheme="minorHAnsi" w:hAnsiTheme="minorHAnsi" w:cstheme="minorHAnsi"/>
                <w:sz w:val="22"/>
                <w:szCs w:val="22"/>
                <w:rPrChange w:id="604" w:author="miminguyenb@yahoo.com" w:date="2024-05-22T02:27:00Z" w16du:dateUtc="2024-05-22T09:27:00Z">
                  <w:rPr/>
                </w:rPrChange>
              </w:rPr>
            </w:pPr>
            <w:r w:rsidRPr="00B96795">
              <w:rPr>
                <w:rFonts w:asciiTheme="minorHAnsi" w:hAnsiTheme="minorHAnsi" w:cstheme="minorHAnsi"/>
                <w:sz w:val="22"/>
                <w:szCs w:val="22"/>
                <w:rPrChange w:id="605" w:author="miminguyenb@yahoo.com" w:date="2024-05-22T02:27:00Z" w16du:dateUtc="2024-05-22T09:27:00Z">
                  <w:rPr/>
                </w:rPrChange>
              </w:rPr>
              <w:t>acameron@spu.edu</w:t>
            </w:r>
          </w:p>
        </w:tc>
        <w:tc>
          <w:tcPr>
            <w:tcW w:w="255" w:type="dxa"/>
            <w:tcBorders>
              <w:top w:val="nil"/>
              <w:left w:val="single" w:sz="4" w:space="0" w:color="4F81BD"/>
              <w:bottom w:val="nil"/>
              <w:right w:val="single" w:sz="4" w:space="0" w:color="4F81BD"/>
            </w:tcBorders>
            <w:shd w:val="clear" w:color="auto" w:fill="FFFFFF"/>
          </w:tcPr>
          <w:p w14:paraId="29767A46" w14:textId="77777777" w:rsidR="00750AD0" w:rsidRPr="00B96795" w:rsidRDefault="00750AD0" w:rsidP="00222959">
            <w:pPr>
              <w:spacing w:before="120" w:after="60"/>
              <w:rPr>
                <w:rFonts w:asciiTheme="minorHAnsi" w:hAnsiTheme="minorHAnsi" w:cstheme="minorHAnsi"/>
                <w:b/>
                <w:sz w:val="22"/>
                <w:szCs w:val="22"/>
                <w:rPrChange w:id="606" w:author="miminguyenb@yahoo.com" w:date="2024-05-22T02:27:00Z" w16du:dateUtc="2024-05-22T09:27:00Z">
                  <w:rPr>
                    <w:b/>
                  </w:rPr>
                </w:rPrChange>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413D9F61" w14:textId="77777777" w:rsidR="00750AD0" w:rsidRPr="00B96795" w:rsidRDefault="00750AD0" w:rsidP="00222959">
            <w:pPr>
              <w:rPr>
                <w:rFonts w:asciiTheme="minorHAnsi" w:hAnsiTheme="minorHAnsi" w:cstheme="minorHAnsi"/>
                <w:b/>
                <w:sz w:val="22"/>
                <w:szCs w:val="22"/>
                <w:rPrChange w:id="607" w:author="miminguyenb@yahoo.com" w:date="2024-05-22T02:27:00Z" w16du:dateUtc="2024-05-22T09:27:00Z">
                  <w:rPr>
                    <w:b/>
                  </w:rPr>
                </w:rPrChange>
              </w:rPr>
            </w:pPr>
            <w:r w:rsidRPr="00B96795">
              <w:rPr>
                <w:rFonts w:asciiTheme="minorHAnsi" w:hAnsiTheme="minorHAnsi" w:cstheme="minorHAnsi"/>
                <w:b/>
                <w:sz w:val="22"/>
                <w:szCs w:val="22"/>
                <w:rPrChange w:id="608" w:author="miminguyenb@yahoo.com" w:date="2024-05-22T02:27:00Z" w16du:dateUtc="2024-05-22T09:27:00Z">
                  <w:rPr>
                    <w:b/>
                  </w:rPr>
                </w:rPrChange>
              </w:rPr>
              <w:t>Email:</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74181ECE" w14:textId="77777777" w:rsidR="00750AD0" w:rsidRPr="00B96795" w:rsidRDefault="00750AD0" w:rsidP="00222959">
            <w:pPr>
              <w:spacing w:before="120" w:after="60"/>
              <w:rPr>
                <w:rFonts w:asciiTheme="minorHAnsi" w:hAnsiTheme="minorHAnsi" w:cstheme="minorHAnsi"/>
                <w:sz w:val="22"/>
                <w:szCs w:val="22"/>
                <w:rPrChange w:id="609" w:author="miminguyenb@yahoo.com" w:date="2024-05-22T02:27:00Z" w16du:dateUtc="2024-05-22T09:27:00Z">
                  <w:rPr/>
                </w:rPrChange>
              </w:rPr>
            </w:pPr>
            <w:r w:rsidRPr="00B96795">
              <w:rPr>
                <w:rFonts w:asciiTheme="minorHAnsi" w:hAnsiTheme="minorHAnsi" w:cstheme="minorHAnsi"/>
                <w:sz w:val="22"/>
                <w:szCs w:val="22"/>
                <w:rPrChange w:id="610" w:author="miminguyenb@yahoo.com" w:date="2024-05-22T02:27:00Z" w16du:dateUtc="2024-05-22T09:27:00Z">
                  <w:rPr/>
                </w:rPrChange>
              </w:rPr>
              <w:t>mait2@spu.edu</w:t>
            </w:r>
          </w:p>
        </w:tc>
      </w:tr>
    </w:tbl>
    <w:p w14:paraId="55251742" w14:textId="77777777" w:rsidR="00750AD0" w:rsidRPr="00B96795" w:rsidRDefault="00750AD0" w:rsidP="00750AD0">
      <w:pPr>
        <w:keepNext/>
        <w:keepLines/>
        <w:numPr>
          <w:ilvl w:val="0"/>
          <w:numId w:val="16"/>
        </w:numPr>
        <w:spacing w:before="240" w:after="120"/>
        <w:jc w:val="both"/>
        <w:rPr>
          <w:rFonts w:asciiTheme="minorHAnsi" w:hAnsiTheme="minorHAnsi" w:cstheme="minorHAnsi"/>
          <w:b/>
          <w:szCs w:val="22"/>
          <w:rPrChange w:id="611" w:author="miminguyenb@yahoo.com" w:date="2024-05-22T02:32:00Z" w16du:dateUtc="2024-05-22T09:32:00Z">
            <w:rPr>
              <w:b/>
            </w:rPr>
          </w:rPrChange>
        </w:rPr>
      </w:pPr>
      <w:bookmarkStart w:id="612" w:name="OLE_LINK2"/>
      <w:bookmarkStart w:id="613" w:name="OLE_LINK3"/>
      <w:r w:rsidRPr="00B96795">
        <w:rPr>
          <w:rFonts w:asciiTheme="minorHAnsi" w:hAnsiTheme="minorHAnsi" w:cstheme="minorHAnsi"/>
          <w:b/>
          <w:szCs w:val="22"/>
          <w:rPrChange w:id="614" w:author="miminguyenb@yahoo.com" w:date="2024-05-22T02:32:00Z" w16du:dateUtc="2024-05-22T09:32:00Z">
            <w:rPr>
              <w:b/>
            </w:rPr>
          </w:rPrChange>
        </w:rPr>
        <w:lastRenderedPageBreak/>
        <w:t>Business Problem or Opportunity: The motivation for this request</w:t>
      </w:r>
    </w:p>
    <w:p w14:paraId="0AFA1632" w14:textId="6DE16939" w:rsidR="00750AD0" w:rsidRPr="00B96795" w:rsidRDefault="00750AD0" w:rsidP="00750AD0">
      <w:pPr>
        <w:keepNext/>
        <w:keepLines/>
        <w:ind w:left="360"/>
        <w:jc w:val="both"/>
        <w:rPr>
          <w:rFonts w:asciiTheme="minorHAnsi" w:hAnsiTheme="minorHAnsi" w:cstheme="minorHAnsi"/>
          <w:i/>
          <w:sz w:val="22"/>
          <w:szCs w:val="22"/>
          <w:rPrChange w:id="615" w:author="miminguyenb@yahoo.com" w:date="2024-05-22T02:27:00Z" w16du:dateUtc="2024-05-22T09:27:00Z">
            <w:rPr>
              <w:i/>
              <w:sz w:val="16"/>
              <w:szCs w:val="16"/>
            </w:rPr>
          </w:rPrChange>
        </w:rPr>
      </w:pPr>
      <w:del w:id="616" w:author="miminguyenb@yahoo.com" w:date="2024-05-22T02:27:00Z" w16du:dateUtc="2024-05-22T09:27:00Z">
        <w:r w:rsidRPr="00B96795" w:rsidDel="00B96795">
          <w:rPr>
            <w:rFonts w:asciiTheme="minorHAnsi" w:hAnsiTheme="minorHAnsi" w:cstheme="minorHAnsi"/>
            <w:i/>
            <w:sz w:val="22"/>
            <w:szCs w:val="22"/>
            <w:rPrChange w:id="617" w:author="miminguyenb@yahoo.com" w:date="2024-05-22T02:27:00Z" w16du:dateUtc="2024-05-22T09:27:00Z">
              <w:rPr>
                <w:i/>
                <w:sz w:val="16"/>
                <w:szCs w:val="16"/>
              </w:rPr>
            </w:rPrChange>
          </w:rPr>
          <w:delText>Describe the problem or opportunity that you would like to solve. Includes a simple, high-level description of this request's business problems or opportunities. Focus on the issue or opportunity, not the solution. Be sure to include any date or deadline-related dependencies or needs related to the project.</w:delText>
        </w:r>
      </w:del>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750AD0" w:rsidRPr="00B96795" w14:paraId="3A3144C5" w14:textId="77777777" w:rsidTr="00222959">
        <w:trPr>
          <w:trHeight w:val="2125"/>
          <w:tblHeader/>
        </w:trPr>
        <w:tc>
          <w:tcPr>
            <w:tcW w:w="9856" w:type="dxa"/>
            <w:shd w:val="clear" w:color="auto" w:fill="D3DFEE"/>
          </w:tcPr>
          <w:p w14:paraId="37324020" w14:textId="77777777" w:rsidR="00750AD0" w:rsidRPr="00B96795" w:rsidRDefault="00750AD0" w:rsidP="00222959">
            <w:pPr>
              <w:keepNext/>
              <w:keepLines/>
              <w:spacing w:after="180"/>
              <w:ind w:left="72" w:right="72"/>
              <w:rPr>
                <w:rFonts w:asciiTheme="minorHAnsi" w:hAnsiTheme="minorHAnsi" w:cstheme="minorHAnsi"/>
                <w:i/>
                <w:iCs/>
                <w:sz w:val="22"/>
                <w:szCs w:val="22"/>
                <w:rPrChange w:id="618" w:author="miminguyenb@yahoo.com" w:date="2024-05-22T02:27:00Z" w16du:dateUtc="2024-05-22T09:27:00Z">
                  <w:rPr>
                    <w:i/>
                    <w:iCs/>
                  </w:rPr>
                </w:rPrChange>
              </w:rPr>
            </w:pPr>
            <w:bookmarkStart w:id="619" w:name="_Hlk69654956"/>
            <w:r w:rsidRPr="00B96795">
              <w:rPr>
                <w:rFonts w:asciiTheme="minorHAnsi" w:hAnsiTheme="minorHAnsi" w:cstheme="minorHAnsi"/>
                <w:i/>
                <w:iCs/>
                <w:sz w:val="22"/>
                <w:szCs w:val="22"/>
                <w:rPrChange w:id="620" w:author="miminguyenb@yahoo.com" w:date="2024-05-22T02:27:00Z" w16du:dateUtc="2024-05-22T09:27:00Z">
                  <w:rPr>
                    <w:i/>
                    <w:iCs/>
                  </w:rPr>
                </w:rPrChange>
              </w:rPr>
              <w:t xml:space="preserve">The </w:t>
            </w:r>
            <w:r w:rsidRPr="00B96795">
              <w:rPr>
                <w:rFonts w:asciiTheme="minorHAnsi" w:hAnsiTheme="minorHAnsi" w:cstheme="minorHAnsi"/>
                <w:i/>
                <w:iCs/>
                <w:sz w:val="22"/>
                <w:szCs w:val="22"/>
                <w:u w:val="single"/>
                <w:rPrChange w:id="621" w:author="miminguyenb@yahoo.com" w:date="2024-05-22T02:27:00Z" w16du:dateUtc="2024-05-22T09:27:00Z">
                  <w:rPr>
                    <w:i/>
                    <w:iCs/>
                    <w:u w:val="single"/>
                  </w:rPr>
                </w:rPrChange>
              </w:rPr>
              <w:t>w</w:t>
            </w:r>
            <w:r w:rsidRPr="00B96795">
              <w:rPr>
                <w:rFonts w:asciiTheme="minorHAnsi" w:hAnsiTheme="minorHAnsi" w:cstheme="minorHAnsi"/>
                <w:i/>
                <w:iCs/>
                <w:sz w:val="22"/>
                <w:szCs w:val="22"/>
                <w:rPrChange w:id="622" w:author="miminguyenb@yahoo.com" w:date="2024-05-22T02:27:00Z" w16du:dateUtc="2024-05-22T09:27:00Z">
                  <w:rPr>
                    <w:i/>
                    <w:iCs/>
                  </w:rPr>
                </w:rPrChange>
              </w:rPr>
              <w:t xml:space="preserve">hy and </w:t>
            </w:r>
            <w:r w:rsidRPr="00B96795">
              <w:rPr>
                <w:rFonts w:asciiTheme="minorHAnsi" w:hAnsiTheme="minorHAnsi" w:cstheme="minorHAnsi"/>
                <w:i/>
                <w:iCs/>
                <w:sz w:val="22"/>
                <w:szCs w:val="22"/>
                <w:u w:val="single"/>
                <w:rPrChange w:id="623" w:author="miminguyenb@yahoo.com" w:date="2024-05-22T02:27:00Z" w16du:dateUtc="2024-05-22T09:27:00Z">
                  <w:rPr>
                    <w:i/>
                    <w:iCs/>
                    <w:u w:val="single"/>
                  </w:rPr>
                </w:rPrChange>
              </w:rPr>
              <w:t>w</w:t>
            </w:r>
            <w:r w:rsidRPr="00B96795">
              <w:rPr>
                <w:rFonts w:asciiTheme="minorHAnsi" w:hAnsiTheme="minorHAnsi" w:cstheme="minorHAnsi"/>
                <w:i/>
                <w:iCs/>
                <w:sz w:val="22"/>
                <w:szCs w:val="22"/>
                <w:rPrChange w:id="624" w:author="miminguyenb@yahoo.com" w:date="2024-05-22T02:27:00Z" w16du:dateUtc="2024-05-22T09:27:00Z">
                  <w:rPr>
                    <w:i/>
                    <w:iCs/>
                  </w:rPr>
                </w:rPrChange>
              </w:rPr>
              <w:t>hat?</w:t>
            </w:r>
          </w:p>
          <w:p w14:paraId="1DD2DBCD" w14:textId="77777777" w:rsidR="00750AD0" w:rsidRPr="00B96795" w:rsidRDefault="00750AD0" w:rsidP="00222959">
            <w:pPr>
              <w:keepNext/>
              <w:keepLines/>
              <w:spacing w:after="180"/>
              <w:ind w:right="72"/>
              <w:rPr>
                <w:rFonts w:asciiTheme="minorHAnsi" w:hAnsiTheme="minorHAnsi" w:cstheme="minorHAnsi"/>
                <w:sz w:val="22"/>
                <w:szCs w:val="22"/>
                <w:rPrChange w:id="625" w:author="miminguyenb@yahoo.com" w:date="2024-05-22T02:27:00Z" w16du:dateUtc="2024-05-22T09:27:00Z">
                  <w:rPr/>
                </w:rPrChange>
              </w:rPr>
            </w:pPr>
            <w:r w:rsidRPr="00B96795">
              <w:rPr>
                <w:rFonts w:asciiTheme="minorHAnsi" w:hAnsiTheme="minorHAnsi" w:cstheme="minorHAnsi"/>
                <w:sz w:val="22"/>
                <w:szCs w:val="22"/>
                <w:rPrChange w:id="626" w:author="miminguyenb@yahoo.com" w:date="2024-05-22T02:27:00Z" w16du:dateUtc="2024-05-22T09:27:00Z">
                  <w:rPr/>
                </w:rPrChange>
              </w:rPr>
              <w:t xml:space="preserve">Our project came from the realization that ADA access into buildings and on sidewalks tends to be hidden. This negatively affects the worst people most, physically disabled people. These citizens of the world already have their lives harder as is, and finding an entrance or path for them to traverse should not be another problem for them to face. Our app will highlight and direct people to ADA-friendly paths. </w:t>
            </w:r>
          </w:p>
          <w:p w14:paraId="3D470896" w14:textId="77777777" w:rsidR="00750AD0" w:rsidRPr="00B96795" w:rsidRDefault="00750AD0" w:rsidP="00222959">
            <w:pPr>
              <w:keepNext/>
              <w:keepLines/>
              <w:spacing w:after="180"/>
              <w:ind w:right="72"/>
              <w:rPr>
                <w:rFonts w:asciiTheme="minorHAnsi" w:hAnsiTheme="minorHAnsi" w:cstheme="minorHAnsi"/>
                <w:sz w:val="22"/>
                <w:szCs w:val="22"/>
                <w:rPrChange w:id="627" w:author="miminguyenb@yahoo.com" w:date="2024-05-22T02:27:00Z" w16du:dateUtc="2024-05-22T09:27:00Z">
                  <w:rPr/>
                </w:rPrChange>
              </w:rPr>
            </w:pPr>
          </w:p>
          <w:p w14:paraId="69213669" w14:textId="77777777" w:rsidR="00750AD0" w:rsidRPr="00B96795" w:rsidRDefault="00750AD0" w:rsidP="00222959">
            <w:pPr>
              <w:keepNext/>
              <w:keepLines/>
              <w:spacing w:after="180"/>
              <w:ind w:right="72"/>
              <w:rPr>
                <w:rFonts w:asciiTheme="minorHAnsi" w:hAnsiTheme="minorHAnsi" w:cstheme="minorHAnsi"/>
                <w:sz w:val="22"/>
                <w:szCs w:val="22"/>
                <w:rPrChange w:id="628" w:author="miminguyenb@yahoo.com" w:date="2024-05-22T02:27:00Z" w16du:dateUtc="2024-05-22T09:27:00Z">
                  <w:rPr/>
                </w:rPrChange>
              </w:rPr>
            </w:pPr>
            <w:r w:rsidRPr="00B96795">
              <w:rPr>
                <w:rFonts w:asciiTheme="minorHAnsi" w:hAnsiTheme="minorHAnsi" w:cstheme="minorHAnsi"/>
                <w:sz w:val="22"/>
                <w:szCs w:val="22"/>
                <w:rPrChange w:id="629" w:author="miminguyenb@yahoo.com" w:date="2024-05-22T02:27:00Z" w16du:dateUtc="2024-05-22T09:27:00Z">
                  <w:rPr/>
                </w:rPrChange>
              </w:rPr>
              <w:t xml:space="preserve">The most significant need for this project would be knowing where the ramps and elevators are within buildings. Currently, most navigation apps direct people to the entrance. However, when the entrance is filled with stairs, our app will continue navigating the user to wheelchair-friendly access. Therefore, knowing where the ramps and elevators are in buildings is vital. The path for physically disabled patrons would also need to be tested and timed to give time estimates in the app. The timed portion of the app should be completed approximately 2 weeks before the final deadline. Finding the ramps and elevators in buildings must be completed 1 month before the final deadline. </w:t>
            </w:r>
          </w:p>
        </w:tc>
      </w:tr>
      <w:bookmarkEnd w:id="619"/>
    </w:tbl>
    <w:p w14:paraId="0F27FF41" w14:textId="77777777" w:rsidR="00750AD0" w:rsidRPr="00B96795" w:rsidRDefault="00750AD0" w:rsidP="00750AD0">
      <w:pPr>
        <w:jc w:val="both"/>
        <w:rPr>
          <w:rFonts w:asciiTheme="minorHAnsi" w:hAnsiTheme="minorHAnsi" w:cstheme="minorHAnsi"/>
          <w:b/>
          <w:rPrChange w:id="630" w:author="miminguyenb@yahoo.com" w:date="2024-05-22T02:23:00Z" w16du:dateUtc="2024-05-22T09:23:00Z">
            <w:rPr>
              <w:b/>
            </w:rPr>
          </w:rPrChange>
        </w:rPr>
      </w:pPr>
    </w:p>
    <w:p w14:paraId="0C78113F" w14:textId="77777777" w:rsidR="00750AD0" w:rsidRPr="00B96795" w:rsidRDefault="00750AD0" w:rsidP="00750AD0">
      <w:pPr>
        <w:keepNext/>
        <w:keepLines/>
        <w:numPr>
          <w:ilvl w:val="0"/>
          <w:numId w:val="16"/>
        </w:numPr>
        <w:spacing w:before="60" w:after="120"/>
        <w:jc w:val="both"/>
        <w:rPr>
          <w:rFonts w:asciiTheme="minorHAnsi" w:hAnsiTheme="minorHAnsi" w:cstheme="minorHAnsi"/>
          <w:b/>
          <w:rPrChange w:id="631" w:author="miminguyenb@yahoo.com" w:date="2024-05-22T02:33:00Z" w16du:dateUtc="2024-05-22T09:33:00Z">
            <w:rPr>
              <w:b/>
            </w:rPr>
          </w:rPrChange>
        </w:rPr>
      </w:pPr>
      <w:r w:rsidRPr="00B96795">
        <w:rPr>
          <w:rFonts w:asciiTheme="minorHAnsi" w:hAnsiTheme="minorHAnsi" w:cstheme="minorHAnsi"/>
          <w:b/>
          <w:rPrChange w:id="632" w:author="miminguyenb@yahoo.com" w:date="2024-05-22T02:33:00Z" w16du:dateUtc="2024-05-22T09:33:00Z">
            <w:rPr>
              <w:b/>
            </w:rPr>
          </w:rPrChange>
        </w:rPr>
        <w:lastRenderedPageBreak/>
        <w:t xml:space="preserve">Justification, Impact, and Importance </w:t>
      </w:r>
    </w:p>
    <w:p w14:paraId="753A4CF0" w14:textId="77777777" w:rsidR="00750AD0" w:rsidRPr="00B96795" w:rsidRDefault="00750AD0" w:rsidP="00750AD0">
      <w:pPr>
        <w:keepNext/>
        <w:pBdr>
          <w:bottom w:val="single" w:sz="12" w:space="1" w:color="4F81BD"/>
        </w:pBdr>
        <w:ind w:left="360" w:right="90"/>
        <w:jc w:val="both"/>
        <w:rPr>
          <w:rFonts w:asciiTheme="minorHAnsi" w:hAnsiTheme="minorHAnsi" w:cstheme="minorHAnsi"/>
          <w:b/>
          <w:bCs/>
          <w:color w:val="000000"/>
          <w:sz w:val="22"/>
          <w:szCs w:val="22"/>
          <w:rPrChange w:id="633" w:author="miminguyenb@yahoo.com" w:date="2024-05-22T02:28:00Z" w16du:dateUtc="2024-05-22T09:28:00Z">
            <w:rPr>
              <w:b/>
              <w:bCs/>
              <w:color w:val="000000"/>
              <w:szCs w:val="20"/>
            </w:rPr>
          </w:rPrChange>
        </w:rPr>
      </w:pPr>
      <w:r w:rsidRPr="00B96795">
        <w:rPr>
          <w:rFonts w:asciiTheme="minorHAnsi" w:hAnsiTheme="minorHAnsi" w:cstheme="minorHAnsi"/>
          <w:b/>
          <w:bCs/>
          <w:color w:val="000000"/>
          <w:sz w:val="22"/>
          <w:szCs w:val="22"/>
          <w:rPrChange w:id="634" w:author="miminguyenb@yahoo.com" w:date="2024-05-22T02:28:00Z" w16du:dateUtc="2024-05-22T09:28:00Z">
            <w:rPr>
              <w:b/>
              <w:bCs/>
              <w:color w:val="000000"/>
              <w:szCs w:val="20"/>
            </w:rPr>
          </w:rPrChange>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750AD0" w:rsidRPr="00B96795" w14:paraId="09D8B06C" w14:textId="77777777" w:rsidTr="00222959">
        <w:trPr>
          <w:trHeight w:val="411"/>
        </w:trPr>
        <w:tc>
          <w:tcPr>
            <w:tcW w:w="9690" w:type="dxa"/>
            <w:shd w:val="clear" w:color="auto" w:fill="D3DFEE"/>
          </w:tcPr>
          <w:p w14:paraId="58A69616"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35" w:author="miminguyenb@yahoo.com" w:date="2024-05-22T02:28:00Z" w16du:dateUtc="2024-05-22T09:28:00Z">
                  <w:rPr>
                    <w:color w:val="000000"/>
                  </w:rPr>
                </w:rPrChange>
              </w:rPr>
            </w:pPr>
            <w:r w:rsidRPr="00B96795">
              <w:rPr>
                <w:rFonts w:asciiTheme="minorHAnsi" w:hAnsiTheme="minorHAnsi" w:cstheme="minorHAnsi"/>
                <w:i/>
                <w:sz w:val="22"/>
                <w:szCs w:val="22"/>
                <w:rPrChange w:id="636" w:author="miminguyenb@yahoo.com" w:date="2024-05-22T02:28:00Z" w16du:dateUtc="2024-05-22T09:28:00Z">
                  <w:rPr>
                    <w:i/>
                    <w:szCs w:val="20"/>
                  </w:rPr>
                </w:rPrChange>
              </w:rPr>
              <w:t>Include at least two. Add more rows to each table as needed.</w:t>
            </w:r>
          </w:p>
        </w:tc>
      </w:tr>
      <w:tr w:rsidR="00750AD0" w:rsidRPr="00B96795" w14:paraId="061DF58F" w14:textId="77777777" w:rsidTr="00222959">
        <w:trPr>
          <w:trHeight w:val="411"/>
        </w:trPr>
        <w:tc>
          <w:tcPr>
            <w:tcW w:w="9690" w:type="dxa"/>
          </w:tcPr>
          <w:p w14:paraId="58F4DE53"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37"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38" w:author="miminguyenb@yahoo.com" w:date="2024-05-22T02:28:00Z" w16du:dateUtc="2024-05-22T09:28:00Z">
                  <w:rPr>
                    <w:color w:val="000000"/>
                  </w:rPr>
                </w:rPrChange>
              </w:rPr>
              <w:t>Routes will need to be tested and timed by physically disabled people</w:t>
            </w:r>
          </w:p>
          <w:p w14:paraId="4501EDBE"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39"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40" w:author="miminguyenb@yahoo.com" w:date="2024-05-22T02:28:00Z" w16du:dateUtc="2024-05-22T09:28:00Z">
                  <w:rPr>
                    <w:color w:val="000000"/>
                  </w:rPr>
                </w:rPrChange>
              </w:rPr>
              <w:t>After gathering ramp and elevator information, maps were re-routed in the app for ADA accessibility</w:t>
            </w:r>
          </w:p>
          <w:p w14:paraId="760A78D2"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41"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42" w:author="miminguyenb@yahoo.com" w:date="2024-05-22T02:28:00Z" w16du:dateUtc="2024-05-22T09:28:00Z">
                  <w:rPr>
                    <w:color w:val="000000"/>
                  </w:rPr>
                </w:rPrChange>
              </w:rPr>
              <w:t>Routes must be ADA friendly—wheelchair friendly and useable</w:t>
            </w:r>
          </w:p>
          <w:p w14:paraId="0ACA1896" w14:textId="77777777" w:rsidR="00750AD0" w:rsidRPr="00B96795" w:rsidRDefault="00750AD0" w:rsidP="00222959">
            <w:pPr>
              <w:keepNext/>
              <w:keepLines/>
              <w:tabs>
                <w:tab w:val="left" w:pos="342"/>
              </w:tabs>
              <w:jc w:val="both"/>
              <w:rPr>
                <w:rFonts w:asciiTheme="minorHAnsi" w:hAnsiTheme="minorHAnsi" w:cstheme="minorHAnsi"/>
                <w:color w:val="000000"/>
                <w:sz w:val="22"/>
                <w:szCs w:val="22"/>
                <w:rPrChange w:id="643" w:author="miminguyenb@yahoo.com" w:date="2024-05-22T02:28:00Z" w16du:dateUtc="2024-05-22T09:28:00Z">
                  <w:rPr>
                    <w:color w:val="000000"/>
                  </w:rPr>
                </w:rPrChange>
              </w:rPr>
            </w:pPr>
          </w:p>
        </w:tc>
      </w:tr>
    </w:tbl>
    <w:p w14:paraId="466211DE" w14:textId="77777777" w:rsidR="00750AD0" w:rsidRPr="00B96795" w:rsidRDefault="00750AD0" w:rsidP="00750AD0">
      <w:pPr>
        <w:keepNext/>
        <w:pBdr>
          <w:bottom w:val="single" w:sz="12" w:space="1" w:color="4F81BD"/>
        </w:pBdr>
        <w:ind w:left="360" w:right="90"/>
        <w:jc w:val="both"/>
        <w:rPr>
          <w:rFonts w:asciiTheme="minorHAnsi" w:hAnsiTheme="minorHAnsi" w:cstheme="minorHAnsi"/>
          <w:b/>
          <w:bCs/>
          <w:color w:val="000000"/>
          <w:sz w:val="22"/>
          <w:szCs w:val="22"/>
          <w:rPrChange w:id="644" w:author="miminguyenb@yahoo.com" w:date="2024-05-22T02:28:00Z" w16du:dateUtc="2024-05-22T09:28:00Z">
            <w:rPr>
              <w:b/>
              <w:bCs/>
              <w:color w:val="000000"/>
              <w:szCs w:val="20"/>
            </w:rPr>
          </w:rPrChange>
        </w:rPr>
      </w:pPr>
    </w:p>
    <w:p w14:paraId="3B543DDA" w14:textId="77777777" w:rsidR="00750AD0" w:rsidRPr="00B96795" w:rsidRDefault="00750AD0" w:rsidP="00750AD0">
      <w:pPr>
        <w:keepNext/>
        <w:pBdr>
          <w:bottom w:val="single" w:sz="12" w:space="1" w:color="4F81BD"/>
        </w:pBdr>
        <w:ind w:left="360" w:right="90"/>
        <w:jc w:val="both"/>
        <w:rPr>
          <w:rFonts w:asciiTheme="minorHAnsi" w:hAnsiTheme="minorHAnsi" w:cstheme="minorHAnsi"/>
          <w:b/>
          <w:bCs/>
          <w:color w:val="000000"/>
          <w:sz w:val="22"/>
          <w:szCs w:val="22"/>
          <w:rPrChange w:id="645" w:author="miminguyenb@yahoo.com" w:date="2024-05-22T02:28:00Z" w16du:dateUtc="2024-05-22T09:28:00Z">
            <w:rPr>
              <w:b/>
              <w:bCs/>
              <w:color w:val="000000"/>
              <w:szCs w:val="20"/>
            </w:rPr>
          </w:rPrChange>
        </w:rPr>
      </w:pPr>
      <w:r w:rsidRPr="00B96795">
        <w:rPr>
          <w:rFonts w:asciiTheme="minorHAnsi" w:hAnsiTheme="minorHAnsi" w:cstheme="minorHAnsi"/>
          <w:b/>
          <w:bCs/>
          <w:color w:val="000000"/>
          <w:sz w:val="22"/>
          <w:szCs w:val="22"/>
          <w:rPrChange w:id="646" w:author="miminguyenb@yahoo.com" w:date="2024-05-22T02:28:00Z" w16du:dateUtc="2024-05-22T09:28:00Z">
            <w:rPr>
              <w:b/>
              <w:bCs/>
              <w:color w:val="000000"/>
              <w:szCs w:val="20"/>
            </w:rPr>
          </w:rPrChange>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750AD0" w:rsidRPr="00B96795" w14:paraId="03F2D2EC" w14:textId="77777777" w:rsidTr="00222959">
        <w:trPr>
          <w:trHeight w:val="398"/>
        </w:trPr>
        <w:tc>
          <w:tcPr>
            <w:tcW w:w="9705" w:type="dxa"/>
            <w:shd w:val="clear" w:color="auto" w:fill="D3DFEE"/>
          </w:tcPr>
          <w:p w14:paraId="29D5A39F"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47" w:author="miminguyenb@yahoo.com" w:date="2024-05-22T02:28:00Z" w16du:dateUtc="2024-05-22T09:28:00Z">
                  <w:rPr>
                    <w:color w:val="000000"/>
                  </w:rPr>
                </w:rPrChange>
              </w:rPr>
            </w:pPr>
            <w:r w:rsidRPr="00B96795">
              <w:rPr>
                <w:rFonts w:asciiTheme="minorHAnsi" w:hAnsiTheme="minorHAnsi" w:cstheme="minorHAnsi"/>
                <w:i/>
                <w:sz w:val="22"/>
                <w:szCs w:val="22"/>
                <w:rPrChange w:id="648" w:author="miminguyenb@yahoo.com" w:date="2024-05-22T02:28:00Z" w16du:dateUtc="2024-05-22T09:28:00Z">
                  <w:rPr>
                    <w:i/>
                    <w:szCs w:val="20"/>
                  </w:rPr>
                </w:rPrChange>
              </w:rPr>
              <w:t>Include at least two</w:t>
            </w:r>
          </w:p>
        </w:tc>
      </w:tr>
      <w:tr w:rsidR="00750AD0" w:rsidRPr="00B96795" w14:paraId="451812C1" w14:textId="77777777" w:rsidTr="00222959">
        <w:trPr>
          <w:trHeight w:val="398"/>
        </w:trPr>
        <w:tc>
          <w:tcPr>
            <w:tcW w:w="9705" w:type="dxa"/>
          </w:tcPr>
          <w:p w14:paraId="15925824"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49"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50" w:author="miminguyenb@yahoo.com" w:date="2024-05-22T02:28:00Z" w16du:dateUtc="2024-05-22T09:28:00Z">
                  <w:rPr>
                    <w:color w:val="000000"/>
                  </w:rPr>
                </w:rPrChange>
              </w:rPr>
              <w:t>Google Maps—bike path, already avoid stairs and unfriendly to bike routes on sidewalks</w:t>
            </w:r>
          </w:p>
          <w:p w14:paraId="2A4C1D98"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51"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52" w:author="miminguyenb@yahoo.com" w:date="2024-05-22T02:28:00Z" w16du:dateUtc="2024-05-22T09:28:00Z">
                  <w:rPr>
                    <w:color w:val="000000"/>
                  </w:rPr>
                </w:rPrChange>
              </w:rPr>
              <w:t>Physically—buildings may not have the best or perfect ADA routes or may not have any ADA routes at all</w:t>
            </w:r>
          </w:p>
        </w:tc>
      </w:tr>
    </w:tbl>
    <w:p w14:paraId="47945B57" w14:textId="77777777" w:rsidR="00750AD0" w:rsidRPr="00B96795" w:rsidRDefault="00750AD0" w:rsidP="00750AD0">
      <w:pPr>
        <w:keepNext/>
        <w:ind w:left="360"/>
        <w:jc w:val="both"/>
        <w:rPr>
          <w:rFonts w:asciiTheme="minorHAnsi" w:hAnsiTheme="minorHAnsi" w:cstheme="minorHAnsi"/>
          <w:sz w:val="22"/>
          <w:szCs w:val="22"/>
          <w:rPrChange w:id="653" w:author="miminguyenb@yahoo.com" w:date="2024-05-22T02:28:00Z" w16du:dateUtc="2024-05-22T09:28:00Z">
            <w:rPr/>
          </w:rPrChange>
        </w:rPr>
      </w:pPr>
    </w:p>
    <w:p w14:paraId="218101A8" w14:textId="77777777" w:rsidR="00750AD0" w:rsidRPr="00B96795" w:rsidRDefault="00750AD0" w:rsidP="00750AD0">
      <w:pPr>
        <w:keepNext/>
        <w:pBdr>
          <w:bottom w:val="single" w:sz="12" w:space="1" w:color="4F81BD"/>
        </w:pBdr>
        <w:tabs>
          <w:tab w:val="right" w:pos="8910"/>
          <w:tab w:val="right" w:pos="10440"/>
        </w:tabs>
        <w:ind w:left="360" w:right="90"/>
        <w:jc w:val="both"/>
        <w:rPr>
          <w:rFonts w:asciiTheme="minorHAnsi" w:hAnsiTheme="minorHAnsi" w:cstheme="minorHAnsi"/>
          <w:b/>
          <w:bCs/>
          <w:color w:val="000000"/>
          <w:sz w:val="22"/>
          <w:szCs w:val="22"/>
          <w:rPrChange w:id="654" w:author="miminguyenb@yahoo.com" w:date="2024-05-22T02:28:00Z" w16du:dateUtc="2024-05-22T09:28:00Z">
            <w:rPr>
              <w:b/>
              <w:bCs/>
              <w:color w:val="000000"/>
              <w:szCs w:val="20"/>
            </w:rPr>
          </w:rPrChange>
        </w:rPr>
      </w:pPr>
      <w:r w:rsidRPr="00B96795">
        <w:rPr>
          <w:rFonts w:asciiTheme="minorHAnsi" w:hAnsiTheme="minorHAnsi" w:cstheme="minorHAnsi"/>
          <w:b/>
          <w:bCs/>
          <w:color w:val="000000"/>
          <w:sz w:val="22"/>
          <w:szCs w:val="22"/>
          <w:rPrChange w:id="655" w:author="miminguyenb@yahoo.com" w:date="2024-05-22T02:28:00Z" w16du:dateUtc="2024-05-22T09:28:00Z">
            <w:rPr>
              <w:b/>
              <w:bCs/>
              <w:color w:val="000000"/>
              <w:szCs w:val="20"/>
            </w:rPr>
          </w:rPrChange>
        </w:rPr>
        <w:t xml:space="preserve">Tangible Return, Opportunity, or Value </w:t>
      </w:r>
      <w:r w:rsidRPr="00B96795">
        <w:rPr>
          <w:rFonts w:asciiTheme="minorHAnsi" w:hAnsiTheme="minorHAnsi" w:cstheme="minorHAnsi"/>
          <w:b/>
          <w:bCs/>
          <w:color w:val="000000"/>
          <w:sz w:val="22"/>
          <w:szCs w:val="22"/>
          <w:rPrChange w:id="656" w:author="miminguyenb@yahoo.com" w:date="2024-05-22T02:28:00Z" w16du:dateUtc="2024-05-22T09:28:00Z">
            <w:rPr>
              <w:b/>
              <w:bCs/>
              <w:color w:val="000000"/>
              <w:szCs w:val="20"/>
            </w:rPr>
          </w:rPrChange>
        </w:rPr>
        <w:tab/>
        <w:t>One Time</w:t>
      </w:r>
      <w:r w:rsidRPr="00B96795">
        <w:rPr>
          <w:rFonts w:asciiTheme="minorHAnsi" w:hAnsiTheme="minorHAnsi" w:cstheme="minorHAnsi"/>
          <w:b/>
          <w:bCs/>
          <w:color w:val="000000"/>
          <w:sz w:val="22"/>
          <w:szCs w:val="22"/>
          <w:rPrChange w:id="657" w:author="miminguyenb@yahoo.com" w:date="2024-05-22T02:28:00Z" w16du:dateUtc="2024-05-22T09:28:00Z">
            <w:rPr>
              <w:b/>
              <w:bCs/>
              <w:color w:val="000000"/>
              <w:szCs w:val="20"/>
            </w:rPr>
          </w:rPrChange>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920"/>
        <w:gridCol w:w="1392"/>
        <w:gridCol w:w="1392"/>
      </w:tblGrid>
      <w:tr w:rsidR="00750AD0" w:rsidRPr="00B96795" w14:paraId="54F0E3AC" w14:textId="77777777" w:rsidTr="00222959">
        <w:trPr>
          <w:trHeight w:val="398"/>
        </w:trPr>
        <w:tc>
          <w:tcPr>
            <w:tcW w:w="6920" w:type="dxa"/>
            <w:tcBorders>
              <w:right w:val="nil"/>
            </w:tcBorders>
            <w:shd w:val="clear" w:color="auto" w:fill="D3DFEE"/>
          </w:tcPr>
          <w:p w14:paraId="6D2956D5"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58" w:author="miminguyenb@yahoo.com" w:date="2024-05-22T02:28:00Z" w16du:dateUtc="2024-05-22T09:28:00Z">
                  <w:rPr>
                    <w:color w:val="000000"/>
                  </w:rPr>
                </w:rPrChange>
              </w:rPr>
            </w:pPr>
            <w:r w:rsidRPr="00B96795">
              <w:rPr>
                <w:rFonts w:asciiTheme="minorHAnsi" w:hAnsiTheme="minorHAnsi" w:cstheme="minorHAnsi"/>
                <w:i/>
                <w:sz w:val="22"/>
                <w:szCs w:val="22"/>
                <w:rPrChange w:id="659" w:author="miminguyenb@yahoo.com" w:date="2024-05-22T02:28:00Z" w16du:dateUtc="2024-05-22T09:28:00Z">
                  <w:rPr>
                    <w:i/>
                    <w:szCs w:val="20"/>
                  </w:rPr>
                </w:rPrChange>
              </w:rPr>
              <w:t>Include at least two. Estimate the best you can</w:t>
            </w:r>
          </w:p>
        </w:tc>
        <w:tc>
          <w:tcPr>
            <w:tcW w:w="1392" w:type="dxa"/>
            <w:tcBorders>
              <w:left w:val="nil"/>
              <w:right w:val="nil"/>
            </w:tcBorders>
            <w:shd w:val="clear" w:color="auto" w:fill="D3DFEE"/>
          </w:tcPr>
          <w:p w14:paraId="65F50A2F" w14:textId="77777777" w:rsidR="00750AD0" w:rsidRPr="00B96795" w:rsidRDefault="00750AD0" w:rsidP="00222959">
            <w:pPr>
              <w:keepNext/>
              <w:tabs>
                <w:tab w:val="decimal" w:pos="1062"/>
              </w:tabs>
              <w:jc w:val="both"/>
              <w:rPr>
                <w:rFonts w:asciiTheme="minorHAnsi" w:hAnsiTheme="minorHAnsi" w:cstheme="minorHAnsi"/>
                <w:color w:val="000000"/>
                <w:sz w:val="22"/>
                <w:szCs w:val="22"/>
                <w:rPrChange w:id="660"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61" w:author="miminguyenb@yahoo.com" w:date="2024-05-22T02:28:00Z" w16du:dateUtc="2024-05-22T09:28:00Z">
                  <w:rPr>
                    <w:color w:val="000000"/>
                  </w:rPr>
                </w:rPrChange>
              </w:rPr>
              <w:t>$ 0</w:t>
            </w:r>
          </w:p>
        </w:tc>
        <w:tc>
          <w:tcPr>
            <w:tcW w:w="1392" w:type="dxa"/>
            <w:tcBorders>
              <w:left w:val="nil"/>
            </w:tcBorders>
            <w:shd w:val="clear" w:color="auto" w:fill="D3DFEE"/>
          </w:tcPr>
          <w:p w14:paraId="0494A0FE" w14:textId="77777777" w:rsidR="00750AD0" w:rsidRPr="00B96795" w:rsidRDefault="00750AD0" w:rsidP="00222959">
            <w:pPr>
              <w:keepNext/>
              <w:tabs>
                <w:tab w:val="decimal" w:pos="1107"/>
              </w:tabs>
              <w:jc w:val="both"/>
              <w:rPr>
                <w:rFonts w:asciiTheme="minorHAnsi" w:hAnsiTheme="minorHAnsi" w:cstheme="minorHAnsi"/>
                <w:color w:val="000000"/>
                <w:sz w:val="22"/>
                <w:szCs w:val="22"/>
                <w:rPrChange w:id="662"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63" w:author="miminguyenb@yahoo.com" w:date="2024-05-22T02:28:00Z" w16du:dateUtc="2024-05-22T09:28:00Z">
                  <w:rPr>
                    <w:color w:val="000000"/>
                  </w:rPr>
                </w:rPrChange>
              </w:rPr>
              <w:t>$ 0</w:t>
            </w:r>
          </w:p>
        </w:tc>
      </w:tr>
      <w:tr w:rsidR="00750AD0" w:rsidRPr="00B96795" w14:paraId="081085D8" w14:textId="77777777" w:rsidTr="00222959">
        <w:trPr>
          <w:trHeight w:val="398"/>
        </w:trPr>
        <w:tc>
          <w:tcPr>
            <w:tcW w:w="6920" w:type="dxa"/>
            <w:tcBorders>
              <w:right w:val="nil"/>
            </w:tcBorders>
          </w:tcPr>
          <w:p w14:paraId="385B2E8D"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64"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65" w:author="miminguyenb@yahoo.com" w:date="2024-05-22T02:28:00Z" w16du:dateUtc="2024-05-22T09:28:00Z">
                  <w:rPr>
                    <w:color w:val="000000"/>
                  </w:rPr>
                </w:rPrChange>
              </w:rPr>
              <w:t>Government to endorse</w:t>
            </w:r>
          </w:p>
          <w:p w14:paraId="1D15B4BC"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66"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67" w:author="miminguyenb@yahoo.com" w:date="2024-05-22T02:28:00Z" w16du:dateUtc="2024-05-22T09:28:00Z">
                  <w:rPr>
                    <w:color w:val="000000"/>
                  </w:rPr>
                </w:rPrChange>
              </w:rPr>
              <w:t>Growth of app usage across the nation</w:t>
            </w:r>
          </w:p>
        </w:tc>
        <w:tc>
          <w:tcPr>
            <w:tcW w:w="1392" w:type="dxa"/>
            <w:tcBorders>
              <w:left w:val="nil"/>
              <w:right w:val="nil"/>
            </w:tcBorders>
          </w:tcPr>
          <w:p w14:paraId="64C35E25" w14:textId="77777777" w:rsidR="00750AD0" w:rsidRPr="00B96795" w:rsidRDefault="00750AD0" w:rsidP="00222959">
            <w:pPr>
              <w:keepNext/>
              <w:tabs>
                <w:tab w:val="decimal" w:pos="1062"/>
              </w:tabs>
              <w:jc w:val="both"/>
              <w:rPr>
                <w:rFonts w:asciiTheme="minorHAnsi" w:hAnsiTheme="minorHAnsi" w:cstheme="minorHAnsi"/>
                <w:color w:val="000000"/>
                <w:sz w:val="22"/>
                <w:szCs w:val="22"/>
                <w:rPrChange w:id="668"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69" w:author="miminguyenb@yahoo.com" w:date="2024-05-22T02:28:00Z" w16du:dateUtc="2024-05-22T09:28:00Z">
                  <w:rPr>
                    <w:color w:val="000000"/>
                  </w:rPr>
                </w:rPrChange>
              </w:rPr>
              <w:t>$5 M</w:t>
            </w:r>
          </w:p>
        </w:tc>
        <w:tc>
          <w:tcPr>
            <w:tcW w:w="1392" w:type="dxa"/>
            <w:tcBorders>
              <w:left w:val="nil"/>
            </w:tcBorders>
          </w:tcPr>
          <w:p w14:paraId="35FFA714" w14:textId="77777777" w:rsidR="00750AD0" w:rsidRPr="00B96795" w:rsidRDefault="00750AD0" w:rsidP="00222959">
            <w:pPr>
              <w:keepNext/>
              <w:tabs>
                <w:tab w:val="decimal" w:pos="1107"/>
              </w:tabs>
              <w:jc w:val="both"/>
              <w:rPr>
                <w:rFonts w:asciiTheme="minorHAnsi" w:hAnsiTheme="minorHAnsi" w:cstheme="minorHAnsi"/>
                <w:color w:val="000000"/>
                <w:sz w:val="22"/>
                <w:szCs w:val="22"/>
                <w:rPrChange w:id="670"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71" w:author="miminguyenb@yahoo.com" w:date="2024-05-22T02:28:00Z" w16du:dateUtc="2024-05-22T09:28:00Z">
                  <w:rPr>
                    <w:color w:val="000000"/>
                  </w:rPr>
                </w:rPrChange>
              </w:rPr>
              <w:t>$ 750,000</w:t>
            </w:r>
          </w:p>
          <w:p w14:paraId="2BB98ADA" w14:textId="77777777" w:rsidR="00750AD0" w:rsidRPr="00B96795" w:rsidRDefault="00750AD0" w:rsidP="00222959">
            <w:pPr>
              <w:keepNext/>
              <w:tabs>
                <w:tab w:val="decimal" w:pos="1107"/>
              </w:tabs>
              <w:jc w:val="both"/>
              <w:rPr>
                <w:rFonts w:asciiTheme="minorHAnsi" w:hAnsiTheme="minorHAnsi" w:cstheme="minorHAnsi"/>
                <w:color w:val="000000"/>
                <w:sz w:val="22"/>
                <w:szCs w:val="22"/>
                <w:rPrChange w:id="672"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73" w:author="miminguyenb@yahoo.com" w:date="2024-05-22T02:28:00Z" w16du:dateUtc="2024-05-22T09:28:00Z">
                  <w:rPr>
                    <w:color w:val="000000"/>
                  </w:rPr>
                </w:rPrChange>
              </w:rPr>
              <w:t>$ 300,000</w:t>
            </w:r>
          </w:p>
        </w:tc>
      </w:tr>
    </w:tbl>
    <w:p w14:paraId="7CEB6F3B" w14:textId="77777777" w:rsidR="00750AD0" w:rsidRPr="00B96795" w:rsidRDefault="00750AD0" w:rsidP="00750AD0">
      <w:pPr>
        <w:keepNext/>
        <w:ind w:left="360"/>
        <w:jc w:val="both"/>
        <w:rPr>
          <w:rFonts w:asciiTheme="minorHAnsi" w:hAnsiTheme="minorHAnsi" w:cstheme="minorHAnsi"/>
          <w:sz w:val="22"/>
          <w:szCs w:val="22"/>
          <w:rPrChange w:id="674" w:author="miminguyenb@yahoo.com" w:date="2024-05-22T02:28:00Z" w16du:dateUtc="2024-05-22T09:28:00Z">
            <w:rPr/>
          </w:rPrChange>
        </w:rPr>
      </w:pPr>
    </w:p>
    <w:p w14:paraId="6F171A60" w14:textId="77777777" w:rsidR="00750AD0" w:rsidRPr="00B96795" w:rsidRDefault="00750AD0" w:rsidP="00750AD0">
      <w:pPr>
        <w:keepNext/>
        <w:pBdr>
          <w:bottom w:val="single" w:sz="12" w:space="1" w:color="4F81BD"/>
        </w:pBdr>
        <w:tabs>
          <w:tab w:val="right" w:pos="10440"/>
        </w:tabs>
        <w:ind w:left="360" w:right="90"/>
        <w:jc w:val="both"/>
        <w:rPr>
          <w:rFonts w:asciiTheme="minorHAnsi" w:hAnsiTheme="minorHAnsi" w:cstheme="minorHAnsi"/>
          <w:b/>
          <w:bCs/>
          <w:color w:val="000000"/>
          <w:sz w:val="22"/>
          <w:szCs w:val="22"/>
          <w:rPrChange w:id="675" w:author="miminguyenb@yahoo.com" w:date="2024-05-22T02:28:00Z" w16du:dateUtc="2024-05-22T09:28:00Z">
            <w:rPr>
              <w:b/>
              <w:bCs/>
              <w:color w:val="000000"/>
              <w:szCs w:val="20"/>
            </w:rPr>
          </w:rPrChange>
        </w:rPr>
      </w:pPr>
      <w:r w:rsidRPr="00B96795">
        <w:rPr>
          <w:rFonts w:asciiTheme="minorHAnsi" w:hAnsiTheme="minorHAnsi" w:cstheme="minorHAnsi"/>
          <w:b/>
          <w:bCs/>
          <w:color w:val="000000"/>
          <w:sz w:val="22"/>
          <w:szCs w:val="22"/>
          <w:rPrChange w:id="676" w:author="miminguyenb@yahoo.com" w:date="2024-05-22T02:28:00Z" w16du:dateUtc="2024-05-22T09:28:00Z">
            <w:rPr>
              <w:b/>
              <w:bCs/>
              <w:color w:val="000000"/>
              <w:szCs w:val="20"/>
            </w:rPr>
          </w:rPrChange>
        </w:rPr>
        <w:t>Intangible Benefits</w:t>
      </w:r>
      <w:r w:rsidRPr="00B96795">
        <w:rPr>
          <w:rFonts w:asciiTheme="minorHAnsi" w:hAnsiTheme="minorHAnsi" w:cstheme="minorHAnsi"/>
          <w:b/>
          <w:bCs/>
          <w:color w:val="000000"/>
          <w:sz w:val="22"/>
          <w:szCs w:val="22"/>
          <w:rPrChange w:id="677" w:author="miminguyenb@yahoo.com" w:date="2024-05-22T02:28:00Z" w16du:dateUtc="2024-05-22T09:28:00Z">
            <w:rPr>
              <w:b/>
              <w:bCs/>
              <w:color w:val="000000"/>
              <w:szCs w:val="20"/>
            </w:rPr>
          </w:rPrChange>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7712"/>
        <w:gridCol w:w="1992"/>
      </w:tblGrid>
      <w:tr w:rsidR="00750AD0" w:rsidRPr="00B96795" w14:paraId="7429206F" w14:textId="77777777" w:rsidTr="00222959">
        <w:trPr>
          <w:trHeight w:val="420"/>
        </w:trPr>
        <w:tc>
          <w:tcPr>
            <w:tcW w:w="7712" w:type="dxa"/>
            <w:tcBorders>
              <w:right w:val="nil"/>
            </w:tcBorders>
            <w:shd w:val="clear" w:color="auto" w:fill="D3DFEE"/>
          </w:tcPr>
          <w:p w14:paraId="645BBD19"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78" w:author="miminguyenb@yahoo.com" w:date="2024-05-22T02:28:00Z" w16du:dateUtc="2024-05-22T09:28:00Z">
                  <w:rPr>
                    <w:color w:val="000000"/>
                  </w:rPr>
                </w:rPrChange>
              </w:rPr>
            </w:pPr>
            <w:r w:rsidRPr="00B96795">
              <w:rPr>
                <w:rFonts w:asciiTheme="minorHAnsi" w:hAnsiTheme="minorHAnsi" w:cstheme="minorHAnsi"/>
                <w:i/>
                <w:sz w:val="22"/>
                <w:szCs w:val="22"/>
                <w:rPrChange w:id="679" w:author="miminguyenb@yahoo.com" w:date="2024-05-22T02:28:00Z" w16du:dateUtc="2024-05-22T09:28:00Z">
                  <w:rPr>
                    <w:i/>
                    <w:szCs w:val="20"/>
                  </w:rPr>
                </w:rPrChange>
              </w:rPr>
              <w:t>Include at least two</w:t>
            </w:r>
          </w:p>
        </w:tc>
        <w:tc>
          <w:tcPr>
            <w:tcW w:w="1992" w:type="dxa"/>
            <w:tcBorders>
              <w:left w:val="nil"/>
            </w:tcBorders>
            <w:shd w:val="clear" w:color="auto" w:fill="D3DFEE"/>
          </w:tcPr>
          <w:p w14:paraId="2E725B66" w14:textId="77777777" w:rsidR="00750AD0" w:rsidRPr="00B96795" w:rsidRDefault="00750AD0" w:rsidP="00222959">
            <w:pPr>
              <w:keepNext/>
              <w:tabs>
                <w:tab w:val="decimal" w:pos="1062"/>
              </w:tabs>
              <w:ind w:left="72"/>
              <w:jc w:val="both"/>
              <w:rPr>
                <w:rFonts w:asciiTheme="minorHAnsi" w:hAnsiTheme="minorHAnsi" w:cstheme="minorHAnsi"/>
                <w:color w:val="000000"/>
                <w:sz w:val="22"/>
                <w:szCs w:val="22"/>
                <w:rPrChange w:id="680"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81" w:author="miminguyenb@yahoo.com" w:date="2024-05-22T02:28:00Z" w16du:dateUtc="2024-05-22T09:28:00Z">
                  <w:rPr>
                    <w:color w:val="000000"/>
                  </w:rPr>
                </w:rPrChange>
              </w:rPr>
              <w:t>$ 0</w:t>
            </w:r>
          </w:p>
        </w:tc>
      </w:tr>
      <w:tr w:rsidR="00750AD0" w:rsidRPr="00B96795" w14:paraId="5502BD02" w14:textId="77777777" w:rsidTr="00222959">
        <w:trPr>
          <w:trHeight w:val="420"/>
        </w:trPr>
        <w:tc>
          <w:tcPr>
            <w:tcW w:w="7712" w:type="dxa"/>
            <w:tcBorders>
              <w:right w:val="nil"/>
            </w:tcBorders>
          </w:tcPr>
          <w:p w14:paraId="68CE2DFE"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82"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83" w:author="miminguyenb@yahoo.com" w:date="2024-05-22T02:28:00Z" w16du:dateUtc="2024-05-22T09:28:00Z">
                  <w:rPr>
                    <w:color w:val="000000"/>
                  </w:rPr>
                </w:rPrChange>
              </w:rPr>
              <w:t>Growth in value because of growth in business</w:t>
            </w:r>
          </w:p>
          <w:p w14:paraId="48C76A3A" w14:textId="77777777" w:rsidR="00750AD0" w:rsidRPr="00B96795" w:rsidRDefault="00750AD0" w:rsidP="00750AD0">
            <w:pPr>
              <w:keepNext/>
              <w:keepLines/>
              <w:numPr>
                <w:ilvl w:val="0"/>
                <w:numId w:val="17"/>
              </w:numPr>
              <w:tabs>
                <w:tab w:val="left" w:pos="342"/>
              </w:tabs>
              <w:spacing w:before="60" w:after="120"/>
              <w:ind w:left="342" w:hanging="270"/>
              <w:jc w:val="both"/>
              <w:rPr>
                <w:rFonts w:asciiTheme="minorHAnsi" w:hAnsiTheme="minorHAnsi" w:cstheme="minorHAnsi"/>
                <w:color w:val="000000"/>
                <w:sz w:val="22"/>
                <w:szCs w:val="22"/>
                <w:rPrChange w:id="684"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85" w:author="miminguyenb@yahoo.com" w:date="2024-05-22T02:28:00Z" w16du:dateUtc="2024-05-22T09:28:00Z">
                  <w:rPr>
                    <w:color w:val="000000"/>
                  </w:rPr>
                </w:rPrChange>
              </w:rPr>
              <w:t>Quality and Support</w:t>
            </w:r>
          </w:p>
        </w:tc>
        <w:tc>
          <w:tcPr>
            <w:tcW w:w="1992" w:type="dxa"/>
            <w:tcBorders>
              <w:left w:val="nil"/>
            </w:tcBorders>
          </w:tcPr>
          <w:p w14:paraId="2542FDB3" w14:textId="1FB5C3B0" w:rsidR="00750AD0" w:rsidRPr="00B96795" w:rsidRDefault="00750AD0" w:rsidP="00222959">
            <w:pPr>
              <w:keepNext/>
              <w:tabs>
                <w:tab w:val="decimal" w:pos="1062"/>
              </w:tabs>
              <w:ind w:left="72"/>
              <w:jc w:val="right"/>
              <w:rPr>
                <w:rFonts w:asciiTheme="minorHAnsi" w:hAnsiTheme="minorHAnsi" w:cstheme="minorHAnsi"/>
                <w:color w:val="000000"/>
                <w:sz w:val="22"/>
                <w:szCs w:val="22"/>
                <w:rPrChange w:id="686"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87" w:author="miminguyenb@yahoo.com" w:date="2024-05-22T02:28:00Z" w16du:dateUtc="2024-05-22T09:28:00Z">
                  <w:rPr>
                    <w:color w:val="000000"/>
                  </w:rPr>
                </w:rPrChange>
              </w:rPr>
              <w:t xml:space="preserve">The business </w:t>
            </w:r>
            <w:ins w:id="688" w:author="miminguyenb@yahoo.com" w:date="2024-05-22T03:05:00Z" w16du:dateUtc="2024-05-22T10:05:00Z">
              <w:r w:rsidR="00656CB3">
                <w:rPr>
                  <w:rFonts w:asciiTheme="minorHAnsi" w:hAnsiTheme="minorHAnsi" w:cstheme="minorHAnsi"/>
                  <w:color w:val="000000"/>
                  <w:sz w:val="22"/>
                  <w:szCs w:val="22"/>
                </w:rPr>
                <w:t xml:space="preserve">is </w:t>
              </w:r>
            </w:ins>
            <w:r w:rsidRPr="00B96795">
              <w:rPr>
                <w:rFonts w:asciiTheme="minorHAnsi" w:hAnsiTheme="minorHAnsi" w:cstheme="minorHAnsi"/>
                <w:color w:val="000000"/>
                <w:sz w:val="22"/>
                <w:szCs w:val="22"/>
                <w:rPrChange w:id="689" w:author="miminguyenb@yahoo.com" w:date="2024-05-22T02:28:00Z" w16du:dateUtc="2024-05-22T09:28:00Z">
                  <w:rPr>
                    <w:color w:val="000000"/>
                  </w:rPr>
                </w:rPrChange>
              </w:rPr>
              <w:t>growing because of the popularity and usage of the app</w:t>
            </w:r>
          </w:p>
          <w:p w14:paraId="160B9293" w14:textId="77777777" w:rsidR="00750AD0" w:rsidRPr="00B96795" w:rsidRDefault="00750AD0" w:rsidP="00222959">
            <w:pPr>
              <w:keepNext/>
              <w:tabs>
                <w:tab w:val="decimal" w:pos="1062"/>
              </w:tabs>
              <w:ind w:left="72"/>
              <w:jc w:val="right"/>
              <w:rPr>
                <w:rFonts w:asciiTheme="minorHAnsi" w:hAnsiTheme="minorHAnsi" w:cstheme="minorHAnsi"/>
                <w:color w:val="000000"/>
                <w:sz w:val="22"/>
                <w:szCs w:val="22"/>
                <w:rPrChange w:id="690"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691" w:author="miminguyenb@yahoo.com" w:date="2024-05-22T02:28:00Z" w16du:dateUtc="2024-05-22T09:28:00Z">
                  <w:rPr>
                    <w:color w:val="000000"/>
                  </w:rPr>
                </w:rPrChange>
              </w:rPr>
              <w:t>Being able to reach out to help and navigate more people</w:t>
            </w:r>
          </w:p>
        </w:tc>
      </w:tr>
    </w:tbl>
    <w:p w14:paraId="6519EAFD" w14:textId="77777777" w:rsidR="00750AD0" w:rsidRPr="00B96795" w:rsidRDefault="00750AD0" w:rsidP="00750AD0">
      <w:pPr>
        <w:keepNext/>
        <w:ind w:left="360"/>
        <w:jc w:val="both"/>
        <w:rPr>
          <w:rFonts w:asciiTheme="minorHAnsi" w:hAnsiTheme="minorHAnsi" w:cstheme="minorHAnsi"/>
          <w:b/>
          <w:sz w:val="22"/>
          <w:szCs w:val="22"/>
          <w:rPrChange w:id="692" w:author="miminguyenb@yahoo.com" w:date="2024-05-22T02:28:00Z" w16du:dateUtc="2024-05-22T09:28:00Z">
            <w:rPr>
              <w:b/>
            </w:rPr>
          </w:rPrChange>
        </w:rPr>
      </w:pPr>
    </w:p>
    <w:p w14:paraId="53C8FF62" w14:textId="77777777" w:rsidR="00750AD0" w:rsidRPr="00B96795" w:rsidRDefault="00750AD0" w:rsidP="00750AD0">
      <w:pPr>
        <w:keepNext/>
        <w:ind w:left="360"/>
        <w:jc w:val="both"/>
        <w:rPr>
          <w:rFonts w:asciiTheme="minorHAnsi" w:hAnsiTheme="minorHAnsi" w:cstheme="minorHAnsi"/>
          <w:b/>
          <w:sz w:val="22"/>
          <w:szCs w:val="22"/>
          <w:rPrChange w:id="693" w:author="miminguyenb@yahoo.com" w:date="2024-05-22T02:28:00Z" w16du:dateUtc="2024-05-22T09:28:00Z">
            <w:rPr>
              <w:b/>
            </w:rPr>
          </w:rPrChange>
        </w:rPr>
      </w:pPr>
    </w:p>
    <w:p w14:paraId="796232E4" w14:textId="77777777" w:rsidR="00750AD0" w:rsidRPr="00B96795" w:rsidRDefault="00750AD0" w:rsidP="00750AD0">
      <w:pPr>
        <w:keepNext/>
        <w:ind w:left="360"/>
        <w:jc w:val="both"/>
        <w:rPr>
          <w:rFonts w:asciiTheme="minorHAnsi" w:hAnsiTheme="minorHAnsi" w:cstheme="minorHAnsi"/>
          <w:b/>
          <w:sz w:val="22"/>
          <w:szCs w:val="22"/>
          <w:rPrChange w:id="694" w:author="miminguyenb@yahoo.com" w:date="2024-05-22T02:28:00Z" w16du:dateUtc="2024-05-22T09:28:00Z">
            <w:rPr>
              <w:b/>
            </w:rPr>
          </w:rPrChange>
        </w:rPr>
      </w:pPr>
    </w:p>
    <w:p w14:paraId="1593314C" w14:textId="77777777" w:rsidR="00750AD0" w:rsidRPr="00B96795" w:rsidRDefault="00750AD0" w:rsidP="00750AD0">
      <w:pPr>
        <w:keepNext/>
        <w:ind w:left="360"/>
        <w:jc w:val="both"/>
        <w:rPr>
          <w:rFonts w:asciiTheme="minorHAnsi" w:hAnsiTheme="minorHAnsi" w:cstheme="minorHAnsi"/>
          <w:b/>
          <w:sz w:val="22"/>
          <w:szCs w:val="22"/>
          <w:rPrChange w:id="695" w:author="miminguyenb@yahoo.com" w:date="2024-05-22T02:28:00Z" w16du:dateUtc="2024-05-22T09:28:00Z">
            <w:rPr>
              <w:b/>
            </w:rPr>
          </w:rPrChange>
        </w:rPr>
      </w:pPr>
    </w:p>
    <w:p w14:paraId="300A5C66" w14:textId="77777777" w:rsidR="00750AD0" w:rsidRPr="00B96795" w:rsidRDefault="00750AD0" w:rsidP="00750AD0">
      <w:pPr>
        <w:keepNext/>
        <w:ind w:left="360"/>
        <w:jc w:val="both"/>
        <w:rPr>
          <w:rFonts w:asciiTheme="minorHAnsi" w:hAnsiTheme="minorHAnsi" w:cstheme="minorHAnsi"/>
          <w:b/>
          <w:sz w:val="22"/>
          <w:szCs w:val="22"/>
          <w:rPrChange w:id="696" w:author="miminguyenb@yahoo.com" w:date="2024-05-22T02:28:00Z" w16du:dateUtc="2024-05-22T09:28:00Z">
            <w:rPr>
              <w:b/>
            </w:rPr>
          </w:rPrChange>
        </w:rPr>
      </w:pPr>
    </w:p>
    <w:p w14:paraId="22F4DF34" w14:textId="77777777" w:rsidR="00750AD0" w:rsidRPr="00B96795" w:rsidRDefault="00750AD0" w:rsidP="00750AD0">
      <w:pPr>
        <w:keepNext/>
        <w:ind w:left="360"/>
        <w:jc w:val="both"/>
        <w:rPr>
          <w:rFonts w:asciiTheme="minorHAnsi" w:hAnsiTheme="minorHAnsi" w:cstheme="minorHAnsi"/>
          <w:b/>
          <w:sz w:val="22"/>
          <w:szCs w:val="22"/>
          <w:rPrChange w:id="697" w:author="miminguyenb@yahoo.com" w:date="2024-05-22T02:28:00Z" w16du:dateUtc="2024-05-22T09:28:00Z">
            <w:rPr>
              <w:b/>
            </w:rPr>
          </w:rPrChange>
        </w:rPr>
      </w:pPr>
    </w:p>
    <w:p w14:paraId="19999424" w14:textId="77777777" w:rsidR="00750AD0" w:rsidRPr="00B96795" w:rsidRDefault="00750AD0" w:rsidP="00750AD0">
      <w:pPr>
        <w:keepNext/>
        <w:ind w:left="360"/>
        <w:jc w:val="both"/>
        <w:rPr>
          <w:rFonts w:asciiTheme="minorHAnsi" w:hAnsiTheme="minorHAnsi" w:cstheme="minorHAnsi"/>
          <w:b/>
          <w:sz w:val="22"/>
          <w:szCs w:val="22"/>
          <w:rPrChange w:id="698" w:author="miminguyenb@yahoo.com" w:date="2024-05-22T02:28:00Z" w16du:dateUtc="2024-05-22T09:28:00Z">
            <w:rPr>
              <w:b/>
            </w:rPr>
          </w:rPrChange>
        </w:rPr>
      </w:pPr>
    </w:p>
    <w:p w14:paraId="08DE9C99" w14:textId="77777777" w:rsidR="00750AD0" w:rsidRPr="00B96795" w:rsidRDefault="00750AD0" w:rsidP="00750AD0">
      <w:pPr>
        <w:keepNext/>
        <w:ind w:left="360"/>
        <w:jc w:val="both"/>
        <w:rPr>
          <w:rFonts w:asciiTheme="minorHAnsi" w:hAnsiTheme="minorHAnsi" w:cstheme="minorHAnsi"/>
          <w:b/>
          <w:sz w:val="22"/>
          <w:szCs w:val="22"/>
          <w:rPrChange w:id="699" w:author="miminguyenb@yahoo.com" w:date="2024-05-22T02:28:00Z" w16du:dateUtc="2024-05-22T09:28:00Z">
            <w:rPr>
              <w:b/>
            </w:rPr>
          </w:rPrChange>
        </w:rPr>
      </w:pPr>
    </w:p>
    <w:p w14:paraId="77079632" w14:textId="77777777" w:rsidR="00B96795" w:rsidRPr="00B96795" w:rsidRDefault="00B96795">
      <w:pPr>
        <w:rPr>
          <w:ins w:id="700" w:author="miminguyenb@yahoo.com" w:date="2024-05-22T02:28:00Z" w16du:dateUtc="2024-05-22T09:28:00Z"/>
          <w:rFonts w:asciiTheme="minorHAnsi" w:hAnsiTheme="minorHAnsi" w:cstheme="minorHAnsi"/>
          <w:b/>
          <w:sz w:val="22"/>
          <w:szCs w:val="22"/>
          <w:rPrChange w:id="701" w:author="miminguyenb@yahoo.com" w:date="2024-05-22T02:28:00Z" w16du:dateUtc="2024-05-22T09:28:00Z">
            <w:rPr>
              <w:ins w:id="702" w:author="miminguyenb@yahoo.com" w:date="2024-05-22T02:28:00Z" w16du:dateUtc="2024-05-22T09:28:00Z"/>
              <w:rFonts w:asciiTheme="minorHAnsi" w:hAnsiTheme="minorHAnsi" w:cstheme="minorHAnsi"/>
              <w:b/>
            </w:rPr>
          </w:rPrChange>
        </w:rPr>
      </w:pPr>
      <w:ins w:id="703" w:author="miminguyenb@yahoo.com" w:date="2024-05-22T02:28:00Z" w16du:dateUtc="2024-05-22T09:28:00Z">
        <w:r w:rsidRPr="00B96795">
          <w:rPr>
            <w:rFonts w:asciiTheme="minorHAnsi" w:hAnsiTheme="minorHAnsi" w:cstheme="minorHAnsi"/>
            <w:b/>
            <w:sz w:val="22"/>
            <w:szCs w:val="22"/>
            <w:rPrChange w:id="704" w:author="miminguyenb@yahoo.com" w:date="2024-05-22T02:28:00Z" w16du:dateUtc="2024-05-22T09:28:00Z">
              <w:rPr>
                <w:rFonts w:asciiTheme="minorHAnsi" w:hAnsiTheme="minorHAnsi" w:cstheme="minorHAnsi"/>
                <w:b/>
              </w:rPr>
            </w:rPrChange>
          </w:rPr>
          <w:br w:type="page"/>
        </w:r>
      </w:ins>
    </w:p>
    <w:p w14:paraId="2E58D004" w14:textId="1050638B" w:rsidR="00750AD0" w:rsidRPr="00B96795" w:rsidRDefault="00750AD0" w:rsidP="00750AD0">
      <w:pPr>
        <w:keepNext/>
        <w:keepLines/>
        <w:numPr>
          <w:ilvl w:val="0"/>
          <w:numId w:val="16"/>
        </w:numPr>
        <w:spacing w:before="60" w:after="120"/>
        <w:jc w:val="both"/>
        <w:rPr>
          <w:rFonts w:asciiTheme="minorHAnsi" w:hAnsiTheme="minorHAnsi" w:cstheme="minorHAnsi"/>
          <w:b/>
          <w:rPrChange w:id="705" w:author="miminguyenb@yahoo.com" w:date="2024-05-22T02:33:00Z" w16du:dateUtc="2024-05-22T09:33:00Z">
            <w:rPr>
              <w:b/>
            </w:rPr>
          </w:rPrChange>
        </w:rPr>
      </w:pPr>
      <w:r w:rsidRPr="00B96795">
        <w:rPr>
          <w:rFonts w:asciiTheme="minorHAnsi" w:hAnsiTheme="minorHAnsi" w:cstheme="minorHAnsi"/>
          <w:b/>
          <w:rPrChange w:id="706" w:author="miminguyenb@yahoo.com" w:date="2024-05-22T02:33:00Z" w16du:dateUtc="2024-05-22T09:33:00Z">
            <w:rPr>
              <w:b/>
            </w:rPr>
          </w:rPrChange>
        </w:rPr>
        <w:lastRenderedPageBreak/>
        <w:t xml:space="preserve">Product Requirements </w:t>
      </w:r>
    </w:p>
    <w:p w14:paraId="2030F6B5" w14:textId="77777777" w:rsidR="00750AD0" w:rsidRPr="00B96795" w:rsidRDefault="00750AD0" w:rsidP="00750AD0">
      <w:pPr>
        <w:keepNext/>
        <w:keepLines/>
        <w:numPr>
          <w:ilvl w:val="1"/>
          <w:numId w:val="16"/>
        </w:numPr>
        <w:tabs>
          <w:tab w:val="left" w:pos="1080"/>
        </w:tabs>
        <w:spacing w:before="60" w:after="120"/>
        <w:jc w:val="both"/>
        <w:rPr>
          <w:rFonts w:asciiTheme="minorHAnsi" w:hAnsiTheme="minorHAnsi" w:cstheme="minorHAnsi"/>
          <w:b/>
          <w:iCs/>
          <w:sz w:val="22"/>
          <w:szCs w:val="22"/>
          <w:rPrChange w:id="707" w:author="miminguyenb@yahoo.com" w:date="2024-05-22T02:28:00Z" w16du:dateUtc="2024-05-22T09:28:00Z">
            <w:rPr>
              <w:b/>
              <w:iCs/>
              <w:szCs w:val="20"/>
            </w:rPr>
          </w:rPrChange>
        </w:rPr>
      </w:pPr>
      <w:r w:rsidRPr="00B96795">
        <w:rPr>
          <w:rFonts w:asciiTheme="minorHAnsi" w:hAnsiTheme="minorHAnsi" w:cstheme="minorHAnsi"/>
          <w:b/>
          <w:sz w:val="22"/>
          <w:szCs w:val="22"/>
          <w:rPrChange w:id="708" w:author="miminguyenb@yahoo.com" w:date="2024-05-22T02:28:00Z" w16du:dateUtc="2024-05-22T09:28:00Z">
            <w:rPr>
              <w:b/>
              <w:szCs w:val="20"/>
            </w:rPr>
          </w:rPrChange>
        </w:rPr>
        <w:t>Must Haves</w:t>
      </w:r>
      <w:bookmarkEnd w:id="612"/>
      <w:bookmarkEnd w:id="613"/>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750AD0" w:rsidRPr="00B96795" w14:paraId="597E0421" w14:textId="77777777" w:rsidTr="00222959">
        <w:trPr>
          <w:trHeight w:val="420"/>
        </w:trPr>
        <w:tc>
          <w:tcPr>
            <w:tcW w:w="9778" w:type="dxa"/>
            <w:shd w:val="clear" w:color="auto" w:fill="D3DFEE"/>
          </w:tcPr>
          <w:p w14:paraId="11753BA6" w14:textId="77777777" w:rsidR="00750AD0" w:rsidRPr="00B96795" w:rsidRDefault="00750AD0" w:rsidP="00750AD0">
            <w:pPr>
              <w:keepNext/>
              <w:keepLines/>
              <w:numPr>
                <w:ilvl w:val="2"/>
                <w:numId w:val="16"/>
              </w:numPr>
              <w:tabs>
                <w:tab w:val="left" w:pos="882"/>
              </w:tabs>
              <w:spacing w:before="60" w:after="120"/>
              <w:ind w:left="882" w:hanging="810"/>
              <w:jc w:val="both"/>
              <w:rPr>
                <w:rFonts w:asciiTheme="minorHAnsi" w:hAnsiTheme="minorHAnsi" w:cstheme="minorHAnsi"/>
                <w:bCs/>
                <w:color w:val="000000"/>
                <w:sz w:val="22"/>
                <w:szCs w:val="22"/>
                <w:rPrChange w:id="709" w:author="miminguyenb@yahoo.com" w:date="2024-05-22T02:28:00Z" w16du:dateUtc="2024-05-22T09:28:00Z">
                  <w:rPr>
                    <w:bCs/>
                    <w:color w:val="000000"/>
                  </w:rPr>
                </w:rPrChange>
              </w:rPr>
            </w:pPr>
            <w:r w:rsidRPr="00B96795">
              <w:rPr>
                <w:rFonts w:asciiTheme="minorHAnsi" w:hAnsiTheme="minorHAnsi" w:cstheme="minorHAnsi"/>
                <w:i/>
                <w:sz w:val="22"/>
                <w:szCs w:val="22"/>
                <w:rPrChange w:id="710" w:author="miminguyenb@yahoo.com" w:date="2024-05-22T02:28:00Z" w16du:dateUtc="2024-05-22T09:28:00Z">
                  <w:rPr>
                    <w:i/>
                    <w:szCs w:val="20"/>
                  </w:rPr>
                </w:rPrChange>
              </w:rPr>
              <w:t>Include at least two. Add more rows to each table as needed</w:t>
            </w:r>
          </w:p>
        </w:tc>
      </w:tr>
      <w:tr w:rsidR="00750AD0" w:rsidRPr="00B96795" w14:paraId="6E052D27" w14:textId="77777777" w:rsidTr="00222959">
        <w:trPr>
          <w:trHeight w:val="420"/>
        </w:trPr>
        <w:tc>
          <w:tcPr>
            <w:tcW w:w="9778" w:type="dxa"/>
          </w:tcPr>
          <w:p w14:paraId="52714200" w14:textId="77777777" w:rsidR="00750AD0" w:rsidRPr="00B96795" w:rsidRDefault="00750AD0" w:rsidP="00750AD0">
            <w:pPr>
              <w:keepNext/>
              <w:numPr>
                <w:ilvl w:val="2"/>
                <w:numId w:val="16"/>
              </w:numPr>
              <w:tabs>
                <w:tab w:val="left" w:pos="882"/>
              </w:tabs>
              <w:spacing w:before="60" w:after="120"/>
              <w:ind w:left="882" w:hanging="810"/>
              <w:jc w:val="both"/>
              <w:rPr>
                <w:rFonts w:asciiTheme="minorHAnsi" w:hAnsiTheme="minorHAnsi" w:cstheme="minorHAnsi"/>
                <w:color w:val="000000"/>
                <w:sz w:val="22"/>
                <w:szCs w:val="22"/>
                <w:rPrChange w:id="711"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712" w:author="miminguyenb@yahoo.com" w:date="2024-05-22T02:28:00Z" w16du:dateUtc="2024-05-22T09:28:00Z">
                  <w:rPr>
                    <w:color w:val="000000"/>
                  </w:rPr>
                </w:rPrChange>
              </w:rPr>
              <w:t>Visual ADA-friendly routes from the users' starting location until their ending location</w:t>
            </w:r>
          </w:p>
          <w:p w14:paraId="5DFDD5EF" w14:textId="77777777" w:rsidR="00750AD0" w:rsidRPr="00B96795" w:rsidRDefault="00750AD0" w:rsidP="00750AD0">
            <w:pPr>
              <w:keepNext/>
              <w:numPr>
                <w:ilvl w:val="2"/>
                <w:numId w:val="16"/>
              </w:numPr>
              <w:tabs>
                <w:tab w:val="left" w:pos="882"/>
              </w:tabs>
              <w:spacing w:before="60" w:after="120"/>
              <w:ind w:left="882" w:hanging="810"/>
              <w:jc w:val="both"/>
              <w:rPr>
                <w:rFonts w:asciiTheme="minorHAnsi" w:hAnsiTheme="minorHAnsi" w:cstheme="minorHAnsi"/>
                <w:color w:val="000000"/>
                <w:sz w:val="22"/>
                <w:szCs w:val="22"/>
                <w:rPrChange w:id="713"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714" w:author="miminguyenb@yahoo.com" w:date="2024-05-22T02:28:00Z" w16du:dateUtc="2024-05-22T09:28:00Z">
                  <w:rPr>
                    <w:color w:val="000000"/>
                  </w:rPr>
                </w:rPrChange>
              </w:rPr>
              <w:t>App must also be detailed to work inside buildings, outside buildings, and on sidewalks</w:t>
            </w:r>
          </w:p>
        </w:tc>
      </w:tr>
    </w:tbl>
    <w:p w14:paraId="57A2309F" w14:textId="77777777" w:rsidR="00750AD0" w:rsidRPr="00B96795" w:rsidRDefault="00750AD0" w:rsidP="00750AD0">
      <w:pPr>
        <w:keepNext/>
        <w:tabs>
          <w:tab w:val="left" w:pos="1080"/>
        </w:tabs>
        <w:ind w:left="360"/>
        <w:jc w:val="both"/>
        <w:rPr>
          <w:rFonts w:asciiTheme="minorHAnsi" w:hAnsiTheme="minorHAnsi" w:cstheme="minorHAnsi"/>
          <w:b/>
          <w:iCs/>
          <w:sz w:val="22"/>
          <w:szCs w:val="22"/>
          <w:rPrChange w:id="715" w:author="miminguyenb@yahoo.com" w:date="2024-05-22T02:28:00Z" w16du:dateUtc="2024-05-22T09:28:00Z">
            <w:rPr>
              <w:b/>
              <w:iCs/>
              <w:szCs w:val="20"/>
            </w:rPr>
          </w:rPrChange>
        </w:rPr>
      </w:pPr>
    </w:p>
    <w:p w14:paraId="04301C8E" w14:textId="77777777" w:rsidR="00750AD0" w:rsidRPr="00B96795" w:rsidRDefault="00750AD0" w:rsidP="00750AD0">
      <w:pPr>
        <w:keepNext/>
        <w:tabs>
          <w:tab w:val="left" w:pos="1080"/>
        </w:tabs>
        <w:ind w:left="360"/>
        <w:jc w:val="both"/>
        <w:rPr>
          <w:rFonts w:asciiTheme="minorHAnsi" w:hAnsiTheme="minorHAnsi" w:cstheme="minorHAnsi"/>
          <w:b/>
          <w:iCs/>
          <w:sz w:val="22"/>
          <w:szCs w:val="22"/>
          <w:rPrChange w:id="716" w:author="miminguyenb@yahoo.com" w:date="2024-05-22T02:28:00Z" w16du:dateUtc="2024-05-22T09:28:00Z">
            <w:rPr>
              <w:b/>
              <w:iCs/>
              <w:szCs w:val="20"/>
            </w:rPr>
          </w:rPrChange>
        </w:rPr>
      </w:pPr>
    </w:p>
    <w:p w14:paraId="44C4306E" w14:textId="77777777" w:rsidR="00750AD0" w:rsidRPr="00B96795" w:rsidRDefault="00750AD0" w:rsidP="00750AD0">
      <w:pPr>
        <w:keepNext/>
        <w:tabs>
          <w:tab w:val="left" w:pos="1080"/>
        </w:tabs>
        <w:ind w:left="360"/>
        <w:jc w:val="both"/>
        <w:rPr>
          <w:rFonts w:asciiTheme="minorHAnsi" w:hAnsiTheme="minorHAnsi" w:cstheme="minorHAnsi"/>
          <w:b/>
          <w:iCs/>
          <w:sz w:val="22"/>
          <w:szCs w:val="22"/>
          <w:rPrChange w:id="717" w:author="miminguyenb@yahoo.com" w:date="2024-05-22T02:28:00Z" w16du:dateUtc="2024-05-22T09:28:00Z">
            <w:rPr>
              <w:b/>
              <w:iCs/>
              <w:szCs w:val="20"/>
            </w:rPr>
          </w:rPrChange>
        </w:rPr>
      </w:pPr>
    </w:p>
    <w:p w14:paraId="3582B252" w14:textId="77777777" w:rsidR="00750AD0" w:rsidRPr="00B96795" w:rsidRDefault="00750AD0" w:rsidP="00750AD0">
      <w:pPr>
        <w:keepNext/>
        <w:numPr>
          <w:ilvl w:val="1"/>
          <w:numId w:val="16"/>
        </w:numPr>
        <w:tabs>
          <w:tab w:val="left" w:pos="1080"/>
        </w:tabs>
        <w:spacing w:before="60" w:after="120"/>
        <w:jc w:val="both"/>
        <w:rPr>
          <w:rFonts w:asciiTheme="minorHAnsi" w:hAnsiTheme="minorHAnsi" w:cstheme="minorHAnsi"/>
          <w:b/>
          <w:iCs/>
          <w:sz w:val="22"/>
          <w:szCs w:val="22"/>
          <w:rPrChange w:id="718" w:author="miminguyenb@yahoo.com" w:date="2024-05-22T02:28:00Z" w16du:dateUtc="2024-05-22T09:28:00Z">
            <w:rPr>
              <w:b/>
              <w:iCs/>
              <w:szCs w:val="20"/>
            </w:rPr>
          </w:rPrChange>
        </w:rPr>
      </w:pPr>
      <w:r w:rsidRPr="00B96795">
        <w:rPr>
          <w:rFonts w:asciiTheme="minorHAnsi" w:hAnsiTheme="minorHAnsi" w:cstheme="minorHAnsi"/>
          <w:b/>
          <w:sz w:val="22"/>
          <w:szCs w:val="22"/>
          <w:rPrChange w:id="719" w:author="miminguyenb@yahoo.com" w:date="2024-05-22T02:28:00Z" w16du:dateUtc="2024-05-22T09:28:00Z">
            <w:rPr>
              <w:b/>
              <w:szCs w:val="20"/>
            </w:rPr>
          </w:rPrChange>
        </w:rPr>
        <w:t xml:space="preserve">Could Haves </w:t>
      </w:r>
      <w:r w:rsidRPr="00B96795">
        <w:rPr>
          <w:rFonts w:asciiTheme="minorHAnsi" w:hAnsiTheme="minorHAnsi" w:cstheme="minorHAnsi"/>
          <w:bCs/>
          <w:sz w:val="22"/>
          <w:szCs w:val="22"/>
          <w:rPrChange w:id="720" w:author="miminguyenb@yahoo.com" w:date="2024-05-22T02:28:00Z" w16du:dateUtc="2024-05-22T09:28:00Z">
            <w:rPr>
              <w:bCs/>
              <w:szCs w:val="20"/>
            </w:rPr>
          </w:rPrChange>
        </w:rPr>
        <w:t>(Nice to Haves)</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750AD0" w:rsidRPr="00B96795" w14:paraId="7AF9A841" w14:textId="77777777" w:rsidTr="00222959">
        <w:trPr>
          <w:trHeight w:val="405"/>
        </w:trPr>
        <w:tc>
          <w:tcPr>
            <w:tcW w:w="9810" w:type="dxa"/>
            <w:shd w:val="clear" w:color="auto" w:fill="D3DFEE"/>
          </w:tcPr>
          <w:p w14:paraId="71FFBCC4" w14:textId="77777777" w:rsidR="00750AD0" w:rsidRPr="00B96795" w:rsidRDefault="00750AD0" w:rsidP="00750AD0">
            <w:pPr>
              <w:keepNext/>
              <w:keepLines/>
              <w:numPr>
                <w:ilvl w:val="2"/>
                <w:numId w:val="16"/>
              </w:numPr>
              <w:tabs>
                <w:tab w:val="left" w:pos="882"/>
              </w:tabs>
              <w:spacing w:before="60" w:after="120"/>
              <w:ind w:left="882" w:hanging="810"/>
              <w:jc w:val="both"/>
              <w:rPr>
                <w:rFonts w:asciiTheme="minorHAnsi" w:hAnsiTheme="minorHAnsi" w:cstheme="minorHAnsi"/>
                <w:bCs/>
                <w:color w:val="000000"/>
                <w:sz w:val="22"/>
                <w:szCs w:val="22"/>
                <w:rPrChange w:id="721" w:author="miminguyenb@yahoo.com" w:date="2024-05-22T02:28:00Z" w16du:dateUtc="2024-05-22T09:28:00Z">
                  <w:rPr>
                    <w:bCs/>
                    <w:color w:val="000000"/>
                  </w:rPr>
                </w:rPrChange>
              </w:rPr>
            </w:pPr>
            <w:r w:rsidRPr="00B96795">
              <w:rPr>
                <w:rFonts w:asciiTheme="minorHAnsi" w:hAnsiTheme="minorHAnsi" w:cstheme="minorHAnsi"/>
                <w:i/>
                <w:sz w:val="22"/>
                <w:szCs w:val="22"/>
                <w:rPrChange w:id="722" w:author="miminguyenb@yahoo.com" w:date="2024-05-22T02:28:00Z" w16du:dateUtc="2024-05-22T09:28:00Z">
                  <w:rPr>
                    <w:i/>
                    <w:szCs w:val="20"/>
                  </w:rPr>
                </w:rPrChange>
              </w:rPr>
              <w:t>Include at least two</w:t>
            </w:r>
          </w:p>
        </w:tc>
      </w:tr>
      <w:tr w:rsidR="00750AD0" w:rsidRPr="00B96795" w14:paraId="5572F5E0" w14:textId="77777777" w:rsidTr="00222959">
        <w:trPr>
          <w:trHeight w:val="405"/>
        </w:trPr>
        <w:tc>
          <w:tcPr>
            <w:tcW w:w="9810" w:type="dxa"/>
          </w:tcPr>
          <w:p w14:paraId="56B8CBF5" w14:textId="72FF34D1" w:rsidR="00750AD0" w:rsidRPr="00B96795" w:rsidRDefault="00750AD0" w:rsidP="00750AD0">
            <w:pPr>
              <w:keepNext/>
              <w:numPr>
                <w:ilvl w:val="2"/>
                <w:numId w:val="16"/>
              </w:numPr>
              <w:tabs>
                <w:tab w:val="left" w:pos="882"/>
              </w:tabs>
              <w:spacing w:before="60" w:after="120"/>
              <w:ind w:left="882" w:hanging="810"/>
              <w:jc w:val="both"/>
              <w:rPr>
                <w:rFonts w:asciiTheme="minorHAnsi" w:hAnsiTheme="minorHAnsi" w:cstheme="minorHAnsi"/>
                <w:color w:val="000000"/>
                <w:sz w:val="22"/>
                <w:szCs w:val="22"/>
                <w:rPrChange w:id="723"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724" w:author="miminguyenb@yahoo.com" w:date="2024-05-22T02:28:00Z" w16du:dateUtc="2024-05-22T09:28:00Z">
                  <w:rPr>
                    <w:color w:val="000000"/>
                  </w:rPr>
                </w:rPrChange>
              </w:rPr>
              <w:t xml:space="preserve">The best route for each type of transportation: wheelchair, </w:t>
            </w:r>
            <w:r w:rsidR="00F143DA" w:rsidRPr="00B96795">
              <w:rPr>
                <w:rFonts w:asciiTheme="minorHAnsi" w:hAnsiTheme="minorHAnsi" w:cstheme="minorHAnsi"/>
                <w:color w:val="000000"/>
                <w:sz w:val="22"/>
                <w:szCs w:val="22"/>
                <w:rPrChange w:id="725" w:author="miminguyenb@yahoo.com" w:date="2024-05-22T02:28:00Z" w16du:dateUtc="2024-05-22T09:28:00Z">
                  <w:rPr>
                    <w:color w:val="000000"/>
                  </w:rPr>
                </w:rPrChange>
              </w:rPr>
              <w:t>etc.</w:t>
            </w:r>
          </w:p>
          <w:p w14:paraId="0A756A12" w14:textId="77777777" w:rsidR="00750AD0" w:rsidRPr="00B96795" w:rsidRDefault="00750AD0" w:rsidP="00750AD0">
            <w:pPr>
              <w:keepNext/>
              <w:numPr>
                <w:ilvl w:val="2"/>
                <w:numId w:val="16"/>
              </w:numPr>
              <w:tabs>
                <w:tab w:val="left" w:pos="882"/>
              </w:tabs>
              <w:spacing w:before="60" w:after="120"/>
              <w:ind w:left="882" w:hanging="810"/>
              <w:jc w:val="both"/>
              <w:rPr>
                <w:rFonts w:asciiTheme="minorHAnsi" w:hAnsiTheme="minorHAnsi" w:cstheme="minorHAnsi"/>
                <w:color w:val="000000"/>
                <w:sz w:val="22"/>
                <w:szCs w:val="22"/>
                <w:rPrChange w:id="726"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727" w:author="miminguyenb@yahoo.com" w:date="2024-05-22T02:28:00Z" w16du:dateUtc="2024-05-22T09:28:00Z">
                  <w:rPr>
                    <w:color w:val="000000"/>
                  </w:rPr>
                </w:rPrChange>
              </w:rPr>
              <w:t>Include which bathrooms are ADA-friendly in the building</w:t>
            </w:r>
          </w:p>
        </w:tc>
      </w:tr>
    </w:tbl>
    <w:p w14:paraId="364F7B33" w14:textId="77777777" w:rsidR="00750AD0" w:rsidRPr="00B96795" w:rsidRDefault="00750AD0" w:rsidP="00750AD0">
      <w:pPr>
        <w:keepNext/>
        <w:tabs>
          <w:tab w:val="left" w:pos="1080"/>
        </w:tabs>
        <w:jc w:val="both"/>
        <w:rPr>
          <w:rFonts w:asciiTheme="minorHAnsi" w:hAnsiTheme="minorHAnsi" w:cstheme="minorHAnsi"/>
          <w:b/>
          <w:iCs/>
          <w:sz w:val="22"/>
          <w:szCs w:val="22"/>
          <w:rPrChange w:id="728" w:author="miminguyenb@yahoo.com" w:date="2024-05-22T02:28:00Z" w16du:dateUtc="2024-05-22T09:28:00Z">
            <w:rPr>
              <w:b/>
              <w:iCs/>
              <w:szCs w:val="20"/>
            </w:rPr>
          </w:rPrChange>
        </w:rPr>
      </w:pPr>
    </w:p>
    <w:p w14:paraId="223631CA" w14:textId="77777777" w:rsidR="00750AD0" w:rsidRPr="00B96795" w:rsidRDefault="00750AD0" w:rsidP="00750AD0">
      <w:pPr>
        <w:keepNext/>
        <w:numPr>
          <w:ilvl w:val="1"/>
          <w:numId w:val="16"/>
        </w:numPr>
        <w:tabs>
          <w:tab w:val="left" w:pos="1080"/>
        </w:tabs>
        <w:spacing w:before="60" w:after="120"/>
        <w:jc w:val="both"/>
        <w:rPr>
          <w:rFonts w:asciiTheme="minorHAnsi" w:hAnsiTheme="minorHAnsi" w:cstheme="minorHAnsi"/>
          <w:b/>
          <w:iCs/>
          <w:sz w:val="22"/>
          <w:szCs w:val="22"/>
          <w:rPrChange w:id="729" w:author="miminguyenb@yahoo.com" w:date="2024-05-22T02:28:00Z" w16du:dateUtc="2024-05-22T09:28:00Z">
            <w:rPr>
              <w:b/>
              <w:iCs/>
              <w:szCs w:val="20"/>
            </w:rPr>
          </w:rPrChange>
        </w:rPr>
      </w:pPr>
      <w:r w:rsidRPr="00B96795">
        <w:rPr>
          <w:rFonts w:asciiTheme="minorHAnsi" w:hAnsiTheme="minorHAnsi" w:cstheme="minorHAnsi"/>
          <w:b/>
          <w:sz w:val="22"/>
          <w:szCs w:val="22"/>
          <w:rPrChange w:id="730" w:author="miminguyenb@yahoo.com" w:date="2024-05-22T02:28:00Z" w16du:dateUtc="2024-05-22T09:28:00Z">
            <w:rPr>
              <w:b/>
              <w:szCs w:val="20"/>
            </w:rPr>
          </w:rPrChange>
        </w:rPr>
        <w:t xml:space="preserve">Won't Haves </w:t>
      </w:r>
      <w:r w:rsidRPr="00B96795">
        <w:rPr>
          <w:rFonts w:asciiTheme="minorHAnsi" w:hAnsiTheme="minorHAnsi" w:cstheme="minorHAnsi"/>
          <w:bCs/>
          <w:sz w:val="22"/>
          <w:szCs w:val="22"/>
          <w:rPrChange w:id="731" w:author="miminguyenb@yahoo.com" w:date="2024-05-22T02:28:00Z" w16du:dateUtc="2024-05-22T09:28:00Z">
            <w:rPr>
              <w:bCs/>
              <w:szCs w:val="20"/>
            </w:rPr>
          </w:rPrChange>
        </w:rPr>
        <w:t>(Don't Do's, aka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750AD0" w:rsidRPr="00B96795" w14:paraId="4B38F93A" w14:textId="77777777" w:rsidTr="00222959">
        <w:trPr>
          <w:trHeight w:val="398"/>
        </w:trPr>
        <w:tc>
          <w:tcPr>
            <w:tcW w:w="9810" w:type="dxa"/>
            <w:shd w:val="clear" w:color="auto" w:fill="D3DFEE"/>
          </w:tcPr>
          <w:p w14:paraId="1420D931" w14:textId="77777777" w:rsidR="00750AD0" w:rsidRPr="00B96795" w:rsidRDefault="00750AD0" w:rsidP="00750AD0">
            <w:pPr>
              <w:keepNext/>
              <w:keepLines/>
              <w:numPr>
                <w:ilvl w:val="2"/>
                <w:numId w:val="16"/>
              </w:numPr>
              <w:tabs>
                <w:tab w:val="left" w:pos="882"/>
              </w:tabs>
              <w:spacing w:before="60" w:after="120"/>
              <w:ind w:left="882" w:hanging="810"/>
              <w:jc w:val="both"/>
              <w:rPr>
                <w:rFonts w:asciiTheme="minorHAnsi" w:hAnsiTheme="minorHAnsi" w:cstheme="minorHAnsi"/>
                <w:bCs/>
                <w:color w:val="000000"/>
                <w:sz w:val="22"/>
                <w:szCs w:val="22"/>
                <w:rPrChange w:id="732" w:author="miminguyenb@yahoo.com" w:date="2024-05-22T02:28:00Z" w16du:dateUtc="2024-05-22T09:28:00Z">
                  <w:rPr>
                    <w:bCs/>
                    <w:color w:val="000000"/>
                  </w:rPr>
                </w:rPrChange>
              </w:rPr>
            </w:pPr>
            <w:r w:rsidRPr="00B96795">
              <w:rPr>
                <w:rFonts w:asciiTheme="minorHAnsi" w:hAnsiTheme="minorHAnsi" w:cstheme="minorHAnsi"/>
                <w:i/>
                <w:sz w:val="22"/>
                <w:szCs w:val="22"/>
                <w:rPrChange w:id="733" w:author="miminguyenb@yahoo.com" w:date="2024-05-22T02:28:00Z" w16du:dateUtc="2024-05-22T09:28:00Z">
                  <w:rPr>
                    <w:i/>
                    <w:szCs w:val="20"/>
                  </w:rPr>
                </w:rPrChange>
              </w:rPr>
              <w:t>Include at least two</w:t>
            </w:r>
          </w:p>
        </w:tc>
      </w:tr>
      <w:tr w:rsidR="00750AD0" w:rsidRPr="00B96795" w14:paraId="364A6882" w14:textId="77777777" w:rsidTr="00222959">
        <w:trPr>
          <w:trHeight w:val="398"/>
        </w:trPr>
        <w:tc>
          <w:tcPr>
            <w:tcW w:w="9810" w:type="dxa"/>
          </w:tcPr>
          <w:p w14:paraId="63BE0A66" w14:textId="77777777" w:rsidR="00750AD0" w:rsidRPr="00B96795" w:rsidRDefault="00750AD0" w:rsidP="00750AD0">
            <w:pPr>
              <w:keepNext/>
              <w:numPr>
                <w:ilvl w:val="2"/>
                <w:numId w:val="16"/>
              </w:numPr>
              <w:tabs>
                <w:tab w:val="left" w:pos="882"/>
              </w:tabs>
              <w:spacing w:before="60" w:after="120"/>
              <w:ind w:left="882" w:hanging="810"/>
              <w:jc w:val="both"/>
              <w:rPr>
                <w:rFonts w:asciiTheme="minorHAnsi" w:hAnsiTheme="minorHAnsi" w:cstheme="minorHAnsi"/>
                <w:color w:val="000000"/>
                <w:sz w:val="22"/>
                <w:szCs w:val="22"/>
                <w:rPrChange w:id="734"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735" w:author="miminguyenb@yahoo.com" w:date="2024-05-22T02:28:00Z" w16du:dateUtc="2024-05-22T09:28:00Z">
                  <w:rPr>
                    <w:color w:val="000000"/>
                  </w:rPr>
                </w:rPrChange>
              </w:rPr>
              <w:t>Don't change any existing routes for other forms of transportation; only focus on ADA-friendly routes</w:t>
            </w:r>
          </w:p>
          <w:p w14:paraId="0CA1CD37" w14:textId="1A416C90" w:rsidR="00750AD0" w:rsidRPr="00B96795" w:rsidRDefault="00750AD0" w:rsidP="00750AD0">
            <w:pPr>
              <w:keepNext/>
              <w:numPr>
                <w:ilvl w:val="2"/>
                <w:numId w:val="16"/>
              </w:numPr>
              <w:tabs>
                <w:tab w:val="left" w:pos="882"/>
              </w:tabs>
              <w:spacing w:before="60" w:after="120"/>
              <w:ind w:left="882" w:hanging="810"/>
              <w:jc w:val="both"/>
              <w:rPr>
                <w:rFonts w:asciiTheme="minorHAnsi" w:hAnsiTheme="minorHAnsi" w:cstheme="minorHAnsi"/>
                <w:color w:val="000000"/>
                <w:sz w:val="22"/>
                <w:szCs w:val="22"/>
                <w:rPrChange w:id="736" w:author="miminguyenb@yahoo.com" w:date="2024-05-22T02:28:00Z" w16du:dateUtc="2024-05-22T09:28:00Z">
                  <w:rPr>
                    <w:color w:val="000000"/>
                  </w:rPr>
                </w:rPrChange>
              </w:rPr>
            </w:pPr>
            <w:r w:rsidRPr="00B96795">
              <w:rPr>
                <w:rFonts w:asciiTheme="minorHAnsi" w:hAnsiTheme="minorHAnsi" w:cstheme="minorHAnsi"/>
                <w:color w:val="000000"/>
                <w:sz w:val="22"/>
                <w:szCs w:val="22"/>
                <w:rPrChange w:id="737" w:author="miminguyenb@yahoo.com" w:date="2024-05-22T02:28:00Z" w16du:dateUtc="2024-05-22T09:28:00Z">
                  <w:rPr>
                    <w:color w:val="000000"/>
                  </w:rPr>
                </w:rPrChange>
              </w:rPr>
              <w:t xml:space="preserve">Won't have routes that "seem" to be ADA-friendly but are dangerous: bumpy roads, steep ramps, </w:t>
            </w:r>
            <w:r w:rsidR="00F143DA" w:rsidRPr="00B96795">
              <w:rPr>
                <w:rFonts w:asciiTheme="minorHAnsi" w:hAnsiTheme="minorHAnsi" w:cstheme="minorHAnsi"/>
                <w:color w:val="000000"/>
                <w:sz w:val="22"/>
                <w:szCs w:val="22"/>
                <w:rPrChange w:id="738" w:author="miminguyenb@yahoo.com" w:date="2024-05-22T02:28:00Z" w16du:dateUtc="2024-05-22T09:28:00Z">
                  <w:rPr>
                    <w:color w:val="000000"/>
                  </w:rPr>
                </w:rPrChange>
              </w:rPr>
              <w:t>etc.</w:t>
            </w:r>
          </w:p>
        </w:tc>
      </w:tr>
    </w:tbl>
    <w:p w14:paraId="5F981F89" w14:textId="77777777" w:rsidR="00750AD0" w:rsidRPr="00B96795" w:rsidRDefault="00750AD0" w:rsidP="00750AD0">
      <w:pPr>
        <w:keepNext/>
        <w:keepLines/>
        <w:pageBreakBefore/>
        <w:numPr>
          <w:ilvl w:val="0"/>
          <w:numId w:val="16"/>
        </w:numPr>
        <w:spacing w:before="60" w:after="120"/>
        <w:jc w:val="both"/>
        <w:rPr>
          <w:rFonts w:asciiTheme="minorHAnsi" w:hAnsiTheme="minorHAnsi" w:cstheme="minorHAnsi"/>
          <w:b/>
          <w:rPrChange w:id="739" w:author="miminguyenb@yahoo.com" w:date="2024-05-22T02:33:00Z" w16du:dateUtc="2024-05-22T09:33:00Z">
            <w:rPr>
              <w:b/>
            </w:rPr>
          </w:rPrChange>
        </w:rPr>
      </w:pPr>
      <w:r w:rsidRPr="00B96795">
        <w:rPr>
          <w:rFonts w:asciiTheme="minorHAnsi" w:hAnsiTheme="minorHAnsi" w:cstheme="minorHAnsi"/>
          <w:b/>
          <w:rPrChange w:id="740" w:author="miminguyenb@yahoo.com" w:date="2024-05-22T02:33:00Z" w16du:dateUtc="2024-05-22T09:33:00Z">
            <w:rPr>
              <w:b/>
            </w:rPr>
          </w:rPrChange>
        </w:rPr>
        <w:lastRenderedPageBreak/>
        <w:t>Project Costs (Operating and Capital: Onetime and Recurring) [Optional]</w:t>
      </w:r>
    </w:p>
    <w:p w14:paraId="69FEC294" w14:textId="30E7AC49" w:rsidR="00750AD0" w:rsidRPr="00B96795" w:rsidDel="00B96795" w:rsidRDefault="00750AD0" w:rsidP="00750AD0">
      <w:pPr>
        <w:keepNext/>
        <w:ind w:left="360"/>
        <w:jc w:val="both"/>
        <w:rPr>
          <w:del w:id="741" w:author="miminguyenb@yahoo.com" w:date="2024-05-22T02:28:00Z" w16du:dateUtc="2024-05-22T09:28:00Z"/>
          <w:rFonts w:asciiTheme="minorHAnsi" w:hAnsiTheme="minorHAnsi" w:cstheme="minorHAnsi"/>
          <w:i/>
          <w:sz w:val="22"/>
          <w:szCs w:val="22"/>
          <w:rPrChange w:id="742" w:author="miminguyenb@yahoo.com" w:date="2024-05-22T02:28:00Z" w16du:dateUtc="2024-05-22T09:28:00Z">
            <w:rPr>
              <w:del w:id="743" w:author="miminguyenb@yahoo.com" w:date="2024-05-22T02:28:00Z" w16du:dateUtc="2024-05-22T09:28:00Z"/>
              <w:i/>
              <w:sz w:val="16"/>
              <w:szCs w:val="16"/>
            </w:rPr>
          </w:rPrChange>
        </w:rPr>
      </w:pPr>
      <w:del w:id="744" w:author="miminguyenb@yahoo.com" w:date="2024-05-22T02:28:00Z" w16du:dateUtc="2024-05-22T09:28:00Z">
        <w:r w:rsidRPr="00B96795" w:rsidDel="00B96795">
          <w:rPr>
            <w:rFonts w:asciiTheme="minorHAnsi" w:hAnsiTheme="minorHAnsi" w:cstheme="minorHAnsi"/>
            <w:i/>
            <w:sz w:val="22"/>
            <w:szCs w:val="22"/>
            <w:rPrChange w:id="745" w:author="miminguyenb@yahoo.com" w:date="2024-05-22T02:28:00Z" w16du:dateUtc="2024-05-22T09:28:00Z">
              <w:rPr>
                <w:i/>
                <w:sz w:val="16"/>
                <w:szCs w:val="16"/>
              </w:rPr>
            </w:rPrChange>
          </w:rPr>
          <w:delText xml:space="preserve">This section is typically fleshed out after the requestor has submitted a PIR and received approval for the initial scoping effort. It captures the effort estimates, capital expenditures, and other costs associated with performing this work and creating the product/solution. If the submitter has thoughts or estimates on these costs </w:delText>
        </w:r>
        <w:r w:rsidRPr="00B96795" w:rsidDel="00B96795">
          <w:rPr>
            <w:rFonts w:asciiTheme="minorHAnsi" w:hAnsiTheme="minorHAnsi" w:cstheme="minorHAnsi"/>
            <w:i/>
            <w:sz w:val="22"/>
            <w:szCs w:val="22"/>
            <w:u w:val="single"/>
            <w:rPrChange w:id="746" w:author="miminguyenb@yahoo.com" w:date="2024-05-22T02:28:00Z" w16du:dateUtc="2024-05-22T09:28:00Z">
              <w:rPr>
                <w:i/>
                <w:sz w:val="16"/>
                <w:szCs w:val="16"/>
                <w:u w:val="single"/>
              </w:rPr>
            </w:rPrChange>
          </w:rPr>
          <w:delText>or suggestions on how they might be estimated, please include those here</w:delText>
        </w:r>
        <w:r w:rsidRPr="00B96795" w:rsidDel="00B96795">
          <w:rPr>
            <w:rFonts w:asciiTheme="minorHAnsi" w:hAnsiTheme="minorHAnsi" w:cstheme="minorHAnsi"/>
            <w:i/>
            <w:sz w:val="22"/>
            <w:szCs w:val="22"/>
            <w:rPrChange w:id="747" w:author="miminguyenb@yahoo.com" w:date="2024-05-22T02:28:00Z" w16du:dateUtc="2024-05-22T09:28:00Z">
              <w:rPr>
                <w:i/>
                <w:sz w:val="16"/>
                <w:szCs w:val="16"/>
              </w:rPr>
            </w:rPrChange>
          </w:rPr>
          <w:delText xml:space="preserve">. Add brief descriptions as needed. </w:delText>
        </w:r>
        <w:r w:rsidRPr="00B96795" w:rsidDel="00B96795">
          <w:rPr>
            <w:rFonts w:asciiTheme="minorHAnsi" w:hAnsiTheme="minorHAnsi" w:cstheme="minorHAnsi"/>
            <w:b/>
            <w:bCs/>
            <w:i/>
            <w:sz w:val="22"/>
            <w:szCs w:val="22"/>
            <w:u w:val="single"/>
            <w:rPrChange w:id="748" w:author="miminguyenb@yahoo.com" w:date="2024-05-22T02:28:00Z" w16du:dateUtc="2024-05-22T09:28:00Z">
              <w:rPr>
                <w:b/>
                <w:bCs/>
                <w:i/>
                <w:sz w:val="16"/>
                <w:szCs w:val="16"/>
                <w:u w:val="single"/>
              </w:rPr>
            </w:rPrChange>
          </w:rPr>
          <w:delText>Include at least 2 comments on your thinking around these items, even if you don't have specifics yet.</w:delText>
        </w:r>
      </w:del>
    </w:p>
    <w:p w14:paraId="6D7B929C" w14:textId="77777777" w:rsidR="00750AD0" w:rsidRPr="00B96795" w:rsidRDefault="00750AD0" w:rsidP="00750AD0">
      <w:pPr>
        <w:keepNext/>
        <w:ind w:left="360"/>
        <w:jc w:val="both"/>
        <w:rPr>
          <w:rFonts w:asciiTheme="minorHAnsi" w:hAnsiTheme="minorHAnsi" w:cstheme="minorHAnsi"/>
          <w:b/>
          <w:sz w:val="22"/>
          <w:szCs w:val="22"/>
          <w:rPrChange w:id="749" w:author="miminguyenb@yahoo.com" w:date="2024-05-22T02:28:00Z" w16du:dateUtc="2024-05-22T09:28:00Z">
            <w:rPr>
              <w:b/>
            </w:rPr>
          </w:rPrChange>
        </w:rPr>
      </w:pPr>
      <w:r w:rsidRPr="00B96795">
        <w:rPr>
          <w:rFonts w:asciiTheme="minorHAnsi" w:hAnsiTheme="minorHAnsi" w:cstheme="minorHAnsi"/>
          <w:b/>
          <w:sz w:val="22"/>
          <w:szCs w:val="22"/>
          <w:rPrChange w:id="750" w:author="miminguyenb@yahoo.com" w:date="2024-05-22T02:28:00Z" w16du:dateUtc="2024-05-22T09:28:00Z">
            <w:rPr>
              <w:b/>
            </w:rPr>
          </w:rPrChange>
        </w:rPr>
        <w:t>Labor Costs</w:t>
      </w:r>
    </w:p>
    <w:tbl>
      <w:tblPr>
        <w:tblpPr w:leftFromText="187" w:rightFromText="187" w:vertAnchor="text" w:horzAnchor="page" w:tblpX="1527" w:tblpY="34"/>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628"/>
        <w:gridCol w:w="1943"/>
        <w:gridCol w:w="1295"/>
        <w:gridCol w:w="1295"/>
      </w:tblGrid>
      <w:tr w:rsidR="00750AD0" w:rsidRPr="00B96795" w14:paraId="1434698B" w14:textId="77777777" w:rsidTr="00222959">
        <w:trPr>
          <w:trHeight w:val="334"/>
        </w:trPr>
        <w:tc>
          <w:tcPr>
            <w:tcW w:w="3628" w:type="dxa"/>
            <w:tcBorders>
              <w:top w:val="single" w:sz="8" w:space="0" w:color="7BA0CD"/>
              <w:left w:val="single" w:sz="8" w:space="0" w:color="7BA0CD"/>
              <w:bottom w:val="single" w:sz="8" w:space="0" w:color="7BA0CD"/>
              <w:right w:val="nil"/>
            </w:tcBorders>
            <w:shd w:val="clear" w:color="auto" w:fill="4F81BD"/>
          </w:tcPr>
          <w:p w14:paraId="38B46BA0" w14:textId="67C61A20" w:rsidR="00750AD0" w:rsidRPr="00B96795" w:rsidRDefault="00750AD0" w:rsidP="00222959">
            <w:pPr>
              <w:rPr>
                <w:rFonts w:asciiTheme="minorHAnsi" w:hAnsiTheme="minorHAnsi" w:cstheme="minorHAnsi"/>
                <w:b/>
                <w:bCs/>
                <w:color w:val="FFFFFF"/>
                <w:sz w:val="22"/>
                <w:szCs w:val="22"/>
                <w:rPrChange w:id="751" w:author="miminguyenb@yahoo.com" w:date="2024-05-22T02:28:00Z" w16du:dateUtc="2024-05-22T09:28:00Z">
                  <w:rPr>
                    <w:b/>
                    <w:bCs/>
                    <w:color w:val="FFFFFF"/>
                  </w:rPr>
                </w:rPrChange>
              </w:rPr>
            </w:pPr>
            <w:del w:id="752" w:author="miminguyenb@yahoo.com" w:date="2024-05-22T02:29:00Z" w16du:dateUtc="2024-05-22T09:29:00Z">
              <w:r w:rsidRPr="00B96795" w:rsidDel="00B96795">
                <w:rPr>
                  <w:rFonts w:asciiTheme="minorHAnsi" w:hAnsiTheme="minorHAnsi" w:cstheme="minorHAnsi"/>
                  <w:b/>
                  <w:bCs/>
                  <w:color w:val="FFFFFF"/>
                  <w:sz w:val="22"/>
                  <w:szCs w:val="22"/>
                  <w:rPrChange w:id="753" w:author="miminguyenb@yahoo.com" w:date="2024-05-22T02:28:00Z" w16du:dateUtc="2024-05-22T09:28:00Z">
                    <w:rPr>
                      <w:b/>
                      <w:bCs/>
                      <w:color w:val="FFFFFF"/>
                    </w:rPr>
                  </w:rPrChange>
                </w:rPr>
                <w:delText>Type</w:delText>
              </w:r>
            </w:del>
            <w:ins w:id="754" w:author="miminguyenb@yahoo.com" w:date="2024-05-22T02:29:00Z" w16du:dateUtc="2024-05-22T09:29:00Z">
              <w:r w:rsidR="00B96795">
                <w:rPr>
                  <w:rFonts w:asciiTheme="minorHAnsi" w:hAnsiTheme="minorHAnsi" w:cstheme="minorHAnsi"/>
                  <w:b/>
                  <w:bCs/>
                  <w:color w:val="FFFFFF"/>
                  <w:sz w:val="22"/>
                  <w:szCs w:val="22"/>
                </w:rPr>
                <w:t>s</w:t>
              </w:r>
            </w:ins>
          </w:p>
        </w:tc>
        <w:tc>
          <w:tcPr>
            <w:tcW w:w="1943" w:type="dxa"/>
            <w:tcBorders>
              <w:top w:val="single" w:sz="8" w:space="0" w:color="7BA0CD"/>
              <w:left w:val="nil"/>
              <w:bottom w:val="single" w:sz="8" w:space="0" w:color="7BA0CD"/>
              <w:right w:val="nil"/>
            </w:tcBorders>
            <w:shd w:val="clear" w:color="auto" w:fill="4F81BD"/>
          </w:tcPr>
          <w:p w14:paraId="7C91A3D3" w14:textId="77777777" w:rsidR="00750AD0" w:rsidRPr="00B96795" w:rsidRDefault="00750AD0" w:rsidP="00222959">
            <w:pPr>
              <w:rPr>
                <w:rFonts w:asciiTheme="minorHAnsi" w:hAnsiTheme="minorHAnsi" w:cstheme="minorHAnsi"/>
                <w:b/>
                <w:bCs/>
                <w:color w:val="FFFFFF"/>
                <w:sz w:val="22"/>
                <w:szCs w:val="22"/>
                <w:rPrChange w:id="755"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756" w:author="miminguyenb@yahoo.com" w:date="2024-05-22T02:28:00Z" w16du:dateUtc="2024-05-22T09:28:00Z">
                  <w:rPr>
                    <w:b/>
                    <w:bCs/>
                    <w:color w:val="FFFFFF"/>
                  </w:rPr>
                </w:rPrChange>
              </w:rPr>
              <w:t>Team(s) Affected</w:t>
            </w:r>
          </w:p>
        </w:tc>
        <w:tc>
          <w:tcPr>
            <w:tcW w:w="1295" w:type="dxa"/>
            <w:tcBorders>
              <w:top w:val="single" w:sz="8" w:space="0" w:color="7BA0CD"/>
              <w:left w:val="nil"/>
              <w:bottom w:val="single" w:sz="8" w:space="0" w:color="7BA0CD"/>
              <w:right w:val="nil"/>
            </w:tcBorders>
            <w:shd w:val="clear" w:color="auto" w:fill="4F81BD"/>
          </w:tcPr>
          <w:p w14:paraId="7A46D986" w14:textId="38EDC1FD" w:rsidR="00750AD0" w:rsidRPr="00B96795" w:rsidRDefault="00750AD0" w:rsidP="00222959">
            <w:pPr>
              <w:rPr>
                <w:rFonts w:asciiTheme="minorHAnsi" w:hAnsiTheme="minorHAnsi" w:cstheme="minorHAnsi"/>
                <w:b/>
                <w:bCs/>
                <w:color w:val="FFFFFF"/>
                <w:sz w:val="22"/>
                <w:szCs w:val="22"/>
                <w:rPrChange w:id="757"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758" w:author="miminguyenb@yahoo.com" w:date="2024-05-22T02:28:00Z" w16du:dateUtc="2024-05-22T09:28:00Z">
                  <w:rPr>
                    <w:b/>
                    <w:bCs/>
                    <w:color w:val="FFFFFF"/>
                  </w:rPr>
                </w:rPrChange>
              </w:rPr>
              <w:t>Low (</w:t>
            </w:r>
            <w:r w:rsidR="00F143DA" w:rsidRPr="00B96795">
              <w:rPr>
                <w:rFonts w:asciiTheme="minorHAnsi" w:hAnsiTheme="minorHAnsi" w:cstheme="minorHAnsi"/>
                <w:b/>
                <w:bCs/>
                <w:color w:val="FFFFFF"/>
                <w:sz w:val="22"/>
                <w:szCs w:val="22"/>
                <w:rPrChange w:id="759" w:author="miminguyenb@yahoo.com" w:date="2024-05-22T02:28:00Z" w16du:dateUtc="2024-05-22T09:28:00Z">
                  <w:rPr>
                    <w:b/>
                    <w:bCs/>
                    <w:color w:val="FFFFFF"/>
                  </w:rPr>
                </w:rPrChange>
              </w:rPr>
              <w:t>hrs.</w:t>
            </w:r>
            <w:r w:rsidRPr="00B96795">
              <w:rPr>
                <w:rFonts w:asciiTheme="minorHAnsi" w:hAnsiTheme="minorHAnsi" w:cstheme="minorHAnsi"/>
                <w:b/>
                <w:bCs/>
                <w:color w:val="FFFFFF"/>
                <w:sz w:val="22"/>
                <w:szCs w:val="22"/>
                <w:rPrChange w:id="760" w:author="miminguyenb@yahoo.com" w:date="2024-05-22T02:28:00Z" w16du:dateUtc="2024-05-22T09:28:00Z">
                  <w:rPr>
                    <w:b/>
                    <w:bCs/>
                    <w:color w:val="FFFFFF"/>
                  </w:rPr>
                </w:rPrChange>
              </w:rPr>
              <w:t>)</w:t>
            </w:r>
          </w:p>
        </w:tc>
        <w:tc>
          <w:tcPr>
            <w:tcW w:w="1295" w:type="dxa"/>
            <w:tcBorders>
              <w:top w:val="single" w:sz="8" w:space="0" w:color="7BA0CD"/>
              <w:left w:val="nil"/>
              <w:bottom w:val="single" w:sz="8" w:space="0" w:color="7BA0CD"/>
              <w:right w:val="single" w:sz="8" w:space="0" w:color="7BA0CD"/>
            </w:tcBorders>
            <w:shd w:val="clear" w:color="auto" w:fill="4F81BD"/>
          </w:tcPr>
          <w:p w14:paraId="0B13DDE6" w14:textId="77777777" w:rsidR="00750AD0" w:rsidRPr="00B96795" w:rsidRDefault="00750AD0" w:rsidP="00222959">
            <w:pPr>
              <w:rPr>
                <w:rFonts w:asciiTheme="minorHAnsi" w:hAnsiTheme="minorHAnsi" w:cstheme="minorHAnsi"/>
                <w:b/>
                <w:bCs/>
                <w:color w:val="FFFFFF"/>
                <w:sz w:val="22"/>
                <w:szCs w:val="22"/>
                <w:rPrChange w:id="761"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762" w:author="miminguyenb@yahoo.com" w:date="2024-05-22T02:28:00Z" w16du:dateUtc="2024-05-22T09:28:00Z">
                  <w:rPr>
                    <w:b/>
                    <w:bCs/>
                    <w:color w:val="FFFFFF"/>
                  </w:rPr>
                </w:rPrChange>
              </w:rPr>
              <w:t>High (hrs)</w:t>
            </w:r>
          </w:p>
        </w:tc>
      </w:tr>
      <w:tr w:rsidR="00750AD0" w:rsidRPr="00B96795" w14:paraId="64A4A982" w14:textId="77777777" w:rsidTr="00222959">
        <w:tc>
          <w:tcPr>
            <w:tcW w:w="3628" w:type="dxa"/>
            <w:tcBorders>
              <w:right w:val="nil"/>
            </w:tcBorders>
            <w:shd w:val="clear" w:color="auto" w:fill="D3DFEE"/>
          </w:tcPr>
          <w:p w14:paraId="39C1BAAF" w14:textId="77777777" w:rsidR="00750AD0" w:rsidRPr="00B96795" w:rsidRDefault="00750AD0" w:rsidP="00222959">
            <w:pPr>
              <w:rPr>
                <w:rFonts w:asciiTheme="minorHAnsi" w:hAnsiTheme="minorHAnsi" w:cstheme="minorHAnsi"/>
                <w:sz w:val="22"/>
                <w:szCs w:val="22"/>
                <w:rPrChange w:id="763" w:author="miminguyenb@yahoo.com" w:date="2024-05-22T02:28:00Z" w16du:dateUtc="2024-05-22T09:28:00Z">
                  <w:rPr>
                    <w:sz w:val="18"/>
                    <w:szCs w:val="18"/>
                  </w:rPr>
                </w:rPrChange>
              </w:rPr>
            </w:pPr>
            <w:r w:rsidRPr="00B96795">
              <w:rPr>
                <w:rFonts w:asciiTheme="minorHAnsi" w:hAnsiTheme="minorHAnsi" w:cstheme="minorHAnsi"/>
                <w:sz w:val="22"/>
                <w:szCs w:val="22"/>
                <w:rPrChange w:id="764" w:author="miminguyenb@yahoo.com" w:date="2024-05-22T02:28:00Z" w16du:dateUtc="2024-05-22T09:28:00Z">
                  <w:rPr>
                    <w:sz w:val="18"/>
                    <w:szCs w:val="18"/>
                  </w:rPr>
                </w:rPrChange>
              </w:rPr>
              <w:t>Analysis &amp; Design</w:t>
            </w:r>
          </w:p>
        </w:tc>
        <w:tc>
          <w:tcPr>
            <w:tcW w:w="1943" w:type="dxa"/>
            <w:tcBorders>
              <w:left w:val="nil"/>
              <w:right w:val="nil"/>
            </w:tcBorders>
            <w:shd w:val="clear" w:color="auto" w:fill="D3DFEE"/>
          </w:tcPr>
          <w:p w14:paraId="5823A676" w14:textId="77777777" w:rsidR="00750AD0" w:rsidRPr="00B96795" w:rsidRDefault="00750AD0" w:rsidP="00222959">
            <w:pPr>
              <w:rPr>
                <w:rFonts w:asciiTheme="minorHAnsi" w:hAnsiTheme="minorHAnsi" w:cstheme="minorHAnsi"/>
                <w:sz w:val="22"/>
                <w:szCs w:val="22"/>
                <w:rPrChange w:id="765" w:author="miminguyenb@yahoo.com" w:date="2024-05-22T02:28:00Z" w16du:dateUtc="2024-05-22T09:28:00Z">
                  <w:rPr/>
                </w:rPrChange>
              </w:rPr>
            </w:pPr>
          </w:p>
        </w:tc>
        <w:tc>
          <w:tcPr>
            <w:tcW w:w="1295" w:type="dxa"/>
            <w:tcBorders>
              <w:left w:val="nil"/>
              <w:right w:val="nil"/>
            </w:tcBorders>
            <w:shd w:val="clear" w:color="auto" w:fill="D3DFEE"/>
          </w:tcPr>
          <w:p w14:paraId="6AB5E35E" w14:textId="77777777" w:rsidR="00750AD0" w:rsidRPr="00B96795" w:rsidRDefault="00750AD0" w:rsidP="00222959">
            <w:pPr>
              <w:jc w:val="right"/>
              <w:rPr>
                <w:rFonts w:asciiTheme="minorHAnsi" w:hAnsiTheme="minorHAnsi" w:cstheme="minorHAnsi"/>
                <w:sz w:val="22"/>
                <w:szCs w:val="22"/>
                <w:rPrChange w:id="766" w:author="miminguyenb@yahoo.com" w:date="2024-05-22T02:28:00Z" w16du:dateUtc="2024-05-22T09:28:00Z">
                  <w:rPr/>
                </w:rPrChange>
              </w:rPr>
            </w:pPr>
            <w:r w:rsidRPr="00B96795">
              <w:rPr>
                <w:rFonts w:asciiTheme="minorHAnsi" w:hAnsiTheme="minorHAnsi" w:cstheme="minorHAnsi"/>
                <w:sz w:val="22"/>
                <w:szCs w:val="22"/>
                <w:rPrChange w:id="767" w:author="miminguyenb@yahoo.com" w:date="2024-05-22T02:28:00Z" w16du:dateUtc="2024-05-22T09:28:00Z">
                  <w:rPr/>
                </w:rPrChange>
              </w:rPr>
              <w:t>0</w:t>
            </w:r>
          </w:p>
        </w:tc>
        <w:tc>
          <w:tcPr>
            <w:tcW w:w="1295" w:type="dxa"/>
            <w:tcBorders>
              <w:left w:val="nil"/>
            </w:tcBorders>
            <w:shd w:val="clear" w:color="auto" w:fill="D3DFEE"/>
          </w:tcPr>
          <w:p w14:paraId="5EE07991" w14:textId="77777777" w:rsidR="00750AD0" w:rsidRPr="00B96795" w:rsidRDefault="00750AD0" w:rsidP="00222959">
            <w:pPr>
              <w:jc w:val="right"/>
              <w:rPr>
                <w:rFonts w:asciiTheme="minorHAnsi" w:hAnsiTheme="minorHAnsi" w:cstheme="minorHAnsi"/>
                <w:sz w:val="22"/>
                <w:szCs w:val="22"/>
                <w:rPrChange w:id="768" w:author="miminguyenb@yahoo.com" w:date="2024-05-22T02:28:00Z" w16du:dateUtc="2024-05-22T09:28:00Z">
                  <w:rPr/>
                </w:rPrChange>
              </w:rPr>
            </w:pPr>
            <w:r w:rsidRPr="00B96795">
              <w:rPr>
                <w:rFonts w:asciiTheme="minorHAnsi" w:hAnsiTheme="minorHAnsi" w:cstheme="minorHAnsi"/>
                <w:sz w:val="22"/>
                <w:szCs w:val="22"/>
                <w:rPrChange w:id="769" w:author="miminguyenb@yahoo.com" w:date="2024-05-22T02:28:00Z" w16du:dateUtc="2024-05-22T09:28:00Z">
                  <w:rPr/>
                </w:rPrChange>
              </w:rPr>
              <w:t>0</w:t>
            </w:r>
          </w:p>
        </w:tc>
      </w:tr>
      <w:tr w:rsidR="00750AD0" w:rsidRPr="00B96795" w14:paraId="1CF8AD22" w14:textId="77777777" w:rsidTr="00222959">
        <w:tc>
          <w:tcPr>
            <w:tcW w:w="3628" w:type="dxa"/>
            <w:tcBorders>
              <w:right w:val="nil"/>
            </w:tcBorders>
          </w:tcPr>
          <w:p w14:paraId="1C07C768" w14:textId="77777777" w:rsidR="00750AD0" w:rsidRPr="00B96795" w:rsidRDefault="00750AD0" w:rsidP="00222959">
            <w:pPr>
              <w:rPr>
                <w:rFonts w:asciiTheme="minorHAnsi" w:hAnsiTheme="minorHAnsi" w:cstheme="minorHAnsi"/>
                <w:sz w:val="22"/>
                <w:szCs w:val="22"/>
                <w:rPrChange w:id="770" w:author="miminguyenb@yahoo.com" w:date="2024-05-22T02:28:00Z" w16du:dateUtc="2024-05-22T09:28:00Z">
                  <w:rPr>
                    <w:sz w:val="18"/>
                    <w:szCs w:val="18"/>
                  </w:rPr>
                </w:rPrChange>
              </w:rPr>
            </w:pPr>
            <w:r w:rsidRPr="00B96795">
              <w:rPr>
                <w:rFonts w:asciiTheme="minorHAnsi" w:hAnsiTheme="minorHAnsi" w:cstheme="minorHAnsi"/>
                <w:sz w:val="22"/>
                <w:szCs w:val="22"/>
                <w:rPrChange w:id="771" w:author="miminguyenb@yahoo.com" w:date="2024-05-22T02:28:00Z" w16du:dateUtc="2024-05-22T09:28:00Z">
                  <w:rPr>
                    <w:sz w:val="18"/>
                    <w:szCs w:val="18"/>
                  </w:rPr>
                </w:rPrChange>
              </w:rPr>
              <w:t>Development</w:t>
            </w:r>
          </w:p>
        </w:tc>
        <w:tc>
          <w:tcPr>
            <w:tcW w:w="1943" w:type="dxa"/>
            <w:tcBorders>
              <w:left w:val="nil"/>
              <w:right w:val="nil"/>
            </w:tcBorders>
          </w:tcPr>
          <w:p w14:paraId="717998D3" w14:textId="77777777" w:rsidR="00750AD0" w:rsidRPr="00B96795" w:rsidRDefault="00750AD0" w:rsidP="00222959">
            <w:pPr>
              <w:rPr>
                <w:rFonts w:asciiTheme="minorHAnsi" w:hAnsiTheme="minorHAnsi" w:cstheme="minorHAnsi"/>
                <w:sz w:val="22"/>
                <w:szCs w:val="22"/>
                <w:rPrChange w:id="772" w:author="miminguyenb@yahoo.com" w:date="2024-05-22T02:28:00Z" w16du:dateUtc="2024-05-22T09:28:00Z">
                  <w:rPr/>
                </w:rPrChange>
              </w:rPr>
            </w:pPr>
          </w:p>
        </w:tc>
        <w:tc>
          <w:tcPr>
            <w:tcW w:w="1295" w:type="dxa"/>
            <w:tcBorders>
              <w:left w:val="nil"/>
              <w:right w:val="nil"/>
            </w:tcBorders>
          </w:tcPr>
          <w:p w14:paraId="60E8D1C2" w14:textId="77777777" w:rsidR="00750AD0" w:rsidRPr="00B96795" w:rsidRDefault="00750AD0" w:rsidP="00222959">
            <w:pPr>
              <w:jc w:val="right"/>
              <w:rPr>
                <w:rFonts w:asciiTheme="minorHAnsi" w:hAnsiTheme="minorHAnsi" w:cstheme="minorHAnsi"/>
                <w:sz w:val="22"/>
                <w:szCs w:val="22"/>
                <w:rPrChange w:id="773" w:author="miminguyenb@yahoo.com" w:date="2024-05-22T02:28:00Z" w16du:dateUtc="2024-05-22T09:28:00Z">
                  <w:rPr/>
                </w:rPrChange>
              </w:rPr>
            </w:pPr>
            <w:r w:rsidRPr="00B96795">
              <w:rPr>
                <w:rFonts w:asciiTheme="minorHAnsi" w:hAnsiTheme="minorHAnsi" w:cstheme="minorHAnsi"/>
                <w:sz w:val="22"/>
                <w:szCs w:val="22"/>
                <w:rPrChange w:id="774" w:author="miminguyenb@yahoo.com" w:date="2024-05-22T02:28:00Z" w16du:dateUtc="2024-05-22T09:28:00Z">
                  <w:rPr/>
                </w:rPrChange>
              </w:rPr>
              <w:t>0</w:t>
            </w:r>
          </w:p>
        </w:tc>
        <w:tc>
          <w:tcPr>
            <w:tcW w:w="1295" w:type="dxa"/>
            <w:tcBorders>
              <w:left w:val="nil"/>
            </w:tcBorders>
          </w:tcPr>
          <w:p w14:paraId="5EC3EA19" w14:textId="77777777" w:rsidR="00750AD0" w:rsidRPr="00B96795" w:rsidRDefault="00750AD0" w:rsidP="00222959">
            <w:pPr>
              <w:jc w:val="right"/>
              <w:rPr>
                <w:rFonts w:asciiTheme="minorHAnsi" w:hAnsiTheme="minorHAnsi" w:cstheme="minorHAnsi"/>
                <w:sz w:val="22"/>
                <w:szCs w:val="22"/>
                <w:rPrChange w:id="775" w:author="miminguyenb@yahoo.com" w:date="2024-05-22T02:28:00Z" w16du:dateUtc="2024-05-22T09:28:00Z">
                  <w:rPr/>
                </w:rPrChange>
              </w:rPr>
            </w:pPr>
            <w:r w:rsidRPr="00B96795">
              <w:rPr>
                <w:rFonts w:asciiTheme="minorHAnsi" w:hAnsiTheme="minorHAnsi" w:cstheme="minorHAnsi"/>
                <w:sz w:val="22"/>
                <w:szCs w:val="22"/>
                <w:rPrChange w:id="776" w:author="miminguyenb@yahoo.com" w:date="2024-05-22T02:28:00Z" w16du:dateUtc="2024-05-22T09:28:00Z">
                  <w:rPr/>
                </w:rPrChange>
              </w:rPr>
              <w:t>0</w:t>
            </w:r>
          </w:p>
        </w:tc>
      </w:tr>
      <w:tr w:rsidR="00750AD0" w:rsidRPr="00B96795" w14:paraId="32C513A1" w14:textId="77777777" w:rsidTr="00222959">
        <w:tc>
          <w:tcPr>
            <w:tcW w:w="3628" w:type="dxa"/>
            <w:tcBorders>
              <w:right w:val="nil"/>
            </w:tcBorders>
            <w:shd w:val="clear" w:color="auto" w:fill="D3DFEE"/>
          </w:tcPr>
          <w:p w14:paraId="0B16A1FC" w14:textId="77777777" w:rsidR="00750AD0" w:rsidRPr="00B96795" w:rsidRDefault="00750AD0" w:rsidP="00222959">
            <w:pPr>
              <w:rPr>
                <w:rFonts w:asciiTheme="minorHAnsi" w:hAnsiTheme="minorHAnsi" w:cstheme="minorHAnsi"/>
                <w:sz w:val="22"/>
                <w:szCs w:val="22"/>
                <w:rPrChange w:id="777" w:author="miminguyenb@yahoo.com" w:date="2024-05-22T02:28:00Z" w16du:dateUtc="2024-05-22T09:28:00Z">
                  <w:rPr>
                    <w:sz w:val="18"/>
                    <w:szCs w:val="18"/>
                  </w:rPr>
                </w:rPrChange>
              </w:rPr>
            </w:pPr>
            <w:r w:rsidRPr="00B96795">
              <w:rPr>
                <w:rFonts w:asciiTheme="minorHAnsi" w:hAnsiTheme="minorHAnsi" w:cstheme="minorHAnsi"/>
                <w:sz w:val="22"/>
                <w:szCs w:val="22"/>
                <w:rPrChange w:id="778" w:author="miminguyenb@yahoo.com" w:date="2024-05-22T02:28:00Z" w16du:dateUtc="2024-05-22T09:28:00Z">
                  <w:rPr>
                    <w:sz w:val="18"/>
                    <w:szCs w:val="18"/>
                  </w:rPr>
                </w:rPrChange>
              </w:rPr>
              <w:t>Testing and Quality Assurance</w:t>
            </w:r>
          </w:p>
        </w:tc>
        <w:tc>
          <w:tcPr>
            <w:tcW w:w="1943" w:type="dxa"/>
            <w:tcBorders>
              <w:left w:val="nil"/>
              <w:right w:val="nil"/>
            </w:tcBorders>
            <w:shd w:val="clear" w:color="auto" w:fill="D3DFEE"/>
          </w:tcPr>
          <w:p w14:paraId="7E50EF99" w14:textId="77777777" w:rsidR="00750AD0" w:rsidRPr="00B96795" w:rsidRDefault="00750AD0" w:rsidP="00222959">
            <w:pPr>
              <w:rPr>
                <w:rFonts w:asciiTheme="minorHAnsi" w:hAnsiTheme="minorHAnsi" w:cstheme="minorHAnsi"/>
                <w:sz w:val="22"/>
                <w:szCs w:val="22"/>
                <w:rPrChange w:id="779" w:author="miminguyenb@yahoo.com" w:date="2024-05-22T02:28:00Z" w16du:dateUtc="2024-05-22T09:28:00Z">
                  <w:rPr/>
                </w:rPrChange>
              </w:rPr>
            </w:pPr>
          </w:p>
        </w:tc>
        <w:tc>
          <w:tcPr>
            <w:tcW w:w="1295" w:type="dxa"/>
            <w:tcBorders>
              <w:left w:val="nil"/>
              <w:right w:val="nil"/>
            </w:tcBorders>
            <w:shd w:val="clear" w:color="auto" w:fill="D3DFEE"/>
          </w:tcPr>
          <w:p w14:paraId="0204C37C" w14:textId="77777777" w:rsidR="00750AD0" w:rsidRPr="00B96795" w:rsidRDefault="00750AD0" w:rsidP="00222959">
            <w:pPr>
              <w:jc w:val="right"/>
              <w:rPr>
                <w:rFonts w:asciiTheme="minorHAnsi" w:hAnsiTheme="minorHAnsi" w:cstheme="minorHAnsi"/>
                <w:sz w:val="22"/>
                <w:szCs w:val="22"/>
                <w:rPrChange w:id="780" w:author="miminguyenb@yahoo.com" w:date="2024-05-22T02:28:00Z" w16du:dateUtc="2024-05-22T09:28:00Z">
                  <w:rPr/>
                </w:rPrChange>
              </w:rPr>
            </w:pPr>
            <w:r w:rsidRPr="00B96795">
              <w:rPr>
                <w:rFonts w:asciiTheme="minorHAnsi" w:hAnsiTheme="minorHAnsi" w:cstheme="minorHAnsi"/>
                <w:sz w:val="22"/>
                <w:szCs w:val="22"/>
                <w:rPrChange w:id="781" w:author="miminguyenb@yahoo.com" w:date="2024-05-22T02:28:00Z" w16du:dateUtc="2024-05-22T09:28:00Z">
                  <w:rPr/>
                </w:rPrChange>
              </w:rPr>
              <w:t>0</w:t>
            </w:r>
          </w:p>
        </w:tc>
        <w:tc>
          <w:tcPr>
            <w:tcW w:w="1295" w:type="dxa"/>
            <w:tcBorders>
              <w:left w:val="nil"/>
            </w:tcBorders>
            <w:shd w:val="clear" w:color="auto" w:fill="D3DFEE"/>
          </w:tcPr>
          <w:p w14:paraId="0BCC2C1D" w14:textId="77777777" w:rsidR="00750AD0" w:rsidRPr="00B96795" w:rsidRDefault="00750AD0" w:rsidP="00222959">
            <w:pPr>
              <w:jc w:val="right"/>
              <w:rPr>
                <w:rFonts w:asciiTheme="minorHAnsi" w:hAnsiTheme="minorHAnsi" w:cstheme="minorHAnsi"/>
                <w:sz w:val="22"/>
                <w:szCs w:val="22"/>
                <w:rPrChange w:id="782" w:author="miminguyenb@yahoo.com" w:date="2024-05-22T02:28:00Z" w16du:dateUtc="2024-05-22T09:28:00Z">
                  <w:rPr/>
                </w:rPrChange>
              </w:rPr>
            </w:pPr>
            <w:r w:rsidRPr="00B96795">
              <w:rPr>
                <w:rFonts w:asciiTheme="minorHAnsi" w:hAnsiTheme="minorHAnsi" w:cstheme="minorHAnsi"/>
                <w:sz w:val="22"/>
                <w:szCs w:val="22"/>
                <w:rPrChange w:id="783" w:author="miminguyenb@yahoo.com" w:date="2024-05-22T02:28:00Z" w16du:dateUtc="2024-05-22T09:28:00Z">
                  <w:rPr/>
                </w:rPrChange>
              </w:rPr>
              <w:t>0</w:t>
            </w:r>
          </w:p>
        </w:tc>
      </w:tr>
      <w:tr w:rsidR="00750AD0" w:rsidRPr="00B96795" w14:paraId="45EF96B9" w14:textId="77777777" w:rsidTr="00222959">
        <w:tc>
          <w:tcPr>
            <w:tcW w:w="3628" w:type="dxa"/>
            <w:tcBorders>
              <w:right w:val="nil"/>
            </w:tcBorders>
          </w:tcPr>
          <w:p w14:paraId="4D8ECFB6" w14:textId="77777777" w:rsidR="00750AD0" w:rsidRPr="00B96795" w:rsidRDefault="00750AD0" w:rsidP="00222959">
            <w:pPr>
              <w:rPr>
                <w:rFonts w:asciiTheme="minorHAnsi" w:hAnsiTheme="minorHAnsi" w:cstheme="minorHAnsi"/>
                <w:sz w:val="22"/>
                <w:szCs w:val="22"/>
                <w:rPrChange w:id="784" w:author="miminguyenb@yahoo.com" w:date="2024-05-22T02:28:00Z" w16du:dateUtc="2024-05-22T09:28:00Z">
                  <w:rPr>
                    <w:sz w:val="18"/>
                    <w:szCs w:val="18"/>
                  </w:rPr>
                </w:rPrChange>
              </w:rPr>
            </w:pPr>
            <w:r w:rsidRPr="00B96795">
              <w:rPr>
                <w:rFonts w:asciiTheme="minorHAnsi" w:hAnsiTheme="minorHAnsi" w:cstheme="minorHAnsi"/>
                <w:sz w:val="22"/>
                <w:szCs w:val="22"/>
                <w:rPrChange w:id="785" w:author="miminguyenb@yahoo.com" w:date="2024-05-22T02:28:00Z" w16du:dateUtc="2024-05-22T09:28:00Z">
                  <w:rPr>
                    <w:sz w:val="18"/>
                    <w:szCs w:val="18"/>
                  </w:rPr>
                </w:rPrChange>
              </w:rPr>
              <w:t>Systems Integration</w:t>
            </w:r>
          </w:p>
        </w:tc>
        <w:tc>
          <w:tcPr>
            <w:tcW w:w="1943" w:type="dxa"/>
            <w:tcBorders>
              <w:left w:val="nil"/>
              <w:right w:val="nil"/>
            </w:tcBorders>
          </w:tcPr>
          <w:p w14:paraId="7AC3479A" w14:textId="77777777" w:rsidR="00750AD0" w:rsidRPr="00B96795" w:rsidRDefault="00750AD0" w:rsidP="00222959">
            <w:pPr>
              <w:rPr>
                <w:rFonts w:asciiTheme="minorHAnsi" w:hAnsiTheme="minorHAnsi" w:cstheme="minorHAnsi"/>
                <w:sz w:val="22"/>
                <w:szCs w:val="22"/>
                <w:rPrChange w:id="786" w:author="miminguyenb@yahoo.com" w:date="2024-05-22T02:28:00Z" w16du:dateUtc="2024-05-22T09:28:00Z">
                  <w:rPr/>
                </w:rPrChange>
              </w:rPr>
            </w:pPr>
          </w:p>
        </w:tc>
        <w:tc>
          <w:tcPr>
            <w:tcW w:w="1295" w:type="dxa"/>
            <w:tcBorders>
              <w:left w:val="nil"/>
              <w:right w:val="nil"/>
            </w:tcBorders>
          </w:tcPr>
          <w:p w14:paraId="309ED63B" w14:textId="77777777" w:rsidR="00750AD0" w:rsidRPr="00B96795" w:rsidRDefault="00750AD0" w:rsidP="00222959">
            <w:pPr>
              <w:jc w:val="right"/>
              <w:rPr>
                <w:rFonts w:asciiTheme="minorHAnsi" w:hAnsiTheme="minorHAnsi" w:cstheme="minorHAnsi"/>
                <w:sz w:val="22"/>
                <w:szCs w:val="22"/>
                <w:rPrChange w:id="787" w:author="miminguyenb@yahoo.com" w:date="2024-05-22T02:28:00Z" w16du:dateUtc="2024-05-22T09:28:00Z">
                  <w:rPr/>
                </w:rPrChange>
              </w:rPr>
            </w:pPr>
            <w:r w:rsidRPr="00B96795">
              <w:rPr>
                <w:rFonts w:asciiTheme="minorHAnsi" w:hAnsiTheme="minorHAnsi" w:cstheme="minorHAnsi"/>
                <w:sz w:val="22"/>
                <w:szCs w:val="22"/>
                <w:rPrChange w:id="788" w:author="miminguyenb@yahoo.com" w:date="2024-05-22T02:28:00Z" w16du:dateUtc="2024-05-22T09:28:00Z">
                  <w:rPr/>
                </w:rPrChange>
              </w:rPr>
              <w:t>0</w:t>
            </w:r>
          </w:p>
        </w:tc>
        <w:tc>
          <w:tcPr>
            <w:tcW w:w="1295" w:type="dxa"/>
            <w:tcBorders>
              <w:left w:val="nil"/>
            </w:tcBorders>
          </w:tcPr>
          <w:p w14:paraId="588D75DD" w14:textId="77777777" w:rsidR="00750AD0" w:rsidRPr="00B96795" w:rsidRDefault="00750AD0" w:rsidP="00222959">
            <w:pPr>
              <w:jc w:val="right"/>
              <w:rPr>
                <w:rFonts w:asciiTheme="minorHAnsi" w:hAnsiTheme="minorHAnsi" w:cstheme="minorHAnsi"/>
                <w:sz w:val="22"/>
                <w:szCs w:val="22"/>
                <w:rPrChange w:id="789" w:author="miminguyenb@yahoo.com" w:date="2024-05-22T02:28:00Z" w16du:dateUtc="2024-05-22T09:28:00Z">
                  <w:rPr/>
                </w:rPrChange>
              </w:rPr>
            </w:pPr>
            <w:r w:rsidRPr="00B96795">
              <w:rPr>
                <w:rFonts w:asciiTheme="minorHAnsi" w:hAnsiTheme="minorHAnsi" w:cstheme="minorHAnsi"/>
                <w:sz w:val="22"/>
                <w:szCs w:val="22"/>
                <w:rPrChange w:id="790" w:author="miminguyenb@yahoo.com" w:date="2024-05-22T02:28:00Z" w16du:dateUtc="2024-05-22T09:28:00Z">
                  <w:rPr/>
                </w:rPrChange>
              </w:rPr>
              <w:t>0</w:t>
            </w:r>
          </w:p>
        </w:tc>
      </w:tr>
      <w:tr w:rsidR="00750AD0" w:rsidRPr="00B96795" w14:paraId="228BD3AD" w14:textId="77777777" w:rsidTr="00222959">
        <w:tc>
          <w:tcPr>
            <w:tcW w:w="3628" w:type="dxa"/>
            <w:tcBorders>
              <w:right w:val="nil"/>
            </w:tcBorders>
            <w:shd w:val="clear" w:color="auto" w:fill="D3DFEE"/>
          </w:tcPr>
          <w:p w14:paraId="1375FF37" w14:textId="77777777" w:rsidR="00750AD0" w:rsidRPr="00B96795" w:rsidRDefault="00750AD0" w:rsidP="00222959">
            <w:pPr>
              <w:rPr>
                <w:rFonts w:asciiTheme="minorHAnsi" w:hAnsiTheme="minorHAnsi" w:cstheme="minorHAnsi"/>
                <w:sz w:val="22"/>
                <w:szCs w:val="22"/>
                <w:rPrChange w:id="791" w:author="miminguyenb@yahoo.com" w:date="2024-05-22T02:28:00Z" w16du:dateUtc="2024-05-22T09:28:00Z">
                  <w:rPr>
                    <w:sz w:val="18"/>
                    <w:szCs w:val="18"/>
                  </w:rPr>
                </w:rPrChange>
              </w:rPr>
            </w:pPr>
            <w:r w:rsidRPr="00B96795">
              <w:rPr>
                <w:rFonts w:asciiTheme="minorHAnsi" w:hAnsiTheme="minorHAnsi" w:cstheme="minorHAnsi"/>
                <w:sz w:val="22"/>
                <w:szCs w:val="22"/>
                <w:rPrChange w:id="792" w:author="miminguyenb@yahoo.com" w:date="2024-05-22T02:28:00Z" w16du:dateUtc="2024-05-22T09:28:00Z">
                  <w:rPr>
                    <w:sz w:val="18"/>
                    <w:szCs w:val="18"/>
                  </w:rPr>
                </w:rPrChange>
              </w:rPr>
              <w:t>Deployment</w:t>
            </w:r>
          </w:p>
        </w:tc>
        <w:tc>
          <w:tcPr>
            <w:tcW w:w="1943" w:type="dxa"/>
            <w:tcBorders>
              <w:left w:val="nil"/>
              <w:right w:val="nil"/>
            </w:tcBorders>
            <w:shd w:val="clear" w:color="auto" w:fill="D3DFEE"/>
          </w:tcPr>
          <w:p w14:paraId="30CCA9D0" w14:textId="77777777" w:rsidR="00750AD0" w:rsidRPr="00B96795" w:rsidRDefault="00750AD0" w:rsidP="00222959">
            <w:pPr>
              <w:rPr>
                <w:rFonts w:asciiTheme="minorHAnsi" w:hAnsiTheme="minorHAnsi" w:cstheme="minorHAnsi"/>
                <w:sz w:val="22"/>
                <w:szCs w:val="22"/>
                <w:rPrChange w:id="793" w:author="miminguyenb@yahoo.com" w:date="2024-05-22T02:28:00Z" w16du:dateUtc="2024-05-22T09:28:00Z">
                  <w:rPr/>
                </w:rPrChange>
              </w:rPr>
            </w:pPr>
          </w:p>
        </w:tc>
        <w:tc>
          <w:tcPr>
            <w:tcW w:w="1295" w:type="dxa"/>
            <w:tcBorders>
              <w:left w:val="nil"/>
              <w:right w:val="nil"/>
            </w:tcBorders>
            <w:shd w:val="clear" w:color="auto" w:fill="D3DFEE"/>
          </w:tcPr>
          <w:p w14:paraId="369B5952" w14:textId="77777777" w:rsidR="00750AD0" w:rsidRPr="00B96795" w:rsidRDefault="00750AD0" w:rsidP="00222959">
            <w:pPr>
              <w:jc w:val="right"/>
              <w:rPr>
                <w:rFonts w:asciiTheme="minorHAnsi" w:hAnsiTheme="minorHAnsi" w:cstheme="minorHAnsi"/>
                <w:sz w:val="22"/>
                <w:szCs w:val="22"/>
                <w:rPrChange w:id="794" w:author="miminguyenb@yahoo.com" w:date="2024-05-22T02:28:00Z" w16du:dateUtc="2024-05-22T09:28:00Z">
                  <w:rPr/>
                </w:rPrChange>
              </w:rPr>
            </w:pPr>
            <w:r w:rsidRPr="00B96795">
              <w:rPr>
                <w:rFonts w:asciiTheme="minorHAnsi" w:hAnsiTheme="minorHAnsi" w:cstheme="minorHAnsi"/>
                <w:sz w:val="22"/>
                <w:szCs w:val="22"/>
                <w:rPrChange w:id="795" w:author="miminguyenb@yahoo.com" w:date="2024-05-22T02:28:00Z" w16du:dateUtc="2024-05-22T09:28:00Z">
                  <w:rPr/>
                </w:rPrChange>
              </w:rPr>
              <w:t>0</w:t>
            </w:r>
          </w:p>
        </w:tc>
        <w:tc>
          <w:tcPr>
            <w:tcW w:w="1295" w:type="dxa"/>
            <w:tcBorders>
              <w:left w:val="nil"/>
            </w:tcBorders>
            <w:shd w:val="clear" w:color="auto" w:fill="D3DFEE"/>
          </w:tcPr>
          <w:p w14:paraId="00BE6095" w14:textId="77777777" w:rsidR="00750AD0" w:rsidRPr="00B96795" w:rsidRDefault="00750AD0" w:rsidP="00222959">
            <w:pPr>
              <w:jc w:val="right"/>
              <w:rPr>
                <w:rFonts w:asciiTheme="minorHAnsi" w:hAnsiTheme="minorHAnsi" w:cstheme="minorHAnsi"/>
                <w:sz w:val="22"/>
                <w:szCs w:val="22"/>
                <w:rPrChange w:id="796" w:author="miminguyenb@yahoo.com" w:date="2024-05-22T02:28:00Z" w16du:dateUtc="2024-05-22T09:28:00Z">
                  <w:rPr/>
                </w:rPrChange>
              </w:rPr>
            </w:pPr>
            <w:r w:rsidRPr="00B96795">
              <w:rPr>
                <w:rFonts w:asciiTheme="minorHAnsi" w:hAnsiTheme="minorHAnsi" w:cstheme="minorHAnsi"/>
                <w:sz w:val="22"/>
                <w:szCs w:val="22"/>
                <w:rPrChange w:id="797" w:author="miminguyenb@yahoo.com" w:date="2024-05-22T02:28:00Z" w16du:dateUtc="2024-05-22T09:28:00Z">
                  <w:rPr/>
                </w:rPrChange>
              </w:rPr>
              <w:t>0</w:t>
            </w:r>
          </w:p>
        </w:tc>
      </w:tr>
      <w:tr w:rsidR="00750AD0" w:rsidRPr="00B96795" w14:paraId="147ABA34" w14:textId="77777777" w:rsidTr="00222959">
        <w:tc>
          <w:tcPr>
            <w:tcW w:w="3628" w:type="dxa"/>
            <w:tcBorders>
              <w:right w:val="nil"/>
            </w:tcBorders>
          </w:tcPr>
          <w:p w14:paraId="69445961" w14:textId="77777777" w:rsidR="00750AD0" w:rsidRPr="00B96795" w:rsidRDefault="00750AD0" w:rsidP="00222959">
            <w:pPr>
              <w:rPr>
                <w:rFonts w:asciiTheme="minorHAnsi" w:hAnsiTheme="minorHAnsi" w:cstheme="minorHAnsi"/>
                <w:sz w:val="22"/>
                <w:szCs w:val="22"/>
                <w:rPrChange w:id="798" w:author="miminguyenb@yahoo.com" w:date="2024-05-22T02:28:00Z" w16du:dateUtc="2024-05-22T09:28:00Z">
                  <w:rPr>
                    <w:sz w:val="18"/>
                    <w:szCs w:val="18"/>
                  </w:rPr>
                </w:rPrChange>
              </w:rPr>
            </w:pPr>
            <w:r w:rsidRPr="00B96795">
              <w:rPr>
                <w:rFonts w:asciiTheme="minorHAnsi" w:hAnsiTheme="minorHAnsi" w:cstheme="minorHAnsi"/>
                <w:sz w:val="22"/>
                <w:szCs w:val="22"/>
                <w:rPrChange w:id="799" w:author="miminguyenb@yahoo.com" w:date="2024-05-22T02:28:00Z" w16du:dateUtc="2024-05-22T09:28:00Z">
                  <w:rPr>
                    <w:sz w:val="18"/>
                    <w:szCs w:val="18"/>
                  </w:rPr>
                </w:rPrChange>
              </w:rPr>
              <w:t>Support and Maintenance</w:t>
            </w:r>
          </w:p>
        </w:tc>
        <w:tc>
          <w:tcPr>
            <w:tcW w:w="1943" w:type="dxa"/>
            <w:tcBorders>
              <w:left w:val="nil"/>
              <w:right w:val="nil"/>
            </w:tcBorders>
          </w:tcPr>
          <w:p w14:paraId="7E25D928" w14:textId="77777777" w:rsidR="00750AD0" w:rsidRPr="00B96795" w:rsidRDefault="00750AD0" w:rsidP="00222959">
            <w:pPr>
              <w:rPr>
                <w:rFonts w:asciiTheme="minorHAnsi" w:hAnsiTheme="minorHAnsi" w:cstheme="minorHAnsi"/>
                <w:sz w:val="22"/>
                <w:szCs w:val="22"/>
                <w:rPrChange w:id="800" w:author="miminguyenb@yahoo.com" w:date="2024-05-22T02:28:00Z" w16du:dateUtc="2024-05-22T09:28:00Z">
                  <w:rPr/>
                </w:rPrChange>
              </w:rPr>
            </w:pPr>
          </w:p>
        </w:tc>
        <w:tc>
          <w:tcPr>
            <w:tcW w:w="1295" w:type="dxa"/>
            <w:tcBorders>
              <w:left w:val="nil"/>
              <w:right w:val="nil"/>
            </w:tcBorders>
          </w:tcPr>
          <w:p w14:paraId="0D08BFE2" w14:textId="77777777" w:rsidR="00750AD0" w:rsidRPr="00B96795" w:rsidRDefault="00750AD0" w:rsidP="00222959">
            <w:pPr>
              <w:jc w:val="right"/>
              <w:rPr>
                <w:rFonts w:asciiTheme="minorHAnsi" w:hAnsiTheme="minorHAnsi" w:cstheme="minorHAnsi"/>
                <w:sz w:val="22"/>
                <w:szCs w:val="22"/>
                <w:rPrChange w:id="801" w:author="miminguyenb@yahoo.com" w:date="2024-05-22T02:28:00Z" w16du:dateUtc="2024-05-22T09:28:00Z">
                  <w:rPr/>
                </w:rPrChange>
              </w:rPr>
            </w:pPr>
            <w:r w:rsidRPr="00B96795">
              <w:rPr>
                <w:rFonts w:asciiTheme="minorHAnsi" w:hAnsiTheme="minorHAnsi" w:cstheme="minorHAnsi"/>
                <w:sz w:val="22"/>
                <w:szCs w:val="22"/>
                <w:rPrChange w:id="802" w:author="miminguyenb@yahoo.com" w:date="2024-05-22T02:28:00Z" w16du:dateUtc="2024-05-22T09:28:00Z">
                  <w:rPr/>
                </w:rPrChange>
              </w:rPr>
              <w:t>0</w:t>
            </w:r>
          </w:p>
        </w:tc>
        <w:tc>
          <w:tcPr>
            <w:tcW w:w="1295" w:type="dxa"/>
            <w:tcBorders>
              <w:left w:val="nil"/>
            </w:tcBorders>
          </w:tcPr>
          <w:p w14:paraId="23B5E764" w14:textId="77777777" w:rsidR="00750AD0" w:rsidRPr="00B96795" w:rsidRDefault="00750AD0" w:rsidP="00222959">
            <w:pPr>
              <w:jc w:val="right"/>
              <w:rPr>
                <w:rFonts w:asciiTheme="minorHAnsi" w:hAnsiTheme="minorHAnsi" w:cstheme="minorHAnsi"/>
                <w:sz w:val="22"/>
                <w:szCs w:val="22"/>
                <w:rPrChange w:id="803" w:author="miminguyenb@yahoo.com" w:date="2024-05-22T02:28:00Z" w16du:dateUtc="2024-05-22T09:28:00Z">
                  <w:rPr/>
                </w:rPrChange>
              </w:rPr>
            </w:pPr>
            <w:r w:rsidRPr="00B96795">
              <w:rPr>
                <w:rFonts w:asciiTheme="minorHAnsi" w:hAnsiTheme="minorHAnsi" w:cstheme="minorHAnsi"/>
                <w:sz w:val="22"/>
                <w:szCs w:val="22"/>
                <w:rPrChange w:id="804" w:author="miminguyenb@yahoo.com" w:date="2024-05-22T02:28:00Z" w16du:dateUtc="2024-05-22T09:28:00Z">
                  <w:rPr/>
                </w:rPrChange>
              </w:rPr>
              <w:t>0</w:t>
            </w:r>
          </w:p>
        </w:tc>
      </w:tr>
      <w:tr w:rsidR="00750AD0" w:rsidRPr="00B96795" w14:paraId="61F2EF62" w14:textId="77777777" w:rsidTr="00222959">
        <w:tc>
          <w:tcPr>
            <w:tcW w:w="3628" w:type="dxa"/>
            <w:tcBorders>
              <w:right w:val="nil"/>
            </w:tcBorders>
          </w:tcPr>
          <w:p w14:paraId="43460C52" w14:textId="77777777" w:rsidR="00750AD0" w:rsidRPr="00B96795" w:rsidRDefault="00750AD0" w:rsidP="00222959">
            <w:pPr>
              <w:rPr>
                <w:rFonts w:asciiTheme="minorHAnsi" w:hAnsiTheme="minorHAnsi" w:cstheme="minorHAnsi"/>
                <w:sz w:val="22"/>
                <w:szCs w:val="22"/>
                <w:rPrChange w:id="805" w:author="miminguyenb@yahoo.com" w:date="2024-05-22T02:28:00Z" w16du:dateUtc="2024-05-22T09:28:00Z">
                  <w:rPr>
                    <w:sz w:val="18"/>
                    <w:szCs w:val="18"/>
                  </w:rPr>
                </w:rPrChange>
              </w:rPr>
            </w:pPr>
            <w:r w:rsidRPr="00B96795">
              <w:rPr>
                <w:rFonts w:asciiTheme="minorHAnsi" w:hAnsiTheme="minorHAnsi" w:cstheme="minorHAnsi"/>
                <w:sz w:val="22"/>
                <w:szCs w:val="22"/>
                <w:rPrChange w:id="806" w:author="miminguyenb@yahoo.com" w:date="2024-05-22T02:28:00Z" w16du:dateUtc="2024-05-22T09:28:00Z">
                  <w:rPr>
                    <w:sz w:val="18"/>
                    <w:szCs w:val="18"/>
                  </w:rPr>
                </w:rPrChange>
              </w:rPr>
              <w:t>Sales and Marketing</w:t>
            </w:r>
          </w:p>
        </w:tc>
        <w:tc>
          <w:tcPr>
            <w:tcW w:w="1943" w:type="dxa"/>
            <w:tcBorders>
              <w:left w:val="nil"/>
              <w:right w:val="nil"/>
            </w:tcBorders>
          </w:tcPr>
          <w:p w14:paraId="71537ECD" w14:textId="77777777" w:rsidR="00750AD0" w:rsidRPr="00B96795" w:rsidRDefault="00750AD0" w:rsidP="00222959">
            <w:pPr>
              <w:rPr>
                <w:rFonts w:asciiTheme="minorHAnsi" w:hAnsiTheme="minorHAnsi" w:cstheme="minorHAnsi"/>
                <w:sz w:val="22"/>
                <w:szCs w:val="22"/>
                <w:rPrChange w:id="807" w:author="miminguyenb@yahoo.com" w:date="2024-05-22T02:28:00Z" w16du:dateUtc="2024-05-22T09:28:00Z">
                  <w:rPr/>
                </w:rPrChange>
              </w:rPr>
            </w:pPr>
          </w:p>
        </w:tc>
        <w:tc>
          <w:tcPr>
            <w:tcW w:w="1295" w:type="dxa"/>
            <w:tcBorders>
              <w:left w:val="nil"/>
              <w:right w:val="nil"/>
            </w:tcBorders>
          </w:tcPr>
          <w:p w14:paraId="2B347696" w14:textId="77777777" w:rsidR="00750AD0" w:rsidRPr="00B96795" w:rsidRDefault="00750AD0" w:rsidP="00222959">
            <w:pPr>
              <w:jc w:val="right"/>
              <w:rPr>
                <w:rFonts w:asciiTheme="minorHAnsi" w:hAnsiTheme="minorHAnsi" w:cstheme="minorHAnsi"/>
                <w:sz w:val="22"/>
                <w:szCs w:val="22"/>
                <w:rPrChange w:id="808" w:author="miminguyenb@yahoo.com" w:date="2024-05-22T02:28:00Z" w16du:dateUtc="2024-05-22T09:28:00Z">
                  <w:rPr/>
                </w:rPrChange>
              </w:rPr>
            </w:pPr>
            <w:r w:rsidRPr="00B96795">
              <w:rPr>
                <w:rFonts w:asciiTheme="minorHAnsi" w:hAnsiTheme="minorHAnsi" w:cstheme="minorHAnsi"/>
                <w:sz w:val="22"/>
                <w:szCs w:val="22"/>
                <w:rPrChange w:id="809" w:author="miminguyenb@yahoo.com" w:date="2024-05-22T02:28:00Z" w16du:dateUtc="2024-05-22T09:28:00Z">
                  <w:rPr/>
                </w:rPrChange>
              </w:rPr>
              <w:t>0</w:t>
            </w:r>
          </w:p>
        </w:tc>
        <w:tc>
          <w:tcPr>
            <w:tcW w:w="1295" w:type="dxa"/>
            <w:tcBorders>
              <w:left w:val="nil"/>
            </w:tcBorders>
          </w:tcPr>
          <w:p w14:paraId="16B61291" w14:textId="77777777" w:rsidR="00750AD0" w:rsidRPr="00B96795" w:rsidRDefault="00750AD0" w:rsidP="00222959">
            <w:pPr>
              <w:jc w:val="right"/>
              <w:rPr>
                <w:rFonts w:asciiTheme="minorHAnsi" w:hAnsiTheme="minorHAnsi" w:cstheme="minorHAnsi"/>
                <w:sz w:val="22"/>
                <w:szCs w:val="22"/>
                <w:rPrChange w:id="810" w:author="miminguyenb@yahoo.com" w:date="2024-05-22T02:28:00Z" w16du:dateUtc="2024-05-22T09:28:00Z">
                  <w:rPr/>
                </w:rPrChange>
              </w:rPr>
            </w:pPr>
            <w:r w:rsidRPr="00B96795">
              <w:rPr>
                <w:rFonts w:asciiTheme="minorHAnsi" w:hAnsiTheme="minorHAnsi" w:cstheme="minorHAnsi"/>
                <w:sz w:val="22"/>
                <w:szCs w:val="22"/>
                <w:rPrChange w:id="811" w:author="miminguyenb@yahoo.com" w:date="2024-05-22T02:28:00Z" w16du:dateUtc="2024-05-22T09:28:00Z">
                  <w:rPr/>
                </w:rPrChange>
              </w:rPr>
              <w:t>0</w:t>
            </w:r>
          </w:p>
        </w:tc>
      </w:tr>
      <w:tr w:rsidR="00750AD0" w:rsidRPr="00B96795" w14:paraId="744DC134" w14:textId="77777777" w:rsidTr="00222959">
        <w:tc>
          <w:tcPr>
            <w:tcW w:w="3628" w:type="dxa"/>
            <w:tcBorders>
              <w:top w:val="double" w:sz="6" w:space="0" w:color="7BA0CD"/>
              <w:left w:val="single" w:sz="8" w:space="0" w:color="7BA0CD"/>
              <w:bottom w:val="single" w:sz="8" w:space="0" w:color="7BA0CD"/>
              <w:right w:val="nil"/>
            </w:tcBorders>
          </w:tcPr>
          <w:p w14:paraId="3FD670F9" w14:textId="77777777" w:rsidR="00750AD0" w:rsidRPr="00B96795" w:rsidRDefault="00750AD0" w:rsidP="00222959">
            <w:pPr>
              <w:rPr>
                <w:rFonts w:asciiTheme="minorHAnsi" w:hAnsiTheme="minorHAnsi" w:cstheme="minorHAnsi"/>
                <w:b/>
                <w:bCs/>
                <w:sz w:val="22"/>
                <w:szCs w:val="22"/>
                <w:rPrChange w:id="812" w:author="miminguyenb@yahoo.com" w:date="2024-05-22T02:28:00Z" w16du:dateUtc="2024-05-22T09:28:00Z">
                  <w:rPr>
                    <w:b/>
                    <w:bCs/>
                    <w:sz w:val="18"/>
                    <w:szCs w:val="18"/>
                  </w:rPr>
                </w:rPrChange>
              </w:rPr>
            </w:pPr>
            <w:r w:rsidRPr="00B96795">
              <w:rPr>
                <w:rFonts w:asciiTheme="minorHAnsi" w:hAnsiTheme="minorHAnsi" w:cstheme="minorHAnsi"/>
                <w:b/>
                <w:bCs/>
                <w:sz w:val="22"/>
                <w:szCs w:val="22"/>
                <w:rPrChange w:id="813" w:author="miminguyenb@yahoo.com" w:date="2024-05-22T02:28:00Z" w16du:dateUtc="2024-05-22T09:28:00Z">
                  <w:rPr>
                    <w:b/>
                    <w:bCs/>
                    <w:sz w:val="18"/>
                    <w:szCs w:val="18"/>
                  </w:rPr>
                </w:rPrChange>
              </w:rPr>
              <w:t>Total</w:t>
            </w:r>
          </w:p>
        </w:tc>
        <w:tc>
          <w:tcPr>
            <w:tcW w:w="1943" w:type="dxa"/>
            <w:tcBorders>
              <w:top w:val="double" w:sz="6" w:space="0" w:color="7BA0CD"/>
              <w:left w:val="nil"/>
              <w:bottom w:val="single" w:sz="8" w:space="0" w:color="7BA0CD"/>
              <w:right w:val="nil"/>
            </w:tcBorders>
          </w:tcPr>
          <w:p w14:paraId="20B8C94A" w14:textId="77777777" w:rsidR="00750AD0" w:rsidRPr="00B96795" w:rsidRDefault="00750AD0" w:rsidP="00222959">
            <w:pPr>
              <w:rPr>
                <w:rFonts w:asciiTheme="minorHAnsi" w:hAnsiTheme="minorHAnsi" w:cstheme="minorHAnsi"/>
                <w:b/>
                <w:bCs/>
                <w:sz w:val="22"/>
                <w:szCs w:val="22"/>
                <w:rPrChange w:id="814" w:author="miminguyenb@yahoo.com" w:date="2024-05-22T02:28:00Z" w16du:dateUtc="2024-05-22T09:28:00Z">
                  <w:rPr>
                    <w:b/>
                    <w:bCs/>
                    <w:szCs w:val="20"/>
                  </w:rPr>
                </w:rPrChange>
              </w:rPr>
            </w:pPr>
          </w:p>
        </w:tc>
        <w:tc>
          <w:tcPr>
            <w:tcW w:w="1295" w:type="dxa"/>
            <w:tcBorders>
              <w:top w:val="double" w:sz="6" w:space="0" w:color="7BA0CD"/>
              <w:left w:val="nil"/>
              <w:bottom w:val="single" w:sz="8" w:space="0" w:color="7BA0CD"/>
              <w:right w:val="nil"/>
            </w:tcBorders>
          </w:tcPr>
          <w:p w14:paraId="6C0EE4A3" w14:textId="77777777" w:rsidR="00750AD0" w:rsidRPr="00B96795" w:rsidRDefault="00750AD0" w:rsidP="00222959">
            <w:pPr>
              <w:jc w:val="right"/>
              <w:rPr>
                <w:rFonts w:asciiTheme="minorHAnsi" w:hAnsiTheme="minorHAnsi" w:cstheme="minorHAnsi"/>
                <w:b/>
                <w:bCs/>
                <w:sz w:val="22"/>
                <w:szCs w:val="22"/>
                <w:rPrChange w:id="815" w:author="miminguyenb@yahoo.com" w:date="2024-05-22T02:28:00Z" w16du:dateUtc="2024-05-22T09:28:00Z">
                  <w:rPr>
                    <w:b/>
                    <w:bCs/>
                    <w:szCs w:val="20"/>
                  </w:rPr>
                </w:rPrChange>
              </w:rPr>
            </w:pPr>
            <w:r w:rsidRPr="00B96795">
              <w:rPr>
                <w:rFonts w:asciiTheme="minorHAnsi" w:hAnsiTheme="minorHAnsi" w:cstheme="minorHAnsi"/>
                <w:b/>
                <w:bCs/>
                <w:sz w:val="22"/>
                <w:szCs w:val="22"/>
                <w:rPrChange w:id="816" w:author="miminguyenb@yahoo.com" w:date="2024-05-22T02:28:00Z" w16du:dateUtc="2024-05-22T09:28:00Z">
                  <w:rPr>
                    <w:b/>
                    <w:bCs/>
                    <w:szCs w:val="20"/>
                  </w:rPr>
                </w:rPrChange>
              </w:rPr>
              <w:fldChar w:fldCharType="begin"/>
            </w:r>
            <w:r w:rsidRPr="00B96795">
              <w:rPr>
                <w:rFonts w:asciiTheme="minorHAnsi" w:hAnsiTheme="minorHAnsi" w:cstheme="minorHAnsi"/>
                <w:b/>
                <w:bCs/>
                <w:sz w:val="22"/>
                <w:szCs w:val="22"/>
                <w:rPrChange w:id="817" w:author="miminguyenb@yahoo.com" w:date="2024-05-22T02:28:00Z" w16du:dateUtc="2024-05-22T09:28:00Z">
                  <w:rPr>
                    <w:b/>
                    <w:bCs/>
                    <w:szCs w:val="20"/>
                  </w:rPr>
                </w:rPrChange>
              </w:rPr>
              <w:instrText xml:space="preserve"> =sum(above) \# "#,##0" </w:instrText>
            </w:r>
            <w:r w:rsidRPr="00B96795">
              <w:rPr>
                <w:rFonts w:asciiTheme="minorHAnsi" w:hAnsiTheme="minorHAnsi" w:cstheme="minorHAnsi"/>
                <w:b/>
                <w:bCs/>
                <w:sz w:val="22"/>
                <w:szCs w:val="22"/>
                <w:rPrChange w:id="818" w:author="miminguyenb@yahoo.com" w:date="2024-05-22T02:28:00Z" w16du:dateUtc="2024-05-22T09:28:00Z">
                  <w:rPr>
                    <w:b/>
                    <w:bCs/>
                    <w:szCs w:val="20"/>
                  </w:rPr>
                </w:rPrChange>
              </w:rPr>
              <w:fldChar w:fldCharType="separate"/>
            </w:r>
            <w:r w:rsidRPr="00B96795">
              <w:rPr>
                <w:rFonts w:asciiTheme="minorHAnsi" w:hAnsiTheme="minorHAnsi" w:cstheme="minorHAnsi"/>
                <w:b/>
                <w:bCs/>
                <w:noProof/>
                <w:sz w:val="22"/>
                <w:szCs w:val="22"/>
                <w:rPrChange w:id="819" w:author="miminguyenb@yahoo.com" w:date="2024-05-22T02:28:00Z" w16du:dateUtc="2024-05-22T09:28:00Z">
                  <w:rPr>
                    <w:b/>
                    <w:bCs/>
                    <w:noProof/>
                    <w:szCs w:val="20"/>
                  </w:rPr>
                </w:rPrChange>
              </w:rPr>
              <w:t xml:space="preserve">   0</w:t>
            </w:r>
            <w:r w:rsidRPr="00B96795">
              <w:rPr>
                <w:rFonts w:asciiTheme="minorHAnsi" w:hAnsiTheme="minorHAnsi" w:cstheme="minorHAnsi"/>
                <w:b/>
                <w:bCs/>
                <w:sz w:val="22"/>
                <w:szCs w:val="22"/>
                <w:rPrChange w:id="820" w:author="miminguyenb@yahoo.com" w:date="2024-05-22T02:28:00Z" w16du:dateUtc="2024-05-22T09:28:00Z">
                  <w:rPr>
                    <w:b/>
                    <w:bCs/>
                    <w:szCs w:val="20"/>
                  </w:rPr>
                </w:rPrChange>
              </w:rPr>
              <w:fldChar w:fldCharType="end"/>
            </w:r>
          </w:p>
        </w:tc>
        <w:tc>
          <w:tcPr>
            <w:tcW w:w="1295" w:type="dxa"/>
            <w:tcBorders>
              <w:top w:val="double" w:sz="6" w:space="0" w:color="7BA0CD"/>
              <w:left w:val="nil"/>
              <w:bottom w:val="single" w:sz="8" w:space="0" w:color="7BA0CD"/>
              <w:right w:val="single" w:sz="8" w:space="0" w:color="7BA0CD"/>
            </w:tcBorders>
          </w:tcPr>
          <w:p w14:paraId="1266295E" w14:textId="77777777" w:rsidR="00750AD0" w:rsidRPr="00B96795" w:rsidRDefault="00750AD0" w:rsidP="00222959">
            <w:pPr>
              <w:jc w:val="right"/>
              <w:rPr>
                <w:rFonts w:asciiTheme="minorHAnsi" w:hAnsiTheme="minorHAnsi" w:cstheme="minorHAnsi"/>
                <w:b/>
                <w:bCs/>
                <w:sz w:val="22"/>
                <w:szCs w:val="22"/>
                <w:rPrChange w:id="821" w:author="miminguyenb@yahoo.com" w:date="2024-05-22T02:28:00Z" w16du:dateUtc="2024-05-22T09:28:00Z">
                  <w:rPr>
                    <w:b/>
                    <w:bCs/>
                    <w:szCs w:val="20"/>
                  </w:rPr>
                </w:rPrChange>
              </w:rPr>
            </w:pPr>
            <w:r w:rsidRPr="00B96795">
              <w:rPr>
                <w:rFonts w:asciiTheme="minorHAnsi" w:hAnsiTheme="minorHAnsi" w:cstheme="minorHAnsi"/>
                <w:b/>
                <w:bCs/>
                <w:sz w:val="22"/>
                <w:szCs w:val="22"/>
                <w:rPrChange w:id="822" w:author="miminguyenb@yahoo.com" w:date="2024-05-22T02:28:00Z" w16du:dateUtc="2024-05-22T09:28:00Z">
                  <w:rPr>
                    <w:b/>
                    <w:bCs/>
                    <w:szCs w:val="20"/>
                  </w:rPr>
                </w:rPrChange>
              </w:rPr>
              <w:fldChar w:fldCharType="begin"/>
            </w:r>
            <w:r w:rsidRPr="00B96795">
              <w:rPr>
                <w:rFonts w:asciiTheme="minorHAnsi" w:hAnsiTheme="minorHAnsi" w:cstheme="minorHAnsi"/>
                <w:b/>
                <w:bCs/>
                <w:sz w:val="22"/>
                <w:szCs w:val="22"/>
                <w:rPrChange w:id="823" w:author="miminguyenb@yahoo.com" w:date="2024-05-22T02:28:00Z" w16du:dateUtc="2024-05-22T09:28:00Z">
                  <w:rPr>
                    <w:b/>
                    <w:bCs/>
                    <w:szCs w:val="20"/>
                  </w:rPr>
                </w:rPrChange>
              </w:rPr>
              <w:instrText xml:space="preserve"> =sum(above) \# "#,##0" </w:instrText>
            </w:r>
            <w:r w:rsidRPr="00B96795">
              <w:rPr>
                <w:rFonts w:asciiTheme="minorHAnsi" w:hAnsiTheme="minorHAnsi" w:cstheme="minorHAnsi"/>
                <w:b/>
                <w:bCs/>
                <w:sz w:val="22"/>
                <w:szCs w:val="22"/>
                <w:rPrChange w:id="824" w:author="miminguyenb@yahoo.com" w:date="2024-05-22T02:28:00Z" w16du:dateUtc="2024-05-22T09:28:00Z">
                  <w:rPr>
                    <w:b/>
                    <w:bCs/>
                    <w:szCs w:val="20"/>
                  </w:rPr>
                </w:rPrChange>
              </w:rPr>
              <w:fldChar w:fldCharType="separate"/>
            </w:r>
            <w:r w:rsidRPr="00B96795">
              <w:rPr>
                <w:rFonts w:asciiTheme="minorHAnsi" w:hAnsiTheme="minorHAnsi" w:cstheme="minorHAnsi"/>
                <w:b/>
                <w:bCs/>
                <w:noProof/>
                <w:sz w:val="22"/>
                <w:szCs w:val="22"/>
                <w:rPrChange w:id="825" w:author="miminguyenb@yahoo.com" w:date="2024-05-22T02:28:00Z" w16du:dateUtc="2024-05-22T09:28:00Z">
                  <w:rPr>
                    <w:b/>
                    <w:bCs/>
                    <w:noProof/>
                    <w:szCs w:val="20"/>
                  </w:rPr>
                </w:rPrChange>
              </w:rPr>
              <w:t xml:space="preserve">   0</w:t>
            </w:r>
            <w:r w:rsidRPr="00B96795">
              <w:rPr>
                <w:rFonts w:asciiTheme="minorHAnsi" w:hAnsiTheme="minorHAnsi" w:cstheme="minorHAnsi"/>
                <w:b/>
                <w:bCs/>
                <w:sz w:val="22"/>
                <w:szCs w:val="22"/>
                <w:rPrChange w:id="826" w:author="miminguyenb@yahoo.com" w:date="2024-05-22T02:28:00Z" w16du:dateUtc="2024-05-22T09:28:00Z">
                  <w:rPr>
                    <w:b/>
                    <w:bCs/>
                    <w:szCs w:val="20"/>
                  </w:rPr>
                </w:rPrChange>
              </w:rPr>
              <w:fldChar w:fldCharType="end"/>
            </w:r>
          </w:p>
        </w:tc>
      </w:tr>
    </w:tbl>
    <w:p w14:paraId="65F9E1B9" w14:textId="77777777" w:rsidR="00750AD0" w:rsidRPr="00B96795" w:rsidRDefault="00750AD0" w:rsidP="00750AD0">
      <w:pPr>
        <w:keepNext/>
        <w:jc w:val="both"/>
        <w:rPr>
          <w:rFonts w:asciiTheme="minorHAnsi" w:hAnsiTheme="minorHAnsi" w:cstheme="minorHAnsi"/>
          <w:i/>
          <w:sz w:val="22"/>
          <w:szCs w:val="22"/>
          <w:rPrChange w:id="827" w:author="miminguyenb@yahoo.com" w:date="2024-05-22T02:28:00Z" w16du:dateUtc="2024-05-22T09:28:00Z">
            <w:rPr>
              <w:i/>
              <w:sz w:val="16"/>
              <w:szCs w:val="16"/>
            </w:rPr>
          </w:rPrChange>
        </w:rPr>
      </w:pPr>
    </w:p>
    <w:p w14:paraId="3E555D89" w14:textId="77777777" w:rsidR="00750AD0" w:rsidRPr="00B96795" w:rsidRDefault="00750AD0" w:rsidP="00750AD0">
      <w:pPr>
        <w:keepNext/>
        <w:jc w:val="both"/>
        <w:rPr>
          <w:rFonts w:asciiTheme="minorHAnsi" w:hAnsiTheme="minorHAnsi" w:cstheme="minorHAnsi"/>
          <w:i/>
          <w:sz w:val="22"/>
          <w:szCs w:val="22"/>
          <w:rPrChange w:id="828" w:author="miminguyenb@yahoo.com" w:date="2024-05-22T02:28:00Z" w16du:dateUtc="2024-05-22T09:28:00Z">
            <w:rPr>
              <w:i/>
              <w:sz w:val="16"/>
              <w:szCs w:val="16"/>
            </w:rPr>
          </w:rPrChange>
        </w:rPr>
      </w:pPr>
    </w:p>
    <w:p w14:paraId="6BF216C0" w14:textId="77777777" w:rsidR="00750AD0" w:rsidRPr="00B96795" w:rsidRDefault="00750AD0" w:rsidP="00750AD0">
      <w:pPr>
        <w:keepNext/>
        <w:jc w:val="both"/>
        <w:rPr>
          <w:rFonts w:asciiTheme="minorHAnsi" w:hAnsiTheme="minorHAnsi" w:cstheme="minorHAnsi"/>
          <w:i/>
          <w:sz w:val="22"/>
          <w:szCs w:val="22"/>
          <w:rPrChange w:id="829" w:author="miminguyenb@yahoo.com" w:date="2024-05-22T02:28:00Z" w16du:dateUtc="2024-05-22T09:28:00Z">
            <w:rPr>
              <w:i/>
              <w:sz w:val="16"/>
              <w:szCs w:val="16"/>
            </w:rPr>
          </w:rPrChange>
        </w:rPr>
      </w:pPr>
    </w:p>
    <w:p w14:paraId="415FB69E" w14:textId="77777777" w:rsidR="00750AD0" w:rsidRPr="00B96795" w:rsidRDefault="00750AD0" w:rsidP="00750AD0">
      <w:pPr>
        <w:keepNext/>
        <w:jc w:val="both"/>
        <w:rPr>
          <w:rFonts w:asciiTheme="minorHAnsi" w:hAnsiTheme="minorHAnsi" w:cstheme="minorHAnsi"/>
          <w:i/>
          <w:sz w:val="22"/>
          <w:szCs w:val="22"/>
          <w:rPrChange w:id="830" w:author="miminguyenb@yahoo.com" w:date="2024-05-22T02:28:00Z" w16du:dateUtc="2024-05-22T09:28:00Z">
            <w:rPr>
              <w:i/>
              <w:sz w:val="16"/>
              <w:szCs w:val="16"/>
            </w:rPr>
          </w:rPrChange>
        </w:rPr>
      </w:pPr>
    </w:p>
    <w:p w14:paraId="0FED9069" w14:textId="77777777" w:rsidR="00750AD0" w:rsidRPr="00B96795" w:rsidRDefault="00750AD0" w:rsidP="00750AD0">
      <w:pPr>
        <w:keepNext/>
        <w:jc w:val="both"/>
        <w:rPr>
          <w:rFonts w:asciiTheme="minorHAnsi" w:hAnsiTheme="minorHAnsi" w:cstheme="minorHAnsi"/>
          <w:i/>
          <w:sz w:val="22"/>
          <w:szCs w:val="22"/>
          <w:rPrChange w:id="831" w:author="miminguyenb@yahoo.com" w:date="2024-05-22T02:28:00Z" w16du:dateUtc="2024-05-22T09:28:00Z">
            <w:rPr>
              <w:i/>
              <w:sz w:val="16"/>
              <w:szCs w:val="16"/>
            </w:rPr>
          </w:rPrChange>
        </w:rPr>
      </w:pPr>
    </w:p>
    <w:p w14:paraId="27C9CAC9" w14:textId="77777777" w:rsidR="00750AD0" w:rsidRPr="00B96795" w:rsidRDefault="00750AD0" w:rsidP="00750AD0">
      <w:pPr>
        <w:keepNext/>
        <w:jc w:val="both"/>
        <w:rPr>
          <w:rFonts w:asciiTheme="minorHAnsi" w:hAnsiTheme="minorHAnsi" w:cstheme="minorHAnsi"/>
          <w:i/>
          <w:sz w:val="22"/>
          <w:szCs w:val="22"/>
          <w:rPrChange w:id="832" w:author="miminguyenb@yahoo.com" w:date="2024-05-22T02:28:00Z" w16du:dateUtc="2024-05-22T09:28:00Z">
            <w:rPr>
              <w:i/>
              <w:sz w:val="16"/>
              <w:szCs w:val="16"/>
            </w:rPr>
          </w:rPrChange>
        </w:rPr>
      </w:pPr>
    </w:p>
    <w:p w14:paraId="0375552B" w14:textId="77777777" w:rsidR="00750AD0" w:rsidRPr="00B96795" w:rsidRDefault="00750AD0" w:rsidP="00750AD0">
      <w:pPr>
        <w:keepNext/>
        <w:jc w:val="both"/>
        <w:rPr>
          <w:rFonts w:asciiTheme="minorHAnsi" w:hAnsiTheme="minorHAnsi" w:cstheme="minorHAnsi"/>
          <w:i/>
          <w:sz w:val="22"/>
          <w:szCs w:val="22"/>
          <w:rPrChange w:id="833" w:author="miminguyenb@yahoo.com" w:date="2024-05-22T02:28:00Z" w16du:dateUtc="2024-05-22T09:28:00Z">
            <w:rPr>
              <w:i/>
              <w:sz w:val="16"/>
              <w:szCs w:val="16"/>
            </w:rPr>
          </w:rPrChange>
        </w:rPr>
      </w:pPr>
    </w:p>
    <w:p w14:paraId="4751056C" w14:textId="77777777" w:rsidR="00750AD0" w:rsidRPr="00B96795" w:rsidRDefault="00750AD0" w:rsidP="00750AD0">
      <w:pPr>
        <w:keepNext/>
        <w:jc w:val="both"/>
        <w:rPr>
          <w:rFonts w:asciiTheme="minorHAnsi" w:hAnsiTheme="minorHAnsi" w:cstheme="minorHAnsi"/>
          <w:i/>
          <w:sz w:val="22"/>
          <w:szCs w:val="22"/>
          <w:rPrChange w:id="834" w:author="miminguyenb@yahoo.com" w:date="2024-05-22T02:28:00Z" w16du:dateUtc="2024-05-22T09:28:00Z">
            <w:rPr>
              <w:i/>
              <w:sz w:val="16"/>
              <w:szCs w:val="16"/>
            </w:rPr>
          </w:rPrChange>
        </w:rPr>
      </w:pPr>
    </w:p>
    <w:p w14:paraId="0A49DFEC" w14:textId="77777777" w:rsidR="00750AD0" w:rsidRPr="00B96795" w:rsidRDefault="00750AD0" w:rsidP="00750AD0">
      <w:pPr>
        <w:keepNext/>
        <w:jc w:val="both"/>
        <w:rPr>
          <w:rFonts w:asciiTheme="minorHAnsi" w:hAnsiTheme="minorHAnsi" w:cstheme="minorHAnsi"/>
          <w:i/>
          <w:sz w:val="22"/>
          <w:szCs w:val="22"/>
          <w:rPrChange w:id="835" w:author="miminguyenb@yahoo.com" w:date="2024-05-22T02:28:00Z" w16du:dateUtc="2024-05-22T09:28:00Z">
            <w:rPr>
              <w:i/>
              <w:sz w:val="16"/>
              <w:szCs w:val="16"/>
            </w:rPr>
          </w:rPrChange>
        </w:rPr>
      </w:pPr>
    </w:p>
    <w:p w14:paraId="4F20127C" w14:textId="77777777" w:rsidR="00750AD0" w:rsidRPr="00B96795" w:rsidRDefault="00750AD0" w:rsidP="00750AD0">
      <w:pPr>
        <w:keepNext/>
        <w:jc w:val="both"/>
        <w:rPr>
          <w:rFonts w:asciiTheme="minorHAnsi" w:hAnsiTheme="minorHAnsi" w:cstheme="minorHAnsi"/>
          <w:i/>
          <w:sz w:val="22"/>
          <w:szCs w:val="22"/>
          <w:rPrChange w:id="836" w:author="miminguyenb@yahoo.com" w:date="2024-05-22T02:28:00Z" w16du:dateUtc="2024-05-22T09:28:00Z">
            <w:rPr>
              <w:i/>
              <w:sz w:val="16"/>
              <w:szCs w:val="16"/>
            </w:rPr>
          </w:rPrChange>
        </w:rPr>
      </w:pPr>
    </w:p>
    <w:p w14:paraId="1C721044" w14:textId="77777777" w:rsidR="00750AD0" w:rsidRPr="00B96795" w:rsidRDefault="00750AD0" w:rsidP="00750AD0">
      <w:pPr>
        <w:keepNext/>
        <w:jc w:val="both"/>
        <w:rPr>
          <w:rFonts w:asciiTheme="minorHAnsi" w:hAnsiTheme="minorHAnsi" w:cstheme="minorHAnsi"/>
          <w:i/>
          <w:sz w:val="22"/>
          <w:szCs w:val="22"/>
          <w:rPrChange w:id="837" w:author="miminguyenb@yahoo.com" w:date="2024-05-22T02:28:00Z" w16du:dateUtc="2024-05-22T09:28:00Z">
            <w:rPr>
              <w:i/>
              <w:sz w:val="16"/>
              <w:szCs w:val="16"/>
            </w:rPr>
          </w:rPrChange>
        </w:rPr>
      </w:pPr>
    </w:p>
    <w:tbl>
      <w:tblPr>
        <w:tblpPr w:leftFromText="180" w:rightFromText="180" w:vertAnchor="text" w:horzAnchor="margin" w:tblpXSpec="right" w:tblpY="680"/>
        <w:tblW w:w="966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661"/>
      </w:tblGrid>
      <w:tr w:rsidR="00750AD0" w:rsidRPr="00B96795" w14:paraId="563E9BFD" w14:textId="77777777" w:rsidTr="00222959">
        <w:trPr>
          <w:trHeight w:val="512"/>
          <w:tblHeader/>
        </w:trPr>
        <w:tc>
          <w:tcPr>
            <w:tcW w:w="9661" w:type="dxa"/>
            <w:shd w:val="clear" w:color="auto" w:fill="D3DFEE"/>
          </w:tcPr>
          <w:p w14:paraId="5EE6C5C9" w14:textId="3D93833B" w:rsidR="00750AD0" w:rsidRPr="00B96795" w:rsidRDefault="00750AD0" w:rsidP="00222959">
            <w:pPr>
              <w:keepNext/>
              <w:keepLines/>
              <w:spacing w:after="180"/>
              <w:ind w:left="72" w:right="72"/>
              <w:rPr>
                <w:rFonts w:asciiTheme="minorHAnsi" w:hAnsiTheme="minorHAnsi" w:cstheme="minorHAnsi"/>
                <w:sz w:val="22"/>
                <w:szCs w:val="22"/>
                <w:rPrChange w:id="838" w:author="miminguyenb@yahoo.com" w:date="2024-05-22T02:28:00Z" w16du:dateUtc="2024-05-22T09:28:00Z">
                  <w:rPr/>
                </w:rPrChange>
              </w:rPr>
            </w:pPr>
            <w:r w:rsidRPr="00B96795">
              <w:rPr>
                <w:rFonts w:asciiTheme="minorHAnsi" w:hAnsiTheme="minorHAnsi" w:cstheme="minorHAnsi"/>
                <w:sz w:val="22"/>
                <w:szCs w:val="22"/>
                <w:rPrChange w:id="839" w:author="miminguyenb@yahoo.com" w:date="2024-05-22T02:28:00Z" w16du:dateUtc="2024-05-22T09:28:00Z">
                  <w:rPr/>
                </w:rPrChange>
              </w:rPr>
              <w:t>Comments:</w:t>
            </w:r>
            <w:r w:rsidRPr="00B96795">
              <w:rPr>
                <w:rFonts w:asciiTheme="minorHAnsi" w:hAnsiTheme="minorHAnsi" w:cstheme="minorHAnsi"/>
                <w:i/>
                <w:sz w:val="22"/>
                <w:szCs w:val="22"/>
                <w:rPrChange w:id="840" w:author="miminguyenb@yahoo.com" w:date="2024-05-22T02:28:00Z" w16du:dateUtc="2024-05-22T09:28:00Z">
                  <w:rPr>
                    <w:i/>
                    <w:sz w:val="16"/>
                    <w:szCs w:val="16"/>
                  </w:rPr>
                </w:rPrChange>
              </w:rPr>
              <w:t xml:space="preserve"> </w:t>
            </w:r>
            <w:bookmarkStart w:id="841" w:name="_Hlk99909508"/>
            <w:r w:rsidRPr="00B96795">
              <w:rPr>
                <w:rFonts w:asciiTheme="minorHAnsi" w:hAnsiTheme="minorHAnsi" w:cstheme="minorHAnsi"/>
                <w:i/>
                <w:sz w:val="22"/>
                <w:szCs w:val="22"/>
                <w:rPrChange w:id="842" w:author="miminguyenb@yahoo.com" w:date="2024-05-22T02:28:00Z" w16du:dateUtc="2024-05-22T09:28:00Z">
                  <w:rPr>
                    <w:i/>
                    <w:szCs w:val="20"/>
                  </w:rPr>
                </w:rPrChange>
              </w:rPr>
              <w:t xml:space="preserve">Include notes here on </w:t>
            </w:r>
            <w:del w:id="843" w:author="miminguyenb@yahoo.com" w:date="2024-05-22T03:22:00Z" w16du:dateUtc="2024-05-22T10:22:00Z">
              <w:r w:rsidRPr="00B96795" w:rsidDel="00C11F93">
                <w:rPr>
                  <w:rFonts w:asciiTheme="minorHAnsi" w:hAnsiTheme="minorHAnsi" w:cstheme="minorHAnsi"/>
                  <w:i/>
                  <w:sz w:val="22"/>
                  <w:szCs w:val="22"/>
                  <w:rPrChange w:id="844" w:author="miminguyenb@yahoo.com" w:date="2024-05-22T02:28:00Z" w16du:dateUtc="2024-05-22T09:28:00Z">
                    <w:rPr>
                      <w:i/>
                      <w:szCs w:val="20"/>
                    </w:rPr>
                  </w:rPrChange>
                </w:rPr>
                <w:delText>what the costs are</w:delText>
              </w:r>
            </w:del>
            <w:ins w:id="845" w:author="miminguyenb@yahoo.com" w:date="2024-05-22T03:22:00Z" w16du:dateUtc="2024-05-22T10:22:00Z">
              <w:r w:rsidR="00C11F93">
                <w:rPr>
                  <w:rFonts w:asciiTheme="minorHAnsi" w:hAnsiTheme="minorHAnsi" w:cstheme="minorHAnsi"/>
                  <w:i/>
                  <w:sz w:val="22"/>
                  <w:szCs w:val="22"/>
                </w:rPr>
                <w:t>the costs</w:t>
              </w:r>
            </w:ins>
            <w:r w:rsidRPr="00B96795">
              <w:rPr>
                <w:rFonts w:asciiTheme="minorHAnsi" w:hAnsiTheme="minorHAnsi" w:cstheme="minorHAnsi"/>
                <w:i/>
                <w:sz w:val="22"/>
                <w:szCs w:val="22"/>
                <w:rPrChange w:id="846" w:author="miminguyenb@yahoo.com" w:date="2024-05-22T02:28:00Z" w16du:dateUtc="2024-05-22T09:28:00Z">
                  <w:rPr>
                    <w:i/>
                    <w:szCs w:val="20"/>
                  </w:rPr>
                </w:rPrChange>
              </w:rPr>
              <w:t xml:space="preserve"> or how they can be estimated.</w:t>
            </w:r>
            <w:bookmarkEnd w:id="841"/>
            <w:r w:rsidRPr="00B96795">
              <w:rPr>
                <w:rFonts w:asciiTheme="minorHAnsi" w:hAnsiTheme="minorHAnsi" w:cstheme="minorHAnsi"/>
                <w:i/>
                <w:sz w:val="22"/>
                <w:szCs w:val="22"/>
                <w:rPrChange w:id="847" w:author="miminguyenb@yahoo.com" w:date="2024-05-22T02:28:00Z" w16du:dateUtc="2024-05-22T09:28:00Z">
                  <w:rPr>
                    <w:i/>
                    <w:szCs w:val="20"/>
                  </w:rPr>
                </w:rPrChange>
              </w:rPr>
              <w:t xml:space="preserve"> (optional)</w:t>
            </w:r>
          </w:p>
        </w:tc>
      </w:tr>
    </w:tbl>
    <w:p w14:paraId="3AF32F4C" w14:textId="77777777" w:rsidR="00750AD0" w:rsidRPr="00B96795" w:rsidRDefault="00750AD0" w:rsidP="00750AD0">
      <w:pPr>
        <w:keepNext/>
        <w:ind w:left="360"/>
        <w:jc w:val="both"/>
        <w:rPr>
          <w:rFonts w:asciiTheme="minorHAnsi" w:hAnsiTheme="minorHAnsi" w:cstheme="minorHAnsi"/>
          <w:b/>
          <w:sz w:val="22"/>
          <w:szCs w:val="22"/>
          <w:rPrChange w:id="848" w:author="miminguyenb@yahoo.com" w:date="2024-05-22T02:28:00Z" w16du:dateUtc="2024-05-22T09:28:00Z">
            <w:rPr>
              <w:b/>
            </w:rPr>
          </w:rPrChange>
        </w:rPr>
      </w:pPr>
    </w:p>
    <w:p w14:paraId="1E6A5027" w14:textId="77777777" w:rsidR="00750AD0" w:rsidRPr="00B96795" w:rsidRDefault="00750AD0" w:rsidP="00750AD0">
      <w:pPr>
        <w:keepNext/>
        <w:ind w:left="360"/>
        <w:jc w:val="both"/>
        <w:rPr>
          <w:rFonts w:asciiTheme="minorHAnsi" w:hAnsiTheme="minorHAnsi" w:cstheme="minorHAnsi"/>
          <w:b/>
          <w:sz w:val="22"/>
          <w:szCs w:val="22"/>
          <w:rPrChange w:id="849" w:author="miminguyenb@yahoo.com" w:date="2024-05-22T02:28:00Z" w16du:dateUtc="2024-05-22T09:28:00Z">
            <w:rPr>
              <w:b/>
            </w:rPr>
          </w:rPrChange>
        </w:rPr>
      </w:pPr>
    </w:p>
    <w:p w14:paraId="6F919DF7" w14:textId="77777777" w:rsidR="00750AD0" w:rsidRPr="00B96795" w:rsidRDefault="00750AD0" w:rsidP="00750AD0">
      <w:pPr>
        <w:keepNext/>
        <w:tabs>
          <w:tab w:val="right" w:pos="360"/>
        </w:tabs>
        <w:jc w:val="both"/>
        <w:rPr>
          <w:rFonts w:asciiTheme="minorHAnsi" w:hAnsiTheme="minorHAnsi" w:cstheme="minorHAnsi"/>
          <w:b/>
          <w:sz w:val="22"/>
          <w:szCs w:val="22"/>
          <w:rPrChange w:id="850" w:author="miminguyenb@yahoo.com" w:date="2024-05-22T02:28:00Z" w16du:dateUtc="2024-05-22T09:28:00Z">
            <w:rPr>
              <w:b/>
            </w:rPr>
          </w:rPrChange>
        </w:rPr>
      </w:pPr>
    </w:p>
    <w:p w14:paraId="4065F69B" w14:textId="77777777" w:rsidR="00750AD0" w:rsidRPr="00B96795" w:rsidRDefault="00750AD0" w:rsidP="00750AD0">
      <w:pPr>
        <w:keepNext/>
        <w:tabs>
          <w:tab w:val="right" w:pos="360"/>
        </w:tabs>
        <w:ind w:left="360"/>
        <w:jc w:val="both"/>
        <w:rPr>
          <w:rFonts w:asciiTheme="minorHAnsi" w:hAnsiTheme="minorHAnsi" w:cstheme="minorHAnsi"/>
          <w:b/>
          <w:sz w:val="22"/>
          <w:szCs w:val="22"/>
          <w:rPrChange w:id="851" w:author="miminguyenb@yahoo.com" w:date="2024-05-22T02:28:00Z" w16du:dateUtc="2024-05-22T09:28:00Z">
            <w:rPr>
              <w:b/>
            </w:rPr>
          </w:rPrChange>
        </w:rPr>
      </w:pPr>
    </w:p>
    <w:p w14:paraId="22B2651D" w14:textId="77777777" w:rsidR="00750AD0" w:rsidRPr="00B96795" w:rsidRDefault="00750AD0" w:rsidP="00750AD0">
      <w:pPr>
        <w:keepNext/>
        <w:keepLines/>
        <w:spacing w:after="180" w:line="276" w:lineRule="auto"/>
        <w:ind w:right="72" w:firstLine="360"/>
        <w:jc w:val="both"/>
        <w:rPr>
          <w:rFonts w:asciiTheme="minorHAnsi" w:hAnsiTheme="minorHAnsi" w:cstheme="minorHAnsi"/>
          <w:b/>
          <w:bCs/>
          <w:sz w:val="22"/>
          <w:szCs w:val="22"/>
          <w:rPrChange w:id="852" w:author="miminguyenb@yahoo.com" w:date="2024-05-22T02:28:00Z" w16du:dateUtc="2024-05-22T09:28:00Z">
            <w:rPr>
              <w:b/>
              <w:bCs/>
            </w:rPr>
          </w:rPrChange>
        </w:rPr>
      </w:pPr>
      <w:r w:rsidRPr="00B96795">
        <w:rPr>
          <w:rFonts w:asciiTheme="minorHAnsi" w:hAnsiTheme="minorHAnsi" w:cstheme="minorHAnsi"/>
          <w:b/>
          <w:bCs/>
          <w:sz w:val="22"/>
          <w:szCs w:val="22"/>
          <w:rPrChange w:id="853" w:author="miminguyenb@yahoo.com" w:date="2024-05-22T02:28:00Z" w16du:dateUtc="2024-05-22T09:28:00Z">
            <w:rPr>
              <w:b/>
              <w:bCs/>
            </w:rPr>
          </w:rPrChange>
        </w:rPr>
        <w:t xml:space="preserve">Capital Costs </w:t>
      </w:r>
      <w:r w:rsidRPr="00B96795">
        <w:rPr>
          <w:rFonts w:asciiTheme="minorHAnsi" w:hAnsiTheme="minorHAnsi" w:cstheme="minorHAnsi"/>
          <w:sz w:val="22"/>
          <w:szCs w:val="22"/>
          <w:rPrChange w:id="854" w:author="miminguyenb@yahoo.com" w:date="2024-05-22T02:28:00Z" w16du:dateUtc="2024-05-22T09:28:00Z">
            <w:rPr/>
          </w:rPrChange>
        </w:rPr>
        <w:t>(Equipment, Software, Licenses, …)</w:t>
      </w:r>
    </w:p>
    <w:tbl>
      <w:tblPr>
        <w:tblpPr w:leftFromText="180" w:rightFromText="180" w:vertAnchor="text" w:horzAnchor="page" w:tblpX="1456" w:tblpY="-2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750AD0" w:rsidRPr="00B96795" w14:paraId="265E6785" w14:textId="77777777" w:rsidTr="00222959">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30DDC3FB" w14:textId="77777777" w:rsidR="00750AD0" w:rsidRPr="00B96795" w:rsidRDefault="00750AD0" w:rsidP="00222959">
            <w:pPr>
              <w:rPr>
                <w:rFonts w:asciiTheme="minorHAnsi" w:hAnsiTheme="minorHAnsi" w:cstheme="minorHAnsi"/>
                <w:b/>
                <w:bCs/>
                <w:color w:val="FFFFFF"/>
                <w:sz w:val="22"/>
                <w:szCs w:val="22"/>
                <w:rPrChange w:id="855"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856" w:author="miminguyenb@yahoo.com" w:date="2024-05-22T02:28:00Z" w16du:dateUtc="2024-05-22T09:28:00Z">
                  <w:rPr>
                    <w:b/>
                    <w:bCs/>
                    <w:color w:val="FFFFFF"/>
                  </w:rPr>
                </w:rPrChange>
              </w:rPr>
              <w:t>Description</w:t>
            </w:r>
          </w:p>
        </w:tc>
        <w:tc>
          <w:tcPr>
            <w:tcW w:w="1810" w:type="dxa"/>
            <w:tcBorders>
              <w:top w:val="single" w:sz="8" w:space="0" w:color="7BA0CD"/>
              <w:left w:val="nil"/>
              <w:bottom w:val="single" w:sz="8" w:space="0" w:color="7BA0CD"/>
              <w:right w:val="nil"/>
            </w:tcBorders>
            <w:shd w:val="clear" w:color="auto" w:fill="4F81BD"/>
          </w:tcPr>
          <w:p w14:paraId="46B441BC" w14:textId="77777777" w:rsidR="00750AD0" w:rsidRPr="00B96795" w:rsidRDefault="00750AD0" w:rsidP="00222959">
            <w:pPr>
              <w:rPr>
                <w:rFonts w:asciiTheme="minorHAnsi" w:hAnsiTheme="minorHAnsi" w:cstheme="minorHAnsi"/>
                <w:b/>
                <w:bCs/>
                <w:color w:val="FFFFFF"/>
                <w:sz w:val="22"/>
                <w:szCs w:val="22"/>
                <w:rPrChange w:id="857"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858" w:author="miminguyenb@yahoo.com" w:date="2024-05-22T02:28:00Z" w16du:dateUtc="2024-05-22T09:28:00Z">
                  <w:rPr>
                    <w:b/>
                    <w:bCs/>
                    <w:color w:val="FFFFFF"/>
                  </w:rPr>
                </w:rPrChange>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0C4AA310" w14:textId="77777777" w:rsidR="00750AD0" w:rsidRPr="00B96795" w:rsidRDefault="00750AD0" w:rsidP="00222959">
            <w:pPr>
              <w:jc w:val="right"/>
              <w:rPr>
                <w:rFonts w:asciiTheme="minorHAnsi" w:hAnsiTheme="minorHAnsi" w:cstheme="minorHAnsi"/>
                <w:b/>
                <w:bCs/>
                <w:color w:val="FFFFFF"/>
                <w:sz w:val="22"/>
                <w:szCs w:val="22"/>
                <w:rPrChange w:id="859"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860" w:author="miminguyenb@yahoo.com" w:date="2024-05-22T02:28:00Z" w16du:dateUtc="2024-05-22T09:28:00Z">
                  <w:rPr>
                    <w:b/>
                    <w:bCs/>
                    <w:color w:val="FFFFFF"/>
                  </w:rPr>
                </w:rPrChange>
              </w:rPr>
              <w:t>Cost ($)</w:t>
            </w:r>
          </w:p>
        </w:tc>
      </w:tr>
      <w:tr w:rsidR="00750AD0" w:rsidRPr="00B96795" w14:paraId="0AA66DA7" w14:textId="77777777" w:rsidTr="00222959">
        <w:trPr>
          <w:trHeight w:val="418"/>
        </w:trPr>
        <w:tc>
          <w:tcPr>
            <w:tcW w:w="4815" w:type="dxa"/>
            <w:tcBorders>
              <w:right w:val="nil"/>
            </w:tcBorders>
            <w:shd w:val="clear" w:color="auto" w:fill="D3DFEE"/>
          </w:tcPr>
          <w:p w14:paraId="0EB61078" w14:textId="77777777" w:rsidR="00750AD0" w:rsidRPr="00B96795" w:rsidRDefault="00750AD0" w:rsidP="00222959">
            <w:pPr>
              <w:rPr>
                <w:rFonts w:asciiTheme="minorHAnsi" w:hAnsiTheme="minorHAnsi" w:cstheme="minorHAnsi"/>
                <w:sz w:val="22"/>
                <w:szCs w:val="22"/>
                <w:rPrChange w:id="861" w:author="miminguyenb@yahoo.com" w:date="2024-05-22T02:28:00Z" w16du:dateUtc="2024-05-22T09:28:00Z">
                  <w:rPr/>
                </w:rPrChange>
              </w:rPr>
            </w:pPr>
            <w:r w:rsidRPr="00B96795">
              <w:rPr>
                <w:rFonts w:asciiTheme="minorHAnsi" w:hAnsiTheme="minorHAnsi" w:cstheme="minorHAnsi"/>
                <w:i/>
                <w:sz w:val="22"/>
                <w:szCs w:val="22"/>
                <w:rPrChange w:id="862" w:author="miminguyenb@yahoo.com" w:date="2024-05-22T02:28:00Z" w16du:dateUtc="2024-05-22T09:28:00Z">
                  <w:rPr>
                    <w:i/>
                    <w:szCs w:val="20"/>
                  </w:rPr>
                </w:rPrChange>
              </w:rPr>
              <w:t>Item 1</w:t>
            </w:r>
          </w:p>
        </w:tc>
        <w:tc>
          <w:tcPr>
            <w:tcW w:w="1810" w:type="dxa"/>
            <w:tcBorders>
              <w:left w:val="nil"/>
              <w:right w:val="nil"/>
            </w:tcBorders>
            <w:shd w:val="clear" w:color="auto" w:fill="D3DFEE"/>
          </w:tcPr>
          <w:p w14:paraId="79A27314" w14:textId="77777777" w:rsidR="00750AD0" w:rsidRPr="00B96795" w:rsidRDefault="00750AD0" w:rsidP="00222959">
            <w:pPr>
              <w:jc w:val="center"/>
              <w:rPr>
                <w:rFonts w:asciiTheme="minorHAnsi" w:hAnsiTheme="minorHAnsi" w:cstheme="minorHAnsi"/>
                <w:sz w:val="22"/>
                <w:szCs w:val="22"/>
                <w:rPrChange w:id="863" w:author="miminguyenb@yahoo.com" w:date="2024-05-22T02:28:00Z" w16du:dateUtc="2024-05-22T09:28:00Z">
                  <w:rPr/>
                </w:rPrChange>
              </w:rPr>
            </w:pPr>
          </w:p>
        </w:tc>
        <w:tc>
          <w:tcPr>
            <w:tcW w:w="1357" w:type="dxa"/>
            <w:tcBorders>
              <w:left w:val="nil"/>
            </w:tcBorders>
            <w:shd w:val="clear" w:color="auto" w:fill="D3DFEE"/>
          </w:tcPr>
          <w:p w14:paraId="6825BBE7" w14:textId="77777777" w:rsidR="00750AD0" w:rsidRPr="00B96795" w:rsidRDefault="00750AD0" w:rsidP="00222959">
            <w:pPr>
              <w:jc w:val="right"/>
              <w:rPr>
                <w:rFonts w:asciiTheme="minorHAnsi" w:hAnsiTheme="minorHAnsi" w:cstheme="minorHAnsi"/>
                <w:sz w:val="22"/>
                <w:szCs w:val="22"/>
                <w:rPrChange w:id="864" w:author="miminguyenb@yahoo.com" w:date="2024-05-22T02:28:00Z" w16du:dateUtc="2024-05-22T09:28:00Z">
                  <w:rPr/>
                </w:rPrChange>
              </w:rPr>
            </w:pPr>
            <w:r w:rsidRPr="00B96795">
              <w:rPr>
                <w:rFonts w:asciiTheme="minorHAnsi" w:hAnsiTheme="minorHAnsi" w:cstheme="minorHAnsi"/>
                <w:sz w:val="22"/>
                <w:szCs w:val="22"/>
                <w:rPrChange w:id="865" w:author="miminguyenb@yahoo.com" w:date="2024-05-22T02:28:00Z" w16du:dateUtc="2024-05-22T09:28:00Z">
                  <w:rPr/>
                </w:rPrChange>
              </w:rPr>
              <w:t>$ 0</w:t>
            </w:r>
          </w:p>
        </w:tc>
      </w:tr>
      <w:tr w:rsidR="00750AD0" w:rsidRPr="00B96795" w14:paraId="1093A708" w14:textId="77777777" w:rsidTr="00222959">
        <w:trPr>
          <w:trHeight w:val="434"/>
        </w:trPr>
        <w:tc>
          <w:tcPr>
            <w:tcW w:w="4815" w:type="dxa"/>
            <w:tcBorders>
              <w:right w:val="nil"/>
            </w:tcBorders>
          </w:tcPr>
          <w:p w14:paraId="2DC96640" w14:textId="77777777" w:rsidR="00750AD0" w:rsidRPr="00B96795" w:rsidRDefault="00750AD0" w:rsidP="00222959">
            <w:pPr>
              <w:rPr>
                <w:rFonts w:asciiTheme="minorHAnsi" w:hAnsiTheme="minorHAnsi" w:cstheme="minorHAnsi"/>
                <w:sz w:val="22"/>
                <w:szCs w:val="22"/>
                <w:rPrChange w:id="866" w:author="miminguyenb@yahoo.com" w:date="2024-05-22T02:28:00Z" w16du:dateUtc="2024-05-22T09:28:00Z">
                  <w:rPr/>
                </w:rPrChange>
              </w:rPr>
            </w:pPr>
            <w:r w:rsidRPr="00B96795">
              <w:rPr>
                <w:rFonts w:asciiTheme="minorHAnsi" w:hAnsiTheme="minorHAnsi" w:cstheme="minorHAnsi"/>
                <w:i/>
                <w:sz w:val="22"/>
                <w:szCs w:val="22"/>
                <w:rPrChange w:id="867" w:author="miminguyenb@yahoo.com" w:date="2024-05-22T02:28:00Z" w16du:dateUtc="2024-05-22T09:28:00Z">
                  <w:rPr>
                    <w:i/>
                    <w:szCs w:val="20"/>
                  </w:rPr>
                </w:rPrChange>
              </w:rPr>
              <w:t>Item 2</w:t>
            </w:r>
          </w:p>
        </w:tc>
        <w:tc>
          <w:tcPr>
            <w:tcW w:w="1810" w:type="dxa"/>
            <w:tcBorders>
              <w:left w:val="nil"/>
              <w:right w:val="nil"/>
            </w:tcBorders>
          </w:tcPr>
          <w:p w14:paraId="22648323" w14:textId="77777777" w:rsidR="00750AD0" w:rsidRPr="00B96795" w:rsidRDefault="00750AD0" w:rsidP="00222959">
            <w:pPr>
              <w:jc w:val="center"/>
              <w:rPr>
                <w:rFonts w:asciiTheme="minorHAnsi" w:hAnsiTheme="minorHAnsi" w:cstheme="minorHAnsi"/>
                <w:sz w:val="22"/>
                <w:szCs w:val="22"/>
                <w:rPrChange w:id="868" w:author="miminguyenb@yahoo.com" w:date="2024-05-22T02:28:00Z" w16du:dateUtc="2024-05-22T09:28:00Z">
                  <w:rPr/>
                </w:rPrChange>
              </w:rPr>
            </w:pPr>
          </w:p>
        </w:tc>
        <w:tc>
          <w:tcPr>
            <w:tcW w:w="1357" w:type="dxa"/>
            <w:tcBorders>
              <w:left w:val="nil"/>
            </w:tcBorders>
          </w:tcPr>
          <w:p w14:paraId="0507A00C" w14:textId="77777777" w:rsidR="00750AD0" w:rsidRPr="00B96795" w:rsidRDefault="00750AD0" w:rsidP="00222959">
            <w:pPr>
              <w:jc w:val="right"/>
              <w:rPr>
                <w:rFonts w:asciiTheme="minorHAnsi" w:hAnsiTheme="minorHAnsi" w:cstheme="minorHAnsi"/>
                <w:sz w:val="22"/>
                <w:szCs w:val="22"/>
                <w:rPrChange w:id="869" w:author="miminguyenb@yahoo.com" w:date="2024-05-22T02:28:00Z" w16du:dateUtc="2024-05-22T09:28:00Z">
                  <w:rPr/>
                </w:rPrChange>
              </w:rPr>
            </w:pPr>
            <w:r w:rsidRPr="00B96795">
              <w:rPr>
                <w:rFonts w:asciiTheme="minorHAnsi" w:hAnsiTheme="minorHAnsi" w:cstheme="minorHAnsi"/>
                <w:sz w:val="22"/>
                <w:szCs w:val="22"/>
                <w:rPrChange w:id="870" w:author="miminguyenb@yahoo.com" w:date="2024-05-22T02:28:00Z" w16du:dateUtc="2024-05-22T09:28:00Z">
                  <w:rPr/>
                </w:rPrChange>
              </w:rPr>
              <w:t>$ 0</w:t>
            </w:r>
          </w:p>
        </w:tc>
      </w:tr>
      <w:tr w:rsidR="00750AD0" w:rsidRPr="00B96795" w14:paraId="0039A9D6" w14:textId="77777777" w:rsidTr="00222959">
        <w:trPr>
          <w:trHeight w:val="418"/>
        </w:trPr>
        <w:tc>
          <w:tcPr>
            <w:tcW w:w="4815" w:type="dxa"/>
            <w:tcBorders>
              <w:top w:val="double" w:sz="6" w:space="0" w:color="7BA0CD"/>
              <w:left w:val="single" w:sz="8" w:space="0" w:color="7BA0CD"/>
              <w:bottom w:val="single" w:sz="8" w:space="0" w:color="7BA0CD"/>
              <w:right w:val="nil"/>
            </w:tcBorders>
          </w:tcPr>
          <w:p w14:paraId="0B7B9A01" w14:textId="77777777" w:rsidR="00750AD0" w:rsidRPr="00B96795" w:rsidRDefault="00750AD0" w:rsidP="00222959">
            <w:pPr>
              <w:rPr>
                <w:rFonts w:asciiTheme="minorHAnsi" w:hAnsiTheme="minorHAnsi" w:cstheme="minorHAnsi"/>
                <w:b/>
                <w:bCs/>
                <w:sz w:val="22"/>
                <w:szCs w:val="22"/>
                <w:rPrChange w:id="871" w:author="miminguyenb@yahoo.com" w:date="2024-05-22T02:28:00Z" w16du:dateUtc="2024-05-22T09:28:00Z">
                  <w:rPr>
                    <w:b/>
                    <w:bCs/>
                  </w:rPr>
                </w:rPrChange>
              </w:rPr>
            </w:pPr>
            <w:r w:rsidRPr="00B96795">
              <w:rPr>
                <w:rFonts w:asciiTheme="minorHAnsi" w:hAnsiTheme="minorHAnsi" w:cstheme="minorHAnsi"/>
                <w:b/>
                <w:bCs/>
                <w:sz w:val="22"/>
                <w:szCs w:val="22"/>
                <w:rPrChange w:id="872" w:author="miminguyenb@yahoo.com" w:date="2024-05-22T02:28:00Z" w16du:dateUtc="2024-05-22T09:28:00Z">
                  <w:rPr>
                    <w:b/>
                    <w:bCs/>
                  </w:rPr>
                </w:rPrChange>
              </w:rPr>
              <w:t>Total</w:t>
            </w:r>
          </w:p>
        </w:tc>
        <w:tc>
          <w:tcPr>
            <w:tcW w:w="1810" w:type="dxa"/>
            <w:tcBorders>
              <w:top w:val="double" w:sz="6" w:space="0" w:color="7BA0CD"/>
              <w:left w:val="nil"/>
              <w:bottom w:val="single" w:sz="8" w:space="0" w:color="7BA0CD"/>
              <w:right w:val="nil"/>
            </w:tcBorders>
          </w:tcPr>
          <w:p w14:paraId="1FCFBF67" w14:textId="77777777" w:rsidR="00750AD0" w:rsidRPr="00B96795" w:rsidRDefault="00750AD0" w:rsidP="00222959">
            <w:pPr>
              <w:jc w:val="center"/>
              <w:rPr>
                <w:rFonts w:asciiTheme="minorHAnsi" w:hAnsiTheme="minorHAnsi" w:cstheme="minorHAnsi"/>
                <w:b/>
                <w:bCs/>
                <w:sz w:val="22"/>
                <w:szCs w:val="22"/>
                <w:rPrChange w:id="873" w:author="miminguyenb@yahoo.com" w:date="2024-05-22T02:28:00Z" w16du:dateUtc="2024-05-22T09:28:00Z">
                  <w:rPr>
                    <w:b/>
                    <w:bCs/>
                  </w:rPr>
                </w:rPrChange>
              </w:rPr>
            </w:pPr>
          </w:p>
        </w:tc>
        <w:tc>
          <w:tcPr>
            <w:tcW w:w="1357" w:type="dxa"/>
            <w:tcBorders>
              <w:top w:val="double" w:sz="6" w:space="0" w:color="7BA0CD"/>
              <w:left w:val="nil"/>
              <w:bottom w:val="single" w:sz="8" w:space="0" w:color="7BA0CD"/>
              <w:right w:val="single" w:sz="8" w:space="0" w:color="7BA0CD"/>
            </w:tcBorders>
          </w:tcPr>
          <w:p w14:paraId="7FEE9E3E" w14:textId="77777777" w:rsidR="00750AD0" w:rsidRPr="00B96795" w:rsidRDefault="00750AD0" w:rsidP="00222959">
            <w:pPr>
              <w:jc w:val="right"/>
              <w:rPr>
                <w:rFonts w:asciiTheme="minorHAnsi" w:hAnsiTheme="minorHAnsi" w:cstheme="minorHAnsi"/>
                <w:b/>
                <w:bCs/>
                <w:sz w:val="22"/>
                <w:szCs w:val="22"/>
                <w:rPrChange w:id="874" w:author="miminguyenb@yahoo.com" w:date="2024-05-22T02:28:00Z" w16du:dateUtc="2024-05-22T09:28:00Z">
                  <w:rPr>
                    <w:b/>
                    <w:bCs/>
                  </w:rPr>
                </w:rPrChange>
              </w:rPr>
            </w:pPr>
            <w:r w:rsidRPr="00B96795">
              <w:rPr>
                <w:rFonts w:asciiTheme="minorHAnsi" w:hAnsiTheme="minorHAnsi" w:cstheme="minorHAnsi"/>
                <w:sz w:val="22"/>
                <w:szCs w:val="22"/>
                <w:rPrChange w:id="875" w:author="miminguyenb@yahoo.com" w:date="2024-05-22T02:28:00Z" w16du:dateUtc="2024-05-22T09:28:00Z">
                  <w:rPr/>
                </w:rPrChange>
              </w:rPr>
              <w:t>$ 0</w:t>
            </w:r>
          </w:p>
        </w:tc>
      </w:tr>
    </w:tbl>
    <w:p w14:paraId="3F352D37" w14:textId="77777777" w:rsidR="00750AD0" w:rsidRPr="00B96795" w:rsidRDefault="00750AD0" w:rsidP="00750AD0">
      <w:pPr>
        <w:keepNext/>
        <w:keepLines/>
        <w:spacing w:after="180" w:line="276" w:lineRule="auto"/>
        <w:ind w:right="72" w:firstLine="360"/>
        <w:jc w:val="both"/>
        <w:rPr>
          <w:rFonts w:asciiTheme="minorHAnsi" w:hAnsiTheme="minorHAnsi" w:cstheme="minorHAnsi"/>
          <w:b/>
          <w:bCs/>
          <w:sz w:val="22"/>
          <w:szCs w:val="22"/>
          <w:rPrChange w:id="876" w:author="miminguyenb@yahoo.com" w:date="2024-05-22T02:28:00Z" w16du:dateUtc="2024-05-22T09:28:00Z">
            <w:rPr>
              <w:b/>
              <w:bCs/>
            </w:rPr>
          </w:rPrChange>
        </w:rPr>
      </w:pPr>
    </w:p>
    <w:p w14:paraId="761472D7" w14:textId="77777777" w:rsidR="00750AD0" w:rsidRPr="00B96795" w:rsidRDefault="00750AD0" w:rsidP="00750AD0">
      <w:pPr>
        <w:keepNext/>
        <w:keepLines/>
        <w:spacing w:after="180" w:line="276" w:lineRule="auto"/>
        <w:ind w:right="72" w:firstLine="360"/>
        <w:jc w:val="both"/>
        <w:rPr>
          <w:rFonts w:asciiTheme="minorHAnsi" w:hAnsiTheme="minorHAnsi" w:cstheme="minorHAnsi"/>
          <w:b/>
          <w:bCs/>
          <w:sz w:val="22"/>
          <w:szCs w:val="22"/>
          <w:rPrChange w:id="877" w:author="miminguyenb@yahoo.com" w:date="2024-05-22T02:28:00Z" w16du:dateUtc="2024-05-22T09:28:00Z">
            <w:rPr>
              <w:b/>
              <w:bCs/>
            </w:rPr>
          </w:rPrChange>
        </w:rPr>
      </w:pPr>
    </w:p>
    <w:p w14:paraId="0986A4DC" w14:textId="77777777" w:rsidR="00750AD0" w:rsidRPr="00B96795" w:rsidRDefault="00750AD0" w:rsidP="00750AD0">
      <w:pPr>
        <w:keepNext/>
        <w:keepLines/>
        <w:spacing w:after="180" w:line="276" w:lineRule="auto"/>
        <w:ind w:right="72" w:firstLine="360"/>
        <w:jc w:val="both"/>
        <w:rPr>
          <w:rFonts w:asciiTheme="minorHAnsi" w:hAnsiTheme="minorHAnsi" w:cstheme="minorHAnsi"/>
          <w:b/>
          <w:bCs/>
          <w:sz w:val="22"/>
          <w:szCs w:val="22"/>
          <w:rPrChange w:id="878" w:author="miminguyenb@yahoo.com" w:date="2024-05-22T02:28:00Z" w16du:dateUtc="2024-05-22T09:28:00Z">
            <w:rPr>
              <w:b/>
              <w:bCs/>
            </w:rPr>
          </w:rPrChange>
        </w:rPr>
      </w:pPr>
    </w:p>
    <w:tbl>
      <w:tblPr>
        <w:tblpPr w:leftFromText="180" w:rightFromText="180" w:vertAnchor="text" w:horzAnchor="page" w:tblpX="1471" w:tblpY="343"/>
        <w:tblW w:w="957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71"/>
      </w:tblGrid>
      <w:tr w:rsidR="00750AD0" w:rsidRPr="00B96795" w14:paraId="7FAC400D" w14:textId="77777777" w:rsidTr="00222959">
        <w:trPr>
          <w:trHeight w:val="160"/>
          <w:tblHeader/>
        </w:trPr>
        <w:tc>
          <w:tcPr>
            <w:tcW w:w="9571" w:type="dxa"/>
            <w:tcBorders>
              <w:top w:val="single" w:sz="4" w:space="0" w:color="4F81BD"/>
              <w:left w:val="single" w:sz="4" w:space="0" w:color="4F81BD"/>
              <w:bottom w:val="single" w:sz="4" w:space="0" w:color="4F81BD"/>
              <w:right w:val="single" w:sz="4" w:space="0" w:color="4F81BD"/>
            </w:tcBorders>
            <w:shd w:val="clear" w:color="auto" w:fill="D3DFEE"/>
          </w:tcPr>
          <w:p w14:paraId="0D6F3E0D" w14:textId="77777777" w:rsidR="00750AD0" w:rsidRPr="00B96795" w:rsidRDefault="00750AD0" w:rsidP="00222959">
            <w:pPr>
              <w:keepNext/>
              <w:keepLines/>
              <w:spacing w:after="180" w:line="276" w:lineRule="auto"/>
              <w:ind w:left="72" w:right="72"/>
              <w:rPr>
                <w:rFonts w:asciiTheme="minorHAnsi" w:hAnsiTheme="minorHAnsi" w:cstheme="minorHAnsi"/>
                <w:sz w:val="22"/>
                <w:szCs w:val="22"/>
                <w:rPrChange w:id="879" w:author="miminguyenb@yahoo.com" w:date="2024-05-22T02:28:00Z" w16du:dateUtc="2024-05-22T09:28:00Z">
                  <w:rPr/>
                </w:rPrChange>
              </w:rPr>
            </w:pPr>
            <w:r w:rsidRPr="00B96795">
              <w:rPr>
                <w:rFonts w:asciiTheme="minorHAnsi" w:hAnsiTheme="minorHAnsi" w:cstheme="minorHAnsi"/>
                <w:sz w:val="22"/>
                <w:szCs w:val="22"/>
                <w:rPrChange w:id="880" w:author="miminguyenb@yahoo.com" w:date="2024-05-22T02:28:00Z" w16du:dateUtc="2024-05-22T09:28:00Z">
                  <w:rPr/>
                </w:rPrChange>
              </w:rPr>
              <w:t>Comments:</w:t>
            </w:r>
            <w:r w:rsidRPr="00B96795">
              <w:rPr>
                <w:rFonts w:asciiTheme="minorHAnsi" w:hAnsiTheme="minorHAnsi" w:cstheme="minorHAnsi"/>
                <w:i/>
                <w:sz w:val="22"/>
                <w:szCs w:val="22"/>
                <w:rPrChange w:id="881" w:author="miminguyenb@yahoo.com" w:date="2024-05-22T02:28:00Z" w16du:dateUtc="2024-05-22T09:28:00Z">
                  <w:rPr>
                    <w:i/>
                    <w:szCs w:val="20"/>
                  </w:rPr>
                </w:rPrChange>
              </w:rPr>
              <w:t xml:space="preserve"> Include notes here on what these are or how they can be estimated. (optional)</w:t>
            </w:r>
          </w:p>
        </w:tc>
      </w:tr>
    </w:tbl>
    <w:p w14:paraId="0E222FEE" w14:textId="77777777" w:rsidR="00750AD0" w:rsidRPr="00B96795" w:rsidRDefault="00750AD0" w:rsidP="00750AD0">
      <w:pPr>
        <w:keepNext/>
        <w:tabs>
          <w:tab w:val="right" w:pos="360"/>
        </w:tabs>
        <w:jc w:val="both"/>
        <w:rPr>
          <w:rFonts w:asciiTheme="minorHAnsi" w:hAnsiTheme="minorHAnsi" w:cstheme="minorHAnsi"/>
          <w:b/>
          <w:sz w:val="22"/>
          <w:szCs w:val="22"/>
          <w:rPrChange w:id="882" w:author="miminguyenb@yahoo.com" w:date="2024-05-22T02:28:00Z" w16du:dateUtc="2024-05-22T09:28:00Z">
            <w:rPr>
              <w:b/>
            </w:rPr>
          </w:rPrChange>
        </w:rPr>
      </w:pPr>
    </w:p>
    <w:p w14:paraId="50958504" w14:textId="77777777" w:rsidR="00750AD0" w:rsidRPr="00B96795" w:rsidRDefault="00750AD0" w:rsidP="00750AD0">
      <w:pPr>
        <w:keepNext/>
        <w:tabs>
          <w:tab w:val="right" w:pos="360"/>
        </w:tabs>
        <w:jc w:val="both"/>
        <w:rPr>
          <w:rFonts w:asciiTheme="minorHAnsi" w:hAnsiTheme="minorHAnsi" w:cstheme="minorHAnsi"/>
          <w:b/>
          <w:sz w:val="22"/>
          <w:szCs w:val="22"/>
          <w:rPrChange w:id="883" w:author="miminguyenb@yahoo.com" w:date="2024-05-22T02:28:00Z" w16du:dateUtc="2024-05-22T09:28:00Z">
            <w:rPr>
              <w:b/>
            </w:rPr>
          </w:rPrChange>
        </w:rPr>
      </w:pPr>
    </w:p>
    <w:p w14:paraId="131CD634" w14:textId="77777777" w:rsidR="00750AD0" w:rsidRPr="00B96795" w:rsidRDefault="00750AD0" w:rsidP="00750AD0">
      <w:pPr>
        <w:keepNext/>
        <w:ind w:left="360"/>
        <w:jc w:val="both"/>
        <w:rPr>
          <w:rFonts w:asciiTheme="minorHAnsi" w:hAnsiTheme="minorHAnsi" w:cstheme="minorHAnsi"/>
          <w:b/>
          <w:sz w:val="22"/>
          <w:szCs w:val="22"/>
          <w:rPrChange w:id="884" w:author="miminguyenb@yahoo.com" w:date="2024-05-22T02:28:00Z" w16du:dateUtc="2024-05-22T09:28:00Z">
            <w:rPr>
              <w:b/>
            </w:rPr>
          </w:rPrChange>
        </w:rPr>
      </w:pPr>
      <w:r w:rsidRPr="00B96795">
        <w:rPr>
          <w:rFonts w:asciiTheme="minorHAnsi" w:hAnsiTheme="minorHAnsi" w:cstheme="minorHAnsi"/>
          <w:b/>
          <w:sz w:val="22"/>
          <w:szCs w:val="22"/>
          <w:rPrChange w:id="885" w:author="miminguyenb@yahoo.com" w:date="2024-05-22T02:28:00Z" w16du:dateUtc="2024-05-22T09:28:00Z">
            <w:rPr>
              <w:b/>
            </w:rPr>
          </w:rPrChange>
        </w:rPr>
        <w:t xml:space="preserve">Maintenance Costs </w:t>
      </w:r>
      <w:r w:rsidRPr="00B96795">
        <w:rPr>
          <w:rFonts w:asciiTheme="minorHAnsi" w:hAnsiTheme="minorHAnsi" w:cstheme="minorHAnsi"/>
          <w:bCs/>
          <w:sz w:val="22"/>
          <w:szCs w:val="22"/>
          <w:rPrChange w:id="886" w:author="miminguyenb@yahoo.com" w:date="2024-05-22T02:28:00Z" w16du:dateUtc="2024-05-22T09:28:00Z">
            <w:rPr>
              <w:bCs/>
            </w:rPr>
          </w:rPrChange>
        </w:rPr>
        <w:t>(Costs after the product is live)</w:t>
      </w:r>
    </w:p>
    <w:tbl>
      <w:tblPr>
        <w:tblpPr w:leftFromText="180" w:rightFromText="180" w:vertAnchor="text" w:horzAnchor="page" w:tblpX="1531" w:tblpY="-3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750AD0" w:rsidRPr="00B96795" w14:paraId="34D3CE32" w14:textId="77777777" w:rsidTr="00222959">
        <w:tc>
          <w:tcPr>
            <w:tcW w:w="3528" w:type="dxa"/>
            <w:tcBorders>
              <w:top w:val="single" w:sz="8" w:space="0" w:color="7BA0CD"/>
              <w:left w:val="single" w:sz="8" w:space="0" w:color="7BA0CD"/>
              <w:bottom w:val="single" w:sz="8" w:space="0" w:color="7BA0CD"/>
              <w:right w:val="nil"/>
            </w:tcBorders>
            <w:shd w:val="clear" w:color="auto" w:fill="4F81BD"/>
          </w:tcPr>
          <w:p w14:paraId="54524402" w14:textId="77777777" w:rsidR="00750AD0" w:rsidRPr="00B96795" w:rsidRDefault="00750AD0" w:rsidP="00222959">
            <w:pPr>
              <w:rPr>
                <w:rFonts w:asciiTheme="minorHAnsi" w:hAnsiTheme="minorHAnsi" w:cstheme="minorHAnsi"/>
                <w:b/>
                <w:bCs/>
                <w:color w:val="FFFFFF"/>
                <w:sz w:val="22"/>
                <w:szCs w:val="22"/>
                <w:rPrChange w:id="887"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888" w:author="miminguyenb@yahoo.com" w:date="2024-05-22T02:28:00Z" w16du:dateUtc="2024-05-22T09:28:00Z">
                  <w:rPr>
                    <w:b/>
                    <w:bCs/>
                    <w:color w:val="FFFFFF"/>
                  </w:rPr>
                </w:rPrChange>
              </w:rPr>
              <w:t>Type</w:t>
            </w:r>
          </w:p>
        </w:tc>
        <w:tc>
          <w:tcPr>
            <w:tcW w:w="2205" w:type="dxa"/>
            <w:tcBorders>
              <w:top w:val="single" w:sz="8" w:space="0" w:color="7BA0CD"/>
              <w:left w:val="nil"/>
              <w:bottom w:val="single" w:sz="8" w:space="0" w:color="7BA0CD"/>
              <w:right w:val="nil"/>
            </w:tcBorders>
            <w:shd w:val="clear" w:color="auto" w:fill="4F81BD"/>
          </w:tcPr>
          <w:p w14:paraId="7307E6A0" w14:textId="77777777" w:rsidR="00750AD0" w:rsidRPr="00B96795" w:rsidRDefault="00750AD0" w:rsidP="00222959">
            <w:pPr>
              <w:jc w:val="right"/>
              <w:rPr>
                <w:rFonts w:asciiTheme="minorHAnsi" w:hAnsiTheme="minorHAnsi" w:cstheme="minorHAnsi"/>
                <w:b/>
                <w:bCs/>
                <w:color w:val="FFFFFF"/>
                <w:sz w:val="22"/>
                <w:szCs w:val="22"/>
                <w:rPrChange w:id="889"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890" w:author="miminguyenb@yahoo.com" w:date="2024-05-22T02:28:00Z" w16du:dateUtc="2024-05-22T09:28:00Z">
                  <w:rPr>
                    <w:b/>
                    <w:bCs/>
                    <w:color w:val="FFFFFF"/>
                  </w:rPr>
                </w:rPrChange>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11278988" w14:textId="77777777" w:rsidR="00750AD0" w:rsidRPr="00B96795" w:rsidRDefault="00750AD0" w:rsidP="00222959">
            <w:pPr>
              <w:jc w:val="right"/>
              <w:rPr>
                <w:rFonts w:asciiTheme="minorHAnsi" w:hAnsiTheme="minorHAnsi" w:cstheme="minorHAnsi"/>
                <w:b/>
                <w:bCs/>
                <w:color w:val="FFFFFF"/>
                <w:sz w:val="22"/>
                <w:szCs w:val="22"/>
                <w:rPrChange w:id="891" w:author="miminguyenb@yahoo.com" w:date="2024-05-22T02:28:00Z" w16du:dateUtc="2024-05-22T09:28:00Z">
                  <w:rPr>
                    <w:b/>
                    <w:bCs/>
                    <w:color w:val="FFFFFF"/>
                  </w:rPr>
                </w:rPrChange>
              </w:rPr>
            </w:pPr>
            <w:r w:rsidRPr="00B96795">
              <w:rPr>
                <w:rFonts w:asciiTheme="minorHAnsi" w:hAnsiTheme="minorHAnsi" w:cstheme="minorHAnsi"/>
                <w:b/>
                <w:bCs/>
                <w:color w:val="FFFFFF"/>
                <w:sz w:val="22"/>
                <w:szCs w:val="22"/>
                <w:rPrChange w:id="892" w:author="miminguyenb@yahoo.com" w:date="2024-05-22T02:28:00Z" w16du:dateUtc="2024-05-22T09:28:00Z">
                  <w:rPr>
                    <w:b/>
                    <w:bCs/>
                    <w:color w:val="FFFFFF"/>
                  </w:rPr>
                </w:rPrChange>
              </w:rPr>
              <w:t>Hours / Month High</w:t>
            </w:r>
          </w:p>
        </w:tc>
      </w:tr>
      <w:tr w:rsidR="00750AD0" w:rsidRPr="00B96795" w14:paraId="512FE0A4" w14:textId="77777777" w:rsidTr="00222959">
        <w:tc>
          <w:tcPr>
            <w:tcW w:w="3528" w:type="dxa"/>
            <w:tcBorders>
              <w:right w:val="nil"/>
            </w:tcBorders>
            <w:shd w:val="clear" w:color="auto" w:fill="D3DFEE"/>
          </w:tcPr>
          <w:p w14:paraId="3C9A18F3" w14:textId="77777777" w:rsidR="00750AD0" w:rsidRPr="00B96795" w:rsidRDefault="00750AD0" w:rsidP="00222959">
            <w:pPr>
              <w:rPr>
                <w:rFonts w:asciiTheme="minorHAnsi" w:hAnsiTheme="minorHAnsi" w:cstheme="minorHAnsi"/>
                <w:sz w:val="22"/>
                <w:szCs w:val="22"/>
                <w:rPrChange w:id="893" w:author="miminguyenb@yahoo.com" w:date="2024-05-22T02:28:00Z" w16du:dateUtc="2024-05-22T09:28:00Z">
                  <w:rPr/>
                </w:rPrChange>
              </w:rPr>
            </w:pPr>
            <w:r w:rsidRPr="00B96795">
              <w:rPr>
                <w:rFonts w:asciiTheme="minorHAnsi" w:hAnsiTheme="minorHAnsi" w:cstheme="minorHAnsi"/>
                <w:sz w:val="22"/>
                <w:szCs w:val="22"/>
                <w:rPrChange w:id="894" w:author="miminguyenb@yahoo.com" w:date="2024-05-22T02:28:00Z" w16du:dateUtc="2024-05-22T09:28:00Z">
                  <w:rPr/>
                </w:rPrChange>
              </w:rPr>
              <w:t>System / User Support</w:t>
            </w:r>
          </w:p>
        </w:tc>
        <w:tc>
          <w:tcPr>
            <w:tcW w:w="2205" w:type="dxa"/>
            <w:tcBorders>
              <w:left w:val="nil"/>
              <w:right w:val="nil"/>
            </w:tcBorders>
            <w:shd w:val="clear" w:color="auto" w:fill="D3DFEE"/>
          </w:tcPr>
          <w:p w14:paraId="7EBBF25F" w14:textId="77777777" w:rsidR="00750AD0" w:rsidRPr="00B96795" w:rsidRDefault="00750AD0" w:rsidP="00222959">
            <w:pPr>
              <w:jc w:val="right"/>
              <w:rPr>
                <w:rFonts w:asciiTheme="minorHAnsi" w:hAnsiTheme="minorHAnsi" w:cstheme="minorHAnsi"/>
                <w:sz w:val="22"/>
                <w:szCs w:val="22"/>
                <w:rPrChange w:id="895" w:author="miminguyenb@yahoo.com" w:date="2024-05-22T02:28:00Z" w16du:dateUtc="2024-05-22T09:28:00Z">
                  <w:rPr/>
                </w:rPrChange>
              </w:rPr>
            </w:pPr>
            <w:r w:rsidRPr="00B96795">
              <w:rPr>
                <w:rFonts w:asciiTheme="minorHAnsi" w:hAnsiTheme="minorHAnsi" w:cstheme="minorHAnsi"/>
                <w:sz w:val="22"/>
                <w:szCs w:val="22"/>
                <w:rPrChange w:id="896" w:author="miminguyenb@yahoo.com" w:date="2024-05-22T02:28:00Z" w16du:dateUtc="2024-05-22T09:28:00Z">
                  <w:rPr/>
                </w:rPrChange>
              </w:rPr>
              <w:t>0</w:t>
            </w:r>
          </w:p>
        </w:tc>
        <w:tc>
          <w:tcPr>
            <w:tcW w:w="2205" w:type="dxa"/>
            <w:tcBorders>
              <w:left w:val="nil"/>
            </w:tcBorders>
            <w:shd w:val="clear" w:color="auto" w:fill="D3DFEE"/>
          </w:tcPr>
          <w:p w14:paraId="0B4E2D63" w14:textId="77777777" w:rsidR="00750AD0" w:rsidRPr="00B96795" w:rsidRDefault="00750AD0" w:rsidP="00222959">
            <w:pPr>
              <w:jc w:val="right"/>
              <w:rPr>
                <w:rFonts w:asciiTheme="minorHAnsi" w:hAnsiTheme="minorHAnsi" w:cstheme="minorHAnsi"/>
                <w:sz w:val="22"/>
                <w:szCs w:val="22"/>
                <w:rPrChange w:id="897" w:author="miminguyenb@yahoo.com" w:date="2024-05-22T02:28:00Z" w16du:dateUtc="2024-05-22T09:28:00Z">
                  <w:rPr/>
                </w:rPrChange>
              </w:rPr>
            </w:pPr>
            <w:r w:rsidRPr="00B96795">
              <w:rPr>
                <w:rFonts w:asciiTheme="minorHAnsi" w:hAnsiTheme="minorHAnsi" w:cstheme="minorHAnsi"/>
                <w:sz w:val="22"/>
                <w:szCs w:val="22"/>
                <w:rPrChange w:id="898" w:author="miminguyenb@yahoo.com" w:date="2024-05-22T02:28:00Z" w16du:dateUtc="2024-05-22T09:28:00Z">
                  <w:rPr/>
                </w:rPrChange>
              </w:rPr>
              <w:t>0</w:t>
            </w:r>
          </w:p>
        </w:tc>
      </w:tr>
      <w:tr w:rsidR="00750AD0" w:rsidRPr="00B96795" w14:paraId="2C137319" w14:textId="77777777" w:rsidTr="00222959">
        <w:tc>
          <w:tcPr>
            <w:tcW w:w="3528" w:type="dxa"/>
            <w:tcBorders>
              <w:right w:val="nil"/>
            </w:tcBorders>
          </w:tcPr>
          <w:p w14:paraId="34C9DDD4" w14:textId="77777777" w:rsidR="00750AD0" w:rsidRPr="00B96795" w:rsidRDefault="00750AD0" w:rsidP="00222959">
            <w:pPr>
              <w:rPr>
                <w:rFonts w:asciiTheme="minorHAnsi" w:hAnsiTheme="minorHAnsi" w:cstheme="minorHAnsi"/>
                <w:sz w:val="22"/>
                <w:szCs w:val="22"/>
                <w:rPrChange w:id="899" w:author="miminguyenb@yahoo.com" w:date="2024-05-22T02:28:00Z" w16du:dateUtc="2024-05-22T09:28:00Z">
                  <w:rPr/>
                </w:rPrChange>
              </w:rPr>
            </w:pPr>
            <w:r w:rsidRPr="00B96795">
              <w:rPr>
                <w:rFonts w:asciiTheme="minorHAnsi" w:hAnsiTheme="minorHAnsi" w:cstheme="minorHAnsi"/>
                <w:sz w:val="22"/>
                <w:szCs w:val="22"/>
                <w:rPrChange w:id="900" w:author="miminguyenb@yahoo.com" w:date="2024-05-22T02:28:00Z" w16du:dateUtc="2024-05-22T09:28:00Z">
                  <w:rPr/>
                </w:rPrChange>
              </w:rPr>
              <w:t>Business / Process Support</w:t>
            </w:r>
          </w:p>
        </w:tc>
        <w:tc>
          <w:tcPr>
            <w:tcW w:w="2205" w:type="dxa"/>
            <w:tcBorders>
              <w:left w:val="nil"/>
              <w:right w:val="nil"/>
            </w:tcBorders>
          </w:tcPr>
          <w:p w14:paraId="3F4FD739" w14:textId="77777777" w:rsidR="00750AD0" w:rsidRPr="00B96795" w:rsidRDefault="00750AD0" w:rsidP="00222959">
            <w:pPr>
              <w:jc w:val="right"/>
              <w:rPr>
                <w:rFonts w:asciiTheme="minorHAnsi" w:hAnsiTheme="minorHAnsi" w:cstheme="minorHAnsi"/>
                <w:sz w:val="22"/>
                <w:szCs w:val="22"/>
                <w:rPrChange w:id="901" w:author="miminguyenb@yahoo.com" w:date="2024-05-22T02:28:00Z" w16du:dateUtc="2024-05-22T09:28:00Z">
                  <w:rPr/>
                </w:rPrChange>
              </w:rPr>
            </w:pPr>
            <w:r w:rsidRPr="00B96795">
              <w:rPr>
                <w:rFonts w:asciiTheme="minorHAnsi" w:hAnsiTheme="minorHAnsi" w:cstheme="minorHAnsi"/>
                <w:sz w:val="22"/>
                <w:szCs w:val="22"/>
                <w:rPrChange w:id="902" w:author="miminguyenb@yahoo.com" w:date="2024-05-22T02:28:00Z" w16du:dateUtc="2024-05-22T09:28:00Z">
                  <w:rPr/>
                </w:rPrChange>
              </w:rPr>
              <w:t>0</w:t>
            </w:r>
          </w:p>
        </w:tc>
        <w:tc>
          <w:tcPr>
            <w:tcW w:w="2205" w:type="dxa"/>
            <w:tcBorders>
              <w:left w:val="nil"/>
            </w:tcBorders>
          </w:tcPr>
          <w:p w14:paraId="75006AF0" w14:textId="77777777" w:rsidR="00750AD0" w:rsidRPr="00B96795" w:rsidRDefault="00750AD0" w:rsidP="00222959">
            <w:pPr>
              <w:jc w:val="right"/>
              <w:rPr>
                <w:rFonts w:asciiTheme="minorHAnsi" w:hAnsiTheme="minorHAnsi" w:cstheme="minorHAnsi"/>
                <w:sz w:val="22"/>
                <w:szCs w:val="22"/>
                <w:rPrChange w:id="903" w:author="miminguyenb@yahoo.com" w:date="2024-05-22T02:28:00Z" w16du:dateUtc="2024-05-22T09:28:00Z">
                  <w:rPr/>
                </w:rPrChange>
              </w:rPr>
            </w:pPr>
            <w:r w:rsidRPr="00B96795">
              <w:rPr>
                <w:rFonts w:asciiTheme="minorHAnsi" w:hAnsiTheme="minorHAnsi" w:cstheme="minorHAnsi"/>
                <w:sz w:val="22"/>
                <w:szCs w:val="22"/>
                <w:rPrChange w:id="904" w:author="miminguyenb@yahoo.com" w:date="2024-05-22T02:28:00Z" w16du:dateUtc="2024-05-22T09:28:00Z">
                  <w:rPr/>
                </w:rPrChange>
              </w:rPr>
              <w:t>0</w:t>
            </w:r>
          </w:p>
        </w:tc>
      </w:tr>
      <w:tr w:rsidR="00750AD0" w:rsidRPr="00B96795" w14:paraId="0717560D" w14:textId="77777777" w:rsidTr="00222959">
        <w:tc>
          <w:tcPr>
            <w:tcW w:w="3528" w:type="dxa"/>
            <w:tcBorders>
              <w:top w:val="double" w:sz="6" w:space="0" w:color="7BA0CD"/>
              <w:left w:val="single" w:sz="8" w:space="0" w:color="7BA0CD"/>
              <w:bottom w:val="single" w:sz="8" w:space="0" w:color="7BA0CD"/>
              <w:right w:val="nil"/>
            </w:tcBorders>
          </w:tcPr>
          <w:p w14:paraId="01334DF1" w14:textId="77777777" w:rsidR="00750AD0" w:rsidRPr="00B96795" w:rsidRDefault="00750AD0" w:rsidP="00222959">
            <w:pPr>
              <w:rPr>
                <w:rFonts w:asciiTheme="minorHAnsi" w:hAnsiTheme="minorHAnsi" w:cstheme="minorHAnsi"/>
                <w:b/>
                <w:bCs/>
                <w:sz w:val="22"/>
                <w:szCs w:val="22"/>
                <w:rPrChange w:id="905" w:author="miminguyenb@yahoo.com" w:date="2024-05-22T02:28:00Z" w16du:dateUtc="2024-05-22T09:28:00Z">
                  <w:rPr>
                    <w:b/>
                    <w:bCs/>
                  </w:rPr>
                </w:rPrChange>
              </w:rPr>
            </w:pPr>
            <w:r w:rsidRPr="00B96795">
              <w:rPr>
                <w:rFonts w:asciiTheme="minorHAnsi" w:hAnsiTheme="minorHAnsi" w:cstheme="minorHAnsi"/>
                <w:b/>
                <w:bCs/>
                <w:sz w:val="22"/>
                <w:szCs w:val="22"/>
                <w:rPrChange w:id="906" w:author="miminguyenb@yahoo.com" w:date="2024-05-22T02:28:00Z" w16du:dateUtc="2024-05-22T09:28:00Z">
                  <w:rPr>
                    <w:b/>
                    <w:bCs/>
                  </w:rPr>
                </w:rPrChange>
              </w:rPr>
              <w:t xml:space="preserve">Total Support &amp; Maintenance </w:t>
            </w:r>
          </w:p>
        </w:tc>
        <w:tc>
          <w:tcPr>
            <w:tcW w:w="2205" w:type="dxa"/>
            <w:tcBorders>
              <w:top w:val="double" w:sz="6" w:space="0" w:color="7BA0CD"/>
              <w:left w:val="nil"/>
              <w:bottom w:val="single" w:sz="8" w:space="0" w:color="7BA0CD"/>
              <w:right w:val="nil"/>
            </w:tcBorders>
          </w:tcPr>
          <w:p w14:paraId="2841D172" w14:textId="77777777" w:rsidR="00750AD0" w:rsidRPr="00B96795" w:rsidRDefault="00750AD0" w:rsidP="00222959">
            <w:pPr>
              <w:jc w:val="right"/>
              <w:rPr>
                <w:rFonts w:asciiTheme="minorHAnsi" w:hAnsiTheme="minorHAnsi" w:cstheme="minorHAnsi"/>
                <w:b/>
                <w:bCs/>
                <w:sz w:val="22"/>
                <w:szCs w:val="22"/>
                <w:rPrChange w:id="907" w:author="miminguyenb@yahoo.com" w:date="2024-05-22T02:28:00Z" w16du:dateUtc="2024-05-22T09:28:00Z">
                  <w:rPr>
                    <w:b/>
                    <w:bCs/>
                  </w:rPr>
                </w:rPrChange>
              </w:rPr>
            </w:pPr>
            <w:r w:rsidRPr="00B96795">
              <w:rPr>
                <w:rFonts w:asciiTheme="minorHAnsi" w:hAnsiTheme="minorHAnsi" w:cstheme="minorHAnsi"/>
                <w:b/>
                <w:bCs/>
                <w:sz w:val="22"/>
                <w:szCs w:val="22"/>
                <w:rPrChange w:id="908" w:author="miminguyenb@yahoo.com" w:date="2024-05-22T02:28:00Z" w16du:dateUtc="2024-05-22T09:28:00Z">
                  <w:rPr>
                    <w:b/>
                    <w:bCs/>
                  </w:rPr>
                </w:rPrChange>
              </w:rPr>
              <w:fldChar w:fldCharType="begin"/>
            </w:r>
            <w:r w:rsidRPr="00B96795">
              <w:rPr>
                <w:rFonts w:asciiTheme="minorHAnsi" w:hAnsiTheme="minorHAnsi" w:cstheme="minorHAnsi"/>
                <w:b/>
                <w:bCs/>
                <w:sz w:val="22"/>
                <w:szCs w:val="22"/>
                <w:rPrChange w:id="909" w:author="miminguyenb@yahoo.com" w:date="2024-05-22T02:28:00Z" w16du:dateUtc="2024-05-22T09:28:00Z">
                  <w:rPr>
                    <w:b/>
                    <w:bCs/>
                  </w:rPr>
                </w:rPrChange>
              </w:rPr>
              <w:instrText xml:space="preserve"> =SUM(ABOVE) \# "#,##0" </w:instrText>
            </w:r>
            <w:r w:rsidRPr="00B96795">
              <w:rPr>
                <w:rFonts w:asciiTheme="minorHAnsi" w:hAnsiTheme="minorHAnsi" w:cstheme="minorHAnsi"/>
                <w:b/>
                <w:bCs/>
                <w:sz w:val="22"/>
                <w:szCs w:val="22"/>
                <w:rPrChange w:id="910" w:author="miminguyenb@yahoo.com" w:date="2024-05-22T02:28:00Z" w16du:dateUtc="2024-05-22T09:28:00Z">
                  <w:rPr>
                    <w:b/>
                    <w:bCs/>
                  </w:rPr>
                </w:rPrChange>
              </w:rPr>
              <w:fldChar w:fldCharType="separate"/>
            </w:r>
            <w:r w:rsidRPr="00B96795">
              <w:rPr>
                <w:rFonts w:asciiTheme="minorHAnsi" w:hAnsiTheme="minorHAnsi" w:cstheme="minorHAnsi"/>
                <w:b/>
                <w:bCs/>
                <w:noProof/>
                <w:sz w:val="22"/>
                <w:szCs w:val="22"/>
                <w:rPrChange w:id="911" w:author="miminguyenb@yahoo.com" w:date="2024-05-22T02:28:00Z" w16du:dateUtc="2024-05-22T09:28:00Z">
                  <w:rPr>
                    <w:b/>
                    <w:bCs/>
                    <w:noProof/>
                  </w:rPr>
                </w:rPrChange>
              </w:rPr>
              <w:t xml:space="preserve">   0</w:t>
            </w:r>
            <w:r w:rsidRPr="00B96795">
              <w:rPr>
                <w:rFonts w:asciiTheme="minorHAnsi" w:hAnsiTheme="minorHAnsi" w:cstheme="minorHAnsi"/>
                <w:b/>
                <w:bCs/>
                <w:sz w:val="22"/>
                <w:szCs w:val="22"/>
                <w:rPrChange w:id="912" w:author="miminguyenb@yahoo.com" w:date="2024-05-22T02:28:00Z" w16du:dateUtc="2024-05-22T09:28:00Z">
                  <w:rPr>
                    <w:b/>
                    <w:bCs/>
                  </w:rPr>
                </w:rPrChange>
              </w:rPr>
              <w:fldChar w:fldCharType="end"/>
            </w:r>
          </w:p>
        </w:tc>
        <w:tc>
          <w:tcPr>
            <w:tcW w:w="2205" w:type="dxa"/>
            <w:tcBorders>
              <w:top w:val="double" w:sz="6" w:space="0" w:color="7BA0CD"/>
              <w:left w:val="nil"/>
              <w:bottom w:val="single" w:sz="8" w:space="0" w:color="7BA0CD"/>
              <w:right w:val="single" w:sz="8" w:space="0" w:color="7BA0CD"/>
            </w:tcBorders>
          </w:tcPr>
          <w:p w14:paraId="000CD36B" w14:textId="77777777" w:rsidR="00750AD0" w:rsidRPr="00B96795" w:rsidRDefault="00750AD0" w:rsidP="00222959">
            <w:pPr>
              <w:jc w:val="right"/>
              <w:rPr>
                <w:rFonts w:asciiTheme="minorHAnsi" w:hAnsiTheme="minorHAnsi" w:cstheme="minorHAnsi"/>
                <w:b/>
                <w:bCs/>
                <w:sz w:val="22"/>
                <w:szCs w:val="22"/>
                <w:rPrChange w:id="913" w:author="miminguyenb@yahoo.com" w:date="2024-05-22T02:28:00Z" w16du:dateUtc="2024-05-22T09:28:00Z">
                  <w:rPr>
                    <w:b/>
                    <w:bCs/>
                  </w:rPr>
                </w:rPrChange>
              </w:rPr>
            </w:pPr>
            <w:r w:rsidRPr="00B96795">
              <w:rPr>
                <w:rFonts w:asciiTheme="minorHAnsi" w:hAnsiTheme="minorHAnsi" w:cstheme="minorHAnsi"/>
                <w:b/>
                <w:bCs/>
                <w:sz w:val="22"/>
                <w:szCs w:val="22"/>
                <w:rPrChange w:id="914" w:author="miminguyenb@yahoo.com" w:date="2024-05-22T02:28:00Z" w16du:dateUtc="2024-05-22T09:28:00Z">
                  <w:rPr>
                    <w:b/>
                    <w:bCs/>
                  </w:rPr>
                </w:rPrChange>
              </w:rPr>
              <w:fldChar w:fldCharType="begin"/>
            </w:r>
            <w:r w:rsidRPr="00B96795">
              <w:rPr>
                <w:rFonts w:asciiTheme="minorHAnsi" w:hAnsiTheme="minorHAnsi" w:cstheme="minorHAnsi"/>
                <w:b/>
                <w:bCs/>
                <w:sz w:val="22"/>
                <w:szCs w:val="22"/>
                <w:rPrChange w:id="915" w:author="miminguyenb@yahoo.com" w:date="2024-05-22T02:28:00Z" w16du:dateUtc="2024-05-22T09:28:00Z">
                  <w:rPr>
                    <w:b/>
                    <w:bCs/>
                  </w:rPr>
                </w:rPrChange>
              </w:rPr>
              <w:instrText xml:space="preserve"> =SUM(ABOVE) \# "#,##0" </w:instrText>
            </w:r>
            <w:r w:rsidRPr="00B96795">
              <w:rPr>
                <w:rFonts w:asciiTheme="minorHAnsi" w:hAnsiTheme="minorHAnsi" w:cstheme="minorHAnsi"/>
                <w:b/>
                <w:bCs/>
                <w:sz w:val="22"/>
                <w:szCs w:val="22"/>
                <w:rPrChange w:id="916" w:author="miminguyenb@yahoo.com" w:date="2024-05-22T02:28:00Z" w16du:dateUtc="2024-05-22T09:28:00Z">
                  <w:rPr>
                    <w:b/>
                    <w:bCs/>
                  </w:rPr>
                </w:rPrChange>
              </w:rPr>
              <w:fldChar w:fldCharType="separate"/>
            </w:r>
            <w:r w:rsidRPr="00B96795">
              <w:rPr>
                <w:rFonts w:asciiTheme="minorHAnsi" w:hAnsiTheme="minorHAnsi" w:cstheme="minorHAnsi"/>
                <w:b/>
                <w:bCs/>
                <w:noProof/>
                <w:sz w:val="22"/>
                <w:szCs w:val="22"/>
                <w:rPrChange w:id="917" w:author="miminguyenb@yahoo.com" w:date="2024-05-22T02:28:00Z" w16du:dateUtc="2024-05-22T09:28:00Z">
                  <w:rPr>
                    <w:b/>
                    <w:bCs/>
                    <w:noProof/>
                  </w:rPr>
                </w:rPrChange>
              </w:rPr>
              <w:t xml:space="preserve">   0</w:t>
            </w:r>
            <w:r w:rsidRPr="00B96795">
              <w:rPr>
                <w:rFonts w:asciiTheme="minorHAnsi" w:hAnsiTheme="minorHAnsi" w:cstheme="minorHAnsi"/>
                <w:b/>
                <w:bCs/>
                <w:sz w:val="22"/>
                <w:szCs w:val="22"/>
                <w:rPrChange w:id="918" w:author="miminguyenb@yahoo.com" w:date="2024-05-22T02:28:00Z" w16du:dateUtc="2024-05-22T09:28:00Z">
                  <w:rPr>
                    <w:b/>
                    <w:bCs/>
                  </w:rPr>
                </w:rPrChange>
              </w:rPr>
              <w:fldChar w:fldCharType="end"/>
            </w:r>
          </w:p>
        </w:tc>
      </w:tr>
    </w:tbl>
    <w:p w14:paraId="254CE5F6" w14:textId="77777777" w:rsidR="00750AD0" w:rsidRPr="00B96795" w:rsidRDefault="00750AD0" w:rsidP="00750AD0">
      <w:pPr>
        <w:keepNext/>
        <w:jc w:val="both"/>
        <w:rPr>
          <w:rFonts w:asciiTheme="minorHAnsi" w:hAnsiTheme="minorHAnsi" w:cstheme="minorHAnsi"/>
          <w:b/>
          <w:sz w:val="22"/>
          <w:szCs w:val="22"/>
          <w:rPrChange w:id="919" w:author="miminguyenb@yahoo.com" w:date="2024-05-22T02:28:00Z" w16du:dateUtc="2024-05-22T09:28:00Z">
            <w:rPr>
              <w:b/>
            </w:rPr>
          </w:rPrChange>
        </w:rPr>
      </w:pPr>
    </w:p>
    <w:tbl>
      <w:tblPr>
        <w:tblpPr w:leftFromText="187" w:rightFromText="187" w:horzAnchor="page" w:tblpX="1556" w:tblpYSpec="bottom"/>
        <w:tblW w:w="954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41"/>
      </w:tblGrid>
      <w:tr w:rsidR="00750AD0" w:rsidRPr="00B96795" w14:paraId="463CF8CC" w14:textId="77777777" w:rsidTr="00222959">
        <w:trPr>
          <w:trHeight w:val="625"/>
          <w:tblHeader/>
        </w:trPr>
        <w:tc>
          <w:tcPr>
            <w:tcW w:w="9541" w:type="dxa"/>
            <w:shd w:val="clear" w:color="auto" w:fill="D3DFEE"/>
          </w:tcPr>
          <w:p w14:paraId="121EE4D2" w14:textId="77777777" w:rsidR="00750AD0" w:rsidRPr="00B96795" w:rsidRDefault="00750AD0" w:rsidP="00222959">
            <w:pPr>
              <w:keepNext/>
              <w:keepLines/>
              <w:spacing w:after="180"/>
              <w:ind w:left="72" w:right="72"/>
              <w:rPr>
                <w:rFonts w:asciiTheme="minorHAnsi" w:hAnsiTheme="minorHAnsi" w:cstheme="minorHAnsi"/>
                <w:sz w:val="22"/>
                <w:szCs w:val="22"/>
                <w:rPrChange w:id="920" w:author="miminguyenb@yahoo.com" w:date="2024-05-22T02:28:00Z" w16du:dateUtc="2024-05-22T09:28:00Z">
                  <w:rPr/>
                </w:rPrChange>
              </w:rPr>
            </w:pPr>
            <w:r w:rsidRPr="00B96795">
              <w:rPr>
                <w:rFonts w:asciiTheme="minorHAnsi" w:hAnsiTheme="minorHAnsi" w:cstheme="minorHAnsi"/>
                <w:sz w:val="22"/>
                <w:szCs w:val="22"/>
                <w:rPrChange w:id="921" w:author="miminguyenb@yahoo.com" w:date="2024-05-22T02:28:00Z" w16du:dateUtc="2024-05-22T09:28:00Z">
                  <w:rPr/>
                </w:rPrChange>
              </w:rPr>
              <w:t>Comments:</w:t>
            </w:r>
            <w:r w:rsidRPr="00B96795">
              <w:rPr>
                <w:rFonts w:asciiTheme="minorHAnsi" w:hAnsiTheme="minorHAnsi" w:cstheme="minorHAnsi"/>
                <w:i/>
                <w:sz w:val="22"/>
                <w:szCs w:val="22"/>
                <w:rPrChange w:id="922" w:author="miminguyenb@yahoo.com" w:date="2024-05-22T02:28:00Z" w16du:dateUtc="2024-05-22T09:28:00Z">
                  <w:rPr>
                    <w:i/>
                    <w:szCs w:val="20"/>
                  </w:rPr>
                </w:rPrChange>
              </w:rPr>
              <w:t xml:space="preserve"> Optional.</w:t>
            </w:r>
          </w:p>
        </w:tc>
      </w:tr>
    </w:tbl>
    <w:p w14:paraId="2C217FE7" w14:textId="77777777" w:rsidR="00750AD0" w:rsidRPr="00B96795" w:rsidRDefault="00750AD0" w:rsidP="00750AD0">
      <w:pPr>
        <w:keepNext/>
        <w:tabs>
          <w:tab w:val="right" w:pos="360"/>
        </w:tabs>
        <w:jc w:val="both"/>
        <w:rPr>
          <w:rFonts w:asciiTheme="minorHAnsi" w:hAnsiTheme="minorHAnsi" w:cstheme="minorHAnsi"/>
          <w:b/>
          <w:sz w:val="22"/>
          <w:szCs w:val="22"/>
          <w:rPrChange w:id="923" w:author="miminguyenb@yahoo.com" w:date="2024-05-22T02:28:00Z" w16du:dateUtc="2024-05-22T09:28:00Z">
            <w:rPr>
              <w:b/>
            </w:rPr>
          </w:rPrChange>
        </w:rPr>
      </w:pPr>
    </w:p>
    <w:p w14:paraId="19D577EA" w14:textId="77777777" w:rsidR="00750AD0" w:rsidRPr="00B96795" w:rsidRDefault="00750AD0" w:rsidP="00750AD0">
      <w:pPr>
        <w:pStyle w:val="BodyText"/>
        <w:tabs>
          <w:tab w:val="left" w:pos="540"/>
        </w:tabs>
        <w:rPr>
          <w:rFonts w:asciiTheme="minorHAnsi" w:hAnsiTheme="minorHAnsi" w:cstheme="minorHAnsi"/>
          <w:b w:val="0"/>
          <w:bCs/>
          <w:color w:val="000000"/>
          <w:sz w:val="22"/>
          <w:szCs w:val="22"/>
          <w:rPrChange w:id="924" w:author="miminguyenb@yahoo.com" w:date="2024-05-22T02:28:00Z" w16du:dateUtc="2024-05-22T09:28:00Z">
            <w:rPr>
              <w:rFonts w:ascii="Calibri" w:hAnsi="Calibri"/>
              <w:b w:val="0"/>
              <w:bCs/>
              <w:color w:val="000000"/>
              <w:sz w:val="22"/>
              <w:szCs w:val="22"/>
            </w:rPr>
          </w:rPrChange>
        </w:rPr>
      </w:pPr>
    </w:p>
    <w:p w14:paraId="13334472" w14:textId="77777777" w:rsidR="007333A4" w:rsidRPr="00B96795" w:rsidRDefault="007333A4">
      <w:pPr>
        <w:rPr>
          <w:rFonts w:asciiTheme="minorHAnsi" w:hAnsiTheme="minorHAnsi" w:cstheme="minorHAnsi"/>
          <w:b/>
          <w:strike/>
          <w:color w:val="C00000"/>
          <w:sz w:val="22"/>
          <w:szCs w:val="22"/>
          <w:u w:val="single"/>
          <w:rPrChange w:id="925" w:author="miminguyenb@yahoo.com" w:date="2024-05-22T02:28:00Z" w16du:dateUtc="2024-05-22T09:28:00Z">
            <w:rPr>
              <w:rFonts w:ascii="Calibri" w:hAnsi="Calibri"/>
              <w:b/>
              <w:strike/>
              <w:color w:val="C00000"/>
              <w:szCs w:val="20"/>
              <w:u w:val="single"/>
            </w:rPr>
          </w:rPrChange>
        </w:rPr>
      </w:pPr>
      <w:r w:rsidRPr="00B96795">
        <w:rPr>
          <w:rFonts w:asciiTheme="minorHAnsi" w:hAnsiTheme="minorHAnsi" w:cstheme="minorHAnsi"/>
          <w:strike/>
          <w:color w:val="C00000"/>
          <w:sz w:val="22"/>
          <w:szCs w:val="22"/>
          <w:u w:val="single"/>
          <w:rPrChange w:id="926" w:author="miminguyenb@yahoo.com" w:date="2024-05-22T02:28:00Z" w16du:dateUtc="2024-05-22T09:28:00Z">
            <w:rPr>
              <w:rFonts w:ascii="Calibri" w:hAnsi="Calibri"/>
              <w:strike/>
              <w:color w:val="C00000"/>
              <w:u w:val="single"/>
            </w:rPr>
          </w:rPrChange>
        </w:rPr>
        <w:br w:type="page"/>
      </w:r>
    </w:p>
    <w:p w14:paraId="73554AAA" w14:textId="32416E5A" w:rsidR="00BD4A9C" w:rsidRPr="00AF5D4C" w:rsidRDefault="001437BA" w:rsidP="00BD4A9C">
      <w:pPr>
        <w:pStyle w:val="BodyText"/>
        <w:keepNext/>
        <w:spacing w:before="240"/>
        <w:ind w:left="446" w:hanging="446"/>
        <w:outlineLvl w:val="0"/>
        <w:rPr>
          <w:rFonts w:ascii="Calibri" w:hAnsi="Calibri"/>
          <w:szCs w:val="24"/>
          <w:u w:val="single"/>
        </w:rPr>
      </w:pPr>
      <w:bookmarkStart w:id="927" w:name="_Toc167241590"/>
      <w:bookmarkStart w:id="928" w:name="_Toc167241839"/>
      <w:r w:rsidRPr="00AF5D4C">
        <w:rPr>
          <w:rFonts w:ascii="Calibri" w:hAnsi="Calibri"/>
          <w:szCs w:val="24"/>
          <w:u w:val="single"/>
        </w:rPr>
        <w:lastRenderedPageBreak/>
        <w:t xml:space="preserve">3.0 </w:t>
      </w:r>
      <w:r w:rsidRPr="00AF5D4C">
        <w:rPr>
          <w:rFonts w:ascii="Calibri" w:hAnsi="Calibri"/>
          <w:szCs w:val="24"/>
          <w:u w:val="single"/>
        </w:rPr>
        <w:tab/>
        <w:t xml:space="preserve">Feasibility </w:t>
      </w:r>
      <w:r w:rsidR="00C14DF5" w:rsidRPr="00AF5D4C">
        <w:rPr>
          <w:rFonts w:ascii="Calibri" w:hAnsi="Calibri"/>
          <w:szCs w:val="24"/>
          <w:u w:val="single"/>
        </w:rPr>
        <w:t>Assessment</w:t>
      </w:r>
      <w:bookmarkEnd w:id="927"/>
      <w:bookmarkEnd w:id="928"/>
      <w:r w:rsidR="00C14DF5" w:rsidRPr="00AF5D4C">
        <w:rPr>
          <w:rFonts w:ascii="Calibri" w:hAnsi="Calibri"/>
          <w:szCs w:val="24"/>
          <w:u w:val="single"/>
        </w:rPr>
        <w:t xml:space="preserve"> </w:t>
      </w:r>
    </w:p>
    <w:p w14:paraId="7137DAC8" w14:textId="77777777" w:rsidR="00BD4A9C" w:rsidRPr="00AF5D4C" w:rsidRDefault="00BD4A9C" w:rsidP="009903F4">
      <w:pPr>
        <w:pStyle w:val="BodyText"/>
        <w:rPr>
          <w:rFonts w:ascii="Calibri" w:hAnsi="Calibri"/>
          <w:b w:val="0"/>
          <w:bCs/>
          <w:sz w:val="22"/>
        </w:rPr>
      </w:pPr>
    </w:p>
    <w:p w14:paraId="1A0F909C" w14:textId="49F8A51E" w:rsidR="009C54BD" w:rsidRPr="00AF5D4C" w:rsidRDefault="001437BA" w:rsidP="009903F4">
      <w:pPr>
        <w:pStyle w:val="BodyTextIndent"/>
        <w:keepNext/>
        <w:ind w:left="547" w:firstLine="0"/>
        <w:outlineLvl w:val="1"/>
        <w:rPr>
          <w:rFonts w:ascii="Calibri" w:hAnsi="Calibri"/>
          <w:b/>
          <w:bCs/>
          <w:u w:val="single"/>
        </w:rPr>
      </w:pPr>
      <w:bookmarkStart w:id="929" w:name="_Toc167241591"/>
      <w:bookmarkStart w:id="930" w:name="_Toc167241840"/>
      <w:r w:rsidRPr="00AF5D4C">
        <w:rPr>
          <w:rFonts w:ascii="Calibri" w:hAnsi="Calibri"/>
          <w:b/>
          <w:bCs/>
          <w:u w:val="single"/>
        </w:rPr>
        <w:t>Introduction</w:t>
      </w:r>
      <w:bookmarkEnd w:id="929"/>
      <w:bookmarkEnd w:id="930"/>
    </w:p>
    <w:p w14:paraId="2FEEF416" w14:textId="4A5ACE5C" w:rsidR="009C54BD" w:rsidRPr="00AF5D4C" w:rsidRDefault="001B049F" w:rsidP="00BD4A9C">
      <w:pPr>
        <w:pStyle w:val="BodyTextIndent"/>
        <w:ind w:hanging="540"/>
        <w:rPr>
          <w:rFonts w:ascii="Calibri" w:hAnsi="Calibri"/>
          <w:sz w:val="22"/>
        </w:rPr>
      </w:pPr>
      <w:r w:rsidRPr="00AF5D4C">
        <w:rPr>
          <w:rFonts w:ascii="Calibri" w:hAnsi="Calibri"/>
          <w:sz w:val="22"/>
        </w:rPr>
        <w:t xml:space="preserve">The following part of the System Proposal is a Feasibility Assessment for the ADA-Friendly Navigation App. The analysis will cover the feasibility of </w:t>
      </w:r>
      <w:r w:rsidR="001F2560" w:rsidRPr="00AF5D4C">
        <w:rPr>
          <w:rFonts w:ascii="Calibri" w:hAnsi="Calibri"/>
          <w:sz w:val="22"/>
        </w:rPr>
        <w:t>the project</w:t>
      </w:r>
      <w:r w:rsidR="002E4D62" w:rsidRPr="00AF5D4C">
        <w:rPr>
          <w:rFonts w:ascii="Calibri" w:hAnsi="Calibri"/>
          <w:sz w:val="22"/>
        </w:rPr>
        <w:t>'</w:t>
      </w:r>
      <w:r w:rsidR="001F2560" w:rsidRPr="00AF5D4C">
        <w:rPr>
          <w:rFonts w:ascii="Calibri" w:hAnsi="Calibri"/>
          <w:sz w:val="22"/>
        </w:rPr>
        <w:t xml:space="preserve">s </w:t>
      </w:r>
      <w:r w:rsidRPr="00AF5D4C">
        <w:rPr>
          <w:rFonts w:ascii="Calibri" w:hAnsi="Calibri"/>
          <w:sz w:val="22"/>
        </w:rPr>
        <w:t>technical, resource</w:t>
      </w:r>
      <w:r w:rsidR="00430AF2" w:rsidRPr="00AF5D4C">
        <w:rPr>
          <w:rFonts w:ascii="Calibri" w:hAnsi="Calibri"/>
          <w:sz w:val="22"/>
        </w:rPr>
        <w:t>,</w:t>
      </w:r>
      <w:r w:rsidRPr="00AF5D4C">
        <w:rPr>
          <w:rFonts w:ascii="Calibri" w:hAnsi="Calibri"/>
          <w:sz w:val="22"/>
        </w:rPr>
        <w:t xml:space="preserve"> schedule, organizational, </w:t>
      </w:r>
      <w:del w:id="931" w:author="miminguyenb@yahoo.com" w:date="2024-05-22T03:06:00Z" w16du:dateUtc="2024-05-22T10:06:00Z">
        <w:r w:rsidRPr="00AF5D4C" w:rsidDel="002E3DEA">
          <w:rPr>
            <w:rFonts w:ascii="Calibri" w:hAnsi="Calibri"/>
            <w:sz w:val="22"/>
          </w:rPr>
          <w:delText>and legal</w:delText>
        </w:r>
      </w:del>
      <w:ins w:id="932" w:author="miminguyenb@yahoo.com" w:date="2024-05-22T03:06:00Z" w16du:dateUtc="2024-05-22T10:06:00Z">
        <w:r w:rsidR="002E3DEA">
          <w:rPr>
            <w:rFonts w:ascii="Calibri" w:hAnsi="Calibri"/>
            <w:sz w:val="22"/>
          </w:rPr>
          <w:t>legal,</w:t>
        </w:r>
      </w:ins>
      <w:r w:rsidRPr="00AF5D4C">
        <w:rPr>
          <w:rFonts w:ascii="Calibri" w:hAnsi="Calibri"/>
          <w:sz w:val="22"/>
        </w:rPr>
        <w:t xml:space="preserve"> and contractual aspects</w:t>
      </w:r>
      <w:r w:rsidR="001F2560" w:rsidRPr="00AF5D4C">
        <w:rPr>
          <w:rFonts w:ascii="Calibri" w:hAnsi="Calibri"/>
          <w:sz w:val="22"/>
        </w:rPr>
        <w:t xml:space="preserve">. </w:t>
      </w:r>
      <w:r w:rsidRPr="00AF5D4C">
        <w:rPr>
          <w:rFonts w:ascii="Calibri" w:hAnsi="Calibri"/>
          <w:sz w:val="22"/>
        </w:rPr>
        <w:t xml:space="preserve">The rating scale for the feasibility </w:t>
      </w:r>
      <w:r w:rsidR="00430AF2" w:rsidRPr="00AF5D4C">
        <w:rPr>
          <w:rFonts w:ascii="Calibri" w:hAnsi="Calibri"/>
          <w:sz w:val="22"/>
        </w:rPr>
        <w:t>will be</w:t>
      </w:r>
      <w:r w:rsidRPr="00AF5D4C">
        <w:rPr>
          <w:rFonts w:ascii="Calibri" w:hAnsi="Calibri"/>
          <w:sz w:val="22"/>
        </w:rPr>
        <w:t xml:space="preserve"> good, medium, and low. The rating scale to describe the risks will also follow the same scale as the feasibility.</w:t>
      </w:r>
    </w:p>
    <w:p w14:paraId="42D620AE" w14:textId="77777777" w:rsidR="009C54BD" w:rsidRPr="00AF5D4C" w:rsidRDefault="009C54BD" w:rsidP="00BD4A9C">
      <w:pPr>
        <w:pStyle w:val="BodyTextIndent"/>
        <w:ind w:hanging="540"/>
        <w:rPr>
          <w:rFonts w:ascii="Calibri" w:hAnsi="Calibri"/>
          <w:sz w:val="22"/>
        </w:rPr>
      </w:pPr>
    </w:p>
    <w:p w14:paraId="7B824A40" w14:textId="0F7981F4" w:rsidR="00BE7760" w:rsidRPr="00AF5D4C" w:rsidRDefault="001437BA" w:rsidP="00AB6102">
      <w:pPr>
        <w:pStyle w:val="BodyTextIndent"/>
        <w:keepNext/>
        <w:spacing w:before="120"/>
        <w:ind w:left="547" w:firstLine="0"/>
        <w:outlineLvl w:val="1"/>
        <w:rPr>
          <w:rFonts w:ascii="Calibri" w:hAnsi="Calibri"/>
          <w:sz w:val="22"/>
          <w:u w:val="single"/>
        </w:rPr>
      </w:pPr>
      <w:bookmarkStart w:id="933" w:name="_Toc167241592"/>
      <w:bookmarkStart w:id="934" w:name="_Toc167241841"/>
      <w:r w:rsidRPr="00AF5D4C">
        <w:rPr>
          <w:rFonts w:ascii="Calibri" w:hAnsi="Calibri"/>
          <w:b/>
          <w:bCs/>
          <w:u w:val="single"/>
        </w:rPr>
        <w:t>Feasibility</w:t>
      </w:r>
      <w:r w:rsidRPr="00AF5D4C">
        <w:rPr>
          <w:rFonts w:ascii="Calibri" w:hAnsi="Calibri"/>
          <w:u w:val="single"/>
        </w:rPr>
        <w:t xml:space="preserve"> </w:t>
      </w:r>
      <w:r w:rsidRPr="00AF5D4C">
        <w:rPr>
          <w:rFonts w:ascii="Calibri" w:hAnsi="Calibri"/>
          <w:b/>
          <w:bCs/>
          <w:u w:val="single"/>
        </w:rPr>
        <w:t>Analysis</w:t>
      </w:r>
      <w:bookmarkEnd w:id="933"/>
      <w:bookmarkEnd w:id="934"/>
      <w:r w:rsidR="00AB6102" w:rsidRPr="00AF5D4C">
        <w:rPr>
          <w:rFonts w:ascii="Calibri" w:hAnsi="Calibri"/>
          <w:u w:val="single"/>
        </w:rPr>
        <w:t xml:space="preserve"> </w:t>
      </w:r>
    </w:p>
    <w:p w14:paraId="1D17B8D1" w14:textId="09E8B9E4" w:rsidR="00BE7760" w:rsidRPr="00B96795" w:rsidRDefault="00BE7760" w:rsidP="00BE7760">
      <w:pPr>
        <w:pStyle w:val="BodyTextIndent"/>
        <w:spacing w:before="120"/>
        <w:rPr>
          <w:rFonts w:ascii="Calibri" w:hAnsi="Calibri"/>
          <w:b/>
          <w:color w:val="000000" w:themeColor="text1"/>
          <w:sz w:val="22"/>
          <w:szCs w:val="22"/>
          <w:rPrChange w:id="935" w:author="miminguyenb@yahoo.com" w:date="2024-05-22T02:29:00Z" w16du:dateUtc="2024-05-22T09:29:00Z">
            <w:rPr>
              <w:rFonts w:ascii="Calibri" w:hAnsi="Calibri"/>
              <w:b/>
              <w:color w:val="000000" w:themeColor="text1"/>
            </w:rPr>
          </w:rPrChange>
        </w:rPr>
      </w:pPr>
      <w:r w:rsidRPr="00B96795">
        <w:rPr>
          <w:rFonts w:ascii="Calibri" w:hAnsi="Calibri"/>
          <w:b/>
          <w:color w:val="000000" w:themeColor="text1"/>
          <w:sz w:val="22"/>
          <w:szCs w:val="22"/>
          <w:rPrChange w:id="936" w:author="miminguyenb@yahoo.com" w:date="2024-05-22T02:29:00Z" w16du:dateUtc="2024-05-22T09:29:00Z">
            <w:rPr>
              <w:rFonts w:ascii="Calibri" w:hAnsi="Calibri"/>
              <w:b/>
              <w:color w:val="000000" w:themeColor="text1"/>
            </w:rPr>
          </w:rPrChange>
        </w:rPr>
        <w:t>Technical Feasibility:</w:t>
      </w:r>
    </w:p>
    <w:p w14:paraId="0BDA6F86" w14:textId="3C60BE79" w:rsidR="00E86F2E" w:rsidRPr="00B96795" w:rsidRDefault="00E86F2E" w:rsidP="00E86F2E">
      <w:pPr>
        <w:pStyle w:val="BodyTextIndent"/>
        <w:numPr>
          <w:ilvl w:val="0"/>
          <w:numId w:val="15"/>
        </w:numPr>
        <w:spacing w:before="120"/>
        <w:rPr>
          <w:rFonts w:ascii="Calibri" w:hAnsi="Calibri"/>
          <w:bCs/>
          <w:color w:val="000000" w:themeColor="text1"/>
          <w:sz w:val="22"/>
          <w:szCs w:val="22"/>
          <w:rPrChange w:id="937"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38" w:author="miminguyenb@yahoo.com" w:date="2024-05-22T02:29:00Z" w16du:dateUtc="2024-05-22T09:29:00Z">
            <w:rPr>
              <w:rFonts w:ascii="Calibri" w:hAnsi="Calibri"/>
              <w:bCs/>
              <w:color w:val="000000" w:themeColor="text1"/>
            </w:rPr>
          </w:rPrChange>
        </w:rPr>
        <w:t xml:space="preserve">The technical feasibility of the </w:t>
      </w:r>
      <w:del w:id="939" w:author="miminguyenb@yahoo.com" w:date="2024-05-22T01:40:00Z" w16du:dateUtc="2024-05-22T08:40:00Z">
        <w:r w:rsidRPr="00B96795" w:rsidDel="00F664BC">
          <w:rPr>
            <w:rFonts w:ascii="Calibri" w:hAnsi="Calibri"/>
            <w:bCs/>
            <w:color w:val="000000" w:themeColor="text1"/>
            <w:sz w:val="22"/>
            <w:szCs w:val="22"/>
            <w:rPrChange w:id="940" w:author="miminguyenb@yahoo.com" w:date="2024-05-22T02:29:00Z" w16du:dateUtc="2024-05-22T09:29:00Z">
              <w:rPr>
                <w:rFonts w:ascii="Calibri" w:hAnsi="Calibri"/>
                <w:bCs/>
                <w:color w:val="000000" w:themeColor="text1"/>
              </w:rPr>
            </w:rPrChange>
          </w:rPr>
          <w:delText>ADA-Friendly Navigation App</w:delText>
        </w:r>
      </w:del>
      <w:ins w:id="941" w:author="miminguyenb@yahoo.com" w:date="2024-05-22T01:42:00Z" w16du:dateUtc="2024-05-22T08:42:00Z">
        <w:r w:rsidR="00F664BC" w:rsidRPr="00B96795">
          <w:rPr>
            <w:rFonts w:ascii="Calibri" w:hAnsi="Calibri"/>
            <w:bCs/>
            <w:color w:val="000000" w:themeColor="text1"/>
            <w:sz w:val="22"/>
            <w:szCs w:val="22"/>
            <w:rPrChange w:id="942" w:author="miminguyenb@yahoo.com" w:date="2024-05-22T02:29:00Z" w16du:dateUtc="2024-05-22T09:29:00Z">
              <w:rPr>
                <w:rFonts w:ascii="Calibri" w:hAnsi="Calibri"/>
                <w:bCs/>
                <w:color w:val="000000" w:themeColor="text1"/>
              </w:rPr>
            </w:rPrChange>
          </w:rPr>
          <w:t>ADA-Friendly Navigation App</w:t>
        </w:r>
      </w:ins>
      <w:r w:rsidRPr="00B96795">
        <w:rPr>
          <w:rFonts w:ascii="Calibri" w:hAnsi="Calibri"/>
          <w:bCs/>
          <w:color w:val="000000" w:themeColor="text1"/>
          <w:sz w:val="22"/>
          <w:szCs w:val="22"/>
          <w:rPrChange w:id="943" w:author="miminguyenb@yahoo.com" w:date="2024-05-22T02:29:00Z" w16du:dateUtc="2024-05-22T09:29:00Z">
            <w:rPr>
              <w:rFonts w:ascii="Calibri" w:hAnsi="Calibri"/>
              <w:bCs/>
              <w:color w:val="000000" w:themeColor="text1"/>
            </w:rPr>
          </w:rPrChange>
        </w:rPr>
        <w:t xml:space="preserve"> is </w:t>
      </w:r>
      <w:r w:rsidRPr="00B96795">
        <w:rPr>
          <w:rFonts w:ascii="Calibri" w:hAnsi="Calibri"/>
          <w:b/>
          <w:color w:val="000000" w:themeColor="text1"/>
          <w:sz w:val="22"/>
          <w:szCs w:val="22"/>
          <w:rPrChange w:id="944" w:author="miminguyenb@yahoo.com" w:date="2024-05-22T02:29:00Z" w16du:dateUtc="2024-05-22T09:29:00Z">
            <w:rPr>
              <w:rFonts w:ascii="Calibri" w:hAnsi="Calibri"/>
              <w:b/>
              <w:color w:val="000000" w:themeColor="text1"/>
            </w:rPr>
          </w:rPrChange>
        </w:rPr>
        <w:t>feasible</w:t>
      </w:r>
      <w:r w:rsidRPr="00B96795">
        <w:rPr>
          <w:rFonts w:ascii="Calibri" w:hAnsi="Calibri"/>
          <w:bCs/>
          <w:color w:val="000000" w:themeColor="text1"/>
          <w:sz w:val="22"/>
          <w:szCs w:val="22"/>
          <w:rPrChange w:id="945" w:author="miminguyenb@yahoo.com" w:date="2024-05-22T02:29:00Z" w16du:dateUtc="2024-05-22T09:29:00Z">
            <w:rPr>
              <w:rFonts w:ascii="Calibri" w:hAnsi="Calibri"/>
              <w:bCs/>
              <w:color w:val="000000" w:themeColor="text1"/>
            </w:rPr>
          </w:rPrChange>
        </w:rPr>
        <w:t>.</w:t>
      </w:r>
    </w:p>
    <w:p w14:paraId="0BF917A8" w14:textId="1A4D596A" w:rsidR="00E86F2E" w:rsidRPr="00B96795" w:rsidRDefault="00E86F2E" w:rsidP="005861A4">
      <w:pPr>
        <w:pStyle w:val="BodyTextIndent"/>
        <w:spacing w:before="120"/>
        <w:ind w:left="0" w:firstLine="547"/>
        <w:rPr>
          <w:rFonts w:ascii="Calibri" w:hAnsi="Calibri"/>
          <w:bCs/>
          <w:i/>
          <w:iCs/>
          <w:color w:val="000000" w:themeColor="text1"/>
          <w:sz w:val="22"/>
          <w:szCs w:val="22"/>
          <w:rPrChange w:id="946" w:author="miminguyenb@yahoo.com" w:date="2024-05-22T02:29:00Z" w16du:dateUtc="2024-05-22T09:29:00Z">
            <w:rPr>
              <w:rFonts w:ascii="Calibri" w:hAnsi="Calibri"/>
              <w:bCs/>
              <w:i/>
              <w:iCs/>
              <w:color w:val="000000" w:themeColor="text1"/>
            </w:rPr>
          </w:rPrChange>
        </w:rPr>
      </w:pPr>
      <w:r w:rsidRPr="00B96795">
        <w:rPr>
          <w:rFonts w:ascii="Calibri" w:hAnsi="Calibri"/>
          <w:bCs/>
          <w:i/>
          <w:iCs/>
          <w:color w:val="000000" w:themeColor="text1"/>
          <w:sz w:val="22"/>
          <w:szCs w:val="22"/>
          <w:rPrChange w:id="947" w:author="miminguyenb@yahoo.com" w:date="2024-05-22T02:29:00Z" w16du:dateUtc="2024-05-22T09:29:00Z">
            <w:rPr>
              <w:rFonts w:ascii="Calibri" w:hAnsi="Calibri"/>
              <w:bCs/>
              <w:i/>
              <w:iCs/>
              <w:color w:val="000000" w:themeColor="text1"/>
            </w:rPr>
          </w:rPrChange>
        </w:rPr>
        <w:t xml:space="preserve">User </w:t>
      </w:r>
      <w:r w:rsidR="00112B04" w:rsidRPr="00B96795">
        <w:rPr>
          <w:rFonts w:ascii="Calibri" w:hAnsi="Calibri"/>
          <w:bCs/>
          <w:i/>
          <w:iCs/>
          <w:color w:val="000000" w:themeColor="text1"/>
          <w:sz w:val="22"/>
          <w:szCs w:val="22"/>
          <w:rPrChange w:id="948" w:author="miminguyenb@yahoo.com" w:date="2024-05-22T02:29:00Z" w16du:dateUtc="2024-05-22T09:29:00Z">
            <w:rPr>
              <w:rFonts w:ascii="Calibri" w:hAnsi="Calibri"/>
              <w:bCs/>
              <w:i/>
              <w:iCs/>
              <w:color w:val="000000" w:themeColor="text1"/>
            </w:rPr>
          </w:rPrChange>
        </w:rPr>
        <w:t>f</w:t>
      </w:r>
      <w:r w:rsidRPr="00B96795">
        <w:rPr>
          <w:rFonts w:ascii="Calibri" w:hAnsi="Calibri"/>
          <w:bCs/>
          <w:i/>
          <w:iCs/>
          <w:color w:val="000000" w:themeColor="text1"/>
          <w:sz w:val="22"/>
          <w:szCs w:val="22"/>
          <w:rPrChange w:id="949" w:author="miminguyenb@yahoo.com" w:date="2024-05-22T02:29:00Z" w16du:dateUtc="2024-05-22T09:29:00Z">
            <w:rPr>
              <w:rFonts w:ascii="Calibri" w:hAnsi="Calibri"/>
              <w:bCs/>
              <w:i/>
              <w:iCs/>
              <w:color w:val="000000" w:themeColor="text1"/>
            </w:rPr>
          </w:rPrChange>
        </w:rPr>
        <w:t>amiliarity</w:t>
      </w:r>
      <w:r w:rsidR="00EB3762" w:rsidRPr="00B96795">
        <w:rPr>
          <w:rFonts w:ascii="Calibri" w:hAnsi="Calibri"/>
          <w:bCs/>
          <w:i/>
          <w:iCs/>
          <w:color w:val="000000" w:themeColor="text1"/>
          <w:sz w:val="22"/>
          <w:szCs w:val="22"/>
          <w:rPrChange w:id="950" w:author="miminguyenb@yahoo.com" w:date="2024-05-22T02:29:00Z" w16du:dateUtc="2024-05-22T09:29:00Z">
            <w:rPr>
              <w:rFonts w:ascii="Calibri" w:hAnsi="Calibri"/>
              <w:bCs/>
              <w:i/>
              <w:iCs/>
              <w:color w:val="000000" w:themeColor="text1"/>
            </w:rPr>
          </w:rPrChange>
        </w:rPr>
        <w:t xml:space="preserve"> with the </w:t>
      </w:r>
      <w:ins w:id="951" w:author="miminguyenb@yahoo.com" w:date="2024-05-22T03:26:00Z" w16du:dateUtc="2024-05-22T10:26:00Z">
        <w:r w:rsidR="00C11F93">
          <w:rPr>
            <w:rFonts w:ascii="Calibri" w:hAnsi="Calibri"/>
            <w:bCs/>
            <w:i/>
            <w:iCs/>
            <w:color w:val="000000" w:themeColor="text1"/>
            <w:sz w:val="22"/>
            <w:szCs w:val="22"/>
          </w:rPr>
          <w:t xml:space="preserve">ADAFNA </w:t>
        </w:r>
      </w:ins>
      <w:del w:id="952" w:author="miminguyenb@yahoo.com" w:date="2024-05-22T01:41:00Z" w16du:dateUtc="2024-05-22T08:41:00Z">
        <w:r w:rsidR="00EB3762" w:rsidRPr="00B96795" w:rsidDel="00F664BC">
          <w:rPr>
            <w:rFonts w:ascii="Calibri" w:hAnsi="Calibri"/>
            <w:bCs/>
            <w:i/>
            <w:iCs/>
            <w:color w:val="000000" w:themeColor="text1"/>
            <w:sz w:val="22"/>
            <w:szCs w:val="22"/>
            <w:rPrChange w:id="953" w:author="miminguyenb@yahoo.com" w:date="2024-05-22T02:29:00Z" w16du:dateUtc="2024-05-22T09:29:00Z">
              <w:rPr>
                <w:rFonts w:ascii="Calibri" w:hAnsi="Calibri"/>
                <w:bCs/>
                <w:i/>
                <w:iCs/>
                <w:color w:val="000000" w:themeColor="text1"/>
              </w:rPr>
            </w:rPrChange>
          </w:rPr>
          <w:delText>ADA-Friendly Navigation App</w:delText>
        </w:r>
      </w:del>
      <w:del w:id="954" w:author="miminguyenb@yahoo.com" w:date="2024-05-22T03:26:00Z" w16du:dateUtc="2024-05-22T10:26:00Z">
        <w:r w:rsidR="00EB3762" w:rsidRPr="00B96795" w:rsidDel="00C11F93">
          <w:rPr>
            <w:rFonts w:ascii="Calibri" w:hAnsi="Calibri"/>
            <w:bCs/>
            <w:i/>
            <w:iCs/>
            <w:color w:val="000000" w:themeColor="text1"/>
            <w:sz w:val="22"/>
            <w:szCs w:val="22"/>
            <w:rPrChange w:id="955" w:author="miminguyenb@yahoo.com" w:date="2024-05-22T02:29:00Z" w16du:dateUtc="2024-05-22T09:29:00Z">
              <w:rPr>
                <w:rFonts w:ascii="Calibri" w:hAnsi="Calibri"/>
                <w:bCs/>
                <w:i/>
                <w:iCs/>
                <w:color w:val="000000" w:themeColor="text1"/>
              </w:rPr>
            </w:rPrChange>
          </w:rPr>
          <w:delText xml:space="preserve"> </w:delText>
        </w:r>
      </w:del>
      <w:r w:rsidR="00EB3762" w:rsidRPr="00B96795">
        <w:rPr>
          <w:rFonts w:ascii="Calibri" w:hAnsi="Calibri"/>
          <w:bCs/>
          <w:i/>
          <w:iCs/>
          <w:color w:val="000000" w:themeColor="text1"/>
          <w:sz w:val="22"/>
          <w:szCs w:val="22"/>
          <w:rPrChange w:id="956" w:author="miminguyenb@yahoo.com" w:date="2024-05-22T02:29:00Z" w16du:dateUtc="2024-05-22T09:29:00Z">
            <w:rPr>
              <w:rFonts w:ascii="Calibri" w:hAnsi="Calibri"/>
              <w:bCs/>
              <w:i/>
              <w:iCs/>
              <w:color w:val="000000" w:themeColor="text1"/>
            </w:rPr>
          </w:rPrChange>
        </w:rPr>
        <w:t xml:space="preserve">is </w:t>
      </w:r>
      <w:del w:id="957" w:author="miminguyenb@yahoo.com" w:date="2024-05-22T03:06:00Z" w16du:dateUtc="2024-05-22T10:06:00Z">
        <w:r w:rsidR="00EB3762" w:rsidRPr="00B96795" w:rsidDel="002E3DEA">
          <w:rPr>
            <w:rFonts w:ascii="Calibri" w:hAnsi="Calibri"/>
            <w:bCs/>
            <w:i/>
            <w:iCs/>
            <w:color w:val="000000" w:themeColor="text1"/>
            <w:sz w:val="22"/>
            <w:szCs w:val="22"/>
            <w:u w:val="single"/>
            <w:rPrChange w:id="958" w:author="miminguyenb@yahoo.com" w:date="2024-05-22T02:29:00Z" w16du:dateUtc="2024-05-22T09:29:00Z">
              <w:rPr>
                <w:rFonts w:ascii="Calibri" w:hAnsi="Calibri"/>
                <w:bCs/>
                <w:i/>
                <w:iCs/>
                <w:color w:val="000000" w:themeColor="text1"/>
                <w:u w:val="single"/>
              </w:rPr>
            </w:rPrChange>
          </w:rPr>
          <w:delText>low</w:delText>
        </w:r>
        <w:r w:rsidR="00112B04" w:rsidRPr="00B96795" w:rsidDel="002E3DEA">
          <w:rPr>
            <w:rFonts w:ascii="Calibri" w:hAnsi="Calibri"/>
            <w:bCs/>
            <w:i/>
            <w:iCs/>
            <w:color w:val="000000" w:themeColor="text1"/>
            <w:sz w:val="22"/>
            <w:szCs w:val="22"/>
            <w:u w:val="single"/>
            <w:rPrChange w:id="959" w:author="miminguyenb@yahoo.com" w:date="2024-05-22T02:29:00Z" w16du:dateUtc="2024-05-22T09:29:00Z">
              <w:rPr>
                <w:rFonts w:ascii="Calibri" w:hAnsi="Calibri"/>
                <w:bCs/>
                <w:i/>
                <w:iCs/>
                <w:color w:val="000000" w:themeColor="text1"/>
                <w:u w:val="single"/>
              </w:rPr>
            </w:rPrChange>
          </w:rPr>
          <w:delText xml:space="preserve"> risk</w:delText>
        </w:r>
      </w:del>
      <w:ins w:id="960" w:author="miminguyenb@yahoo.com" w:date="2024-05-22T03:06:00Z" w16du:dateUtc="2024-05-22T10:06:00Z">
        <w:r w:rsidR="002E3DEA">
          <w:rPr>
            <w:rFonts w:ascii="Calibri" w:hAnsi="Calibri"/>
            <w:bCs/>
            <w:i/>
            <w:iCs/>
            <w:color w:val="000000" w:themeColor="text1"/>
            <w:sz w:val="22"/>
            <w:szCs w:val="22"/>
            <w:u w:val="single"/>
          </w:rPr>
          <w:t>low-risk</w:t>
        </w:r>
      </w:ins>
    </w:p>
    <w:p w14:paraId="6B404895" w14:textId="77777777" w:rsidR="00EB3762" w:rsidRPr="00B96795" w:rsidRDefault="00EB3762" w:rsidP="00EB3762">
      <w:pPr>
        <w:pStyle w:val="BodyTextIndent"/>
        <w:numPr>
          <w:ilvl w:val="0"/>
          <w:numId w:val="15"/>
        </w:numPr>
        <w:spacing w:before="120"/>
        <w:rPr>
          <w:rFonts w:ascii="Calibri" w:hAnsi="Calibri"/>
          <w:bCs/>
          <w:color w:val="000000" w:themeColor="text1"/>
          <w:sz w:val="22"/>
          <w:szCs w:val="22"/>
          <w:rPrChange w:id="961"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62" w:author="miminguyenb@yahoo.com" w:date="2024-05-22T02:29:00Z" w16du:dateUtc="2024-05-22T09:29:00Z">
            <w:rPr>
              <w:rFonts w:ascii="Calibri" w:hAnsi="Calibri"/>
              <w:bCs/>
              <w:color w:val="000000" w:themeColor="text1"/>
            </w:rPr>
          </w:rPrChange>
        </w:rPr>
        <w:t>Smartphones are commonly used in society, but basic training and usage will make the app more familiar to the user.</w:t>
      </w:r>
    </w:p>
    <w:p w14:paraId="11B84992" w14:textId="007DFF2B" w:rsidR="00EB3762" w:rsidRPr="00B96795" w:rsidRDefault="00EB3762" w:rsidP="00EB3762">
      <w:pPr>
        <w:pStyle w:val="BodyTextIndent"/>
        <w:numPr>
          <w:ilvl w:val="0"/>
          <w:numId w:val="15"/>
        </w:numPr>
        <w:spacing w:before="120"/>
        <w:rPr>
          <w:rFonts w:ascii="Calibri" w:hAnsi="Calibri"/>
          <w:bCs/>
          <w:color w:val="000000" w:themeColor="text1"/>
          <w:sz w:val="22"/>
          <w:szCs w:val="22"/>
          <w:rPrChange w:id="963"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64" w:author="miminguyenb@yahoo.com" w:date="2024-05-22T02:29:00Z" w16du:dateUtc="2024-05-22T09:29:00Z">
            <w:rPr>
              <w:rFonts w:ascii="Calibri" w:hAnsi="Calibri"/>
              <w:bCs/>
              <w:color w:val="000000" w:themeColor="text1"/>
            </w:rPr>
          </w:rPrChange>
        </w:rPr>
        <w:t>The user interface design will be simple and easily digestible to ensure the app is easy to use.</w:t>
      </w:r>
    </w:p>
    <w:p w14:paraId="0F80FB67" w14:textId="1DBE42A4" w:rsidR="00EB3762" w:rsidRPr="00B96795" w:rsidRDefault="00EB3762" w:rsidP="00EB3762">
      <w:pPr>
        <w:pStyle w:val="BodyTextIndent"/>
        <w:numPr>
          <w:ilvl w:val="0"/>
          <w:numId w:val="15"/>
        </w:numPr>
        <w:spacing w:before="120"/>
        <w:rPr>
          <w:rFonts w:ascii="Calibri" w:hAnsi="Calibri"/>
          <w:bCs/>
          <w:color w:val="000000" w:themeColor="text1"/>
          <w:sz w:val="22"/>
          <w:szCs w:val="22"/>
          <w:rPrChange w:id="965"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66" w:author="miminguyenb@yahoo.com" w:date="2024-05-22T02:29:00Z" w16du:dateUtc="2024-05-22T09:29:00Z">
            <w:rPr>
              <w:rFonts w:ascii="Calibri" w:hAnsi="Calibri"/>
              <w:bCs/>
              <w:color w:val="000000" w:themeColor="text1"/>
            </w:rPr>
          </w:rPrChange>
        </w:rPr>
        <w:t>A tech support team is prepared to answer questions and help non-tech</w:t>
      </w:r>
      <w:r w:rsidR="001F2560" w:rsidRPr="00B96795">
        <w:rPr>
          <w:rFonts w:ascii="Calibri" w:hAnsi="Calibri"/>
          <w:bCs/>
          <w:color w:val="000000" w:themeColor="text1"/>
          <w:sz w:val="22"/>
          <w:szCs w:val="22"/>
          <w:rPrChange w:id="967" w:author="miminguyenb@yahoo.com" w:date="2024-05-22T02:29:00Z" w16du:dateUtc="2024-05-22T09:29:00Z">
            <w:rPr>
              <w:rFonts w:ascii="Calibri" w:hAnsi="Calibri"/>
              <w:bCs/>
              <w:color w:val="000000" w:themeColor="text1"/>
            </w:rPr>
          </w:rPrChange>
        </w:rPr>
        <w:t>-</w:t>
      </w:r>
      <w:r w:rsidRPr="00B96795">
        <w:rPr>
          <w:rFonts w:ascii="Calibri" w:hAnsi="Calibri"/>
          <w:bCs/>
          <w:color w:val="000000" w:themeColor="text1"/>
          <w:sz w:val="22"/>
          <w:szCs w:val="22"/>
          <w:rPrChange w:id="968" w:author="miminguyenb@yahoo.com" w:date="2024-05-22T02:29:00Z" w16du:dateUtc="2024-05-22T09:29:00Z">
            <w:rPr>
              <w:rFonts w:ascii="Calibri" w:hAnsi="Calibri"/>
              <w:bCs/>
              <w:color w:val="000000" w:themeColor="text1"/>
            </w:rPr>
          </w:rPrChange>
        </w:rPr>
        <w:t>savvy people.</w:t>
      </w:r>
    </w:p>
    <w:p w14:paraId="5A502DCA" w14:textId="53070BEC" w:rsidR="00EB3762" w:rsidRPr="00B96795" w:rsidRDefault="00EB3762" w:rsidP="005861A4">
      <w:pPr>
        <w:pStyle w:val="BodyTextIndent"/>
        <w:spacing w:before="120"/>
        <w:ind w:left="0" w:firstLine="547"/>
        <w:rPr>
          <w:rFonts w:ascii="Calibri" w:hAnsi="Calibri"/>
          <w:bCs/>
          <w:i/>
          <w:iCs/>
          <w:color w:val="000000" w:themeColor="text1"/>
          <w:sz w:val="22"/>
          <w:szCs w:val="22"/>
          <w:rPrChange w:id="969" w:author="miminguyenb@yahoo.com" w:date="2024-05-22T02:29:00Z" w16du:dateUtc="2024-05-22T09:29:00Z">
            <w:rPr>
              <w:rFonts w:ascii="Calibri" w:hAnsi="Calibri"/>
              <w:bCs/>
              <w:i/>
              <w:iCs/>
              <w:color w:val="000000" w:themeColor="text1"/>
            </w:rPr>
          </w:rPrChange>
        </w:rPr>
      </w:pPr>
      <w:r w:rsidRPr="00B96795">
        <w:rPr>
          <w:rFonts w:ascii="Calibri" w:hAnsi="Calibri"/>
          <w:bCs/>
          <w:i/>
          <w:iCs/>
          <w:color w:val="000000" w:themeColor="text1"/>
          <w:sz w:val="22"/>
          <w:szCs w:val="22"/>
          <w:rPrChange w:id="970" w:author="miminguyenb@yahoo.com" w:date="2024-05-22T02:29:00Z" w16du:dateUtc="2024-05-22T09:29:00Z">
            <w:rPr>
              <w:rFonts w:ascii="Calibri" w:hAnsi="Calibri"/>
              <w:bCs/>
              <w:i/>
              <w:iCs/>
              <w:color w:val="000000" w:themeColor="text1"/>
            </w:rPr>
          </w:rPrChange>
        </w:rPr>
        <w:t>Ana</w:t>
      </w:r>
      <w:r w:rsidR="00112B04" w:rsidRPr="00B96795">
        <w:rPr>
          <w:rFonts w:ascii="Calibri" w:hAnsi="Calibri"/>
          <w:bCs/>
          <w:i/>
          <w:iCs/>
          <w:color w:val="000000" w:themeColor="text1"/>
          <w:sz w:val="22"/>
          <w:szCs w:val="22"/>
          <w:rPrChange w:id="971" w:author="miminguyenb@yahoo.com" w:date="2024-05-22T02:29:00Z" w16du:dateUtc="2024-05-22T09:29:00Z">
            <w:rPr>
              <w:rFonts w:ascii="Calibri" w:hAnsi="Calibri"/>
              <w:bCs/>
              <w:i/>
              <w:iCs/>
              <w:color w:val="000000" w:themeColor="text1"/>
            </w:rPr>
          </w:rPrChange>
        </w:rPr>
        <w:t xml:space="preserve">lyst familiarity with the application area for the </w:t>
      </w:r>
      <w:ins w:id="972" w:author="miminguyenb@yahoo.com" w:date="2024-05-22T03:26:00Z" w16du:dateUtc="2024-05-22T10:26:00Z">
        <w:r w:rsidR="003112FE">
          <w:rPr>
            <w:rFonts w:ascii="Calibri" w:hAnsi="Calibri"/>
            <w:bCs/>
            <w:i/>
            <w:iCs/>
            <w:color w:val="000000" w:themeColor="text1"/>
            <w:sz w:val="22"/>
            <w:szCs w:val="22"/>
          </w:rPr>
          <w:t xml:space="preserve">ADAFNA </w:t>
        </w:r>
      </w:ins>
      <w:del w:id="973" w:author="miminguyenb@yahoo.com" w:date="2024-05-22T01:42:00Z" w16du:dateUtc="2024-05-22T08:42:00Z">
        <w:r w:rsidR="00112B04" w:rsidRPr="00B96795" w:rsidDel="00F664BC">
          <w:rPr>
            <w:rFonts w:ascii="Calibri" w:hAnsi="Calibri"/>
            <w:bCs/>
            <w:i/>
            <w:iCs/>
            <w:color w:val="000000" w:themeColor="text1"/>
            <w:sz w:val="22"/>
            <w:szCs w:val="22"/>
            <w:rPrChange w:id="974" w:author="miminguyenb@yahoo.com" w:date="2024-05-22T02:29:00Z" w16du:dateUtc="2024-05-22T09:29:00Z">
              <w:rPr>
                <w:rFonts w:ascii="Calibri" w:hAnsi="Calibri"/>
                <w:bCs/>
                <w:i/>
                <w:iCs/>
                <w:color w:val="000000" w:themeColor="text1"/>
              </w:rPr>
            </w:rPrChange>
          </w:rPr>
          <w:delText xml:space="preserve">ADA-Friendly Navigation App </w:delText>
        </w:r>
      </w:del>
      <w:r w:rsidR="00112B04" w:rsidRPr="00B96795">
        <w:rPr>
          <w:rFonts w:ascii="Calibri" w:hAnsi="Calibri"/>
          <w:bCs/>
          <w:i/>
          <w:iCs/>
          <w:color w:val="000000" w:themeColor="text1"/>
          <w:sz w:val="22"/>
          <w:szCs w:val="22"/>
          <w:rPrChange w:id="975" w:author="miminguyenb@yahoo.com" w:date="2024-05-22T02:29:00Z" w16du:dateUtc="2024-05-22T09:29:00Z">
            <w:rPr>
              <w:rFonts w:ascii="Calibri" w:hAnsi="Calibri"/>
              <w:bCs/>
              <w:i/>
              <w:iCs/>
              <w:color w:val="000000" w:themeColor="text1"/>
            </w:rPr>
          </w:rPrChange>
        </w:rPr>
        <w:t xml:space="preserve">is </w:t>
      </w:r>
      <w:r w:rsidR="00430AF2" w:rsidRPr="00B96795">
        <w:rPr>
          <w:rFonts w:ascii="Calibri" w:hAnsi="Calibri"/>
          <w:bCs/>
          <w:i/>
          <w:iCs/>
          <w:color w:val="000000" w:themeColor="text1"/>
          <w:sz w:val="22"/>
          <w:szCs w:val="22"/>
          <w:u w:val="single"/>
          <w:rPrChange w:id="976" w:author="miminguyenb@yahoo.com" w:date="2024-05-22T02:29:00Z" w16du:dateUtc="2024-05-22T09:29:00Z">
            <w:rPr>
              <w:rFonts w:ascii="Calibri" w:hAnsi="Calibri"/>
              <w:bCs/>
              <w:i/>
              <w:iCs/>
              <w:color w:val="000000" w:themeColor="text1"/>
              <w:u w:val="single"/>
            </w:rPr>
          </w:rPrChange>
        </w:rPr>
        <w:t>a low</w:t>
      </w:r>
      <w:r w:rsidR="001F2560" w:rsidRPr="00B96795">
        <w:rPr>
          <w:rFonts w:ascii="Calibri" w:hAnsi="Calibri"/>
          <w:bCs/>
          <w:i/>
          <w:iCs/>
          <w:color w:val="000000" w:themeColor="text1"/>
          <w:sz w:val="22"/>
          <w:szCs w:val="22"/>
          <w:u w:val="single"/>
          <w:rPrChange w:id="977" w:author="miminguyenb@yahoo.com" w:date="2024-05-22T02:29:00Z" w16du:dateUtc="2024-05-22T09:29:00Z">
            <w:rPr>
              <w:rFonts w:ascii="Calibri" w:hAnsi="Calibri"/>
              <w:bCs/>
              <w:i/>
              <w:iCs/>
              <w:color w:val="000000" w:themeColor="text1"/>
              <w:u w:val="single"/>
            </w:rPr>
          </w:rPrChange>
        </w:rPr>
        <w:t>-</w:t>
      </w:r>
      <w:r w:rsidR="00112B04" w:rsidRPr="00B96795">
        <w:rPr>
          <w:rFonts w:ascii="Calibri" w:hAnsi="Calibri"/>
          <w:bCs/>
          <w:i/>
          <w:iCs/>
          <w:color w:val="000000" w:themeColor="text1"/>
          <w:sz w:val="22"/>
          <w:szCs w:val="22"/>
          <w:u w:val="single"/>
          <w:rPrChange w:id="978" w:author="miminguyenb@yahoo.com" w:date="2024-05-22T02:29:00Z" w16du:dateUtc="2024-05-22T09:29:00Z">
            <w:rPr>
              <w:rFonts w:ascii="Calibri" w:hAnsi="Calibri"/>
              <w:bCs/>
              <w:i/>
              <w:iCs/>
              <w:color w:val="000000" w:themeColor="text1"/>
              <w:u w:val="single"/>
            </w:rPr>
          </w:rPrChange>
        </w:rPr>
        <w:t>risk</w:t>
      </w:r>
    </w:p>
    <w:p w14:paraId="65EC7D68" w14:textId="0166A48F" w:rsidR="00112B04" w:rsidRPr="00B96795" w:rsidRDefault="00112B04" w:rsidP="00112B04">
      <w:pPr>
        <w:pStyle w:val="BodyTextIndent"/>
        <w:numPr>
          <w:ilvl w:val="0"/>
          <w:numId w:val="15"/>
        </w:numPr>
        <w:spacing w:before="120"/>
        <w:rPr>
          <w:rFonts w:ascii="Calibri" w:hAnsi="Calibri"/>
          <w:bCs/>
          <w:color w:val="000000" w:themeColor="text1"/>
          <w:sz w:val="22"/>
          <w:szCs w:val="22"/>
          <w:rPrChange w:id="979"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80" w:author="miminguyenb@yahoo.com" w:date="2024-05-22T02:29:00Z" w16du:dateUtc="2024-05-22T09:29:00Z">
            <w:rPr>
              <w:rFonts w:ascii="Calibri" w:hAnsi="Calibri"/>
              <w:bCs/>
              <w:color w:val="000000" w:themeColor="text1"/>
            </w:rPr>
          </w:rPrChange>
        </w:rPr>
        <w:t>No app supporting navigation of the disable</w:t>
      </w:r>
      <w:r w:rsidR="001F2560" w:rsidRPr="00B96795">
        <w:rPr>
          <w:rFonts w:ascii="Calibri" w:hAnsi="Calibri"/>
          <w:bCs/>
          <w:color w:val="000000" w:themeColor="text1"/>
          <w:sz w:val="22"/>
          <w:szCs w:val="22"/>
          <w:rPrChange w:id="981" w:author="miminguyenb@yahoo.com" w:date="2024-05-22T02:29:00Z" w16du:dateUtc="2024-05-22T09:29:00Z">
            <w:rPr>
              <w:rFonts w:ascii="Calibri" w:hAnsi="Calibri"/>
              <w:bCs/>
              <w:color w:val="000000" w:themeColor="text1"/>
            </w:rPr>
          </w:rPrChange>
        </w:rPr>
        <w:t>d</w:t>
      </w:r>
      <w:r w:rsidRPr="00B96795">
        <w:rPr>
          <w:rFonts w:ascii="Calibri" w:hAnsi="Calibri"/>
          <w:bCs/>
          <w:color w:val="000000" w:themeColor="text1"/>
          <w:sz w:val="22"/>
          <w:szCs w:val="22"/>
          <w:rPrChange w:id="982" w:author="miminguyenb@yahoo.com" w:date="2024-05-22T02:29:00Z" w16du:dateUtc="2024-05-22T09:29:00Z">
            <w:rPr>
              <w:rFonts w:ascii="Calibri" w:hAnsi="Calibri"/>
              <w:bCs/>
              <w:color w:val="000000" w:themeColor="text1"/>
            </w:rPr>
          </w:rPrChange>
        </w:rPr>
        <w:t xml:space="preserve"> </w:t>
      </w:r>
      <w:r w:rsidR="00430AF2" w:rsidRPr="00B96795">
        <w:rPr>
          <w:rFonts w:ascii="Calibri" w:hAnsi="Calibri"/>
          <w:bCs/>
          <w:color w:val="000000" w:themeColor="text1"/>
          <w:sz w:val="22"/>
          <w:szCs w:val="22"/>
          <w:rPrChange w:id="983" w:author="miminguyenb@yahoo.com" w:date="2024-05-22T02:29:00Z" w16du:dateUtc="2024-05-22T09:29:00Z">
            <w:rPr>
              <w:rFonts w:ascii="Calibri" w:hAnsi="Calibri"/>
              <w:bCs/>
              <w:color w:val="000000" w:themeColor="text1"/>
            </w:rPr>
          </w:rPrChange>
        </w:rPr>
        <w:t>people's</w:t>
      </w:r>
      <w:r w:rsidRPr="00B96795">
        <w:rPr>
          <w:rFonts w:ascii="Calibri" w:hAnsi="Calibri"/>
          <w:bCs/>
          <w:color w:val="000000" w:themeColor="text1"/>
          <w:sz w:val="22"/>
          <w:szCs w:val="22"/>
          <w:rPrChange w:id="984" w:author="miminguyenb@yahoo.com" w:date="2024-05-22T02:29:00Z" w16du:dateUtc="2024-05-22T09:29:00Z">
            <w:rPr>
              <w:rFonts w:ascii="Calibri" w:hAnsi="Calibri"/>
              <w:bCs/>
              <w:color w:val="000000" w:themeColor="text1"/>
            </w:rPr>
          </w:rPrChange>
        </w:rPr>
        <w:t xml:space="preserve"> community currently exists.</w:t>
      </w:r>
    </w:p>
    <w:p w14:paraId="14B2A15E" w14:textId="78907208" w:rsidR="00112B04" w:rsidRPr="00B96795" w:rsidRDefault="00112B04" w:rsidP="00112B04">
      <w:pPr>
        <w:pStyle w:val="BodyTextIndent"/>
        <w:numPr>
          <w:ilvl w:val="0"/>
          <w:numId w:val="15"/>
        </w:numPr>
        <w:spacing w:before="120"/>
        <w:rPr>
          <w:rFonts w:ascii="Calibri" w:hAnsi="Calibri"/>
          <w:bCs/>
          <w:color w:val="000000" w:themeColor="text1"/>
          <w:sz w:val="22"/>
          <w:szCs w:val="22"/>
          <w:rPrChange w:id="985"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86" w:author="miminguyenb@yahoo.com" w:date="2024-05-22T02:29:00Z" w16du:dateUtc="2024-05-22T09:29:00Z">
            <w:rPr>
              <w:rFonts w:ascii="Calibri" w:hAnsi="Calibri"/>
              <w:bCs/>
              <w:color w:val="000000" w:themeColor="text1"/>
            </w:rPr>
          </w:rPrChange>
        </w:rPr>
        <w:t>The marketing team</w:t>
      </w:r>
      <w:r w:rsidR="00430AF2" w:rsidRPr="00B96795">
        <w:rPr>
          <w:rFonts w:ascii="Calibri" w:hAnsi="Calibri"/>
          <w:bCs/>
          <w:color w:val="000000" w:themeColor="text1"/>
          <w:sz w:val="22"/>
          <w:szCs w:val="22"/>
          <w:rPrChange w:id="987" w:author="miminguyenb@yahoo.com" w:date="2024-05-22T02:29:00Z" w16du:dateUtc="2024-05-22T09:29:00Z">
            <w:rPr>
              <w:rFonts w:ascii="Calibri" w:hAnsi="Calibri"/>
              <w:bCs/>
              <w:color w:val="000000" w:themeColor="text1"/>
            </w:rPr>
          </w:rPrChange>
        </w:rPr>
        <w:t>'</w:t>
      </w:r>
      <w:r w:rsidRPr="00B96795">
        <w:rPr>
          <w:rFonts w:ascii="Calibri" w:hAnsi="Calibri"/>
          <w:bCs/>
          <w:color w:val="000000" w:themeColor="text1"/>
          <w:sz w:val="22"/>
          <w:szCs w:val="22"/>
          <w:rPrChange w:id="988" w:author="miminguyenb@yahoo.com" w:date="2024-05-22T02:29:00Z" w16du:dateUtc="2024-05-22T09:29:00Z">
            <w:rPr>
              <w:rFonts w:ascii="Calibri" w:hAnsi="Calibri"/>
              <w:bCs/>
              <w:color w:val="000000" w:themeColor="text1"/>
            </w:rPr>
          </w:rPrChange>
        </w:rPr>
        <w:t xml:space="preserve">s research has projected success in the </w:t>
      </w:r>
      <w:ins w:id="989" w:author="miminguyenb@yahoo.com" w:date="2024-05-22T01:41:00Z" w16du:dateUtc="2024-05-22T08:41:00Z">
        <w:r w:rsidR="00F664BC" w:rsidRPr="00B96795">
          <w:rPr>
            <w:rFonts w:ascii="Calibri" w:hAnsi="Calibri"/>
            <w:bCs/>
            <w:color w:val="000000" w:themeColor="text1"/>
            <w:sz w:val="22"/>
            <w:szCs w:val="22"/>
            <w:rPrChange w:id="990" w:author="miminguyenb@yahoo.com" w:date="2024-05-22T02:29:00Z" w16du:dateUtc="2024-05-22T09:29:00Z">
              <w:rPr>
                <w:rFonts w:ascii="Calibri" w:hAnsi="Calibri"/>
                <w:bCs/>
                <w:color w:val="000000" w:themeColor="text1"/>
              </w:rPr>
            </w:rPrChange>
          </w:rPr>
          <w:t>ADAFNA</w:t>
        </w:r>
      </w:ins>
      <w:del w:id="991" w:author="miminguyenb@yahoo.com" w:date="2024-05-22T01:41:00Z" w16du:dateUtc="2024-05-22T08:41:00Z">
        <w:r w:rsidRPr="00B96795" w:rsidDel="00F664BC">
          <w:rPr>
            <w:rFonts w:ascii="Calibri" w:hAnsi="Calibri"/>
            <w:bCs/>
            <w:color w:val="000000" w:themeColor="text1"/>
            <w:sz w:val="22"/>
            <w:szCs w:val="22"/>
            <w:rPrChange w:id="992" w:author="miminguyenb@yahoo.com" w:date="2024-05-22T02:29:00Z" w16du:dateUtc="2024-05-22T09:29:00Z">
              <w:rPr>
                <w:rFonts w:ascii="Calibri" w:hAnsi="Calibri"/>
                <w:bCs/>
                <w:color w:val="000000" w:themeColor="text1"/>
              </w:rPr>
            </w:rPrChange>
          </w:rPr>
          <w:delText>ADA-Friendly Navigation App</w:delText>
        </w:r>
      </w:del>
      <w:r w:rsidRPr="00B96795">
        <w:rPr>
          <w:rFonts w:ascii="Calibri" w:hAnsi="Calibri"/>
          <w:bCs/>
          <w:color w:val="000000" w:themeColor="text1"/>
          <w:sz w:val="22"/>
          <w:szCs w:val="22"/>
          <w:rPrChange w:id="993" w:author="miminguyenb@yahoo.com" w:date="2024-05-22T02:29:00Z" w16du:dateUtc="2024-05-22T09:29:00Z">
            <w:rPr>
              <w:rFonts w:ascii="Calibri" w:hAnsi="Calibri"/>
              <w:bCs/>
              <w:color w:val="000000" w:themeColor="text1"/>
            </w:rPr>
          </w:rPrChange>
        </w:rPr>
        <w:t>.</w:t>
      </w:r>
    </w:p>
    <w:p w14:paraId="3436F92B" w14:textId="60B6F0AB" w:rsidR="00112B04" w:rsidRPr="00B96795" w:rsidRDefault="00112B04" w:rsidP="00112B04">
      <w:pPr>
        <w:pStyle w:val="BodyTextIndent"/>
        <w:numPr>
          <w:ilvl w:val="0"/>
          <w:numId w:val="15"/>
        </w:numPr>
        <w:spacing w:before="120"/>
        <w:rPr>
          <w:rFonts w:ascii="Calibri" w:hAnsi="Calibri"/>
          <w:bCs/>
          <w:color w:val="000000" w:themeColor="text1"/>
          <w:sz w:val="22"/>
          <w:szCs w:val="22"/>
          <w:rPrChange w:id="994"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995" w:author="miminguyenb@yahoo.com" w:date="2024-05-22T02:29:00Z" w16du:dateUtc="2024-05-22T09:29:00Z">
            <w:rPr>
              <w:rFonts w:ascii="Calibri" w:hAnsi="Calibri"/>
              <w:bCs/>
              <w:color w:val="000000" w:themeColor="text1"/>
            </w:rPr>
          </w:rPrChange>
        </w:rPr>
        <w:t xml:space="preserve">The marketing team is used to promoting new items to ensure the success of the </w:t>
      </w:r>
      <w:ins w:id="996" w:author="miminguyenb@yahoo.com" w:date="2024-05-22T01:41:00Z" w16du:dateUtc="2024-05-22T08:41:00Z">
        <w:r w:rsidR="00F664BC" w:rsidRPr="00B96795">
          <w:rPr>
            <w:rFonts w:ascii="Calibri" w:hAnsi="Calibri"/>
            <w:bCs/>
            <w:color w:val="000000" w:themeColor="text1"/>
            <w:sz w:val="22"/>
            <w:szCs w:val="22"/>
            <w:rPrChange w:id="997" w:author="miminguyenb@yahoo.com" w:date="2024-05-22T02:29:00Z" w16du:dateUtc="2024-05-22T09:29:00Z">
              <w:rPr>
                <w:rFonts w:ascii="Calibri" w:hAnsi="Calibri"/>
                <w:bCs/>
                <w:color w:val="000000" w:themeColor="text1"/>
              </w:rPr>
            </w:rPrChange>
          </w:rPr>
          <w:t>ADAFNA</w:t>
        </w:r>
      </w:ins>
      <w:del w:id="998" w:author="miminguyenb@yahoo.com" w:date="2024-05-22T01:41:00Z" w16du:dateUtc="2024-05-22T08:41:00Z">
        <w:r w:rsidRPr="00B96795" w:rsidDel="00F664BC">
          <w:rPr>
            <w:rFonts w:ascii="Calibri" w:hAnsi="Calibri"/>
            <w:bCs/>
            <w:color w:val="000000" w:themeColor="text1"/>
            <w:sz w:val="22"/>
            <w:szCs w:val="22"/>
            <w:rPrChange w:id="999" w:author="miminguyenb@yahoo.com" w:date="2024-05-22T02:29:00Z" w16du:dateUtc="2024-05-22T09:29:00Z">
              <w:rPr>
                <w:rFonts w:ascii="Calibri" w:hAnsi="Calibri"/>
                <w:bCs/>
                <w:color w:val="000000" w:themeColor="text1"/>
              </w:rPr>
            </w:rPrChange>
          </w:rPr>
          <w:delText>ADA-Friendly Navigation App</w:delText>
        </w:r>
      </w:del>
      <w:r w:rsidRPr="00B96795">
        <w:rPr>
          <w:rFonts w:ascii="Calibri" w:hAnsi="Calibri"/>
          <w:bCs/>
          <w:color w:val="000000" w:themeColor="text1"/>
          <w:sz w:val="22"/>
          <w:szCs w:val="22"/>
          <w:rPrChange w:id="1000" w:author="miminguyenb@yahoo.com" w:date="2024-05-22T02:29:00Z" w16du:dateUtc="2024-05-22T09:29:00Z">
            <w:rPr>
              <w:rFonts w:ascii="Calibri" w:hAnsi="Calibri"/>
              <w:bCs/>
              <w:color w:val="000000" w:themeColor="text1"/>
            </w:rPr>
          </w:rPrChange>
        </w:rPr>
        <w:t>.</w:t>
      </w:r>
    </w:p>
    <w:p w14:paraId="0580F4E6" w14:textId="1FA9DCFE" w:rsidR="00112B04" w:rsidRPr="00B96795" w:rsidRDefault="00A721FB" w:rsidP="00112B04">
      <w:pPr>
        <w:pStyle w:val="BodyTextIndent"/>
        <w:spacing w:before="120"/>
        <w:ind w:left="547" w:firstLine="0"/>
        <w:rPr>
          <w:rFonts w:ascii="Calibri" w:hAnsi="Calibri"/>
          <w:bCs/>
          <w:i/>
          <w:iCs/>
          <w:color w:val="000000" w:themeColor="text1"/>
          <w:sz w:val="22"/>
          <w:szCs w:val="22"/>
          <w:rPrChange w:id="1001" w:author="miminguyenb@yahoo.com" w:date="2024-05-22T02:29:00Z" w16du:dateUtc="2024-05-22T09:29:00Z">
            <w:rPr>
              <w:rFonts w:ascii="Calibri" w:hAnsi="Calibri"/>
              <w:bCs/>
              <w:i/>
              <w:iCs/>
              <w:color w:val="000000" w:themeColor="text1"/>
            </w:rPr>
          </w:rPrChange>
        </w:rPr>
      </w:pPr>
      <w:r w:rsidRPr="00B96795">
        <w:rPr>
          <w:rFonts w:ascii="Calibri" w:hAnsi="Calibri"/>
          <w:bCs/>
          <w:i/>
          <w:iCs/>
          <w:color w:val="000000" w:themeColor="text1"/>
          <w:sz w:val="22"/>
          <w:szCs w:val="22"/>
          <w:rPrChange w:id="1002" w:author="miminguyenb@yahoo.com" w:date="2024-05-22T02:29:00Z" w16du:dateUtc="2024-05-22T09:29:00Z">
            <w:rPr>
              <w:rFonts w:ascii="Calibri" w:hAnsi="Calibri"/>
              <w:bCs/>
              <w:i/>
              <w:iCs/>
              <w:color w:val="000000" w:themeColor="text1"/>
            </w:rPr>
          </w:rPrChange>
        </w:rPr>
        <w:t>The d</w:t>
      </w:r>
      <w:r w:rsidR="00112B04" w:rsidRPr="00B96795">
        <w:rPr>
          <w:rFonts w:ascii="Calibri" w:hAnsi="Calibri"/>
          <w:bCs/>
          <w:i/>
          <w:iCs/>
          <w:color w:val="000000" w:themeColor="text1"/>
          <w:sz w:val="22"/>
          <w:szCs w:val="22"/>
          <w:rPrChange w:id="1003" w:author="miminguyenb@yahoo.com" w:date="2024-05-22T02:29:00Z" w16du:dateUtc="2024-05-22T09:29:00Z">
            <w:rPr>
              <w:rFonts w:ascii="Calibri" w:hAnsi="Calibri"/>
              <w:bCs/>
              <w:i/>
              <w:iCs/>
              <w:color w:val="000000" w:themeColor="text1"/>
            </w:rPr>
          </w:rPrChange>
        </w:rPr>
        <w:t>evelopment group</w:t>
      </w:r>
      <w:r w:rsidR="00430AF2" w:rsidRPr="00B96795">
        <w:rPr>
          <w:rFonts w:ascii="Calibri" w:hAnsi="Calibri"/>
          <w:bCs/>
          <w:i/>
          <w:iCs/>
          <w:color w:val="000000" w:themeColor="text1"/>
          <w:sz w:val="22"/>
          <w:szCs w:val="22"/>
          <w:rPrChange w:id="1004" w:author="miminguyenb@yahoo.com" w:date="2024-05-22T02:29:00Z" w16du:dateUtc="2024-05-22T09:29:00Z">
            <w:rPr>
              <w:rFonts w:ascii="Calibri" w:hAnsi="Calibri"/>
              <w:bCs/>
              <w:i/>
              <w:iCs/>
              <w:color w:val="000000" w:themeColor="text1"/>
            </w:rPr>
          </w:rPrChange>
        </w:rPr>
        <w:t>'</w:t>
      </w:r>
      <w:r w:rsidR="00112B04" w:rsidRPr="00B96795">
        <w:rPr>
          <w:rFonts w:ascii="Calibri" w:hAnsi="Calibri"/>
          <w:bCs/>
          <w:i/>
          <w:iCs/>
          <w:color w:val="000000" w:themeColor="text1"/>
          <w:sz w:val="22"/>
          <w:szCs w:val="22"/>
          <w:rPrChange w:id="1005" w:author="miminguyenb@yahoo.com" w:date="2024-05-22T02:29:00Z" w16du:dateUtc="2024-05-22T09:29:00Z">
            <w:rPr>
              <w:rFonts w:ascii="Calibri" w:hAnsi="Calibri"/>
              <w:bCs/>
              <w:i/>
              <w:iCs/>
              <w:color w:val="000000" w:themeColor="text1"/>
            </w:rPr>
          </w:rPrChange>
        </w:rPr>
        <w:t xml:space="preserve">s familiarity with the target technology to create the </w:t>
      </w:r>
      <w:ins w:id="1006" w:author="miminguyenb@yahoo.com" w:date="2024-05-22T01:42:00Z" w16du:dateUtc="2024-05-22T08:42:00Z">
        <w:r w:rsidR="00F664BC" w:rsidRPr="00B96795">
          <w:rPr>
            <w:rFonts w:ascii="Calibri" w:hAnsi="Calibri"/>
            <w:bCs/>
            <w:i/>
            <w:iCs/>
            <w:color w:val="000000" w:themeColor="text1"/>
            <w:sz w:val="22"/>
            <w:szCs w:val="22"/>
            <w:rPrChange w:id="1007" w:author="miminguyenb@yahoo.com" w:date="2024-05-22T02:29:00Z" w16du:dateUtc="2024-05-22T09:29:00Z">
              <w:rPr>
                <w:rFonts w:ascii="Calibri" w:hAnsi="Calibri"/>
                <w:bCs/>
                <w:i/>
                <w:iCs/>
                <w:color w:val="000000" w:themeColor="text1"/>
              </w:rPr>
            </w:rPrChange>
          </w:rPr>
          <w:t>ADAFNA</w:t>
        </w:r>
        <w:r w:rsidR="00F664BC" w:rsidRPr="00B96795">
          <w:rPr>
            <w:rFonts w:ascii="Calibri" w:hAnsi="Calibri"/>
            <w:bCs/>
            <w:color w:val="000000" w:themeColor="text1"/>
            <w:sz w:val="22"/>
            <w:szCs w:val="22"/>
            <w:rPrChange w:id="1008" w:author="miminguyenb@yahoo.com" w:date="2024-05-22T02:29:00Z" w16du:dateUtc="2024-05-22T09:29:00Z">
              <w:rPr>
                <w:rFonts w:ascii="Calibri" w:hAnsi="Calibri"/>
                <w:bCs/>
                <w:color w:val="000000" w:themeColor="text1"/>
              </w:rPr>
            </w:rPrChange>
          </w:rPr>
          <w:t xml:space="preserve"> </w:t>
        </w:r>
      </w:ins>
      <w:del w:id="1009" w:author="miminguyenb@yahoo.com" w:date="2024-05-22T01:42:00Z" w16du:dateUtc="2024-05-22T08:42:00Z">
        <w:r w:rsidR="00112B04" w:rsidRPr="00B96795" w:rsidDel="00F664BC">
          <w:rPr>
            <w:rFonts w:ascii="Calibri" w:hAnsi="Calibri"/>
            <w:bCs/>
            <w:i/>
            <w:iCs/>
            <w:color w:val="000000" w:themeColor="text1"/>
            <w:sz w:val="22"/>
            <w:szCs w:val="22"/>
            <w:rPrChange w:id="1010" w:author="miminguyenb@yahoo.com" w:date="2024-05-22T02:29:00Z" w16du:dateUtc="2024-05-22T09:29:00Z">
              <w:rPr>
                <w:rFonts w:ascii="Calibri" w:hAnsi="Calibri"/>
                <w:bCs/>
                <w:i/>
                <w:iCs/>
                <w:color w:val="000000" w:themeColor="text1"/>
              </w:rPr>
            </w:rPrChange>
          </w:rPr>
          <w:delText xml:space="preserve">ADA-Friendly </w:delText>
        </w:r>
        <w:r w:rsidR="00F143DA" w:rsidRPr="00B96795" w:rsidDel="00F664BC">
          <w:rPr>
            <w:rFonts w:ascii="Calibri" w:hAnsi="Calibri"/>
            <w:bCs/>
            <w:i/>
            <w:iCs/>
            <w:color w:val="000000" w:themeColor="text1"/>
            <w:sz w:val="22"/>
            <w:szCs w:val="22"/>
            <w:rPrChange w:id="1011" w:author="miminguyenb@yahoo.com" w:date="2024-05-22T02:29:00Z" w16du:dateUtc="2024-05-22T09:29:00Z">
              <w:rPr>
                <w:rFonts w:ascii="Calibri" w:hAnsi="Calibri"/>
                <w:bCs/>
                <w:i/>
                <w:iCs/>
                <w:color w:val="000000" w:themeColor="text1"/>
              </w:rPr>
            </w:rPrChange>
          </w:rPr>
          <w:delText>Navigation</w:delText>
        </w:r>
        <w:r w:rsidR="00112B04" w:rsidRPr="00B96795" w:rsidDel="00F664BC">
          <w:rPr>
            <w:rFonts w:ascii="Calibri" w:hAnsi="Calibri"/>
            <w:bCs/>
            <w:i/>
            <w:iCs/>
            <w:color w:val="000000" w:themeColor="text1"/>
            <w:sz w:val="22"/>
            <w:szCs w:val="22"/>
            <w:rPrChange w:id="1012" w:author="miminguyenb@yahoo.com" w:date="2024-05-22T02:29:00Z" w16du:dateUtc="2024-05-22T09:29:00Z">
              <w:rPr>
                <w:rFonts w:ascii="Calibri" w:hAnsi="Calibri"/>
                <w:bCs/>
                <w:i/>
                <w:iCs/>
                <w:color w:val="000000" w:themeColor="text1"/>
              </w:rPr>
            </w:rPrChange>
          </w:rPr>
          <w:delText xml:space="preserve"> App </w:delText>
        </w:r>
      </w:del>
      <w:r w:rsidR="00112B04" w:rsidRPr="00B96795">
        <w:rPr>
          <w:rFonts w:ascii="Calibri" w:hAnsi="Calibri"/>
          <w:bCs/>
          <w:i/>
          <w:iCs/>
          <w:color w:val="000000" w:themeColor="text1"/>
          <w:sz w:val="22"/>
          <w:szCs w:val="22"/>
          <w:rPrChange w:id="1013" w:author="miminguyenb@yahoo.com" w:date="2024-05-22T02:29:00Z" w16du:dateUtc="2024-05-22T09:29:00Z">
            <w:rPr>
              <w:rFonts w:ascii="Calibri" w:hAnsi="Calibri"/>
              <w:bCs/>
              <w:i/>
              <w:iCs/>
              <w:color w:val="000000" w:themeColor="text1"/>
            </w:rPr>
          </w:rPrChange>
        </w:rPr>
        <w:t>is</w:t>
      </w:r>
      <w:r w:rsidR="001F2560" w:rsidRPr="00B96795">
        <w:rPr>
          <w:rFonts w:ascii="Calibri" w:hAnsi="Calibri"/>
          <w:bCs/>
          <w:i/>
          <w:iCs/>
          <w:color w:val="000000" w:themeColor="text1"/>
          <w:sz w:val="22"/>
          <w:szCs w:val="22"/>
          <w:rPrChange w:id="1014" w:author="miminguyenb@yahoo.com" w:date="2024-05-22T02:29:00Z" w16du:dateUtc="2024-05-22T09:29:00Z">
            <w:rPr>
              <w:rFonts w:ascii="Calibri" w:hAnsi="Calibri"/>
              <w:bCs/>
              <w:i/>
              <w:iCs/>
              <w:color w:val="000000" w:themeColor="text1"/>
            </w:rPr>
          </w:rPrChange>
        </w:rPr>
        <w:t xml:space="preserve"> a</w:t>
      </w:r>
      <w:r w:rsidR="00112B04" w:rsidRPr="00B96795">
        <w:rPr>
          <w:rFonts w:ascii="Calibri" w:hAnsi="Calibri"/>
          <w:bCs/>
          <w:i/>
          <w:iCs/>
          <w:color w:val="000000" w:themeColor="text1"/>
          <w:sz w:val="22"/>
          <w:szCs w:val="22"/>
          <w:rPrChange w:id="1015" w:author="miminguyenb@yahoo.com" w:date="2024-05-22T02:29:00Z" w16du:dateUtc="2024-05-22T09:29:00Z">
            <w:rPr>
              <w:rFonts w:ascii="Calibri" w:hAnsi="Calibri"/>
              <w:bCs/>
              <w:i/>
              <w:iCs/>
              <w:color w:val="000000" w:themeColor="text1"/>
            </w:rPr>
          </w:rPrChange>
        </w:rPr>
        <w:t xml:space="preserve"> </w:t>
      </w:r>
      <w:r w:rsidR="00112B04" w:rsidRPr="00B96795">
        <w:rPr>
          <w:rFonts w:ascii="Calibri" w:hAnsi="Calibri"/>
          <w:bCs/>
          <w:i/>
          <w:iCs/>
          <w:color w:val="000000" w:themeColor="text1"/>
          <w:sz w:val="22"/>
          <w:szCs w:val="22"/>
          <w:u w:val="single"/>
          <w:rPrChange w:id="1016" w:author="miminguyenb@yahoo.com" w:date="2024-05-22T02:29:00Z" w16du:dateUtc="2024-05-22T09:29:00Z">
            <w:rPr>
              <w:rFonts w:ascii="Calibri" w:hAnsi="Calibri"/>
              <w:bCs/>
              <w:i/>
              <w:iCs/>
              <w:color w:val="000000" w:themeColor="text1"/>
              <w:u w:val="single"/>
            </w:rPr>
          </w:rPrChange>
        </w:rPr>
        <w:t>mediu</w:t>
      </w:r>
      <w:r w:rsidR="001F2560" w:rsidRPr="00B96795">
        <w:rPr>
          <w:rFonts w:ascii="Calibri" w:hAnsi="Calibri"/>
          <w:bCs/>
          <w:i/>
          <w:iCs/>
          <w:color w:val="000000" w:themeColor="text1"/>
          <w:sz w:val="22"/>
          <w:szCs w:val="22"/>
          <w:u w:val="single"/>
          <w:rPrChange w:id="1017" w:author="miminguyenb@yahoo.com" w:date="2024-05-22T02:29:00Z" w16du:dateUtc="2024-05-22T09:29:00Z">
            <w:rPr>
              <w:rFonts w:ascii="Calibri" w:hAnsi="Calibri"/>
              <w:bCs/>
              <w:i/>
              <w:iCs/>
              <w:color w:val="000000" w:themeColor="text1"/>
              <w:u w:val="single"/>
            </w:rPr>
          </w:rPrChange>
        </w:rPr>
        <w:t>m-</w:t>
      </w:r>
      <w:r w:rsidR="00112B04" w:rsidRPr="00B96795">
        <w:rPr>
          <w:rFonts w:ascii="Calibri" w:hAnsi="Calibri"/>
          <w:bCs/>
          <w:i/>
          <w:iCs/>
          <w:color w:val="000000" w:themeColor="text1"/>
          <w:sz w:val="22"/>
          <w:szCs w:val="22"/>
          <w:u w:val="single"/>
          <w:rPrChange w:id="1018" w:author="miminguyenb@yahoo.com" w:date="2024-05-22T02:29:00Z" w16du:dateUtc="2024-05-22T09:29:00Z">
            <w:rPr>
              <w:rFonts w:ascii="Calibri" w:hAnsi="Calibri"/>
              <w:bCs/>
              <w:i/>
              <w:iCs/>
              <w:color w:val="000000" w:themeColor="text1"/>
              <w:u w:val="single"/>
            </w:rPr>
          </w:rPrChange>
        </w:rPr>
        <w:t>risk</w:t>
      </w:r>
    </w:p>
    <w:p w14:paraId="780E5762" w14:textId="39769705" w:rsidR="00112B04" w:rsidRPr="00B96795" w:rsidRDefault="00A721FB" w:rsidP="00112B04">
      <w:pPr>
        <w:pStyle w:val="BodyTextIndent"/>
        <w:numPr>
          <w:ilvl w:val="0"/>
          <w:numId w:val="15"/>
        </w:numPr>
        <w:spacing w:before="120"/>
        <w:rPr>
          <w:rFonts w:ascii="Calibri" w:hAnsi="Calibri"/>
          <w:bCs/>
          <w:color w:val="000000" w:themeColor="text1"/>
          <w:sz w:val="22"/>
          <w:szCs w:val="22"/>
          <w:rPrChange w:id="1019"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20" w:author="miminguyenb@yahoo.com" w:date="2024-05-22T02:29:00Z" w16du:dateUtc="2024-05-22T09:29:00Z">
            <w:rPr>
              <w:rFonts w:ascii="Calibri" w:hAnsi="Calibri"/>
              <w:bCs/>
              <w:color w:val="000000" w:themeColor="text1"/>
            </w:rPr>
          </w:rPrChange>
        </w:rPr>
        <w:t xml:space="preserve">The development team has created mobile applications in the past and is confident in building the </w:t>
      </w:r>
      <w:ins w:id="1021" w:author="miminguyenb@yahoo.com" w:date="2024-05-22T01:41:00Z" w16du:dateUtc="2024-05-22T08:41:00Z">
        <w:r w:rsidR="00F664BC" w:rsidRPr="00B96795">
          <w:rPr>
            <w:rFonts w:ascii="Calibri" w:hAnsi="Calibri"/>
            <w:bCs/>
            <w:color w:val="000000" w:themeColor="text1"/>
            <w:sz w:val="22"/>
            <w:szCs w:val="22"/>
            <w:rPrChange w:id="1022" w:author="miminguyenb@yahoo.com" w:date="2024-05-22T02:29:00Z" w16du:dateUtc="2024-05-22T09:29:00Z">
              <w:rPr>
                <w:rFonts w:ascii="Calibri" w:hAnsi="Calibri"/>
                <w:bCs/>
                <w:color w:val="000000" w:themeColor="text1"/>
              </w:rPr>
            </w:rPrChange>
          </w:rPr>
          <w:t>ADAFNA</w:t>
        </w:r>
      </w:ins>
      <w:del w:id="1023" w:author="miminguyenb@yahoo.com" w:date="2024-05-22T01:41:00Z" w16du:dateUtc="2024-05-22T08:41:00Z">
        <w:r w:rsidRPr="00B96795" w:rsidDel="00F664BC">
          <w:rPr>
            <w:rFonts w:ascii="Calibri" w:hAnsi="Calibri"/>
            <w:bCs/>
            <w:color w:val="000000" w:themeColor="text1"/>
            <w:sz w:val="22"/>
            <w:szCs w:val="22"/>
            <w:rPrChange w:id="1024" w:author="miminguyenb@yahoo.com" w:date="2024-05-22T02:29:00Z" w16du:dateUtc="2024-05-22T09:29:00Z">
              <w:rPr>
                <w:rFonts w:ascii="Calibri" w:hAnsi="Calibri"/>
                <w:bCs/>
                <w:color w:val="000000" w:themeColor="text1"/>
              </w:rPr>
            </w:rPrChange>
          </w:rPr>
          <w:delText>ADA-Friendly Navigation App</w:delText>
        </w:r>
      </w:del>
      <w:r w:rsidRPr="00B96795">
        <w:rPr>
          <w:rFonts w:ascii="Calibri" w:hAnsi="Calibri"/>
          <w:bCs/>
          <w:color w:val="000000" w:themeColor="text1"/>
          <w:sz w:val="22"/>
          <w:szCs w:val="22"/>
          <w:rPrChange w:id="1025" w:author="miminguyenb@yahoo.com" w:date="2024-05-22T02:29:00Z" w16du:dateUtc="2024-05-22T09:29:00Z">
            <w:rPr>
              <w:rFonts w:ascii="Calibri" w:hAnsi="Calibri"/>
              <w:bCs/>
              <w:color w:val="000000" w:themeColor="text1"/>
            </w:rPr>
          </w:rPrChange>
        </w:rPr>
        <w:t>.</w:t>
      </w:r>
    </w:p>
    <w:p w14:paraId="7744F73F" w14:textId="5112CF2C" w:rsidR="00A721FB" w:rsidRPr="00B96795" w:rsidRDefault="00A721FB" w:rsidP="00112B04">
      <w:pPr>
        <w:pStyle w:val="BodyTextIndent"/>
        <w:numPr>
          <w:ilvl w:val="0"/>
          <w:numId w:val="15"/>
        </w:numPr>
        <w:spacing w:before="120"/>
        <w:rPr>
          <w:rFonts w:ascii="Calibri" w:hAnsi="Calibri"/>
          <w:bCs/>
          <w:color w:val="000000" w:themeColor="text1"/>
          <w:sz w:val="22"/>
          <w:szCs w:val="22"/>
          <w:rPrChange w:id="1026"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27" w:author="miminguyenb@yahoo.com" w:date="2024-05-22T02:29:00Z" w16du:dateUtc="2024-05-22T09:29:00Z">
            <w:rPr>
              <w:rFonts w:ascii="Calibri" w:hAnsi="Calibri"/>
              <w:bCs/>
              <w:color w:val="000000" w:themeColor="text1"/>
            </w:rPr>
          </w:rPrChange>
        </w:rPr>
        <w:t xml:space="preserve">The development team has yet to build a navigation phone application but </w:t>
      </w:r>
      <w:r w:rsidR="001F2560" w:rsidRPr="00B96795">
        <w:rPr>
          <w:rFonts w:ascii="Calibri" w:hAnsi="Calibri"/>
          <w:bCs/>
          <w:color w:val="000000" w:themeColor="text1"/>
          <w:sz w:val="22"/>
          <w:szCs w:val="22"/>
          <w:rPrChange w:id="1028" w:author="miminguyenb@yahoo.com" w:date="2024-05-22T02:29:00Z" w16du:dateUtc="2024-05-22T09:29:00Z">
            <w:rPr>
              <w:rFonts w:ascii="Calibri" w:hAnsi="Calibri"/>
              <w:bCs/>
              <w:color w:val="000000" w:themeColor="text1"/>
            </w:rPr>
          </w:rPrChange>
        </w:rPr>
        <w:t>has</w:t>
      </w:r>
      <w:r w:rsidRPr="00B96795">
        <w:rPr>
          <w:rFonts w:ascii="Calibri" w:hAnsi="Calibri"/>
          <w:bCs/>
          <w:color w:val="000000" w:themeColor="text1"/>
          <w:sz w:val="22"/>
          <w:szCs w:val="22"/>
          <w:rPrChange w:id="1029" w:author="miminguyenb@yahoo.com" w:date="2024-05-22T02:29:00Z" w16du:dateUtc="2024-05-22T09:29:00Z">
            <w:rPr>
              <w:rFonts w:ascii="Calibri" w:hAnsi="Calibri"/>
              <w:bCs/>
              <w:color w:val="000000" w:themeColor="text1"/>
            </w:rPr>
          </w:rPrChange>
        </w:rPr>
        <w:t xml:space="preserve"> gradually learned about them to </w:t>
      </w:r>
      <w:del w:id="1030" w:author="miminguyenb@yahoo.com" w:date="2024-05-22T03:06:00Z" w16du:dateUtc="2024-05-22T10:06:00Z">
        <w:r w:rsidR="002E4D62" w:rsidRPr="00B96795" w:rsidDel="002E3DEA">
          <w:rPr>
            <w:rFonts w:ascii="Calibri" w:hAnsi="Calibri"/>
            <w:bCs/>
            <w:color w:val="000000" w:themeColor="text1"/>
            <w:sz w:val="22"/>
            <w:szCs w:val="22"/>
            <w:rPrChange w:id="1031" w:author="miminguyenb@yahoo.com" w:date="2024-05-22T02:29:00Z" w16du:dateUtc="2024-05-22T09:29:00Z">
              <w:rPr>
                <w:rFonts w:ascii="Calibri" w:hAnsi="Calibri"/>
                <w:bCs/>
                <w:color w:val="000000" w:themeColor="text1"/>
              </w:rPr>
            </w:rPrChange>
          </w:rPr>
          <w:delText>build</w:delText>
        </w:r>
        <w:r w:rsidRPr="00B96795" w:rsidDel="002E3DEA">
          <w:rPr>
            <w:rFonts w:ascii="Calibri" w:hAnsi="Calibri"/>
            <w:bCs/>
            <w:color w:val="000000" w:themeColor="text1"/>
            <w:sz w:val="22"/>
            <w:szCs w:val="22"/>
            <w:rPrChange w:id="1032" w:author="miminguyenb@yahoo.com" w:date="2024-05-22T02:29:00Z" w16du:dateUtc="2024-05-22T09:29:00Z">
              <w:rPr>
                <w:rFonts w:ascii="Calibri" w:hAnsi="Calibri"/>
                <w:bCs/>
                <w:color w:val="000000" w:themeColor="text1"/>
              </w:rPr>
            </w:rPrChange>
          </w:rPr>
          <w:delText xml:space="preserve"> </w:delText>
        </w:r>
      </w:del>
      <w:ins w:id="1033" w:author="miminguyenb@yahoo.com" w:date="2024-05-22T03:06:00Z" w16du:dateUtc="2024-05-22T10:06:00Z">
        <w:r w:rsidR="002E3DEA">
          <w:rPr>
            <w:rFonts w:ascii="Calibri" w:hAnsi="Calibri"/>
            <w:bCs/>
            <w:color w:val="000000" w:themeColor="text1"/>
            <w:sz w:val="22"/>
            <w:szCs w:val="22"/>
          </w:rPr>
          <w:t>create</w:t>
        </w:r>
        <w:r w:rsidR="002E3DEA" w:rsidRPr="00B96795">
          <w:rPr>
            <w:rFonts w:ascii="Calibri" w:hAnsi="Calibri"/>
            <w:bCs/>
            <w:color w:val="000000" w:themeColor="text1"/>
            <w:sz w:val="22"/>
            <w:szCs w:val="22"/>
            <w:rPrChange w:id="1034" w:author="miminguyenb@yahoo.com" w:date="2024-05-22T02:29:00Z" w16du:dateUtc="2024-05-22T09:29:00Z">
              <w:rPr>
                <w:rFonts w:ascii="Calibri" w:hAnsi="Calibri"/>
                <w:bCs/>
                <w:color w:val="000000" w:themeColor="text1"/>
              </w:rPr>
            </w:rPrChange>
          </w:rPr>
          <w:t xml:space="preserve"> </w:t>
        </w:r>
      </w:ins>
      <w:r w:rsidRPr="00B96795">
        <w:rPr>
          <w:rFonts w:ascii="Calibri" w:hAnsi="Calibri"/>
          <w:bCs/>
          <w:color w:val="000000" w:themeColor="text1"/>
          <w:sz w:val="22"/>
          <w:szCs w:val="22"/>
          <w:rPrChange w:id="1035" w:author="miminguyenb@yahoo.com" w:date="2024-05-22T02:29:00Z" w16du:dateUtc="2024-05-22T09:29:00Z">
            <w:rPr>
              <w:rFonts w:ascii="Calibri" w:hAnsi="Calibri"/>
              <w:bCs/>
              <w:color w:val="000000" w:themeColor="text1"/>
            </w:rPr>
          </w:rPrChange>
        </w:rPr>
        <w:t>the application.</w:t>
      </w:r>
    </w:p>
    <w:p w14:paraId="357F6854" w14:textId="4B17B029" w:rsidR="00A721FB" w:rsidRPr="00B96795" w:rsidRDefault="00A721FB" w:rsidP="00112B04">
      <w:pPr>
        <w:pStyle w:val="BodyTextIndent"/>
        <w:numPr>
          <w:ilvl w:val="0"/>
          <w:numId w:val="15"/>
        </w:numPr>
        <w:spacing w:before="120"/>
        <w:rPr>
          <w:rFonts w:ascii="Calibri" w:hAnsi="Calibri"/>
          <w:bCs/>
          <w:color w:val="000000" w:themeColor="text1"/>
          <w:sz w:val="22"/>
          <w:szCs w:val="22"/>
          <w:rPrChange w:id="1036"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37" w:author="miminguyenb@yahoo.com" w:date="2024-05-22T02:29:00Z" w16du:dateUtc="2024-05-22T09:29:00Z">
            <w:rPr>
              <w:rFonts w:ascii="Calibri" w:hAnsi="Calibri"/>
              <w:bCs/>
              <w:color w:val="000000" w:themeColor="text1"/>
            </w:rPr>
          </w:rPrChange>
        </w:rPr>
        <w:t>The development team is working with new navigation software to stay update</w:t>
      </w:r>
      <w:r w:rsidR="001F2560" w:rsidRPr="00B96795">
        <w:rPr>
          <w:rFonts w:ascii="Calibri" w:hAnsi="Calibri"/>
          <w:bCs/>
          <w:color w:val="000000" w:themeColor="text1"/>
          <w:sz w:val="22"/>
          <w:szCs w:val="22"/>
          <w:rPrChange w:id="1038" w:author="miminguyenb@yahoo.com" w:date="2024-05-22T02:29:00Z" w16du:dateUtc="2024-05-22T09:29:00Z">
            <w:rPr>
              <w:rFonts w:ascii="Calibri" w:hAnsi="Calibri"/>
              <w:bCs/>
              <w:color w:val="000000" w:themeColor="text1"/>
            </w:rPr>
          </w:rPrChange>
        </w:rPr>
        <w:t>d</w:t>
      </w:r>
      <w:r w:rsidRPr="00B96795">
        <w:rPr>
          <w:rFonts w:ascii="Calibri" w:hAnsi="Calibri"/>
          <w:bCs/>
          <w:color w:val="000000" w:themeColor="text1"/>
          <w:sz w:val="22"/>
          <w:szCs w:val="22"/>
          <w:rPrChange w:id="1039" w:author="miminguyenb@yahoo.com" w:date="2024-05-22T02:29:00Z" w16du:dateUtc="2024-05-22T09:29:00Z">
            <w:rPr>
              <w:rFonts w:ascii="Calibri" w:hAnsi="Calibri"/>
              <w:bCs/>
              <w:color w:val="000000" w:themeColor="text1"/>
            </w:rPr>
          </w:rPrChange>
        </w:rPr>
        <w:t xml:space="preserve"> with today</w:t>
      </w:r>
      <w:r w:rsidR="00430AF2" w:rsidRPr="00B96795">
        <w:rPr>
          <w:rFonts w:ascii="Calibri" w:hAnsi="Calibri"/>
          <w:bCs/>
          <w:color w:val="000000" w:themeColor="text1"/>
          <w:sz w:val="22"/>
          <w:szCs w:val="22"/>
          <w:rPrChange w:id="1040" w:author="miminguyenb@yahoo.com" w:date="2024-05-22T02:29:00Z" w16du:dateUtc="2024-05-22T09:29:00Z">
            <w:rPr>
              <w:rFonts w:ascii="Calibri" w:hAnsi="Calibri"/>
              <w:bCs/>
              <w:color w:val="000000" w:themeColor="text1"/>
            </w:rPr>
          </w:rPrChange>
        </w:rPr>
        <w:t>'</w:t>
      </w:r>
      <w:r w:rsidRPr="00B96795">
        <w:rPr>
          <w:rFonts w:ascii="Calibri" w:hAnsi="Calibri"/>
          <w:bCs/>
          <w:color w:val="000000" w:themeColor="text1"/>
          <w:sz w:val="22"/>
          <w:szCs w:val="22"/>
          <w:rPrChange w:id="1041" w:author="miminguyenb@yahoo.com" w:date="2024-05-22T02:29:00Z" w16du:dateUtc="2024-05-22T09:29:00Z">
            <w:rPr>
              <w:rFonts w:ascii="Calibri" w:hAnsi="Calibri"/>
              <w:bCs/>
              <w:color w:val="000000" w:themeColor="text1"/>
            </w:rPr>
          </w:rPrChange>
        </w:rPr>
        <w:t>s technology.</w:t>
      </w:r>
    </w:p>
    <w:p w14:paraId="77705159" w14:textId="5A204EB8" w:rsidR="007333A4" w:rsidRPr="00B96795" w:rsidRDefault="007333A4" w:rsidP="005861A4">
      <w:pPr>
        <w:pStyle w:val="BodyTextIndent"/>
        <w:spacing w:before="120"/>
        <w:ind w:left="0" w:firstLine="547"/>
        <w:rPr>
          <w:rFonts w:ascii="Calibri" w:hAnsi="Calibri"/>
          <w:bCs/>
          <w:i/>
          <w:iCs/>
          <w:color w:val="000000" w:themeColor="text1"/>
          <w:sz w:val="22"/>
          <w:szCs w:val="22"/>
          <w:rPrChange w:id="1042" w:author="miminguyenb@yahoo.com" w:date="2024-05-22T02:29:00Z" w16du:dateUtc="2024-05-22T09:29:00Z">
            <w:rPr>
              <w:rFonts w:ascii="Calibri" w:hAnsi="Calibri"/>
              <w:bCs/>
              <w:i/>
              <w:iCs/>
              <w:color w:val="000000" w:themeColor="text1"/>
            </w:rPr>
          </w:rPrChange>
        </w:rPr>
      </w:pPr>
      <w:r w:rsidRPr="00B96795">
        <w:rPr>
          <w:rFonts w:ascii="Calibri" w:hAnsi="Calibri"/>
          <w:bCs/>
          <w:i/>
          <w:iCs/>
          <w:color w:val="000000" w:themeColor="text1"/>
          <w:sz w:val="22"/>
          <w:szCs w:val="22"/>
          <w:rPrChange w:id="1043" w:author="miminguyenb@yahoo.com" w:date="2024-05-22T02:29:00Z" w16du:dateUtc="2024-05-22T09:29:00Z">
            <w:rPr>
              <w:rFonts w:ascii="Calibri" w:hAnsi="Calibri"/>
              <w:bCs/>
              <w:i/>
              <w:iCs/>
              <w:color w:val="000000" w:themeColor="text1"/>
            </w:rPr>
          </w:rPrChange>
        </w:rPr>
        <w:t>The project size is considered</w:t>
      </w:r>
      <w:r w:rsidR="001F2560" w:rsidRPr="00B96795">
        <w:rPr>
          <w:rFonts w:ascii="Calibri" w:hAnsi="Calibri"/>
          <w:bCs/>
          <w:i/>
          <w:iCs/>
          <w:color w:val="000000" w:themeColor="text1"/>
          <w:sz w:val="22"/>
          <w:szCs w:val="22"/>
          <w:rPrChange w:id="1044" w:author="miminguyenb@yahoo.com" w:date="2024-05-22T02:29:00Z" w16du:dateUtc="2024-05-22T09:29:00Z">
            <w:rPr>
              <w:rFonts w:ascii="Calibri" w:hAnsi="Calibri"/>
              <w:bCs/>
              <w:i/>
              <w:iCs/>
              <w:color w:val="000000" w:themeColor="text1"/>
            </w:rPr>
          </w:rPrChange>
        </w:rPr>
        <w:t xml:space="preserve"> a</w:t>
      </w:r>
      <w:r w:rsidRPr="00B96795">
        <w:rPr>
          <w:rFonts w:ascii="Calibri" w:hAnsi="Calibri"/>
          <w:bCs/>
          <w:i/>
          <w:iCs/>
          <w:color w:val="000000" w:themeColor="text1"/>
          <w:sz w:val="22"/>
          <w:szCs w:val="22"/>
          <w:rPrChange w:id="1045" w:author="miminguyenb@yahoo.com" w:date="2024-05-22T02:29:00Z" w16du:dateUtc="2024-05-22T09:29:00Z">
            <w:rPr>
              <w:rFonts w:ascii="Calibri" w:hAnsi="Calibri"/>
              <w:bCs/>
              <w:i/>
              <w:iCs/>
              <w:color w:val="000000" w:themeColor="text1"/>
            </w:rPr>
          </w:rPrChange>
        </w:rPr>
        <w:t xml:space="preserve"> </w:t>
      </w:r>
      <w:r w:rsidRPr="00B96795">
        <w:rPr>
          <w:rFonts w:ascii="Calibri" w:hAnsi="Calibri"/>
          <w:bCs/>
          <w:i/>
          <w:iCs/>
          <w:color w:val="000000" w:themeColor="text1"/>
          <w:sz w:val="22"/>
          <w:szCs w:val="22"/>
          <w:u w:val="single"/>
          <w:rPrChange w:id="1046" w:author="miminguyenb@yahoo.com" w:date="2024-05-22T02:29:00Z" w16du:dateUtc="2024-05-22T09:29:00Z">
            <w:rPr>
              <w:rFonts w:ascii="Calibri" w:hAnsi="Calibri"/>
              <w:bCs/>
              <w:i/>
              <w:iCs/>
              <w:color w:val="000000" w:themeColor="text1"/>
              <w:u w:val="single"/>
            </w:rPr>
          </w:rPrChange>
        </w:rPr>
        <w:t>medium</w:t>
      </w:r>
      <w:r w:rsidR="001F2560" w:rsidRPr="00B96795">
        <w:rPr>
          <w:rFonts w:ascii="Calibri" w:hAnsi="Calibri"/>
          <w:bCs/>
          <w:i/>
          <w:iCs/>
          <w:color w:val="000000" w:themeColor="text1"/>
          <w:sz w:val="22"/>
          <w:szCs w:val="22"/>
          <w:u w:val="single"/>
          <w:rPrChange w:id="1047" w:author="miminguyenb@yahoo.com" w:date="2024-05-22T02:29:00Z" w16du:dateUtc="2024-05-22T09:29:00Z">
            <w:rPr>
              <w:rFonts w:ascii="Calibri" w:hAnsi="Calibri"/>
              <w:bCs/>
              <w:i/>
              <w:iCs/>
              <w:color w:val="000000" w:themeColor="text1"/>
              <w:u w:val="single"/>
            </w:rPr>
          </w:rPrChange>
        </w:rPr>
        <w:t xml:space="preserve"> </w:t>
      </w:r>
      <w:r w:rsidRPr="00B96795">
        <w:rPr>
          <w:rFonts w:ascii="Calibri" w:hAnsi="Calibri"/>
          <w:bCs/>
          <w:i/>
          <w:iCs/>
          <w:color w:val="000000" w:themeColor="text1"/>
          <w:sz w:val="22"/>
          <w:szCs w:val="22"/>
          <w:u w:val="single"/>
          <w:rPrChange w:id="1048" w:author="miminguyenb@yahoo.com" w:date="2024-05-22T02:29:00Z" w16du:dateUtc="2024-05-22T09:29:00Z">
            <w:rPr>
              <w:rFonts w:ascii="Calibri" w:hAnsi="Calibri"/>
              <w:bCs/>
              <w:i/>
              <w:iCs/>
              <w:color w:val="000000" w:themeColor="text1"/>
              <w:u w:val="single"/>
            </w:rPr>
          </w:rPrChange>
        </w:rPr>
        <w:t>risk.</w:t>
      </w:r>
    </w:p>
    <w:p w14:paraId="4E77D1FC" w14:textId="139127F4" w:rsidR="007333A4" w:rsidRPr="00B96795" w:rsidRDefault="007333A4" w:rsidP="007333A4">
      <w:pPr>
        <w:pStyle w:val="BodyTextIndent"/>
        <w:numPr>
          <w:ilvl w:val="0"/>
          <w:numId w:val="15"/>
        </w:numPr>
        <w:spacing w:before="120"/>
        <w:rPr>
          <w:rFonts w:ascii="Calibri" w:hAnsi="Calibri"/>
          <w:bCs/>
          <w:color w:val="000000" w:themeColor="text1"/>
          <w:sz w:val="22"/>
          <w:szCs w:val="22"/>
          <w:rPrChange w:id="1049"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50" w:author="miminguyenb@yahoo.com" w:date="2024-05-22T02:29:00Z" w16du:dateUtc="2024-05-22T09:29:00Z">
            <w:rPr>
              <w:rFonts w:ascii="Calibri" w:hAnsi="Calibri"/>
              <w:bCs/>
              <w:color w:val="000000" w:themeColor="text1"/>
            </w:rPr>
          </w:rPrChange>
        </w:rPr>
        <w:t xml:space="preserve">The project team will include about ten to fifteen people. </w:t>
      </w:r>
    </w:p>
    <w:p w14:paraId="5868483F" w14:textId="7E4CE5ED" w:rsidR="007333A4" w:rsidRPr="00B96795" w:rsidRDefault="001F2560" w:rsidP="007333A4">
      <w:pPr>
        <w:pStyle w:val="BodyTextIndent"/>
        <w:numPr>
          <w:ilvl w:val="0"/>
          <w:numId w:val="15"/>
        </w:numPr>
        <w:spacing w:before="120"/>
        <w:rPr>
          <w:rFonts w:ascii="Calibri" w:hAnsi="Calibri"/>
          <w:bCs/>
          <w:color w:val="000000" w:themeColor="text1"/>
          <w:sz w:val="22"/>
          <w:szCs w:val="22"/>
          <w:rPrChange w:id="1051"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52" w:author="miminguyenb@yahoo.com" w:date="2024-05-22T02:29:00Z" w16du:dateUtc="2024-05-22T09:29:00Z">
            <w:rPr>
              <w:rFonts w:ascii="Calibri" w:hAnsi="Calibri"/>
              <w:bCs/>
              <w:color w:val="000000" w:themeColor="text1"/>
            </w:rPr>
          </w:rPrChange>
        </w:rPr>
        <w:t>Business</w:t>
      </w:r>
      <w:r w:rsidR="00B443AF" w:rsidRPr="00B96795">
        <w:rPr>
          <w:rFonts w:ascii="Calibri" w:hAnsi="Calibri"/>
          <w:bCs/>
          <w:color w:val="000000" w:themeColor="text1"/>
          <w:sz w:val="22"/>
          <w:szCs w:val="22"/>
          <w:rPrChange w:id="1053" w:author="miminguyenb@yahoo.com" w:date="2024-05-22T02:29:00Z" w16du:dateUtc="2024-05-22T09:29:00Z">
            <w:rPr>
              <w:rFonts w:ascii="Calibri" w:hAnsi="Calibri"/>
              <w:bCs/>
              <w:color w:val="000000" w:themeColor="text1"/>
            </w:rPr>
          </w:rPrChange>
        </w:rPr>
        <w:t xml:space="preserve"> and legal parties </w:t>
      </w:r>
      <w:r w:rsidRPr="00B96795">
        <w:rPr>
          <w:rFonts w:ascii="Calibri" w:hAnsi="Calibri"/>
          <w:bCs/>
          <w:color w:val="000000" w:themeColor="text1"/>
          <w:sz w:val="22"/>
          <w:szCs w:val="22"/>
          <w:rPrChange w:id="1054" w:author="miminguyenb@yahoo.com" w:date="2024-05-22T02:29:00Z" w16du:dateUtc="2024-05-22T09:29:00Z">
            <w:rPr>
              <w:rFonts w:ascii="Calibri" w:hAnsi="Calibri"/>
              <w:bCs/>
              <w:color w:val="000000" w:themeColor="text1"/>
            </w:rPr>
          </w:rPrChange>
        </w:rPr>
        <w:t xml:space="preserve">will be </w:t>
      </w:r>
      <w:r w:rsidR="00B443AF" w:rsidRPr="00B96795">
        <w:rPr>
          <w:rFonts w:ascii="Calibri" w:hAnsi="Calibri"/>
          <w:bCs/>
          <w:color w:val="000000" w:themeColor="text1"/>
          <w:sz w:val="22"/>
          <w:szCs w:val="22"/>
          <w:rPrChange w:id="1055" w:author="miminguyenb@yahoo.com" w:date="2024-05-22T02:29:00Z" w16du:dateUtc="2024-05-22T09:29:00Z">
            <w:rPr>
              <w:rFonts w:ascii="Calibri" w:hAnsi="Calibri"/>
              <w:bCs/>
              <w:color w:val="000000" w:themeColor="text1"/>
            </w:rPr>
          </w:rPrChange>
        </w:rPr>
        <w:t xml:space="preserve">involved </w:t>
      </w:r>
      <w:del w:id="1056" w:author="miminguyenb@yahoo.com" w:date="2024-05-22T03:06:00Z" w16du:dateUtc="2024-05-22T10:06:00Z">
        <w:r w:rsidR="00B443AF" w:rsidRPr="00B96795" w:rsidDel="002E3DEA">
          <w:rPr>
            <w:rFonts w:ascii="Calibri" w:hAnsi="Calibri"/>
            <w:bCs/>
            <w:color w:val="000000" w:themeColor="text1"/>
            <w:sz w:val="22"/>
            <w:szCs w:val="22"/>
            <w:rPrChange w:id="1057" w:author="miminguyenb@yahoo.com" w:date="2024-05-22T02:29:00Z" w16du:dateUtc="2024-05-22T09:29:00Z">
              <w:rPr>
                <w:rFonts w:ascii="Calibri" w:hAnsi="Calibri"/>
                <w:bCs/>
                <w:color w:val="000000" w:themeColor="text1"/>
              </w:rPr>
            </w:rPrChange>
          </w:rPr>
          <w:delText xml:space="preserve">as necessary </w:delText>
        </w:r>
      </w:del>
      <w:r w:rsidR="00B443AF" w:rsidRPr="00B96795">
        <w:rPr>
          <w:rFonts w:ascii="Calibri" w:hAnsi="Calibri"/>
          <w:bCs/>
          <w:color w:val="000000" w:themeColor="text1"/>
          <w:sz w:val="22"/>
          <w:szCs w:val="22"/>
          <w:rPrChange w:id="1058" w:author="miminguyenb@yahoo.com" w:date="2024-05-22T02:29:00Z" w16du:dateUtc="2024-05-22T09:29:00Z">
            <w:rPr>
              <w:rFonts w:ascii="Calibri" w:hAnsi="Calibri"/>
              <w:bCs/>
              <w:color w:val="000000" w:themeColor="text1"/>
            </w:rPr>
          </w:rPrChange>
        </w:rPr>
        <w:t xml:space="preserve">to </w:t>
      </w:r>
      <w:r w:rsidRPr="00B96795">
        <w:rPr>
          <w:rFonts w:ascii="Calibri" w:hAnsi="Calibri"/>
          <w:bCs/>
          <w:color w:val="000000" w:themeColor="text1"/>
          <w:sz w:val="22"/>
          <w:szCs w:val="22"/>
          <w:rPrChange w:id="1059" w:author="miminguyenb@yahoo.com" w:date="2024-05-22T02:29:00Z" w16du:dateUtc="2024-05-22T09:29:00Z">
            <w:rPr>
              <w:rFonts w:ascii="Calibri" w:hAnsi="Calibri"/>
              <w:bCs/>
              <w:color w:val="000000" w:themeColor="text1"/>
            </w:rPr>
          </w:rPrChange>
        </w:rPr>
        <w:t>en</w:t>
      </w:r>
      <w:r w:rsidR="00B443AF" w:rsidRPr="00B96795">
        <w:rPr>
          <w:rFonts w:ascii="Calibri" w:hAnsi="Calibri"/>
          <w:bCs/>
          <w:color w:val="000000" w:themeColor="text1"/>
          <w:sz w:val="22"/>
          <w:szCs w:val="22"/>
          <w:rPrChange w:id="1060" w:author="miminguyenb@yahoo.com" w:date="2024-05-22T02:29:00Z" w16du:dateUtc="2024-05-22T09:29:00Z">
            <w:rPr>
              <w:rFonts w:ascii="Calibri" w:hAnsi="Calibri"/>
              <w:bCs/>
              <w:color w:val="000000" w:themeColor="text1"/>
            </w:rPr>
          </w:rPrChange>
        </w:rPr>
        <w:t>sure that things follow laws and industry standards.</w:t>
      </w:r>
    </w:p>
    <w:p w14:paraId="0A72C831" w14:textId="7384BB25" w:rsidR="00464C5D" w:rsidRPr="00B96795" w:rsidRDefault="00B443AF" w:rsidP="008C0324">
      <w:pPr>
        <w:pStyle w:val="BodyTextIndent"/>
        <w:numPr>
          <w:ilvl w:val="0"/>
          <w:numId w:val="15"/>
        </w:numPr>
        <w:spacing w:before="120"/>
        <w:rPr>
          <w:rFonts w:ascii="Calibri" w:hAnsi="Calibri"/>
          <w:bCs/>
          <w:color w:val="000000" w:themeColor="text1"/>
          <w:sz w:val="22"/>
          <w:szCs w:val="22"/>
          <w:rPrChange w:id="1061"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62" w:author="miminguyenb@yahoo.com" w:date="2024-05-22T02:29:00Z" w16du:dateUtc="2024-05-22T09:29:00Z">
            <w:rPr>
              <w:rFonts w:ascii="Calibri" w:hAnsi="Calibri"/>
              <w:bCs/>
              <w:color w:val="000000" w:themeColor="text1"/>
            </w:rPr>
          </w:rPrChange>
        </w:rPr>
        <w:t>The project timeframe is s</w:t>
      </w:r>
      <w:r w:rsidR="003B63D4" w:rsidRPr="00B96795">
        <w:rPr>
          <w:rFonts w:ascii="Calibri" w:hAnsi="Calibri"/>
          <w:bCs/>
          <w:color w:val="000000" w:themeColor="text1"/>
          <w:sz w:val="22"/>
          <w:szCs w:val="22"/>
          <w:rPrChange w:id="1063" w:author="miminguyenb@yahoo.com" w:date="2024-05-22T02:29:00Z" w16du:dateUtc="2024-05-22T09:29:00Z">
            <w:rPr>
              <w:rFonts w:ascii="Calibri" w:hAnsi="Calibri"/>
              <w:bCs/>
              <w:color w:val="000000" w:themeColor="text1"/>
            </w:rPr>
          </w:rPrChange>
        </w:rPr>
        <w:t xml:space="preserve">et at a year after this system proposal passes. This should be enough time to create the </w:t>
      </w:r>
      <w:r w:rsidR="007B468F" w:rsidRPr="00B96795">
        <w:rPr>
          <w:rFonts w:ascii="Calibri" w:hAnsi="Calibri"/>
          <w:bCs/>
          <w:color w:val="000000" w:themeColor="text1"/>
          <w:sz w:val="22"/>
          <w:szCs w:val="22"/>
          <w:rPrChange w:id="1064" w:author="miminguyenb@yahoo.com" w:date="2024-05-22T02:29:00Z" w16du:dateUtc="2024-05-22T09:29:00Z">
            <w:rPr>
              <w:rFonts w:ascii="Calibri" w:hAnsi="Calibri"/>
              <w:bCs/>
              <w:color w:val="000000" w:themeColor="text1"/>
            </w:rPr>
          </w:rPrChange>
        </w:rPr>
        <w:t xml:space="preserve">minimal viable </w:t>
      </w:r>
      <w:r w:rsidR="00430AF2" w:rsidRPr="00B96795">
        <w:rPr>
          <w:rFonts w:ascii="Calibri" w:hAnsi="Calibri"/>
          <w:bCs/>
          <w:color w:val="000000" w:themeColor="text1"/>
          <w:sz w:val="22"/>
          <w:szCs w:val="22"/>
          <w:rPrChange w:id="1065" w:author="miminguyenb@yahoo.com" w:date="2024-05-22T02:29:00Z" w16du:dateUtc="2024-05-22T09:29:00Z">
            <w:rPr>
              <w:rFonts w:ascii="Calibri" w:hAnsi="Calibri"/>
              <w:bCs/>
              <w:color w:val="000000" w:themeColor="text1"/>
            </w:rPr>
          </w:rPrChange>
        </w:rPr>
        <w:t>pro.</w:t>
      </w:r>
    </w:p>
    <w:p w14:paraId="474A6B53" w14:textId="77777777" w:rsidR="001F2560" w:rsidRPr="00B96795" w:rsidRDefault="001F2560" w:rsidP="00F664BC">
      <w:pPr>
        <w:pStyle w:val="BodyTextIndent"/>
        <w:spacing w:before="120"/>
        <w:ind w:left="907" w:firstLine="0"/>
        <w:rPr>
          <w:rFonts w:ascii="Calibri" w:hAnsi="Calibri"/>
          <w:bCs/>
          <w:color w:val="000000" w:themeColor="text1"/>
          <w:sz w:val="22"/>
          <w:szCs w:val="22"/>
          <w:rPrChange w:id="1066" w:author="miminguyenb@yahoo.com" w:date="2024-05-22T02:29:00Z" w16du:dateUtc="2024-05-22T09:29:00Z">
            <w:rPr>
              <w:rFonts w:ascii="Calibri" w:hAnsi="Calibri"/>
              <w:bCs/>
              <w:color w:val="000000" w:themeColor="text1"/>
            </w:rPr>
          </w:rPrChange>
        </w:rPr>
        <w:pPrChange w:id="1067" w:author="miminguyenb@yahoo.com" w:date="2024-05-22T01:42:00Z" w16du:dateUtc="2024-05-22T08:42:00Z">
          <w:pPr>
            <w:pStyle w:val="BodyTextIndent"/>
            <w:numPr>
              <w:numId w:val="15"/>
            </w:numPr>
            <w:spacing w:before="120"/>
            <w:ind w:left="907"/>
          </w:pPr>
        </w:pPrChange>
      </w:pPr>
    </w:p>
    <w:p w14:paraId="0FB2200D" w14:textId="77777777" w:rsidR="001F2560" w:rsidRPr="00B96795" w:rsidRDefault="001F2560">
      <w:pPr>
        <w:rPr>
          <w:rFonts w:ascii="Calibri" w:hAnsi="Calibri"/>
          <w:bCs/>
          <w:i/>
          <w:iCs/>
          <w:color w:val="000000" w:themeColor="text1"/>
          <w:sz w:val="22"/>
          <w:szCs w:val="22"/>
          <w:rPrChange w:id="1068" w:author="miminguyenb@yahoo.com" w:date="2024-05-22T02:29:00Z" w16du:dateUtc="2024-05-22T09:29:00Z">
            <w:rPr>
              <w:rFonts w:ascii="Calibri" w:hAnsi="Calibri"/>
              <w:bCs/>
              <w:i/>
              <w:iCs/>
              <w:color w:val="000000" w:themeColor="text1"/>
              <w:szCs w:val="20"/>
            </w:rPr>
          </w:rPrChange>
        </w:rPr>
      </w:pPr>
      <w:r w:rsidRPr="00B96795">
        <w:rPr>
          <w:rFonts w:ascii="Calibri" w:hAnsi="Calibri"/>
          <w:bCs/>
          <w:i/>
          <w:iCs/>
          <w:color w:val="000000" w:themeColor="text1"/>
          <w:sz w:val="22"/>
          <w:szCs w:val="22"/>
          <w:rPrChange w:id="1069" w:author="miminguyenb@yahoo.com" w:date="2024-05-22T02:29:00Z" w16du:dateUtc="2024-05-22T09:29:00Z">
            <w:rPr>
              <w:rFonts w:ascii="Calibri" w:hAnsi="Calibri"/>
              <w:bCs/>
              <w:i/>
              <w:iCs/>
              <w:color w:val="000000" w:themeColor="text1"/>
            </w:rPr>
          </w:rPrChange>
        </w:rPr>
        <w:br w:type="page"/>
      </w:r>
    </w:p>
    <w:p w14:paraId="01D566EB" w14:textId="324D0BCE" w:rsidR="008C0324" w:rsidRPr="00B96795" w:rsidRDefault="008C0324" w:rsidP="008C0324">
      <w:pPr>
        <w:pStyle w:val="BodyTextIndent"/>
        <w:spacing w:before="120"/>
        <w:ind w:left="547" w:firstLine="0"/>
        <w:rPr>
          <w:rFonts w:ascii="Calibri" w:hAnsi="Calibri"/>
          <w:bCs/>
          <w:i/>
          <w:iCs/>
          <w:color w:val="000000" w:themeColor="text1"/>
          <w:sz w:val="22"/>
          <w:szCs w:val="22"/>
          <w:rPrChange w:id="1070" w:author="miminguyenb@yahoo.com" w:date="2024-05-22T02:29:00Z" w16du:dateUtc="2024-05-22T09:29:00Z">
            <w:rPr>
              <w:rFonts w:ascii="Calibri" w:hAnsi="Calibri"/>
              <w:bCs/>
              <w:i/>
              <w:iCs/>
              <w:color w:val="000000" w:themeColor="text1"/>
            </w:rPr>
          </w:rPrChange>
        </w:rPr>
      </w:pPr>
      <w:r w:rsidRPr="00B96795">
        <w:rPr>
          <w:rFonts w:ascii="Calibri" w:hAnsi="Calibri"/>
          <w:bCs/>
          <w:i/>
          <w:iCs/>
          <w:color w:val="000000" w:themeColor="text1"/>
          <w:sz w:val="22"/>
          <w:szCs w:val="22"/>
          <w:rPrChange w:id="1071" w:author="miminguyenb@yahoo.com" w:date="2024-05-22T02:29:00Z" w16du:dateUtc="2024-05-22T09:29:00Z">
            <w:rPr>
              <w:rFonts w:ascii="Calibri" w:hAnsi="Calibri"/>
              <w:bCs/>
              <w:i/>
              <w:iCs/>
              <w:color w:val="000000" w:themeColor="text1"/>
            </w:rPr>
          </w:rPrChange>
        </w:rPr>
        <w:lastRenderedPageBreak/>
        <w:t xml:space="preserve">The project structure for the </w:t>
      </w:r>
      <w:ins w:id="1072" w:author="miminguyenb@yahoo.com" w:date="2024-05-22T01:42:00Z" w16du:dateUtc="2024-05-22T08:42:00Z">
        <w:r w:rsidR="00F664BC" w:rsidRPr="00B96795">
          <w:rPr>
            <w:rFonts w:ascii="Calibri" w:hAnsi="Calibri"/>
            <w:bCs/>
            <w:i/>
            <w:iCs/>
            <w:color w:val="000000" w:themeColor="text1"/>
            <w:sz w:val="22"/>
            <w:szCs w:val="22"/>
            <w:rPrChange w:id="1073" w:author="miminguyenb@yahoo.com" w:date="2024-05-22T02:29:00Z" w16du:dateUtc="2024-05-22T09:29:00Z">
              <w:rPr>
                <w:rFonts w:ascii="Calibri" w:hAnsi="Calibri"/>
                <w:bCs/>
                <w:i/>
                <w:iCs/>
                <w:color w:val="000000" w:themeColor="text1"/>
              </w:rPr>
            </w:rPrChange>
          </w:rPr>
          <w:t>ADAFNA</w:t>
        </w:r>
        <w:r w:rsidR="00F664BC" w:rsidRPr="00B96795">
          <w:rPr>
            <w:rFonts w:ascii="Calibri" w:hAnsi="Calibri"/>
            <w:bCs/>
            <w:color w:val="000000" w:themeColor="text1"/>
            <w:sz w:val="22"/>
            <w:szCs w:val="22"/>
            <w:rPrChange w:id="1074" w:author="miminguyenb@yahoo.com" w:date="2024-05-22T02:29:00Z" w16du:dateUtc="2024-05-22T09:29:00Z">
              <w:rPr>
                <w:rFonts w:ascii="Calibri" w:hAnsi="Calibri"/>
                <w:bCs/>
                <w:color w:val="000000" w:themeColor="text1"/>
              </w:rPr>
            </w:rPrChange>
          </w:rPr>
          <w:t xml:space="preserve"> </w:t>
        </w:r>
      </w:ins>
      <w:del w:id="1075" w:author="miminguyenb@yahoo.com" w:date="2024-05-22T01:42:00Z" w16du:dateUtc="2024-05-22T08:42:00Z">
        <w:r w:rsidRPr="00B96795" w:rsidDel="00F664BC">
          <w:rPr>
            <w:rFonts w:ascii="Calibri" w:hAnsi="Calibri"/>
            <w:bCs/>
            <w:i/>
            <w:iCs/>
            <w:color w:val="000000" w:themeColor="text1"/>
            <w:sz w:val="22"/>
            <w:szCs w:val="22"/>
            <w:rPrChange w:id="1076" w:author="miminguyenb@yahoo.com" w:date="2024-05-22T02:29:00Z" w16du:dateUtc="2024-05-22T09:29:00Z">
              <w:rPr>
                <w:rFonts w:ascii="Calibri" w:hAnsi="Calibri"/>
                <w:bCs/>
                <w:i/>
                <w:iCs/>
                <w:color w:val="000000" w:themeColor="text1"/>
              </w:rPr>
            </w:rPrChange>
          </w:rPr>
          <w:delText xml:space="preserve">ADA-Friendly Navigation App </w:delText>
        </w:r>
      </w:del>
      <w:r w:rsidRPr="00B96795">
        <w:rPr>
          <w:rFonts w:ascii="Calibri" w:hAnsi="Calibri"/>
          <w:bCs/>
          <w:i/>
          <w:iCs/>
          <w:color w:val="000000" w:themeColor="text1"/>
          <w:sz w:val="22"/>
          <w:szCs w:val="22"/>
          <w:rPrChange w:id="1077" w:author="miminguyenb@yahoo.com" w:date="2024-05-22T02:29:00Z" w16du:dateUtc="2024-05-22T09:29:00Z">
            <w:rPr>
              <w:rFonts w:ascii="Calibri" w:hAnsi="Calibri"/>
              <w:bCs/>
              <w:i/>
              <w:iCs/>
              <w:color w:val="000000" w:themeColor="text1"/>
            </w:rPr>
          </w:rPrChange>
        </w:rPr>
        <w:t xml:space="preserve">is </w:t>
      </w:r>
      <w:r w:rsidRPr="00B96795">
        <w:rPr>
          <w:rFonts w:ascii="Calibri" w:hAnsi="Calibri"/>
          <w:bCs/>
          <w:i/>
          <w:iCs/>
          <w:color w:val="000000" w:themeColor="text1"/>
          <w:sz w:val="22"/>
          <w:szCs w:val="22"/>
          <w:u w:val="single"/>
          <w:rPrChange w:id="1078" w:author="miminguyenb@yahoo.com" w:date="2024-05-22T02:29:00Z" w16du:dateUtc="2024-05-22T09:29:00Z">
            <w:rPr>
              <w:rFonts w:ascii="Calibri" w:hAnsi="Calibri"/>
              <w:bCs/>
              <w:i/>
              <w:iCs/>
              <w:color w:val="000000" w:themeColor="text1"/>
              <w:u w:val="single"/>
            </w:rPr>
          </w:rPrChange>
        </w:rPr>
        <w:t>good</w:t>
      </w:r>
      <w:r w:rsidRPr="00B96795">
        <w:rPr>
          <w:rFonts w:ascii="Calibri" w:hAnsi="Calibri"/>
          <w:bCs/>
          <w:i/>
          <w:iCs/>
          <w:color w:val="000000" w:themeColor="text1"/>
          <w:sz w:val="22"/>
          <w:szCs w:val="22"/>
          <w:rPrChange w:id="1079" w:author="miminguyenb@yahoo.com" w:date="2024-05-22T02:29:00Z" w16du:dateUtc="2024-05-22T09:29:00Z">
            <w:rPr>
              <w:rFonts w:ascii="Calibri" w:hAnsi="Calibri"/>
              <w:bCs/>
              <w:i/>
              <w:iCs/>
              <w:color w:val="000000" w:themeColor="text1"/>
            </w:rPr>
          </w:rPrChange>
        </w:rPr>
        <w:t>.</w:t>
      </w:r>
    </w:p>
    <w:p w14:paraId="56A5765E" w14:textId="261ECC1A" w:rsidR="008C0324" w:rsidRPr="00B96795" w:rsidRDefault="008C0324" w:rsidP="008C0324">
      <w:pPr>
        <w:pStyle w:val="BodyTextIndent"/>
        <w:numPr>
          <w:ilvl w:val="0"/>
          <w:numId w:val="15"/>
        </w:numPr>
        <w:spacing w:before="120"/>
        <w:rPr>
          <w:rFonts w:ascii="Calibri" w:hAnsi="Calibri"/>
          <w:bCs/>
          <w:color w:val="000000" w:themeColor="text1"/>
          <w:sz w:val="22"/>
          <w:szCs w:val="22"/>
          <w:rPrChange w:id="1080"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81" w:author="miminguyenb@yahoo.com" w:date="2024-05-22T02:29:00Z" w16du:dateUtc="2024-05-22T09:29:00Z">
            <w:rPr>
              <w:rFonts w:ascii="Calibri" w:hAnsi="Calibri"/>
              <w:bCs/>
              <w:color w:val="000000" w:themeColor="text1"/>
            </w:rPr>
          </w:rPrChange>
        </w:rPr>
        <w:t xml:space="preserve">There are many stakeholders </w:t>
      </w:r>
      <w:r w:rsidR="00E05E6F" w:rsidRPr="00B96795">
        <w:rPr>
          <w:rFonts w:ascii="Calibri" w:hAnsi="Calibri"/>
          <w:bCs/>
          <w:color w:val="000000" w:themeColor="text1"/>
          <w:sz w:val="22"/>
          <w:szCs w:val="22"/>
          <w:rPrChange w:id="1082" w:author="miminguyenb@yahoo.com" w:date="2024-05-22T02:29:00Z" w16du:dateUtc="2024-05-22T09:29:00Z">
            <w:rPr>
              <w:rFonts w:ascii="Calibri" w:hAnsi="Calibri"/>
              <w:bCs/>
              <w:color w:val="000000" w:themeColor="text1"/>
            </w:rPr>
          </w:rPrChange>
        </w:rPr>
        <w:t xml:space="preserve">and teams to </w:t>
      </w:r>
      <w:r w:rsidR="001F2560" w:rsidRPr="00B96795">
        <w:rPr>
          <w:rFonts w:ascii="Calibri" w:hAnsi="Calibri"/>
          <w:bCs/>
          <w:color w:val="000000" w:themeColor="text1"/>
          <w:sz w:val="22"/>
          <w:szCs w:val="22"/>
          <w:rPrChange w:id="1083" w:author="miminguyenb@yahoo.com" w:date="2024-05-22T02:29:00Z" w16du:dateUtc="2024-05-22T09:29:00Z">
            <w:rPr>
              <w:rFonts w:ascii="Calibri" w:hAnsi="Calibri"/>
              <w:bCs/>
              <w:color w:val="000000" w:themeColor="text1"/>
            </w:rPr>
          </w:rPrChange>
        </w:rPr>
        <w:t>en</w:t>
      </w:r>
      <w:r w:rsidR="00E05E6F" w:rsidRPr="00B96795">
        <w:rPr>
          <w:rFonts w:ascii="Calibri" w:hAnsi="Calibri"/>
          <w:bCs/>
          <w:color w:val="000000" w:themeColor="text1"/>
          <w:sz w:val="22"/>
          <w:szCs w:val="22"/>
          <w:rPrChange w:id="1084" w:author="miminguyenb@yahoo.com" w:date="2024-05-22T02:29:00Z" w16du:dateUtc="2024-05-22T09:29:00Z">
            <w:rPr>
              <w:rFonts w:ascii="Calibri" w:hAnsi="Calibri"/>
              <w:bCs/>
              <w:color w:val="000000" w:themeColor="text1"/>
            </w:rPr>
          </w:rPrChange>
        </w:rPr>
        <w:t xml:space="preserve">sure </w:t>
      </w:r>
      <w:del w:id="1085" w:author="miminguyenb@yahoo.com" w:date="2024-05-22T03:06:00Z" w16du:dateUtc="2024-05-22T10:06:00Z">
        <w:r w:rsidR="00E05E6F" w:rsidRPr="00B96795" w:rsidDel="002E3DEA">
          <w:rPr>
            <w:rFonts w:ascii="Calibri" w:hAnsi="Calibri"/>
            <w:bCs/>
            <w:color w:val="000000" w:themeColor="text1"/>
            <w:sz w:val="22"/>
            <w:szCs w:val="22"/>
            <w:rPrChange w:id="1086" w:author="miminguyenb@yahoo.com" w:date="2024-05-22T02:29:00Z" w16du:dateUtc="2024-05-22T09:29:00Z">
              <w:rPr>
                <w:rFonts w:ascii="Calibri" w:hAnsi="Calibri"/>
                <w:bCs/>
                <w:color w:val="000000" w:themeColor="text1"/>
              </w:rPr>
            </w:rPrChange>
          </w:rPr>
          <w:delText xml:space="preserve">that </w:delText>
        </w:r>
      </w:del>
      <w:r w:rsidR="00E05E6F" w:rsidRPr="00B96795">
        <w:rPr>
          <w:rFonts w:ascii="Calibri" w:hAnsi="Calibri"/>
          <w:bCs/>
          <w:color w:val="000000" w:themeColor="text1"/>
          <w:sz w:val="22"/>
          <w:szCs w:val="22"/>
          <w:rPrChange w:id="1087" w:author="miminguyenb@yahoo.com" w:date="2024-05-22T02:29:00Z" w16du:dateUtc="2024-05-22T09:29:00Z">
            <w:rPr>
              <w:rFonts w:ascii="Calibri" w:hAnsi="Calibri"/>
              <w:bCs/>
              <w:color w:val="000000" w:themeColor="text1"/>
            </w:rPr>
          </w:rPrChange>
        </w:rPr>
        <w:t xml:space="preserve">everything is </w:t>
      </w:r>
      <w:r w:rsidR="001F2560" w:rsidRPr="00B96795">
        <w:rPr>
          <w:rFonts w:ascii="Calibri" w:hAnsi="Calibri"/>
          <w:bCs/>
          <w:color w:val="000000" w:themeColor="text1"/>
          <w:sz w:val="22"/>
          <w:szCs w:val="22"/>
          <w:rPrChange w:id="1088" w:author="miminguyenb@yahoo.com" w:date="2024-05-22T02:29:00Z" w16du:dateUtc="2024-05-22T09:29:00Z">
            <w:rPr>
              <w:rFonts w:ascii="Calibri" w:hAnsi="Calibri"/>
              <w:bCs/>
              <w:color w:val="000000" w:themeColor="text1"/>
            </w:rPr>
          </w:rPrChange>
        </w:rPr>
        <w:t>handled</w:t>
      </w:r>
      <w:r w:rsidR="00430AF2" w:rsidRPr="00B96795">
        <w:rPr>
          <w:rFonts w:ascii="Calibri" w:hAnsi="Calibri"/>
          <w:bCs/>
          <w:color w:val="000000" w:themeColor="text1"/>
          <w:sz w:val="22"/>
          <w:szCs w:val="22"/>
          <w:rPrChange w:id="1089" w:author="miminguyenb@yahoo.com" w:date="2024-05-22T02:29:00Z" w16du:dateUtc="2024-05-22T09:29:00Z">
            <w:rPr>
              <w:rFonts w:ascii="Calibri" w:hAnsi="Calibri"/>
              <w:bCs/>
              <w:color w:val="000000" w:themeColor="text1"/>
            </w:rPr>
          </w:rPrChange>
        </w:rPr>
        <w:t>,</w:t>
      </w:r>
      <w:r w:rsidR="00E05E6F" w:rsidRPr="00B96795">
        <w:rPr>
          <w:rFonts w:ascii="Calibri" w:hAnsi="Calibri"/>
          <w:bCs/>
          <w:color w:val="000000" w:themeColor="text1"/>
          <w:sz w:val="22"/>
          <w:szCs w:val="22"/>
          <w:rPrChange w:id="1090" w:author="miminguyenb@yahoo.com" w:date="2024-05-22T02:29:00Z" w16du:dateUtc="2024-05-22T09:29:00Z">
            <w:rPr>
              <w:rFonts w:ascii="Calibri" w:hAnsi="Calibri"/>
              <w:bCs/>
              <w:color w:val="000000" w:themeColor="text1"/>
            </w:rPr>
          </w:rPrChange>
        </w:rPr>
        <w:t xml:space="preserve"> from marketing</w:t>
      </w:r>
      <w:r w:rsidR="001F2560" w:rsidRPr="00B96795">
        <w:rPr>
          <w:rFonts w:ascii="Calibri" w:hAnsi="Calibri"/>
          <w:bCs/>
          <w:color w:val="000000" w:themeColor="text1"/>
          <w:sz w:val="22"/>
          <w:szCs w:val="22"/>
          <w:rPrChange w:id="1091" w:author="miminguyenb@yahoo.com" w:date="2024-05-22T02:29:00Z" w16du:dateUtc="2024-05-22T09:29:00Z">
            <w:rPr>
              <w:rFonts w:ascii="Calibri" w:hAnsi="Calibri"/>
              <w:bCs/>
              <w:color w:val="000000" w:themeColor="text1"/>
            </w:rPr>
          </w:rPrChange>
        </w:rPr>
        <w:t xml:space="preserve"> and</w:t>
      </w:r>
      <w:r w:rsidR="00E05E6F" w:rsidRPr="00B96795">
        <w:rPr>
          <w:rFonts w:ascii="Calibri" w:hAnsi="Calibri"/>
          <w:bCs/>
          <w:color w:val="000000" w:themeColor="text1"/>
          <w:sz w:val="22"/>
          <w:szCs w:val="22"/>
          <w:rPrChange w:id="1092" w:author="miminguyenb@yahoo.com" w:date="2024-05-22T02:29:00Z" w16du:dateUtc="2024-05-22T09:29:00Z">
            <w:rPr>
              <w:rFonts w:ascii="Calibri" w:hAnsi="Calibri"/>
              <w:bCs/>
              <w:color w:val="000000" w:themeColor="text1"/>
            </w:rPr>
          </w:rPrChange>
        </w:rPr>
        <w:t xml:space="preserve"> development to </w:t>
      </w:r>
      <w:r w:rsidR="00430AF2" w:rsidRPr="00B96795">
        <w:rPr>
          <w:rFonts w:ascii="Calibri" w:hAnsi="Calibri"/>
          <w:bCs/>
          <w:color w:val="000000" w:themeColor="text1"/>
          <w:sz w:val="22"/>
          <w:szCs w:val="22"/>
          <w:rPrChange w:id="1093" w:author="miminguyenb@yahoo.com" w:date="2024-05-22T02:29:00Z" w16du:dateUtc="2024-05-22T09:29:00Z">
            <w:rPr>
              <w:rFonts w:ascii="Calibri" w:hAnsi="Calibri"/>
              <w:bCs/>
              <w:color w:val="000000" w:themeColor="text1"/>
            </w:rPr>
          </w:rPrChange>
        </w:rPr>
        <w:t>law.</w:t>
      </w:r>
    </w:p>
    <w:p w14:paraId="485A3A44" w14:textId="45A182CD" w:rsidR="00E05E6F" w:rsidRPr="00B96795" w:rsidRDefault="00E05E6F" w:rsidP="008C0324">
      <w:pPr>
        <w:pStyle w:val="BodyTextIndent"/>
        <w:numPr>
          <w:ilvl w:val="0"/>
          <w:numId w:val="15"/>
        </w:numPr>
        <w:spacing w:before="120"/>
        <w:rPr>
          <w:rFonts w:ascii="Calibri" w:hAnsi="Calibri"/>
          <w:bCs/>
          <w:color w:val="000000" w:themeColor="text1"/>
          <w:sz w:val="22"/>
          <w:szCs w:val="22"/>
          <w:rPrChange w:id="1094"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95" w:author="miminguyenb@yahoo.com" w:date="2024-05-22T02:29:00Z" w16du:dateUtc="2024-05-22T09:29:00Z">
            <w:rPr>
              <w:rFonts w:ascii="Calibri" w:hAnsi="Calibri"/>
              <w:bCs/>
              <w:color w:val="000000" w:themeColor="text1"/>
            </w:rPr>
          </w:rPrChange>
        </w:rPr>
        <w:t xml:space="preserve">The project timeline of 1 year should be an adequate amount of time. </w:t>
      </w:r>
    </w:p>
    <w:p w14:paraId="1C2F9D3E" w14:textId="5EBA17E8" w:rsidR="008C0324" w:rsidRPr="00B96795" w:rsidRDefault="00E05E6F" w:rsidP="00E05E6F">
      <w:pPr>
        <w:pStyle w:val="BodyTextIndent"/>
        <w:numPr>
          <w:ilvl w:val="0"/>
          <w:numId w:val="15"/>
        </w:numPr>
        <w:spacing w:before="120"/>
        <w:rPr>
          <w:rFonts w:ascii="Calibri" w:hAnsi="Calibri"/>
          <w:bCs/>
          <w:color w:val="000000" w:themeColor="text1"/>
          <w:sz w:val="22"/>
          <w:szCs w:val="22"/>
          <w:rPrChange w:id="1096"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097" w:author="miminguyenb@yahoo.com" w:date="2024-05-22T02:29:00Z" w16du:dateUtc="2024-05-22T09:29:00Z">
            <w:rPr>
              <w:rFonts w:ascii="Calibri" w:hAnsi="Calibri"/>
              <w:bCs/>
              <w:color w:val="000000" w:themeColor="text1"/>
            </w:rPr>
          </w:rPrChange>
        </w:rPr>
        <w:t xml:space="preserve">Communication between all the different teams </w:t>
      </w:r>
      <w:r w:rsidR="00F143DA" w:rsidRPr="00B96795">
        <w:rPr>
          <w:rFonts w:ascii="Calibri" w:hAnsi="Calibri"/>
          <w:bCs/>
          <w:color w:val="000000" w:themeColor="text1"/>
          <w:sz w:val="22"/>
          <w:szCs w:val="22"/>
          <w:rPrChange w:id="1098" w:author="miminguyenb@yahoo.com" w:date="2024-05-22T02:29:00Z" w16du:dateUtc="2024-05-22T09:29:00Z">
            <w:rPr>
              <w:rFonts w:ascii="Calibri" w:hAnsi="Calibri"/>
              <w:bCs/>
              <w:color w:val="000000" w:themeColor="text1"/>
            </w:rPr>
          </w:rPrChange>
        </w:rPr>
        <w:t>is</w:t>
      </w:r>
      <w:r w:rsidRPr="00B96795">
        <w:rPr>
          <w:rFonts w:ascii="Calibri" w:hAnsi="Calibri"/>
          <w:bCs/>
          <w:color w:val="000000" w:themeColor="text1"/>
          <w:sz w:val="22"/>
          <w:szCs w:val="22"/>
          <w:rPrChange w:id="1099" w:author="miminguyenb@yahoo.com" w:date="2024-05-22T02:29:00Z" w16du:dateUtc="2024-05-22T09:29:00Z">
            <w:rPr>
              <w:rFonts w:ascii="Calibri" w:hAnsi="Calibri"/>
              <w:bCs/>
              <w:color w:val="000000" w:themeColor="text1"/>
            </w:rPr>
          </w:rPrChange>
        </w:rPr>
        <w:t xml:space="preserve"> streamlined to ensure that development and progress in all teams stay on track.</w:t>
      </w:r>
    </w:p>
    <w:p w14:paraId="29C78F4D" w14:textId="3F7AE225" w:rsidR="00E461B0" w:rsidRPr="00B96795" w:rsidRDefault="00E461B0" w:rsidP="005861A4">
      <w:pPr>
        <w:pStyle w:val="BodyTextIndent"/>
        <w:spacing w:before="120"/>
        <w:ind w:left="547" w:firstLine="0"/>
        <w:rPr>
          <w:rFonts w:ascii="Calibri" w:hAnsi="Calibri"/>
          <w:bCs/>
          <w:i/>
          <w:iCs/>
          <w:color w:val="000000" w:themeColor="text1"/>
          <w:sz w:val="22"/>
          <w:szCs w:val="22"/>
          <w:rPrChange w:id="1100" w:author="miminguyenb@yahoo.com" w:date="2024-05-22T02:29:00Z" w16du:dateUtc="2024-05-22T09:29:00Z">
            <w:rPr>
              <w:rFonts w:ascii="Calibri" w:hAnsi="Calibri"/>
              <w:bCs/>
              <w:i/>
              <w:iCs/>
              <w:color w:val="000000" w:themeColor="text1"/>
            </w:rPr>
          </w:rPrChange>
        </w:rPr>
      </w:pPr>
      <w:r w:rsidRPr="00B96795">
        <w:rPr>
          <w:rFonts w:ascii="Calibri" w:hAnsi="Calibri"/>
          <w:bCs/>
          <w:i/>
          <w:iCs/>
          <w:color w:val="000000" w:themeColor="text1"/>
          <w:sz w:val="22"/>
          <w:szCs w:val="22"/>
          <w:rPrChange w:id="1101" w:author="miminguyenb@yahoo.com" w:date="2024-05-22T02:29:00Z" w16du:dateUtc="2024-05-22T09:29:00Z">
            <w:rPr>
              <w:rFonts w:ascii="Calibri" w:hAnsi="Calibri"/>
              <w:bCs/>
              <w:i/>
              <w:iCs/>
              <w:color w:val="000000" w:themeColor="text1"/>
            </w:rPr>
          </w:rPrChange>
        </w:rPr>
        <w:t xml:space="preserve">The compatibility of the </w:t>
      </w:r>
      <w:ins w:id="1102" w:author="miminguyenb@yahoo.com" w:date="2024-05-22T01:42:00Z" w16du:dateUtc="2024-05-22T08:42:00Z">
        <w:r w:rsidR="00F664BC" w:rsidRPr="00B96795">
          <w:rPr>
            <w:rFonts w:ascii="Calibri" w:hAnsi="Calibri"/>
            <w:bCs/>
            <w:i/>
            <w:iCs/>
            <w:color w:val="000000" w:themeColor="text1"/>
            <w:sz w:val="22"/>
            <w:szCs w:val="22"/>
            <w:rPrChange w:id="1103" w:author="miminguyenb@yahoo.com" w:date="2024-05-22T02:29:00Z" w16du:dateUtc="2024-05-22T09:29:00Z">
              <w:rPr>
                <w:rFonts w:ascii="Calibri" w:hAnsi="Calibri"/>
                <w:bCs/>
                <w:i/>
                <w:iCs/>
                <w:color w:val="000000" w:themeColor="text1"/>
              </w:rPr>
            </w:rPrChange>
          </w:rPr>
          <w:t>ADAFNA</w:t>
        </w:r>
        <w:r w:rsidR="00F664BC" w:rsidRPr="00B96795">
          <w:rPr>
            <w:rFonts w:ascii="Calibri" w:hAnsi="Calibri"/>
            <w:bCs/>
            <w:color w:val="000000" w:themeColor="text1"/>
            <w:sz w:val="22"/>
            <w:szCs w:val="22"/>
            <w:rPrChange w:id="1104" w:author="miminguyenb@yahoo.com" w:date="2024-05-22T02:29:00Z" w16du:dateUtc="2024-05-22T09:29:00Z">
              <w:rPr>
                <w:rFonts w:ascii="Calibri" w:hAnsi="Calibri"/>
                <w:bCs/>
                <w:color w:val="000000" w:themeColor="text1"/>
              </w:rPr>
            </w:rPrChange>
          </w:rPr>
          <w:t xml:space="preserve"> </w:t>
        </w:r>
      </w:ins>
      <w:del w:id="1105" w:author="miminguyenb@yahoo.com" w:date="2024-05-22T01:42:00Z" w16du:dateUtc="2024-05-22T08:42:00Z">
        <w:r w:rsidRPr="00B96795" w:rsidDel="00F664BC">
          <w:rPr>
            <w:rFonts w:ascii="Calibri" w:hAnsi="Calibri"/>
            <w:bCs/>
            <w:i/>
            <w:iCs/>
            <w:color w:val="000000" w:themeColor="text1"/>
            <w:sz w:val="22"/>
            <w:szCs w:val="22"/>
            <w:rPrChange w:id="1106" w:author="miminguyenb@yahoo.com" w:date="2024-05-22T02:29:00Z" w16du:dateUtc="2024-05-22T09:29:00Z">
              <w:rPr>
                <w:rFonts w:ascii="Calibri" w:hAnsi="Calibri"/>
                <w:bCs/>
                <w:i/>
                <w:iCs/>
                <w:color w:val="000000" w:themeColor="text1"/>
              </w:rPr>
            </w:rPrChange>
          </w:rPr>
          <w:delText xml:space="preserve">ADA-Friendly Navigation App </w:delText>
        </w:r>
      </w:del>
      <w:r w:rsidRPr="00B96795">
        <w:rPr>
          <w:rFonts w:ascii="Calibri" w:hAnsi="Calibri"/>
          <w:bCs/>
          <w:i/>
          <w:iCs/>
          <w:color w:val="000000" w:themeColor="text1"/>
          <w:sz w:val="22"/>
          <w:szCs w:val="22"/>
          <w:rPrChange w:id="1107" w:author="miminguyenb@yahoo.com" w:date="2024-05-22T02:29:00Z" w16du:dateUtc="2024-05-22T09:29:00Z">
            <w:rPr>
              <w:rFonts w:ascii="Calibri" w:hAnsi="Calibri"/>
              <w:bCs/>
              <w:i/>
              <w:iCs/>
              <w:color w:val="000000" w:themeColor="text1"/>
            </w:rPr>
          </w:rPrChange>
        </w:rPr>
        <w:t>with the existing technical infrastructure</w:t>
      </w:r>
      <w:r w:rsidR="005861A4" w:rsidRPr="00B96795">
        <w:rPr>
          <w:rFonts w:ascii="Calibri" w:hAnsi="Calibri"/>
          <w:bCs/>
          <w:i/>
          <w:iCs/>
          <w:color w:val="000000" w:themeColor="text1"/>
          <w:sz w:val="22"/>
          <w:szCs w:val="22"/>
          <w:rPrChange w:id="1108" w:author="miminguyenb@yahoo.com" w:date="2024-05-22T02:29:00Z" w16du:dateUtc="2024-05-22T09:29:00Z">
            <w:rPr>
              <w:rFonts w:ascii="Calibri" w:hAnsi="Calibri"/>
              <w:bCs/>
              <w:i/>
              <w:iCs/>
              <w:color w:val="000000" w:themeColor="text1"/>
            </w:rPr>
          </w:rPrChange>
        </w:rPr>
        <w:t xml:space="preserve"> should be </w:t>
      </w:r>
      <w:r w:rsidR="005861A4" w:rsidRPr="00B96795">
        <w:rPr>
          <w:rFonts w:ascii="Calibri" w:hAnsi="Calibri"/>
          <w:bCs/>
          <w:i/>
          <w:iCs/>
          <w:color w:val="000000" w:themeColor="text1"/>
          <w:sz w:val="22"/>
          <w:szCs w:val="22"/>
          <w:u w:val="single"/>
          <w:rPrChange w:id="1109" w:author="miminguyenb@yahoo.com" w:date="2024-05-22T02:29:00Z" w16du:dateUtc="2024-05-22T09:29:00Z">
            <w:rPr>
              <w:rFonts w:ascii="Calibri" w:hAnsi="Calibri"/>
              <w:bCs/>
              <w:i/>
              <w:iCs/>
              <w:color w:val="000000" w:themeColor="text1"/>
              <w:u w:val="single"/>
            </w:rPr>
          </w:rPrChange>
        </w:rPr>
        <w:t>good</w:t>
      </w:r>
      <w:r w:rsidR="005861A4" w:rsidRPr="00B96795">
        <w:rPr>
          <w:rFonts w:ascii="Calibri" w:hAnsi="Calibri"/>
          <w:bCs/>
          <w:i/>
          <w:iCs/>
          <w:color w:val="000000" w:themeColor="text1"/>
          <w:sz w:val="22"/>
          <w:szCs w:val="22"/>
          <w:rPrChange w:id="1110" w:author="miminguyenb@yahoo.com" w:date="2024-05-22T02:29:00Z" w16du:dateUtc="2024-05-22T09:29:00Z">
            <w:rPr>
              <w:rFonts w:ascii="Calibri" w:hAnsi="Calibri"/>
              <w:bCs/>
              <w:i/>
              <w:iCs/>
              <w:color w:val="000000" w:themeColor="text1"/>
            </w:rPr>
          </w:rPrChange>
        </w:rPr>
        <w:t>.</w:t>
      </w:r>
    </w:p>
    <w:p w14:paraId="4FB15EBA" w14:textId="71E1F184" w:rsidR="005861A4" w:rsidRPr="00B96795" w:rsidRDefault="0089572E" w:rsidP="005861A4">
      <w:pPr>
        <w:pStyle w:val="BodyTextIndent"/>
        <w:numPr>
          <w:ilvl w:val="0"/>
          <w:numId w:val="15"/>
        </w:numPr>
        <w:spacing w:before="120"/>
        <w:rPr>
          <w:rFonts w:ascii="Calibri" w:hAnsi="Calibri"/>
          <w:bCs/>
          <w:color w:val="000000" w:themeColor="text1"/>
          <w:sz w:val="22"/>
          <w:szCs w:val="22"/>
          <w:rPrChange w:id="1111"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112" w:author="miminguyenb@yahoo.com" w:date="2024-05-22T02:29:00Z" w16du:dateUtc="2024-05-22T09:29:00Z">
            <w:rPr>
              <w:rFonts w:ascii="Calibri" w:hAnsi="Calibri"/>
              <w:bCs/>
              <w:color w:val="000000" w:themeColor="text1"/>
            </w:rPr>
          </w:rPrChange>
        </w:rPr>
        <w:t>The technical infrastructure is already set up to work with mobile applications</w:t>
      </w:r>
      <w:r w:rsidR="001F2560" w:rsidRPr="00B96795">
        <w:rPr>
          <w:rFonts w:ascii="Calibri" w:hAnsi="Calibri"/>
          <w:bCs/>
          <w:color w:val="000000" w:themeColor="text1"/>
          <w:sz w:val="22"/>
          <w:szCs w:val="22"/>
          <w:rPrChange w:id="1113" w:author="miminguyenb@yahoo.com" w:date="2024-05-22T02:29:00Z" w16du:dateUtc="2024-05-22T09:29:00Z">
            <w:rPr>
              <w:rFonts w:ascii="Calibri" w:hAnsi="Calibri"/>
              <w:bCs/>
              <w:color w:val="000000" w:themeColor="text1"/>
            </w:rPr>
          </w:rPrChange>
        </w:rPr>
        <w:t>;</w:t>
      </w:r>
      <w:r w:rsidRPr="00B96795">
        <w:rPr>
          <w:rFonts w:ascii="Calibri" w:hAnsi="Calibri"/>
          <w:bCs/>
          <w:color w:val="000000" w:themeColor="text1"/>
          <w:sz w:val="22"/>
          <w:szCs w:val="22"/>
          <w:rPrChange w:id="1114" w:author="miminguyenb@yahoo.com" w:date="2024-05-22T02:29:00Z" w16du:dateUtc="2024-05-22T09:29:00Z">
            <w:rPr>
              <w:rFonts w:ascii="Calibri" w:hAnsi="Calibri"/>
              <w:bCs/>
              <w:color w:val="000000" w:themeColor="text1"/>
            </w:rPr>
          </w:rPrChange>
        </w:rPr>
        <w:t xml:space="preserve"> adding the </w:t>
      </w:r>
      <w:ins w:id="1115" w:author="miminguyenb@yahoo.com" w:date="2024-05-22T01:42:00Z" w16du:dateUtc="2024-05-22T08:42:00Z">
        <w:r w:rsidR="00F664BC" w:rsidRPr="00B96795">
          <w:rPr>
            <w:rFonts w:ascii="Calibri" w:hAnsi="Calibri"/>
            <w:bCs/>
            <w:color w:val="000000" w:themeColor="text1"/>
            <w:sz w:val="22"/>
            <w:szCs w:val="22"/>
            <w:rPrChange w:id="1116" w:author="miminguyenb@yahoo.com" w:date="2024-05-22T02:29:00Z" w16du:dateUtc="2024-05-22T09:29:00Z">
              <w:rPr>
                <w:rFonts w:ascii="Calibri" w:hAnsi="Calibri"/>
                <w:bCs/>
                <w:i/>
                <w:iCs/>
                <w:color w:val="000000" w:themeColor="text1"/>
              </w:rPr>
            </w:rPrChange>
          </w:rPr>
          <w:t>ADAFNA</w:t>
        </w:r>
        <w:r w:rsidR="00F664BC" w:rsidRPr="00B96795">
          <w:rPr>
            <w:rFonts w:ascii="Calibri" w:hAnsi="Calibri"/>
            <w:bCs/>
            <w:color w:val="000000" w:themeColor="text1"/>
            <w:sz w:val="22"/>
            <w:szCs w:val="22"/>
            <w:rPrChange w:id="1117" w:author="miminguyenb@yahoo.com" w:date="2024-05-22T02:29:00Z" w16du:dateUtc="2024-05-22T09:29:00Z">
              <w:rPr>
                <w:rFonts w:ascii="Calibri" w:hAnsi="Calibri"/>
                <w:bCs/>
                <w:color w:val="000000" w:themeColor="text1"/>
              </w:rPr>
            </w:rPrChange>
          </w:rPr>
          <w:t xml:space="preserve"> </w:t>
        </w:r>
      </w:ins>
      <w:del w:id="1118" w:author="miminguyenb@yahoo.com" w:date="2024-05-22T01:42:00Z" w16du:dateUtc="2024-05-22T08:42:00Z">
        <w:r w:rsidRPr="00B96795" w:rsidDel="00F664BC">
          <w:rPr>
            <w:rFonts w:ascii="Calibri" w:hAnsi="Calibri"/>
            <w:bCs/>
            <w:color w:val="000000" w:themeColor="text1"/>
            <w:sz w:val="22"/>
            <w:szCs w:val="22"/>
            <w:rPrChange w:id="1119" w:author="miminguyenb@yahoo.com" w:date="2024-05-22T02:29:00Z" w16du:dateUtc="2024-05-22T09:29:00Z">
              <w:rPr>
                <w:rFonts w:ascii="Calibri" w:hAnsi="Calibri"/>
                <w:bCs/>
                <w:color w:val="000000" w:themeColor="text1"/>
              </w:rPr>
            </w:rPrChange>
          </w:rPr>
          <w:delText xml:space="preserve">ADA-Friendly Navigation App </w:delText>
        </w:r>
      </w:del>
      <w:r w:rsidRPr="00B96795">
        <w:rPr>
          <w:rFonts w:ascii="Calibri" w:hAnsi="Calibri"/>
          <w:bCs/>
          <w:color w:val="000000" w:themeColor="text1"/>
          <w:sz w:val="22"/>
          <w:szCs w:val="22"/>
          <w:rPrChange w:id="1120" w:author="miminguyenb@yahoo.com" w:date="2024-05-22T02:29:00Z" w16du:dateUtc="2024-05-22T09:29:00Z">
            <w:rPr>
              <w:rFonts w:ascii="Calibri" w:hAnsi="Calibri"/>
              <w:bCs/>
              <w:color w:val="000000" w:themeColor="text1"/>
            </w:rPr>
          </w:rPrChange>
        </w:rPr>
        <w:t>will be no problem.</w:t>
      </w:r>
    </w:p>
    <w:p w14:paraId="01ED4457" w14:textId="5599A8C8" w:rsidR="0089572E" w:rsidRPr="00B96795" w:rsidRDefault="0089572E" w:rsidP="005861A4">
      <w:pPr>
        <w:pStyle w:val="BodyTextIndent"/>
        <w:numPr>
          <w:ilvl w:val="0"/>
          <w:numId w:val="15"/>
        </w:numPr>
        <w:spacing w:before="120"/>
        <w:rPr>
          <w:rFonts w:ascii="Calibri" w:hAnsi="Calibri"/>
          <w:bCs/>
          <w:color w:val="000000" w:themeColor="text1"/>
          <w:sz w:val="22"/>
          <w:szCs w:val="22"/>
          <w:rPrChange w:id="1121"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122" w:author="miminguyenb@yahoo.com" w:date="2024-05-22T02:29:00Z" w16du:dateUtc="2024-05-22T09:29:00Z">
            <w:rPr>
              <w:rFonts w:ascii="Calibri" w:hAnsi="Calibri"/>
              <w:bCs/>
              <w:color w:val="000000" w:themeColor="text1"/>
            </w:rPr>
          </w:rPrChange>
        </w:rPr>
        <w:t xml:space="preserve">The phone application stores are already set up for the </w:t>
      </w:r>
      <w:r w:rsidR="00430AF2" w:rsidRPr="00B96795">
        <w:rPr>
          <w:rFonts w:ascii="Calibri" w:hAnsi="Calibri"/>
          <w:bCs/>
          <w:color w:val="000000" w:themeColor="text1"/>
          <w:sz w:val="22"/>
          <w:szCs w:val="22"/>
          <w:rPrChange w:id="1123" w:author="miminguyenb@yahoo.com" w:date="2024-05-22T02:29:00Z" w16du:dateUtc="2024-05-22T09:29:00Z">
            <w:rPr>
              <w:rFonts w:ascii="Calibri" w:hAnsi="Calibri"/>
              <w:bCs/>
              <w:color w:val="000000" w:themeColor="text1"/>
            </w:rPr>
          </w:rPrChange>
        </w:rPr>
        <w:t>application</w:t>
      </w:r>
      <w:r w:rsidRPr="00B96795">
        <w:rPr>
          <w:rFonts w:ascii="Calibri" w:hAnsi="Calibri"/>
          <w:bCs/>
          <w:color w:val="000000" w:themeColor="text1"/>
          <w:sz w:val="22"/>
          <w:szCs w:val="22"/>
          <w:rPrChange w:id="1124" w:author="miminguyenb@yahoo.com" w:date="2024-05-22T02:29:00Z" w16du:dateUtc="2024-05-22T09:29:00Z">
            <w:rPr>
              <w:rFonts w:ascii="Calibri" w:hAnsi="Calibri"/>
              <w:bCs/>
              <w:color w:val="000000" w:themeColor="text1"/>
            </w:rPr>
          </w:rPrChange>
        </w:rPr>
        <w:t xml:space="preserve"> to be uploaded and ready for download once the development is finished.</w:t>
      </w:r>
    </w:p>
    <w:p w14:paraId="6002D486" w14:textId="35A86522" w:rsidR="00E461B0" w:rsidRPr="00B96795" w:rsidRDefault="008C0324" w:rsidP="00E05E6F">
      <w:pPr>
        <w:pStyle w:val="BodyTextIndent"/>
        <w:numPr>
          <w:ilvl w:val="0"/>
          <w:numId w:val="15"/>
        </w:numPr>
        <w:spacing w:before="120"/>
        <w:rPr>
          <w:rFonts w:ascii="Calibri" w:hAnsi="Calibri"/>
          <w:bCs/>
          <w:color w:val="000000" w:themeColor="text1"/>
          <w:sz w:val="22"/>
          <w:szCs w:val="22"/>
          <w:rPrChange w:id="1125" w:author="miminguyenb@yahoo.com" w:date="2024-05-22T02:29:00Z" w16du:dateUtc="2024-05-22T09:29:00Z">
            <w:rPr>
              <w:rFonts w:ascii="Calibri" w:hAnsi="Calibri"/>
              <w:bCs/>
              <w:color w:val="000000" w:themeColor="text1"/>
            </w:rPr>
          </w:rPrChange>
        </w:rPr>
      </w:pPr>
      <w:r w:rsidRPr="00B96795">
        <w:rPr>
          <w:rFonts w:ascii="Calibri" w:hAnsi="Calibri"/>
          <w:bCs/>
          <w:color w:val="000000" w:themeColor="text1"/>
          <w:sz w:val="22"/>
          <w:szCs w:val="22"/>
          <w:rPrChange w:id="1126" w:author="miminguyenb@yahoo.com" w:date="2024-05-22T02:29:00Z" w16du:dateUtc="2024-05-22T09:29:00Z">
            <w:rPr>
              <w:rFonts w:ascii="Calibri" w:hAnsi="Calibri"/>
              <w:bCs/>
              <w:color w:val="000000" w:themeColor="text1"/>
            </w:rPr>
          </w:rPrChange>
        </w:rPr>
        <w:t xml:space="preserve">Headquarters and servers are prepared for the release date when </w:t>
      </w:r>
      <w:r w:rsidR="002E4D62" w:rsidRPr="00B96795">
        <w:rPr>
          <w:rFonts w:ascii="Calibri" w:hAnsi="Calibri"/>
          <w:bCs/>
          <w:color w:val="000000" w:themeColor="text1"/>
          <w:sz w:val="22"/>
          <w:szCs w:val="22"/>
          <w:rPrChange w:id="1127" w:author="miminguyenb@yahoo.com" w:date="2024-05-22T02:29:00Z" w16du:dateUtc="2024-05-22T09:29:00Z">
            <w:rPr>
              <w:rFonts w:ascii="Calibri" w:hAnsi="Calibri"/>
              <w:bCs/>
              <w:color w:val="000000" w:themeColor="text1"/>
            </w:rPr>
          </w:rPrChange>
        </w:rPr>
        <w:t>significant</w:t>
      </w:r>
      <w:r w:rsidRPr="00B96795">
        <w:rPr>
          <w:rFonts w:ascii="Calibri" w:hAnsi="Calibri"/>
          <w:bCs/>
          <w:color w:val="000000" w:themeColor="text1"/>
          <w:sz w:val="22"/>
          <w:szCs w:val="22"/>
          <w:rPrChange w:id="1128" w:author="miminguyenb@yahoo.com" w:date="2024-05-22T02:29:00Z" w16du:dateUtc="2024-05-22T09:29:00Z">
            <w:rPr>
              <w:rFonts w:ascii="Calibri" w:hAnsi="Calibri"/>
              <w:bCs/>
              <w:color w:val="000000" w:themeColor="text1"/>
            </w:rPr>
          </w:rPrChange>
        </w:rPr>
        <w:t xml:space="preserve"> </w:t>
      </w:r>
      <w:r w:rsidR="001F2560" w:rsidRPr="00B96795">
        <w:rPr>
          <w:rFonts w:ascii="Calibri" w:hAnsi="Calibri"/>
          <w:bCs/>
          <w:color w:val="000000" w:themeColor="text1"/>
          <w:sz w:val="22"/>
          <w:szCs w:val="22"/>
          <w:rPrChange w:id="1129" w:author="miminguyenb@yahoo.com" w:date="2024-05-22T02:29:00Z" w16du:dateUtc="2024-05-22T09:29:00Z">
            <w:rPr>
              <w:rFonts w:ascii="Calibri" w:hAnsi="Calibri"/>
              <w:bCs/>
              <w:color w:val="000000" w:themeColor="text1"/>
            </w:rPr>
          </w:rPrChange>
        </w:rPr>
        <w:t>downloads will occur.</w:t>
      </w:r>
    </w:p>
    <w:p w14:paraId="10CB3BF3" w14:textId="032F7181" w:rsidR="003F321C" w:rsidRPr="00B96795" w:rsidRDefault="00BE7760" w:rsidP="003F321C">
      <w:pPr>
        <w:pStyle w:val="BodyTextIndent"/>
        <w:spacing w:before="120"/>
        <w:rPr>
          <w:rFonts w:ascii="Calibri" w:hAnsi="Calibri"/>
          <w:b/>
          <w:color w:val="000000" w:themeColor="text1"/>
          <w:sz w:val="22"/>
          <w:szCs w:val="22"/>
          <w:rPrChange w:id="1130" w:author="miminguyenb@yahoo.com" w:date="2024-05-22T02:30:00Z" w16du:dateUtc="2024-05-22T09:30:00Z">
            <w:rPr>
              <w:rFonts w:ascii="Calibri" w:hAnsi="Calibri"/>
              <w:b/>
              <w:color w:val="000000" w:themeColor="text1"/>
            </w:rPr>
          </w:rPrChange>
        </w:rPr>
      </w:pPr>
      <w:r w:rsidRPr="00B96795">
        <w:rPr>
          <w:rFonts w:ascii="Calibri" w:hAnsi="Calibri"/>
          <w:b/>
          <w:color w:val="000000" w:themeColor="text1"/>
          <w:sz w:val="22"/>
          <w:szCs w:val="22"/>
          <w:rPrChange w:id="1131" w:author="miminguyenb@yahoo.com" w:date="2024-05-22T02:30:00Z" w16du:dateUtc="2024-05-22T09:30:00Z">
            <w:rPr>
              <w:rFonts w:ascii="Calibri" w:hAnsi="Calibri"/>
              <w:b/>
              <w:color w:val="000000" w:themeColor="text1"/>
            </w:rPr>
          </w:rPrChange>
        </w:rPr>
        <w:t>Resource Feasibility:</w:t>
      </w:r>
    </w:p>
    <w:p w14:paraId="39F76430" w14:textId="44F69058" w:rsidR="00E05E6F" w:rsidRPr="00B96795" w:rsidRDefault="003F321C" w:rsidP="00B96795">
      <w:pPr>
        <w:pStyle w:val="BodyTextIndent"/>
        <w:spacing w:before="120"/>
        <w:rPr>
          <w:rFonts w:ascii="Calibri" w:hAnsi="Calibri"/>
          <w:bCs/>
          <w:color w:val="000000" w:themeColor="text1"/>
          <w:sz w:val="22"/>
          <w:szCs w:val="22"/>
          <w:rPrChange w:id="1132" w:author="miminguyenb@yahoo.com" w:date="2024-05-22T02:30:00Z" w16du:dateUtc="2024-05-22T09:30:00Z">
            <w:rPr>
              <w:rFonts w:ascii="Calibri" w:hAnsi="Calibri"/>
              <w:bCs/>
              <w:color w:val="000000" w:themeColor="text1"/>
            </w:rPr>
          </w:rPrChange>
        </w:rPr>
        <w:pPrChange w:id="1133" w:author="miminguyenb@yahoo.com" w:date="2024-05-22T02:31:00Z" w16du:dateUtc="2024-05-22T09:31:00Z">
          <w:pPr>
            <w:pStyle w:val="BodyTextIndent"/>
            <w:spacing w:before="120"/>
            <w:ind w:left="720" w:firstLine="0"/>
          </w:pPr>
        </w:pPrChange>
      </w:pPr>
      <w:r w:rsidRPr="00B96795">
        <w:rPr>
          <w:rFonts w:ascii="Calibri" w:hAnsi="Calibri"/>
          <w:bCs/>
          <w:color w:val="000000" w:themeColor="text1"/>
          <w:sz w:val="22"/>
          <w:szCs w:val="22"/>
          <w:rPrChange w:id="1134" w:author="miminguyenb@yahoo.com" w:date="2024-05-22T02:30:00Z" w16du:dateUtc="2024-05-22T09:30:00Z">
            <w:rPr>
              <w:rFonts w:ascii="Calibri" w:hAnsi="Calibri"/>
              <w:bCs/>
              <w:color w:val="000000" w:themeColor="text1"/>
            </w:rPr>
          </w:rPrChange>
        </w:rPr>
        <w:t xml:space="preserve">The Resource Feasibility is </w:t>
      </w:r>
      <w:r w:rsidRPr="00B96795">
        <w:rPr>
          <w:rFonts w:ascii="Calibri" w:hAnsi="Calibri"/>
          <w:bCs/>
          <w:color w:val="000000" w:themeColor="text1"/>
          <w:sz w:val="22"/>
          <w:szCs w:val="22"/>
          <w:u w:val="single"/>
          <w:rPrChange w:id="1135" w:author="miminguyenb@yahoo.com" w:date="2024-05-22T02:30:00Z" w16du:dateUtc="2024-05-22T09:30:00Z">
            <w:rPr>
              <w:rFonts w:ascii="Calibri" w:hAnsi="Calibri"/>
              <w:bCs/>
              <w:color w:val="000000" w:themeColor="text1"/>
              <w:u w:val="single"/>
            </w:rPr>
          </w:rPrChange>
        </w:rPr>
        <w:t>good</w:t>
      </w:r>
      <w:r w:rsidRPr="00B96795">
        <w:rPr>
          <w:rFonts w:ascii="Calibri" w:hAnsi="Calibri"/>
          <w:bCs/>
          <w:color w:val="000000" w:themeColor="text1"/>
          <w:sz w:val="22"/>
          <w:szCs w:val="22"/>
          <w:rPrChange w:id="1136" w:author="miminguyenb@yahoo.com" w:date="2024-05-22T02:30:00Z" w16du:dateUtc="2024-05-22T09:30:00Z">
            <w:rPr>
              <w:rFonts w:ascii="Calibri" w:hAnsi="Calibri"/>
              <w:bCs/>
              <w:color w:val="000000" w:themeColor="text1"/>
            </w:rPr>
          </w:rPrChange>
        </w:rPr>
        <w:t>. The development, marketing, and other teams are well</w:t>
      </w:r>
      <w:r w:rsidR="001F2560" w:rsidRPr="00B96795">
        <w:rPr>
          <w:rFonts w:ascii="Calibri" w:hAnsi="Calibri"/>
          <w:bCs/>
          <w:color w:val="000000" w:themeColor="text1"/>
          <w:sz w:val="22"/>
          <w:szCs w:val="22"/>
          <w:rPrChange w:id="1137" w:author="miminguyenb@yahoo.com" w:date="2024-05-22T02:30:00Z" w16du:dateUtc="2024-05-22T09:30:00Z">
            <w:rPr>
              <w:rFonts w:ascii="Calibri" w:hAnsi="Calibri"/>
              <w:bCs/>
              <w:color w:val="000000" w:themeColor="text1"/>
            </w:rPr>
          </w:rPrChange>
        </w:rPr>
        <w:t>-</w:t>
      </w:r>
      <w:r w:rsidRPr="00B96795">
        <w:rPr>
          <w:rFonts w:ascii="Calibri" w:hAnsi="Calibri"/>
          <w:bCs/>
          <w:color w:val="000000" w:themeColor="text1"/>
          <w:sz w:val="22"/>
          <w:szCs w:val="22"/>
          <w:rPrChange w:id="1138" w:author="miminguyenb@yahoo.com" w:date="2024-05-22T02:30:00Z" w16du:dateUtc="2024-05-22T09:30:00Z">
            <w:rPr>
              <w:rFonts w:ascii="Calibri" w:hAnsi="Calibri"/>
              <w:bCs/>
              <w:color w:val="000000" w:themeColor="text1"/>
            </w:rPr>
          </w:rPrChange>
        </w:rPr>
        <w:t xml:space="preserve">stocked and trained for the ADA-Friendly Navigation App. The budget is set adequately </w:t>
      </w:r>
      <w:r w:rsidR="009414B6" w:rsidRPr="00B96795">
        <w:rPr>
          <w:rFonts w:ascii="Calibri" w:hAnsi="Calibri"/>
          <w:bCs/>
          <w:color w:val="000000" w:themeColor="text1"/>
          <w:sz w:val="22"/>
          <w:szCs w:val="22"/>
          <w:rPrChange w:id="1139" w:author="miminguyenb@yahoo.com" w:date="2024-05-22T02:30:00Z" w16du:dateUtc="2024-05-22T09:30:00Z">
            <w:rPr>
              <w:rFonts w:ascii="Calibri" w:hAnsi="Calibri"/>
              <w:bCs/>
              <w:color w:val="000000" w:themeColor="text1"/>
            </w:rPr>
          </w:rPrChange>
        </w:rPr>
        <w:t xml:space="preserve">for </w:t>
      </w:r>
      <w:r w:rsidRPr="00B96795">
        <w:rPr>
          <w:rFonts w:ascii="Calibri" w:hAnsi="Calibri"/>
          <w:bCs/>
          <w:color w:val="000000" w:themeColor="text1"/>
          <w:sz w:val="22"/>
          <w:szCs w:val="22"/>
          <w:rPrChange w:id="1140" w:author="miminguyenb@yahoo.com" w:date="2024-05-22T02:30:00Z" w16du:dateUtc="2024-05-22T09:30:00Z">
            <w:rPr>
              <w:rFonts w:ascii="Calibri" w:hAnsi="Calibri"/>
              <w:bCs/>
              <w:color w:val="000000" w:themeColor="text1"/>
            </w:rPr>
          </w:rPrChange>
        </w:rPr>
        <w:t>the teams to purchase the</w:t>
      </w:r>
      <w:r w:rsidR="001F2560" w:rsidRPr="00B96795">
        <w:rPr>
          <w:rFonts w:ascii="Calibri" w:hAnsi="Calibri"/>
          <w:bCs/>
          <w:color w:val="000000" w:themeColor="text1"/>
          <w:sz w:val="22"/>
          <w:szCs w:val="22"/>
          <w:rPrChange w:id="1141" w:author="miminguyenb@yahoo.com" w:date="2024-05-22T02:30:00Z" w16du:dateUtc="2024-05-22T09:30:00Z">
            <w:rPr>
              <w:rFonts w:ascii="Calibri" w:hAnsi="Calibri"/>
              <w:bCs/>
              <w:color w:val="000000" w:themeColor="text1"/>
            </w:rPr>
          </w:rPrChange>
        </w:rPr>
        <w:t xml:space="preserve"> necessary</w:t>
      </w:r>
      <w:r w:rsidRPr="00B96795">
        <w:rPr>
          <w:rFonts w:ascii="Calibri" w:hAnsi="Calibri"/>
          <w:bCs/>
          <w:color w:val="000000" w:themeColor="text1"/>
          <w:sz w:val="22"/>
          <w:szCs w:val="22"/>
          <w:rPrChange w:id="1142" w:author="miminguyenb@yahoo.com" w:date="2024-05-22T02:30:00Z" w16du:dateUtc="2024-05-22T09:30:00Z">
            <w:rPr>
              <w:rFonts w:ascii="Calibri" w:hAnsi="Calibri"/>
              <w:bCs/>
              <w:color w:val="000000" w:themeColor="text1"/>
            </w:rPr>
          </w:rPrChange>
        </w:rPr>
        <w:t xml:space="preserve"> hardware, software, an</w:t>
      </w:r>
      <w:r w:rsidR="001F2560" w:rsidRPr="00B96795">
        <w:rPr>
          <w:rFonts w:ascii="Calibri" w:hAnsi="Calibri"/>
          <w:bCs/>
          <w:color w:val="000000" w:themeColor="text1"/>
          <w:sz w:val="22"/>
          <w:szCs w:val="22"/>
          <w:rPrChange w:id="1143" w:author="miminguyenb@yahoo.com" w:date="2024-05-22T02:30:00Z" w16du:dateUtc="2024-05-22T09:30:00Z">
            <w:rPr>
              <w:rFonts w:ascii="Calibri" w:hAnsi="Calibri"/>
              <w:bCs/>
              <w:color w:val="000000" w:themeColor="text1"/>
            </w:rPr>
          </w:rPrChange>
        </w:rPr>
        <w:t>d</w:t>
      </w:r>
      <w:r w:rsidRPr="00B96795">
        <w:rPr>
          <w:rFonts w:ascii="Calibri" w:hAnsi="Calibri"/>
          <w:bCs/>
          <w:color w:val="000000" w:themeColor="text1"/>
          <w:sz w:val="22"/>
          <w:szCs w:val="22"/>
          <w:rPrChange w:id="1144" w:author="miminguyenb@yahoo.com" w:date="2024-05-22T02:30:00Z" w16du:dateUtc="2024-05-22T09:30:00Z">
            <w:rPr>
              <w:rFonts w:ascii="Calibri" w:hAnsi="Calibri"/>
              <w:bCs/>
              <w:color w:val="000000" w:themeColor="text1"/>
            </w:rPr>
          </w:rPrChange>
        </w:rPr>
        <w:t xml:space="preserve"> environment. The development team has been trained in </w:t>
      </w:r>
      <w:r w:rsidR="00430AF2" w:rsidRPr="00B96795">
        <w:rPr>
          <w:rFonts w:ascii="Calibri" w:hAnsi="Calibri"/>
          <w:bCs/>
          <w:color w:val="000000" w:themeColor="text1"/>
          <w:sz w:val="22"/>
          <w:szCs w:val="22"/>
          <w:rPrChange w:id="1145" w:author="miminguyenb@yahoo.com" w:date="2024-05-22T02:30:00Z" w16du:dateUtc="2024-05-22T09:30:00Z">
            <w:rPr>
              <w:rFonts w:ascii="Calibri" w:hAnsi="Calibri"/>
              <w:bCs/>
              <w:color w:val="000000" w:themeColor="text1"/>
            </w:rPr>
          </w:rPrChange>
        </w:rPr>
        <w:t>the</w:t>
      </w:r>
      <w:r w:rsidRPr="00B96795">
        <w:rPr>
          <w:rFonts w:ascii="Calibri" w:hAnsi="Calibri"/>
          <w:bCs/>
          <w:color w:val="000000" w:themeColor="text1"/>
          <w:sz w:val="22"/>
          <w:szCs w:val="22"/>
          <w:rPrChange w:id="1146" w:author="miminguyenb@yahoo.com" w:date="2024-05-22T02:30:00Z" w16du:dateUtc="2024-05-22T09:30:00Z">
            <w:rPr>
              <w:rFonts w:ascii="Calibri" w:hAnsi="Calibri"/>
              <w:bCs/>
              <w:color w:val="000000" w:themeColor="text1"/>
            </w:rPr>
          </w:rPrChange>
        </w:rPr>
        <w:t xml:space="preserve"> software to build the application.</w:t>
      </w:r>
      <w:r w:rsidR="009414B6" w:rsidRPr="00B96795">
        <w:rPr>
          <w:rFonts w:ascii="Calibri" w:hAnsi="Calibri"/>
          <w:bCs/>
          <w:color w:val="000000" w:themeColor="text1"/>
          <w:sz w:val="22"/>
          <w:szCs w:val="22"/>
          <w:rPrChange w:id="1147" w:author="miminguyenb@yahoo.com" w:date="2024-05-22T02:30:00Z" w16du:dateUtc="2024-05-22T09:30:00Z">
            <w:rPr>
              <w:rFonts w:ascii="Calibri" w:hAnsi="Calibri"/>
              <w:bCs/>
              <w:color w:val="000000" w:themeColor="text1"/>
            </w:rPr>
          </w:rPrChange>
        </w:rPr>
        <w:t xml:space="preserve"> </w:t>
      </w:r>
      <w:r w:rsidRPr="00B96795">
        <w:rPr>
          <w:rFonts w:ascii="Calibri" w:hAnsi="Calibri"/>
          <w:bCs/>
          <w:color w:val="000000" w:themeColor="text1"/>
          <w:sz w:val="22"/>
          <w:szCs w:val="22"/>
          <w:rPrChange w:id="1148" w:author="miminguyenb@yahoo.com" w:date="2024-05-22T02:30:00Z" w16du:dateUtc="2024-05-22T09:30:00Z">
            <w:rPr>
              <w:rFonts w:ascii="Calibri" w:hAnsi="Calibri"/>
              <w:bCs/>
              <w:color w:val="000000" w:themeColor="text1"/>
            </w:rPr>
          </w:rPrChange>
        </w:rPr>
        <w:t xml:space="preserve">Everything needed to create and develop the </w:t>
      </w:r>
      <w:ins w:id="1149" w:author="miminguyenb@yahoo.com" w:date="2024-05-22T01:43:00Z" w16du:dateUtc="2024-05-22T08:43:00Z">
        <w:r w:rsidR="00F664BC" w:rsidRPr="00B96795">
          <w:rPr>
            <w:rFonts w:ascii="Calibri" w:hAnsi="Calibri"/>
            <w:bCs/>
            <w:color w:val="000000" w:themeColor="text1"/>
            <w:sz w:val="22"/>
            <w:szCs w:val="22"/>
            <w:rPrChange w:id="1150" w:author="miminguyenb@yahoo.com" w:date="2024-05-22T02:30:00Z" w16du:dateUtc="2024-05-22T09:30:00Z">
              <w:rPr>
                <w:rFonts w:ascii="Calibri" w:hAnsi="Calibri"/>
                <w:bCs/>
                <w:color w:val="000000" w:themeColor="text1"/>
              </w:rPr>
            </w:rPrChange>
          </w:rPr>
          <w:t xml:space="preserve">ADAFNA </w:t>
        </w:r>
      </w:ins>
      <w:del w:id="1151" w:author="miminguyenb@yahoo.com" w:date="2024-05-22T01:43:00Z" w16du:dateUtc="2024-05-22T08:43:00Z">
        <w:r w:rsidRPr="00B96795" w:rsidDel="00F664BC">
          <w:rPr>
            <w:rFonts w:ascii="Calibri" w:hAnsi="Calibri"/>
            <w:bCs/>
            <w:color w:val="000000" w:themeColor="text1"/>
            <w:sz w:val="22"/>
            <w:szCs w:val="22"/>
            <w:rPrChange w:id="1152" w:author="miminguyenb@yahoo.com" w:date="2024-05-22T02:30:00Z" w16du:dateUtc="2024-05-22T09:30:00Z">
              <w:rPr>
                <w:rFonts w:ascii="Calibri" w:hAnsi="Calibri"/>
                <w:bCs/>
                <w:color w:val="000000" w:themeColor="text1"/>
              </w:rPr>
            </w:rPrChange>
          </w:rPr>
          <w:delText xml:space="preserve">ADA-Friendly Navigation App </w:delText>
        </w:r>
      </w:del>
      <w:r w:rsidRPr="00B96795">
        <w:rPr>
          <w:rFonts w:ascii="Calibri" w:hAnsi="Calibri"/>
          <w:bCs/>
          <w:color w:val="000000" w:themeColor="text1"/>
          <w:sz w:val="22"/>
          <w:szCs w:val="22"/>
          <w:rPrChange w:id="1153" w:author="miminguyenb@yahoo.com" w:date="2024-05-22T02:30:00Z" w16du:dateUtc="2024-05-22T09:30:00Z">
            <w:rPr>
              <w:rFonts w:ascii="Calibri" w:hAnsi="Calibri"/>
              <w:bCs/>
              <w:color w:val="000000" w:themeColor="text1"/>
            </w:rPr>
          </w:rPrChange>
        </w:rPr>
        <w:t>i</w:t>
      </w:r>
      <w:r w:rsidR="009414B6" w:rsidRPr="00B96795">
        <w:rPr>
          <w:rFonts w:ascii="Calibri" w:hAnsi="Calibri"/>
          <w:bCs/>
          <w:color w:val="000000" w:themeColor="text1"/>
          <w:sz w:val="22"/>
          <w:szCs w:val="22"/>
          <w:rPrChange w:id="1154" w:author="miminguyenb@yahoo.com" w:date="2024-05-22T02:30:00Z" w16du:dateUtc="2024-05-22T09:30:00Z">
            <w:rPr>
              <w:rFonts w:ascii="Calibri" w:hAnsi="Calibri"/>
              <w:bCs/>
              <w:color w:val="000000" w:themeColor="text1"/>
            </w:rPr>
          </w:rPrChange>
        </w:rPr>
        <w:t>s already in the company</w:t>
      </w:r>
      <w:r w:rsidR="00430AF2" w:rsidRPr="00B96795">
        <w:rPr>
          <w:rFonts w:ascii="Calibri" w:hAnsi="Calibri"/>
          <w:bCs/>
          <w:color w:val="000000" w:themeColor="text1"/>
          <w:sz w:val="22"/>
          <w:szCs w:val="22"/>
          <w:rPrChange w:id="1155" w:author="miminguyenb@yahoo.com" w:date="2024-05-22T02:30:00Z" w16du:dateUtc="2024-05-22T09:30:00Z">
            <w:rPr>
              <w:rFonts w:ascii="Calibri" w:hAnsi="Calibri"/>
              <w:bCs/>
              <w:color w:val="000000" w:themeColor="text1"/>
            </w:rPr>
          </w:rPrChange>
        </w:rPr>
        <w:t>'</w:t>
      </w:r>
      <w:r w:rsidR="009414B6" w:rsidRPr="00B96795">
        <w:rPr>
          <w:rFonts w:ascii="Calibri" w:hAnsi="Calibri"/>
          <w:bCs/>
          <w:color w:val="000000" w:themeColor="text1"/>
          <w:sz w:val="22"/>
          <w:szCs w:val="22"/>
          <w:rPrChange w:id="1156" w:author="miminguyenb@yahoo.com" w:date="2024-05-22T02:30:00Z" w16du:dateUtc="2024-05-22T09:30:00Z">
            <w:rPr>
              <w:rFonts w:ascii="Calibri" w:hAnsi="Calibri"/>
              <w:bCs/>
              <w:color w:val="000000" w:themeColor="text1"/>
            </w:rPr>
          </w:rPrChange>
        </w:rPr>
        <w:t>s possession.</w:t>
      </w:r>
    </w:p>
    <w:p w14:paraId="5A8B5C13" w14:textId="12125D19" w:rsidR="00BE7760" w:rsidRPr="00B96795" w:rsidRDefault="00BE7760" w:rsidP="00BE7760">
      <w:pPr>
        <w:pStyle w:val="BodyTextIndent"/>
        <w:spacing w:before="120"/>
        <w:rPr>
          <w:rFonts w:ascii="Calibri" w:hAnsi="Calibri"/>
          <w:b/>
          <w:color w:val="000000" w:themeColor="text1"/>
          <w:sz w:val="22"/>
          <w:szCs w:val="22"/>
          <w:rPrChange w:id="1157" w:author="miminguyenb@yahoo.com" w:date="2024-05-22T02:30:00Z" w16du:dateUtc="2024-05-22T09:30:00Z">
            <w:rPr>
              <w:rFonts w:ascii="Calibri" w:hAnsi="Calibri"/>
              <w:b/>
              <w:color w:val="000000" w:themeColor="text1"/>
            </w:rPr>
          </w:rPrChange>
        </w:rPr>
      </w:pPr>
      <w:r w:rsidRPr="00B96795">
        <w:rPr>
          <w:rFonts w:ascii="Calibri" w:hAnsi="Calibri"/>
          <w:b/>
          <w:color w:val="000000" w:themeColor="text1"/>
          <w:sz w:val="22"/>
          <w:szCs w:val="22"/>
          <w:rPrChange w:id="1158" w:author="miminguyenb@yahoo.com" w:date="2024-05-22T02:30:00Z" w16du:dateUtc="2024-05-22T09:30:00Z">
            <w:rPr>
              <w:rFonts w:ascii="Calibri" w:hAnsi="Calibri"/>
              <w:b/>
              <w:color w:val="000000" w:themeColor="text1"/>
            </w:rPr>
          </w:rPrChange>
        </w:rPr>
        <w:t>Schedule Feasibility:</w:t>
      </w:r>
    </w:p>
    <w:p w14:paraId="03D0C67A" w14:textId="3B83D62D" w:rsidR="00BE7760" w:rsidRPr="00B96795" w:rsidRDefault="009414B6" w:rsidP="00AB6102">
      <w:pPr>
        <w:pStyle w:val="BodyTextIndent"/>
        <w:spacing w:before="120"/>
        <w:rPr>
          <w:rFonts w:ascii="Calibri" w:hAnsi="Calibri"/>
          <w:bCs/>
          <w:color w:val="000000" w:themeColor="text1"/>
          <w:sz w:val="22"/>
          <w:szCs w:val="22"/>
          <w:rPrChange w:id="1159" w:author="miminguyenb@yahoo.com" w:date="2024-05-22T02:30:00Z" w16du:dateUtc="2024-05-22T09:30:00Z">
            <w:rPr>
              <w:rFonts w:ascii="Calibri" w:hAnsi="Calibri"/>
              <w:bCs/>
              <w:color w:val="000000" w:themeColor="text1"/>
            </w:rPr>
          </w:rPrChange>
        </w:rPr>
      </w:pPr>
      <w:r w:rsidRPr="00B96795">
        <w:rPr>
          <w:rFonts w:ascii="Calibri" w:hAnsi="Calibri"/>
          <w:bCs/>
          <w:color w:val="000000" w:themeColor="text1"/>
          <w:sz w:val="22"/>
          <w:szCs w:val="22"/>
          <w:rPrChange w:id="1160" w:author="miminguyenb@yahoo.com" w:date="2024-05-22T02:30:00Z" w16du:dateUtc="2024-05-22T09:30:00Z">
            <w:rPr>
              <w:rFonts w:ascii="Calibri" w:hAnsi="Calibri"/>
              <w:bCs/>
              <w:color w:val="000000" w:themeColor="text1"/>
            </w:rPr>
          </w:rPrChange>
        </w:rPr>
        <w:t xml:space="preserve">This </w:t>
      </w:r>
      <w:r w:rsidR="00286F98" w:rsidRPr="00B96795">
        <w:rPr>
          <w:rFonts w:ascii="Calibri" w:hAnsi="Calibri"/>
          <w:bCs/>
          <w:color w:val="000000" w:themeColor="text1"/>
          <w:sz w:val="22"/>
          <w:szCs w:val="22"/>
          <w:rPrChange w:id="1161" w:author="miminguyenb@yahoo.com" w:date="2024-05-22T02:30:00Z" w16du:dateUtc="2024-05-22T09:30:00Z">
            <w:rPr>
              <w:rFonts w:ascii="Calibri" w:hAnsi="Calibri"/>
              <w:bCs/>
              <w:color w:val="000000" w:themeColor="text1"/>
            </w:rPr>
          </w:rPrChange>
        </w:rPr>
        <w:t xml:space="preserve">Schedule Feasibility is </w:t>
      </w:r>
      <w:r w:rsidR="00286F98" w:rsidRPr="00B96795">
        <w:rPr>
          <w:rFonts w:ascii="Calibri" w:hAnsi="Calibri"/>
          <w:bCs/>
          <w:color w:val="000000" w:themeColor="text1"/>
          <w:sz w:val="22"/>
          <w:szCs w:val="22"/>
          <w:u w:val="single"/>
          <w:rPrChange w:id="1162" w:author="miminguyenb@yahoo.com" w:date="2024-05-22T02:30:00Z" w16du:dateUtc="2024-05-22T09:30:00Z">
            <w:rPr>
              <w:rFonts w:ascii="Calibri" w:hAnsi="Calibri"/>
              <w:bCs/>
              <w:color w:val="000000" w:themeColor="text1"/>
              <w:u w:val="single"/>
            </w:rPr>
          </w:rPrChange>
        </w:rPr>
        <w:t>good</w:t>
      </w:r>
      <w:r w:rsidR="00286F98" w:rsidRPr="00B96795">
        <w:rPr>
          <w:rFonts w:ascii="Calibri" w:hAnsi="Calibri"/>
          <w:bCs/>
          <w:color w:val="000000" w:themeColor="text1"/>
          <w:sz w:val="22"/>
          <w:szCs w:val="22"/>
          <w:rPrChange w:id="1163" w:author="miminguyenb@yahoo.com" w:date="2024-05-22T02:30:00Z" w16du:dateUtc="2024-05-22T09:30:00Z">
            <w:rPr>
              <w:rFonts w:ascii="Calibri" w:hAnsi="Calibri"/>
              <w:bCs/>
              <w:color w:val="000000" w:themeColor="text1"/>
            </w:rPr>
          </w:rPrChange>
        </w:rPr>
        <w:t xml:space="preserve">. The timeline for this project is one year. </w:t>
      </w:r>
      <w:r w:rsidR="00EB5367" w:rsidRPr="00B96795">
        <w:rPr>
          <w:rFonts w:ascii="Calibri" w:hAnsi="Calibri"/>
          <w:bCs/>
          <w:color w:val="000000" w:themeColor="text1"/>
          <w:sz w:val="22"/>
          <w:szCs w:val="22"/>
          <w:rPrChange w:id="1164" w:author="miminguyenb@yahoo.com" w:date="2024-05-22T02:30:00Z" w16du:dateUtc="2024-05-22T09:30:00Z">
            <w:rPr>
              <w:rFonts w:ascii="Calibri" w:hAnsi="Calibri"/>
              <w:bCs/>
              <w:color w:val="000000" w:themeColor="text1"/>
            </w:rPr>
          </w:rPrChange>
        </w:rPr>
        <w:t>All</w:t>
      </w:r>
      <w:r w:rsidR="00430AF2" w:rsidRPr="00B96795">
        <w:rPr>
          <w:rFonts w:ascii="Calibri" w:hAnsi="Calibri"/>
          <w:bCs/>
          <w:color w:val="000000" w:themeColor="text1"/>
          <w:sz w:val="22"/>
          <w:szCs w:val="22"/>
          <w:rPrChange w:id="1165" w:author="miminguyenb@yahoo.com" w:date="2024-05-22T02:30:00Z" w16du:dateUtc="2024-05-22T09:30:00Z">
            <w:rPr>
              <w:rFonts w:ascii="Calibri" w:hAnsi="Calibri"/>
              <w:bCs/>
              <w:color w:val="000000" w:themeColor="text1"/>
            </w:rPr>
          </w:rPrChange>
        </w:rPr>
        <w:t xml:space="preserve"> the</w:t>
      </w:r>
      <w:r w:rsidR="00286F98" w:rsidRPr="00B96795">
        <w:rPr>
          <w:rFonts w:ascii="Calibri" w:hAnsi="Calibri"/>
          <w:bCs/>
          <w:color w:val="000000" w:themeColor="text1"/>
          <w:sz w:val="22"/>
          <w:szCs w:val="22"/>
          <w:rPrChange w:id="1166" w:author="miminguyenb@yahoo.com" w:date="2024-05-22T02:30:00Z" w16du:dateUtc="2024-05-22T09:30:00Z">
            <w:rPr>
              <w:rFonts w:ascii="Calibri" w:hAnsi="Calibri"/>
              <w:bCs/>
              <w:color w:val="000000" w:themeColor="text1"/>
            </w:rPr>
          </w:rPrChange>
        </w:rPr>
        <w:t xml:space="preserve"> teams</w:t>
      </w:r>
      <w:r w:rsidR="001F2560" w:rsidRPr="00B96795">
        <w:rPr>
          <w:rFonts w:ascii="Calibri" w:hAnsi="Calibri"/>
          <w:bCs/>
          <w:color w:val="000000" w:themeColor="text1"/>
          <w:sz w:val="22"/>
          <w:szCs w:val="22"/>
          <w:rPrChange w:id="1167" w:author="miminguyenb@yahoo.com" w:date="2024-05-22T02:30:00Z" w16du:dateUtc="2024-05-22T09:30:00Z">
            <w:rPr>
              <w:rFonts w:ascii="Calibri" w:hAnsi="Calibri"/>
              <w:bCs/>
              <w:color w:val="000000" w:themeColor="text1"/>
            </w:rPr>
          </w:rPrChange>
        </w:rPr>
        <w:t>,</w:t>
      </w:r>
      <w:r w:rsidR="00286F98" w:rsidRPr="00B96795">
        <w:rPr>
          <w:rFonts w:ascii="Calibri" w:hAnsi="Calibri"/>
          <w:bCs/>
          <w:color w:val="000000" w:themeColor="text1"/>
          <w:sz w:val="22"/>
          <w:szCs w:val="22"/>
          <w:rPrChange w:id="1168" w:author="miminguyenb@yahoo.com" w:date="2024-05-22T02:30:00Z" w16du:dateUtc="2024-05-22T09:30:00Z">
            <w:rPr>
              <w:rFonts w:ascii="Calibri" w:hAnsi="Calibri"/>
              <w:bCs/>
              <w:color w:val="000000" w:themeColor="text1"/>
            </w:rPr>
          </w:rPrChange>
        </w:rPr>
        <w:t xml:space="preserve"> marketing, law, development, etc., were consulted</w:t>
      </w:r>
      <w:r w:rsidR="00EB5367" w:rsidRPr="00B96795">
        <w:rPr>
          <w:rFonts w:ascii="Calibri" w:hAnsi="Calibri"/>
          <w:bCs/>
          <w:color w:val="000000" w:themeColor="text1"/>
          <w:sz w:val="22"/>
          <w:szCs w:val="22"/>
          <w:rPrChange w:id="1169" w:author="miminguyenb@yahoo.com" w:date="2024-05-22T02:30:00Z" w16du:dateUtc="2024-05-22T09:30:00Z">
            <w:rPr>
              <w:rFonts w:ascii="Calibri" w:hAnsi="Calibri"/>
              <w:bCs/>
              <w:color w:val="000000" w:themeColor="text1"/>
            </w:rPr>
          </w:rPrChange>
        </w:rPr>
        <w:t xml:space="preserve"> when determining the deadline</w:t>
      </w:r>
      <w:r w:rsidR="00286F98" w:rsidRPr="00B96795">
        <w:rPr>
          <w:rFonts w:ascii="Calibri" w:hAnsi="Calibri"/>
          <w:bCs/>
          <w:color w:val="000000" w:themeColor="text1"/>
          <w:sz w:val="22"/>
          <w:szCs w:val="22"/>
          <w:rPrChange w:id="1170" w:author="miminguyenb@yahoo.com" w:date="2024-05-22T02:30:00Z" w16du:dateUtc="2024-05-22T09:30:00Z">
            <w:rPr>
              <w:rFonts w:ascii="Calibri" w:hAnsi="Calibri"/>
              <w:bCs/>
              <w:color w:val="000000" w:themeColor="text1"/>
            </w:rPr>
          </w:rPrChange>
        </w:rPr>
        <w:t xml:space="preserve">. Upon their input and </w:t>
      </w:r>
      <w:r w:rsidR="00430AF2" w:rsidRPr="00B96795">
        <w:rPr>
          <w:rFonts w:ascii="Calibri" w:hAnsi="Calibri"/>
          <w:bCs/>
          <w:color w:val="000000" w:themeColor="text1"/>
          <w:sz w:val="22"/>
          <w:szCs w:val="22"/>
          <w:rPrChange w:id="1171" w:author="miminguyenb@yahoo.com" w:date="2024-05-22T02:30:00Z" w16du:dateUtc="2024-05-22T09:30:00Z">
            <w:rPr>
              <w:rFonts w:ascii="Calibri" w:hAnsi="Calibri"/>
              <w:bCs/>
              <w:color w:val="000000" w:themeColor="text1"/>
            </w:rPr>
          </w:rPrChange>
        </w:rPr>
        <w:t>reasoning</w:t>
      </w:r>
      <w:r w:rsidR="00286F98" w:rsidRPr="00B96795">
        <w:rPr>
          <w:rFonts w:ascii="Calibri" w:hAnsi="Calibri"/>
          <w:bCs/>
          <w:color w:val="000000" w:themeColor="text1"/>
          <w:sz w:val="22"/>
          <w:szCs w:val="22"/>
          <w:rPrChange w:id="1172" w:author="miminguyenb@yahoo.com" w:date="2024-05-22T02:30:00Z" w16du:dateUtc="2024-05-22T09:30:00Z">
            <w:rPr>
              <w:rFonts w:ascii="Calibri" w:hAnsi="Calibri"/>
              <w:bCs/>
              <w:color w:val="000000" w:themeColor="text1"/>
            </w:rPr>
          </w:rPrChange>
        </w:rPr>
        <w:t xml:space="preserve">, everyone </w:t>
      </w:r>
      <w:r w:rsidR="00EB5367" w:rsidRPr="00B96795">
        <w:rPr>
          <w:rFonts w:ascii="Calibri" w:hAnsi="Calibri"/>
          <w:bCs/>
          <w:color w:val="000000" w:themeColor="text1"/>
          <w:sz w:val="22"/>
          <w:szCs w:val="22"/>
          <w:rPrChange w:id="1173" w:author="miminguyenb@yahoo.com" w:date="2024-05-22T02:30:00Z" w16du:dateUtc="2024-05-22T09:30:00Z">
            <w:rPr>
              <w:rFonts w:ascii="Calibri" w:hAnsi="Calibri"/>
              <w:bCs/>
              <w:color w:val="000000" w:themeColor="text1"/>
            </w:rPr>
          </w:rPrChange>
        </w:rPr>
        <w:t>agreed that</w:t>
      </w:r>
      <w:r w:rsidR="00286F98" w:rsidRPr="00B96795">
        <w:rPr>
          <w:rFonts w:ascii="Calibri" w:hAnsi="Calibri"/>
          <w:bCs/>
          <w:color w:val="000000" w:themeColor="text1"/>
          <w:sz w:val="22"/>
          <w:szCs w:val="22"/>
          <w:rPrChange w:id="1174" w:author="miminguyenb@yahoo.com" w:date="2024-05-22T02:30:00Z" w16du:dateUtc="2024-05-22T09:30:00Z">
            <w:rPr>
              <w:rFonts w:ascii="Calibri" w:hAnsi="Calibri"/>
              <w:bCs/>
              <w:color w:val="000000" w:themeColor="text1"/>
            </w:rPr>
          </w:rPrChange>
        </w:rPr>
        <w:t xml:space="preserve"> one year is viable for </w:t>
      </w:r>
      <w:r w:rsidR="00EB5367" w:rsidRPr="00B96795">
        <w:rPr>
          <w:rFonts w:ascii="Calibri" w:hAnsi="Calibri"/>
          <w:bCs/>
          <w:color w:val="000000" w:themeColor="text1"/>
          <w:sz w:val="22"/>
          <w:szCs w:val="22"/>
          <w:rPrChange w:id="1175" w:author="miminguyenb@yahoo.com" w:date="2024-05-22T02:30:00Z" w16du:dateUtc="2024-05-22T09:30:00Z">
            <w:rPr>
              <w:rFonts w:ascii="Calibri" w:hAnsi="Calibri"/>
              <w:bCs/>
              <w:color w:val="000000" w:themeColor="text1"/>
            </w:rPr>
          </w:rPrChange>
        </w:rPr>
        <w:t xml:space="preserve">creating </w:t>
      </w:r>
      <w:r w:rsidR="00286F98" w:rsidRPr="00B96795">
        <w:rPr>
          <w:rFonts w:ascii="Calibri" w:hAnsi="Calibri"/>
          <w:bCs/>
          <w:color w:val="000000" w:themeColor="text1"/>
          <w:sz w:val="22"/>
          <w:szCs w:val="22"/>
          <w:rPrChange w:id="1176" w:author="miminguyenb@yahoo.com" w:date="2024-05-22T02:30:00Z" w16du:dateUtc="2024-05-22T09:30:00Z">
            <w:rPr>
              <w:rFonts w:ascii="Calibri" w:hAnsi="Calibri"/>
              <w:bCs/>
              <w:color w:val="000000" w:themeColor="text1"/>
            </w:rPr>
          </w:rPrChange>
        </w:rPr>
        <w:t xml:space="preserve">the </w:t>
      </w:r>
      <w:ins w:id="1177" w:author="miminguyenb@yahoo.com" w:date="2024-05-22T01:43:00Z" w16du:dateUtc="2024-05-22T08:43:00Z">
        <w:r w:rsidR="00F664BC" w:rsidRPr="00B96795">
          <w:rPr>
            <w:rFonts w:ascii="Calibri" w:hAnsi="Calibri"/>
            <w:bCs/>
            <w:color w:val="000000" w:themeColor="text1"/>
            <w:sz w:val="22"/>
            <w:szCs w:val="22"/>
            <w:rPrChange w:id="1178" w:author="miminguyenb@yahoo.com" w:date="2024-05-22T02:30:00Z" w16du:dateUtc="2024-05-22T09:30:00Z">
              <w:rPr>
                <w:rFonts w:ascii="Calibri" w:hAnsi="Calibri"/>
                <w:bCs/>
                <w:color w:val="000000" w:themeColor="text1"/>
              </w:rPr>
            </w:rPrChange>
          </w:rPr>
          <w:t>ADAFNA</w:t>
        </w:r>
      </w:ins>
      <w:del w:id="1179" w:author="miminguyenb@yahoo.com" w:date="2024-05-22T01:43:00Z" w16du:dateUtc="2024-05-22T08:43:00Z">
        <w:r w:rsidR="00286F98" w:rsidRPr="00B96795" w:rsidDel="00F664BC">
          <w:rPr>
            <w:rFonts w:ascii="Calibri" w:hAnsi="Calibri"/>
            <w:bCs/>
            <w:color w:val="000000" w:themeColor="text1"/>
            <w:sz w:val="22"/>
            <w:szCs w:val="22"/>
            <w:rPrChange w:id="1180" w:author="miminguyenb@yahoo.com" w:date="2024-05-22T02:30:00Z" w16du:dateUtc="2024-05-22T09:30:00Z">
              <w:rPr>
                <w:rFonts w:ascii="Calibri" w:hAnsi="Calibri"/>
                <w:bCs/>
                <w:color w:val="000000" w:themeColor="text1"/>
              </w:rPr>
            </w:rPrChange>
          </w:rPr>
          <w:delText>ADA-Friendly Navigation App</w:delText>
        </w:r>
      </w:del>
      <w:r w:rsidR="00286F98" w:rsidRPr="00B96795">
        <w:rPr>
          <w:rFonts w:ascii="Calibri" w:hAnsi="Calibri"/>
          <w:bCs/>
          <w:color w:val="000000" w:themeColor="text1"/>
          <w:sz w:val="22"/>
          <w:szCs w:val="22"/>
          <w:rPrChange w:id="1181" w:author="miminguyenb@yahoo.com" w:date="2024-05-22T02:30:00Z" w16du:dateUtc="2024-05-22T09:30:00Z">
            <w:rPr>
              <w:rFonts w:ascii="Calibri" w:hAnsi="Calibri"/>
              <w:bCs/>
              <w:color w:val="000000" w:themeColor="text1"/>
            </w:rPr>
          </w:rPrChange>
        </w:rPr>
        <w:t xml:space="preserve">. All resources should be readily available at the start of the project. Since the launch of the app does not have many </w:t>
      </w:r>
      <w:r w:rsidR="00430AF2" w:rsidRPr="00B96795">
        <w:rPr>
          <w:rFonts w:ascii="Calibri" w:hAnsi="Calibri"/>
          <w:bCs/>
          <w:color w:val="000000" w:themeColor="text1"/>
          <w:sz w:val="22"/>
          <w:szCs w:val="22"/>
          <w:rPrChange w:id="1182" w:author="miminguyenb@yahoo.com" w:date="2024-05-22T02:30:00Z" w16du:dateUtc="2024-05-22T09:30:00Z">
            <w:rPr>
              <w:rFonts w:ascii="Calibri" w:hAnsi="Calibri"/>
              <w:bCs/>
              <w:color w:val="000000" w:themeColor="text1"/>
            </w:rPr>
          </w:rPrChange>
        </w:rPr>
        <w:t>"</w:t>
      </w:r>
      <w:r w:rsidR="00286F98" w:rsidRPr="00B96795">
        <w:rPr>
          <w:rFonts w:ascii="Calibri" w:hAnsi="Calibri"/>
          <w:bCs/>
          <w:color w:val="000000" w:themeColor="text1"/>
          <w:sz w:val="22"/>
          <w:szCs w:val="22"/>
          <w:rPrChange w:id="1183" w:author="miminguyenb@yahoo.com" w:date="2024-05-22T02:30:00Z" w16du:dateUtc="2024-05-22T09:30:00Z">
            <w:rPr>
              <w:rFonts w:ascii="Calibri" w:hAnsi="Calibri"/>
              <w:bCs/>
              <w:color w:val="000000" w:themeColor="text1"/>
            </w:rPr>
          </w:rPrChange>
        </w:rPr>
        <w:t>set in stone</w:t>
      </w:r>
      <w:r w:rsidR="00430AF2" w:rsidRPr="00B96795">
        <w:rPr>
          <w:rFonts w:ascii="Calibri" w:hAnsi="Calibri"/>
          <w:bCs/>
          <w:color w:val="000000" w:themeColor="text1"/>
          <w:sz w:val="22"/>
          <w:szCs w:val="22"/>
          <w:rPrChange w:id="1184" w:author="miminguyenb@yahoo.com" w:date="2024-05-22T02:30:00Z" w16du:dateUtc="2024-05-22T09:30:00Z">
            <w:rPr>
              <w:rFonts w:ascii="Calibri" w:hAnsi="Calibri"/>
              <w:bCs/>
              <w:color w:val="000000" w:themeColor="text1"/>
            </w:rPr>
          </w:rPrChange>
        </w:rPr>
        <w:t>"</w:t>
      </w:r>
      <w:r w:rsidR="00286F98" w:rsidRPr="00B96795">
        <w:rPr>
          <w:rFonts w:ascii="Calibri" w:hAnsi="Calibri"/>
          <w:bCs/>
          <w:color w:val="000000" w:themeColor="text1"/>
          <w:sz w:val="22"/>
          <w:szCs w:val="22"/>
          <w:rPrChange w:id="1185" w:author="miminguyenb@yahoo.com" w:date="2024-05-22T02:30:00Z" w16du:dateUtc="2024-05-22T09:30:00Z">
            <w:rPr>
              <w:rFonts w:ascii="Calibri" w:hAnsi="Calibri"/>
              <w:bCs/>
              <w:color w:val="000000" w:themeColor="text1"/>
            </w:rPr>
          </w:rPrChange>
        </w:rPr>
        <w:t xml:space="preserve"> events, there are </w:t>
      </w:r>
      <w:r w:rsidR="00EB5367" w:rsidRPr="00B96795">
        <w:rPr>
          <w:rFonts w:ascii="Calibri" w:hAnsi="Calibri"/>
          <w:bCs/>
          <w:color w:val="000000" w:themeColor="text1"/>
          <w:sz w:val="22"/>
          <w:szCs w:val="22"/>
          <w:rPrChange w:id="1186" w:author="miminguyenb@yahoo.com" w:date="2024-05-22T02:30:00Z" w16du:dateUtc="2024-05-22T09:30:00Z">
            <w:rPr>
              <w:rFonts w:ascii="Calibri" w:hAnsi="Calibri"/>
              <w:bCs/>
              <w:color w:val="000000" w:themeColor="text1"/>
            </w:rPr>
          </w:rPrChange>
        </w:rPr>
        <w:t>few</w:t>
      </w:r>
      <w:r w:rsidR="00286F98" w:rsidRPr="00B96795">
        <w:rPr>
          <w:rFonts w:ascii="Calibri" w:hAnsi="Calibri"/>
          <w:bCs/>
          <w:color w:val="000000" w:themeColor="text1"/>
          <w:sz w:val="22"/>
          <w:szCs w:val="22"/>
          <w:rPrChange w:id="1187" w:author="miminguyenb@yahoo.com" w:date="2024-05-22T02:30:00Z" w16du:dateUtc="2024-05-22T09:30:00Z">
            <w:rPr>
              <w:rFonts w:ascii="Calibri" w:hAnsi="Calibri"/>
              <w:bCs/>
              <w:color w:val="000000" w:themeColor="text1"/>
            </w:rPr>
          </w:rPrChange>
        </w:rPr>
        <w:t xml:space="preserve"> </w:t>
      </w:r>
      <w:r w:rsidR="00F143DA" w:rsidRPr="00B96795">
        <w:rPr>
          <w:rFonts w:ascii="Calibri" w:hAnsi="Calibri"/>
          <w:bCs/>
          <w:color w:val="000000" w:themeColor="text1"/>
          <w:sz w:val="22"/>
          <w:szCs w:val="22"/>
          <w:rPrChange w:id="1188" w:author="miminguyenb@yahoo.com" w:date="2024-05-22T02:30:00Z" w16du:dateUtc="2024-05-22T09:30:00Z">
            <w:rPr>
              <w:rFonts w:ascii="Calibri" w:hAnsi="Calibri"/>
              <w:bCs/>
              <w:color w:val="000000" w:themeColor="text1"/>
            </w:rPr>
          </w:rPrChange>
        </w:rPr>
        <w:t>consequences</w:t>
      </w:r>
      <w:r w:rsidR="00286F98" w:rsidRPr="00B96795">
        <w:rPr>
          <w:rFonts w:ascii="Calibri" w:hAnsi="Calibri"/>
          <w:bCs/>
          <w:color w:val="000000" w:themeColor="text1"/>
          <w:sz w:val="22"/>
          <w:szCs w:val="22"/>
          <w:rPrChange w:id="1189" w:author="miminguyenb@yahoo.com" w:date="2024-05-22T02:30:00Z" w16du:dateUtc="2024-05-22T09:30:00Z">
            <w:rPr>
              <w:rFonts w:ascii="Calibri" w:hAnsi="Calibri"/>
              <w:bCs/>
              <w:color w:val="000000" w:themeColor="text1"/>
            </w:rPr>
          </w:rPrChange>
        </w:rPr>
        <w:t xml:space="preserve"> to slippage. </w:t>
      </w:r>
    </w:p>
    <w:p w14:paraId="6B0CDA2A" w14:textId="02CCA3E5" w:rsidR="00BE7760" w:rsidRPr="00B96795" w:rsidRDefault="00BE7760" w:rsidP="00BE7760">
      <w:pPr>
        <w:pStyle w:val="BodyTextIndent"/>
        <w:spacing w:before="120"/>
        <w:rPr>
          <w:rFonts w:ascii="Calibri" w:hAnsi="Calibri"/>
          <w:b/>
          <w:color w:val="000000" w:themeColor="text1"/>
          <w:sz w:val="22"/>
          <w:szCs w:val="22"/>
          <w:rPrChange w:id="1190" w:author="miminguyenb@yahoo.com" w:date="2024-05-22T02:30:00Z" w16du:dateUtc="2024-05-22T09:30:00Z">
            <w:rPr>
              <w:rFonts w:ascii="Calibri" w:hAnsi="Calibri"/>
              <w:b/>
              <w:color w:val="000000" w:themeColor="text1"/>
            </w:rPr>
          </w:rPrChange>
        </w:rPr>
      </w:pPr>
      <w:r w:rsidRPr="00B96795">
        <w:rPr>
          <w:rFonts w:ascii="Calibri" w:hAnsi="Calibri"/>
          <w:b/>
          <w:color w:val="000000" w:themeColor="text1"/>
          <w:sz w:val="22"/>
          <w:szCs w:val="22"/>
          <w:rPrChange w:id="1191" w:author="miminguyenb@yahoo.com" w:date="2024-05-22T02:30:00Z" w16du:dateUtc="2024-05-22T09:30:00Z">
            <w:rPr>
              <w:rFonts w:ascii="Calibri" w:hAnsi="Calibri"/>
              <w:b/>
              <w:color w:val="000000" w:themeColor="text1"/>
            </w:rPr>
          </w:rPrChange>
        </w:rPr>
        <w:t>Organizational Feasibility:</w:t>
      </w:r>
    </w:p>
    <w:p w14:paraId="79EB4C0C" w14:textId="7426D333" w:rsidR="00BE7760" w:rsidRPr="00B96795" w:rsidRDefault="00BE7760" w:rsidP="00BE7760">
      <w:pPr>
        <w:pStyle w:val="BodyTextIndent"/>
        <w:spacing w:before="120"/>
        <w:rPr>
          <w:rFonts w:ascii="Calibri" w:hAnsi="Calibri"/>
          <w:bCs/>
          <w:color w:val="000000" w:themeColor="text1"/>
          <w:sz w:val="22"/>
          <w:szCs w:val="22"/>
          <w:rPrChange w:id="1192" w:author="miminguyenb@yahoo.com" w:date="2024-05-22T02:30:00Z" w16du:dateUtc="2024-05-22T09:30:00Z">
            <w:rPr>
              <w:rFonts w:ascii="Calibri" w:hAnsi="Calibri"/>
              <w:bCs/>
              <w:color w:val="000000" w:themeColor="text1"/>
            </w:rPr>
          </w:rPrChange>
        </w:rPr>
      </w:pPr>
      <w:r w:rsidRPr="00B96795">
        <w:rPr>
          <w:rFonts w:ascii="Calibri" w:hAnsi="Calibri"/>
          <w:bCs/>
          <w:color w:val="000000" w:themeColor="text1"/>
          <w:sz w:val="22"/>
          <w:szCs w:val="22"/>
          <w:rPrChange w:id="1193" w:author="miminguyenb@yahoo.com" w:date="2024-05-22T02:30:00Z" w16du:dateUtc="2024-05-22T09:30:00Z">
            <w:rPr>
              <w:rFonts w:ascii="Calibri" w:hAnsi="Calibri"/>
              <w:bCs/>
              <w:color w:val="000000" w:themeColor="text1"/>
            </w:rPr>
          </w:rPrChange>
        </w:rPr>
        <w:t xml:space="preserve">The Organizational Feasibility </w:t>
      </w:r>
      <w:r w:rsidR="00EB5367" w:rsidRPr="00B96795">
        <w:rPr>
          <w:rFonts w:ascii="Calibri" w:hAnsi="Calibri"/>
          <w:bCs/>
          <w:color w:val="000000" w:themeColor="text1"/>
          <w:sz w:val="22"/>
          <w:szCs w:val="22"/>
          <w:rPrChange w:id="1194" w:author="miminguyenb@yahoo.com" w:date="2024-05-22T02:30:00Z" w16du:dateUtc="2024-05-22T09:30:00Z">
            <w:rPr>
              <w:rFonts w:ascii="Calibri" w:hAnsi="Calibri"/>
              <w:bCs/>
              <w:color w:val="000000" w:themeColor="text1"/>
            </w:rPr>
          </w:rPrChange>
        </w:rPr>
        <w:t>of</w:t>
      </w:r>
      <w:r w:rsidRPr="00B96795">
        <w:rPr>
          <w:rFonts w:ascii="Calibri" w:hAnsi="Calibri"/>
          <w:bCs/>
          <w:color w:val="000000" w:themeColor="text1"/>
          <w:sz w:val="22"/>
          <w:szCs w:val="22"/>
          <w:rPrChange w:id="1195" w:author="miminguyenb@yahoo.com" w:date="2024-05-22T02:30:00Z" w16du:dateUtc="2024-05-22T09:30:00Z">
            <w:rPr>
              <w:rFonts w:ascii="Calibri" w:hAnsi="Calibri"/>
              <w:bCs/>
              <w:color w:val="000000" w:themeColor="text1"/>
            </w:rPr>
          </w:rPrChange>
        </w:rPr>
        <w:t xml:space="preserve"> the </w:t>
      </w:r>
      <w:ins w:id="1196" w:author="miminguyenb@yahoo.com" w:date="2024-05-22T01:43:00Z" w16du:dateUtc="2024-05-22T08:43:00Z">
        <w:r w:rsidR="00F664BC" w:rsidRPr="00B96795">
          <w:rPr>
            <w:rFonts w:ascii="Calibri" w:hAnsi="Calibri"/>
            <w:bCs/>
            <w:color w:val="000000" w:themeColor="text1"/>
            <w:sz w:val="22"/>
            <w:szCs w:val="22"/>
            <w:rPrChange w:id="1197" w:author="miminguyenb@yahoo.com" w:date="2024-05-22T02:30:00Z" w16du:dateUtc="2024-05-22T09:30:00Z">
              <w:rPr>
                <w:rFonts w:ascii="Calibri" w:hAnsi="Calibri"/>
                <w:bCs/>
                <w:color w:val="000000" w:themeColor="text1"/>
              </w:rPr>
            </w:rPrChange>
          </w:rPr>
          <w:t xml:space="preserve">ADAFNA </w:t>
        </w:r>
      </w:ins>
      <w:del w:id="1198" w:author="miminguyenb@yahoo.com" w:date="2024-05-22T01:43:00Z" w16du:dateUtc="2024-05-22T08:43:00Z">
        <w:r w:rsidRPr="00B96795" w:rsidDel="00F664BC">
          <w:rPr>
            <w:rFonts w:ascii="Calibri" w:hAnsi="Calibri"/>
            <w:bCs/>
            <w:color w:val="000000" w:themeColor="text1"/>
            <w:sz w:val="22"/>
            <w:szCs w:val="22"/>
            <w:rPrChange w:id="1199" w:author="miminguyenb@yahoo.com" w:date="2024-05-22T02:30:00Z" w16du:dateUtc="2024-05-22T09:30:00Z">
              <w:rPr>
                <w:rFonts w:ascii="Calibri" w:hAnsi="Calibri"/>
                <w:bCs/>
                <w:color w:val="000000" w:themeColor="text1"/>
              </w:rPr>
            </w:rPrChange>
          </w:rPr>
          <w:delText>ADA-Frien</w:delText>
        </w:r>
        <w:r w:rsidR="003903EA" w:rsidRPr="00B96795" w:rsidDel="00F664BC">
          <w:rPr>
            <w:rFonts w:ascii="Calibri" w:hAnsi="Calibri"/>
            <w:bCs/>
            <w:color w:val="000000" w:themeColor="text1"/>
            <w:sz w:val="22"/>
            <w:szCs w:val="22"/>
            <w:rPrChange w:id="1200" w:author="miminguyenb@yahoo.com" w:date="2024-05-22T02:30:00Z" w16du:dateUtc="2024-05-22T09:30:00Z">
              <w:rPr>
                <w:rFonts w:ascii="Calibri" w:hAnsi="Calibri"/>
                <w:bCs/>
                <w:color w:val="000000" w:themeColor="text1"/>
              </w:rPr>
            </w:rPrChange>
          </w:rPr>
          <w:delText>dly Navigation App</w:delText>
        </w:r>
        <w:r w:rsidR="00EB5367" w:rsidRPr="00B96795" w:rsidDel="00F664BC">
          <w:rPr>
            <w:rFonts w:ascii="Calibri" w:hAnsi="Calibri"/>
            <w:bCs/>
            <w:color w:val="000000" w:themeColor="text1"/>
            <w:sz w:val="22"/>
            <w:szCs w:val="22"/>
            <w:rPrChange w:id="1201" w:author="miminguyenb@yahoo.com" w:date="2024-05-22T02:30:00Z" w16du:dateUtc="2024-05-22T09:30:00Z">
              <w:rPr>
                <w:rFonts w:ascii="Calibri" w:hAnsi="Calibri"/>
                <w:bCs/>
                <w:color w:val="000000" w:themeColor="text1"/>
              </w:rPr>
            </w:rPrChange>
          </w:rPr>
          <w:delText xml:space="preserve"> </w:delText>
        </w:r>
      </w:del>
      <w:r w:rsidR="00EB5367" w:rsidRPr="00B96795">
        <w:rPr>
          <w:rFonts w:ascii="Calibri" w:hAnsi="Calibri"/>
          <w:bCs/>
          <w:color w:val="000000" w:themeColor="text1"/>
          <w:sz w:val="22"/>
          <w:szCs w:val="22"/>
          <w:rPrChange w:id="1202" w:author="miminguyenb@yahoo.com" w:date="2024-05-22T02:30:00Z" w16du:dateUtc="2024-05-22T09:30:00Z">
            <w:rPr>
              <w:rFonts w:ascii="Calibri" w:hAnsi="Calibri"/>
              <w:bCs/>
              <w:color w:val="000000" w:themeColor="text1"/>
            </w:rPr>
          </w:rPrChange>
        </w:rPr>
        <w:t xml:space="preserve">is </w:t>
      </w:r>
      <w:r w:rsidR="00EB5367" w:rsidRPr="00B96795">
        <w:rPr>
          <w:rFonts w:ascii="Calibri" w:hAnsi="Calibri"/>
          <w:bCs/>
          <w:color w:val="000000" w:themeColor="text1"/>
          <w:sz w:val="22"/>
          <w:szCs w:val="22"/>
          <w:u w:val="single"/>
          <w:rPrChange w:id="1203" w:author="miminguyenb@yahoo.com" w:date="2024-05-22T02:30:00Z" w16du:dateUtc="2024-05-22T09:30:00Z">
            <w:rPr>
              <w:rFonts w:ascii="Calibri" w:hAnsi="Calibri"/>
              <w:bCs/>
              <w:color w:val="000000" w:themeColor="text1"/>
              <w:u w:val="single"/>
            </w:rPr>
          </w:rPrChange>
        </w:rPr>
        <w:t>relatively high</w:t>
      </w:r>
      <w:r w:rsidR="003903EA" w:rsidRPr="00B96795">
        <w:rPr>
          <w:rFonts w:ascii="Calibri" w:hAnsi="Calibri"/>
          <w:bCs/>
          <w:color w:val="000000" w:themeColor="text1"/>
          <w:sz w:val="22"/>
          <w:szCs w:val="22"/>
          <w:rPrChange w:id="1204" w:author="miminguyenb@yahoo.com" w:date="2024-05-22T02:30:00Z" w16du:dateUtc="2024-05-22T09:30:00Z">
            <w:rPr>
              <w:rFonts w:ascii="Calibri" w:hAnsi="Calibri"/>
              <w:bCs/>
              <w:color w:val="000000" w:themeColor="text1"/>
            </w:rPr>
          </w:rPrChange>
        </w:rPr>
        <w:t xml:space="preserve">. The problem of physically disabled people not having ADA-friendly directions to their destination has not yet been solved. This app would be an incredible solution and </w:t>
      </w:r>
      <w:del w:id="1205" w:author="miminguyenb@yahoo.com" w:date="2024-05-22T03:27:00Z" w16du:dateUtc="2024-05-22T10:27:00Z">
        <w:r w:rsidR="003903EA" w:rsidRPr="00B96795" w:rsidDel="003112FE">
          <w:rPr>
            <w:rFonts w:ascii="Calibri" w:hAnsi="Calibri"/>
            <w:bCs/>
            <w:color w:val="000000" w:themeColor="text1"/>
            <w:sz w:val="22"/>
            <w:szCs w:val="22"/>
            <w:rPrChange w:id="1206" w:author="miminguyenb@yahoo.com" w:date="2024-05-22T02:30:00Z" w16du:dateUtc="2024-05-22T09:30:00Z">
              <w:rPr>
                <w:rFonts w:ascii="Calibri" w:hAnsi="Calibri"/>
                <w:bCs/>
                <w:color w:val="000000" w:themeColor="text1"/>
              </w:rPr>
            </w:rPrChange>
          </w:rPr>
          <w:delText xml:space="preserve">aligns </w:delText>
        </w:r>
      </w:del>
      <w:ins w:id="1207" w:author="miminguyenb@yahoo.com" w:date="2024-05-22T03:27:00Z" w16du:dateUtc="2024-05-22T10:27:00Z">
        <w:r w:rsidR="003112FE">
          <w:rPr>
            <w:rFonts w:ascii="Calibri" w:hAnsi="Calibri"/>
            <w:bCs/>
            <w:color w:val="000000" w:themeColor="text1"/>
            <w:sz w:val="22"/>
            <w:szCs w:val="22"/>
          </w:rPr>
          <w:t>align</w:t>
        </w:r>
        <w:r w:rsidR="003112FE" w:rsidRPr="00B96795">
          <w:rPr>
            <w:rFonts w:ascii="Calibri" w:hAnsi="Calibri"/>
            <w:bCs/>
            <w:color w:val="000000" w:themeColor="text1"/>
            <w:sz w:val="22"/>
            <w:szCs w:val="22"/>
            <w:rPrChange w:id="1208" w:author="miminguyenb@yahoo.com" w:date="2024-05-22T02:30:00Z" w16du:dateUtc="2024-05-22T09:30:00Z">
              <w:rPr>
                <w:rFonts w:ascii="Calibri" w:hAnsi="Calibri"/>
                <w:bCs/>
                <w:color w:val="000000" w:themeColor="text1"/>
              </w:rPr>
            </w:rPrChange>
          </w:rPr>
          <w:t xml:space="preserve"> </w:t>
        </w:r>
      </w:ins>
      <w:r w:rsidR="003903EA" w:rsidRPr="00B96795">
        <w:rPr>
          <w:rFonts w:ascii="Calibri" w:hAnsi="Calibri"/>
          <w:bCs/>
          <w:color w:val="000000" w:themeColor="text1"/>
          <w:sz w:val="22"/>
          <w:szCs w:val="22"/>
          <w:rPrChange w:id="1209" w:author="miminguyenb@yahoo.com" w:date="2024-05-22T02:30:00Z" w16du:dateUtc="2024-05-22T09:30:00Z">
            <w:rPr>
              <w:rFonts w:ascii="Calibri" w:hAnsi="Calibri"/>
              <w:bCs/>
              <w:color w:val="000000" w:themeColor="text1"/>
            </w:rPr>
          </w:rPrChange>
        </w:rPr>
        <w:t xml:space="preserve">with the company's mission. </w:t>
      </w:r>
    </w:p>
    <w:p w14:paraId="4B3A4A60" w14:textId="4BBEBE54" w:rsidR="00AB6102" w:rsidRPr="00B96795" w:rsidRDefault="00D1574C" w:rsidP="001B049F">
      <w:pPr>
        <w:pStyle w:val="BodyTextIndent"/>
        <w:spacing w:before="120"/>
        <w:rPr>
          <w:rFonts w:ascii="Calibri" w:hAnsi="Calibri"/>
          <w:bCs/>
          <w:color w:val="000000" w:themeColor="text1"/>
          <w:sz w:val="22"/>
          <w:szCs w:val="22"/>
          <w:rPrChange w:id="1210" w:author="miminguyenb@yahoo.com" w:date="2024-05-22T02:30:00Z" w16du:dateUtc="2024-05-22T09:30:00Z">
            <w:rPr>
              <w:rFonts w:ascii="Calibri" w:hAnsi="Calibri"/>
              <w:bCs/>
              <w:color w:val="000000" w:themeColor="text1"/>
            </w:rPr>
          </w:rPrChange>
        </w:rPr>
      </w:pPr>
      <w:r w:rsidRPr="00B96795">
        <w:rPr>
          <w:rFonts w:ascii="Calibri" w:hAnsi="Calibri"/>
          <w:bCs/>
          <w:color w:val="000000" w:themeColor="text1"/>
          <w:sz w:val="22"/>
          <w:szCs w:val="22"/>
          <w:rPrChange w:id="1211" w:author="miminguyenb@yahoo.com" w:date="2024-05-22T02:30:00Z" w16du:dateUtc="2024-05-22T09:30:00Z">
            <w:rPr>
              <w:rFonts w:ascii="Calibri" w:hAnsi="Calibri"/>
              <w:bCs/>
              <w:color w:val="000000" w:themeColor="text1"/>
            </w:rPr>
          </w:rPrChange>
        </w:rPr>
        <w:t xml:space="preserve">The proposal has already been well received through word of mouth from </w:t>
      </w:r>
      <w:r w:rsidR="00110CBA" w:rsidRPr="00B96795">
        <w:rPr>
          <w:rFonts w:ascii="Calibri" w:hAnsi="Calibri"/>
          <w:bCs/>
          <w:color w:val="000000" w:themeColor="text1"/>
          <w:sz w:val="22"/>
          <w:szCs w:val="22"/>
          <w:rPrChange w:id="1212" w:author="miminguyenb@yahoo.com" w:date="2024-05-22T02:30:00Z" w16du:dateUtc="2024-05-22T09:30:00Z">
            <w:rPr>
              <w:rFonts w:ascii="Calibri" w:hAnsi="Calibri"/>
              <w:bCs/>
              <w:color w:val="000000" w:themeColor="text1"/>
            </w:rPr>
          </w:rPrChange>
        </w:rPr>
        <w:t>members of the physically disabled community.</w:t>
      </w:r>
      <w:r w:rsidRPr="00B96795">
        <w:rPr>
          <w:rFonts w:ascii="Calibri" w:hAnsi="Calibri"/>
          <w:bCs/>
          <w:color w:val="000000" w:themeColor="text1"/>
          <w:sz w:val="22"/>
          <w:szCs w:val="22"/>
          <w:rPrChange w:id="1213" w:author="miminguyenb@yahoo.com" w:date="2024-05-22T02:30:00Z" w16du:dateUtc="2024-05-22T09:30:00Z">
            <w:rPr>
              <w:rFonts w:ascii="Calibri" w:hAnsi="Calibri"/>
              <w:bCs/>
              <w:color w:val="000000" w:themeColor="text1"/>
            </w:rPr>
          </w:rPrChange>
        </w:rPr>
        <w:t xml:space="preserve"> Executives and employees of the company fully support the creation of this app. Not creating this app would only result in physically disabled people </w:t>
      </w:r>
      <w:r w:rsidRPr="00B96795">
        <w:rPr>
          <w:rFonts w:ascii="Calibri" w:hAnsi="Calibri"/>
          <w:bCs/>
          <w:i/>
          <w:iCs/>
          <w:color w:val="000000" w:themeColor="text1"/>
          <w:sz w:val="22"/>
          <w:szCs w:val="22"/>
          <w:rPrChange w:id="1214" w:author="miminguyenb@yahoo.com" w:date="2024-05-22T02:30:00Z" w16du:dateUtc="2024-05-22T09:30:00Z">
            <w:rPr>
              <w:rFonts w:ascii="Calibri" w:hAnsi="Calibri"/>
              <w:bCs/>
              <w:i/>
              <w:iCs/>
              <w:color w:val="000000" w:themeColor="text1"/>
            </w:rPr>
          </w:rPrChange>
        </w:rPr>
        <w:t>staying</w:t>
      </w:r>
      <w:r w:rsidRPr="00B96795">
        <w:rPr>
          <w:rFonts w:ascii="Calibri" w:hAnsi="Calibri"/>
          <w:bCs/>
          <w:color w:val="000000" w:themeColor="text1"/>
          <w:sz w:val="22"/>
          <w:szCs w:val="22"/>
          <w:rPrChange w:id="1215" w:author="miminguyenb@yahoo.com" w:date="2024-05-22T02:30:00Z" w16du:dateUtc="2024-05-22T09:30:00Z">
            <w:rPr>
              <w:rFonts w:ascii="Calibri" w:hAnsi="Calibri"/>
              <w:bCs/>
              <w:color w:val="000000" w:themeColor="text1"/>
            </w:rPr>
          </w:rPrChange>
        </w:rPr>
        <w:t xml:space="preserve"> </w:t>
      </w:r>
      <w:r w:rsidR="00110CBA" w:rsidRPr="00B96795">
        <w:rPr>
          <w:rFonts w:ascii="Calibri" w:hAnsi="Calibri"/>
          <w:bCs/>
          <w:color w:val="000000" w:themeColor="text1"/>
          <w:sz w:val="22"/>
          <w:szCs w:val="22"/>
          <w:rPrChange w:id="1216" w:author="miminguyenb@yahoo.com" w:date="2024-05-22T02:30:00Z" w16du:dateUtc="2024-05-22T09:30:00Z">
            <w:rPr>
              <w:rFonts w:ascii="Calibri" w:hAnsi="Calibri"/>
              <w:bCs/>
              <w:color w:val="000000" w:themeColor="text1"/>
            </w:rPr>
          </w:rPrChange>
        </w:rPr>
        <w:t>more</w:t>
      </w:r>
      <w:r w:rsidRPr="00B96795">
        <w:rPr>
          <w:rFonts w:ascii="Calibri" w:hAnsi="Calibri"/>
          <w:bCs/>
          <w:color w:val="000000" w:themeColor="text1"/>
          <w:sz w:val="22"/>
          <w:szCs w:val="22"/>
          <w:rPrChange w:id="1217" w:author="miminguyenb@yahoo.com" w:date="2024-05-22T02:30:00Z" w16du:dateUtc="2024-05-22T09:30:00Z">
            <w:rPr>
              <w:rFonts w:ascii="Calibri" w:hAnsi="Calibri"/>
              <w:bCs/>
              <w:color w:val="000000" w:themeColor="text1"/>
            </w:rPr>
          </w:rPrChange>
        </w:rPr>
        <w:t xml:space="preserve"> disconnected from</w:t>
      </w:r>
      <w:r w:rsidR="00110CBA" w:rsidRPr="00B96795">
        <w:rPr>
          <w:rFonts w:ascii="Calibri" w:hAnsi="Calibri"/>
          <w:bCs/>
          <w:color w:val="000000" w:themeColor="text1"/>
          <w:sz w:val="22"/>
          <w:szCs w:val="22"/>
          <w:rPrChange w:id="1218" w:author="miminguyenb@yahoo.com" w:date="2024-05-22T02:30:00Z" w16du:dateUtc="2024-05-22T09:30:00Z">
            <w:rPr>
              <w:rFonts w:ascii="Calibri" w:hAnsi="Calibri"/>
              <w:bCs/>
              <w:color w:val="000000" w:themeColor="text1"/>
            </w:rPr>
          </w:rPrChange>
        </w:rPr>
        <w:t xml:space="preserve"> the world. This app can be easily integrated into people</w:t>
      </w:r>
      <w:r w:rsidR="00430AF2" w:rsidRPr="00B96795">
        <w:rPr>
          <w:rFonts w:ascii="Calibri" w:hAnsi="Calibri"/>
          <w:bCs/>
          <w:color w:val="000000" w:themeColor="text1"/>
          <w:sz w:val="22"/>
          <w:szCs w:val="22"/>
          <w:rPrChange w:id="1219" w:author="miminguyenb@yahoo.com" w:date="2024-05-22T02:30:00Z" w16du:dateUtc="2024-05-22T09:30:00Z">
            <w:rPr>
              <w:rFonts w:ascii="Calibri" w:hAnsi="Calibri"/>
              <w:bCs/>
              <w:color w:val="000000" w:themeColor="text1"/>
            </w:rPr>
          </w:rPrChange>
        </w:rPr>
        <w:t>'</w:t>
      </w:r>
      <w:r w:rsidR="00110CBA" w:rsidRPr="00B96795">
        <w:rPr>
          <w:rFonts w:ascii="Calibri" w:hAnsi="Calibri"/>
          <w:bCs/>
          <w:color w:val="000000" w:themeColor="text1"/>
          <w:sz w:val="22"/>
          <w:szCs w:val="22"/>
          <w:rPrChange w:id="1220" w:author="miminguyenb@yahoo.com" w:date="2024-05-22T02:30:00Z" w16du:dateUtc="2024-05-22T09:30:00Z">
            <w:rPr>
              <w:rFonts w:ascii="Calibri" w:hAnsi="Calibri"/>
              <w:bCs/>
              <w:color w:val="000000" w:themeColor="text1"/>
            </w:rPr>
          </w:rPrChange>
        </w:rPr>
        <w:t>s lives and will be free for all to use.</w:t>
      </w:r>
    </w:p>
    <w:p w14:paraId="64287F49" w14:textId="77777777" w:rsidR="009903F4" w:rsidRPr="00B96795" w:rsidRDefault="009903F4">
      <w:pPr>
        <w:rPr>
          <w:rFonts w:ascii="Calibri" w:hAnsi="Calibri"/>
          <w:b/>
          <w:color w:val="000000" w:themeColor="text1"/>
          <w:sz w:val="22"/>
          <w:szCs w:val="22"/>
          <w:rPrChange w:id="1221" w:author="miminguyenb@yahoo.com" w:date="2024-05-22T02:30:00Z" w16du:dateUtc="2024-05-22T09:30:00Z">
            <w:rPr>
              <w:rFonts w:ascii="Calibri" w:hAnsi="Calibri"/>
              <w:b/>
              <w:color w:val="000000" w:themeColor="text1"/>
              <w:szCs w:val="20"/>
            </w:rPr>
          </w:rPrChange>
        </w:rPr>
      </w:pPr>
      <w:r w:rsidRPr="00B96795">
        <w:rPr>
          <w:rFonts w:ascii="Calibri" w:hAnsi="Calibri"/>
          <w:b/>
          <w:color w:val="000000" w:themeColor="text1"/>
          <w:sz w:val="22"/>
          <w:szCs w:val="22"/>
          <w:rPrChange w:id="1222" w:author="miminguyenb@yahoo.com" w:date="2024-05-22T02:30:00Z" w16du:dateUtc="2024-05-22T09:30:00Z">
            <w:rPr>
              <w:rFonts w:ascii="Calibri" w:hAnsi="Calibri"/>
              <w:b/>
              <w:color w:val="000000" w:themeColor="text1"/>
            </w:rPr>
          </w:rPrChange>
        </w:rPr>
        <w:br w:type="page"/>
      </w:r>
    </w:p>
    <w:p w14:paraId="0E9D37D8" w14:textId="437B16DA" w:rsidR="00BE7760" w:rsidRPr="00B96795" w:rsidRDefault="00BE7760" w:rsidP="00BE7760">
      <w:pPr>
        <w:pStyle w:val="BodyTextIndent"/>
        <w:spacing w:before="120"/>
        <w:rPr>
          <w:rFonts w:ascii="Calibri" w:hAnsi="Calibri"/>
          <w:b/>
          <w:color w:val="000000" w:themeColor="text1"/>
          <w:sz w:val="22"/>
          <w:szCs w:val="22"/>
          <w:rPrChange w:id="1223" w:author="miminguyenb@yahoo.com" w:date="2024-05-22T02:31:00Z" w16du:dateUtc="2024-05-22T09:31:00Z">
            <w:rPr>
              <w:rFonts w:ascii="Calibri" w:hAnsi="Calibri"/>
              <w:b/>
              <w:color w:val="000000" w:themeColor="text1"/>
            </w:rPr>
          </w:rPrChange>
        </w:rPr>
      </w:pPr>
      <w:r w:rsidRPr="00B96795">
        <w:rPr>
          <w:rFonts w:ascii="Calibri" w:hAnsi="Calibri"/>
          <w:b/>
          <w:color w:val="000000" w:themeColor="text1"/>
          <w:sz w:val="22"/>
          <w:szCs w:val="22"/>
          <w:rPrChange w:id="1224" w:author="miminguyenb@yahoo.com" w:date="2024-05-22T02:31:00Z" w16du:dateUtc="2024-05-22T09:31:00Z">
            <w:rPr>
              <w:rFonts w:ascii="Calibri" w:hAnsi="Calibri"/>
              <w:b/>
              <w:color w:val="000000" w:themeColor="text1"/>
            </w:rPr>
          </w:rPrChange>
        </w:rPr>
        <w:lastRenderedPageBreak/>
        <w:t>Legal and Contractual Feasibility:</w:t>
      </w:r>
    </w:p>
    <w:p w14:paraId="0ED41049" w14:textId="2AE5985C" w:rsidR="00286F98" w:rsidRPr="00B96795" w:rsidRDefault="00C339DA" w:rsidP="00BE7760">
      <w:pPr>
        <w:pStyle w:val="BodyTextIndent"/>
        <w:spacing w:before="120"/>
        <w:rPr>
          <w:rFonts w:ascii="Calibri" w:hAnsi="Calibri"/>
          <w:bCs/>
          <w:color w:val="000000" w:themeColor="text1"/>
          <w:sz w:val="22"/>
          <w:szCs w:val="22"/>
          <w:rPrChange w:id="1225" w:author="miminguyenb@yahoo.com" w:date="2024-05-22T02:31:00Z" w16du:dateUtc="2024-05-22T09:31:00Z">
            <w:rPr>
              <w:rFonts w:ascii="Calibri" w:hAnsi="Calibri"/>
              <w:bCs/>
              <w:color w:val="000000" w:themeColor="text1"/>
            </w:rPr>
          </w:rPrChange>
        </w:rPr>
      </w:pPr>
      <w:r w:rsidRPr="00B96795">
        <w:rPr>
          <w:rFonts w:ascii="Calibri" w:hAnsi="Calibri"/>
          <w:bCs/>
          <w:color w:val="000000" w:themeColor="text1"/>
          <w:sz w:val="22"/>
          <w:szCs w:val="22"/>
          <w:rPrChange w:id="1226" w:author="miminguyenb@yahoo.com" w:date="2024-05-22T02:31:00Z" w16du:dateUtc="2024-05-22T09:31:00Z">
            <w:rPr>
              <w:rFonts w:ascii="Calibri" w:hAnsi="Calibri"/>
              <w:bCs/>
              <w:color w:val="000000" w:themeColor="text1"/>
            </w:rPr>
          </w:rPrChange>
        </w:rPr>
        <w:t xml:space="preserve">The </w:t>
      </w:r>
      <w:ins w:id="1227" w:author="miminguyenb@yahoo.com" w:date="2024-05-22T01:43:00Z" w16du:dateUtc="2024-05-22T08:43:00Z">
        <w:r w:rsidR="00F664BC" w:rsidRPr="00B96795">
          <w:rPr>
            <w:rFonts w:ascii="Calibri" w:hAnsi="Calibri"/>
            <w:bCs/>
            <w:color w:val="000000" w:themeColor="text1"/>
            <w:sz w:val="22"/>
            <w:szCs w:val="22"/>
            <w:rPrChange w:id="1228" w:author="miminguyenb@yahoo.com" w:date="2024-05-22T02:31:00Z" w16du:dateUtc="2024-05-22T09:31:00Z">
              <w:rPr>
                <w:rFonts w:ascii="Calibri" w:hAnsi="Calibri"/>
                <w:bCs/>
                <w:color w:val="000000" w:themeColor="text1"/>
              </w:rPr>
            </w:rPrChange>
          </w:rPr>
          <w:t xml:space="preserve">ADAFNA </w:t>
        </w:r>
      </w:ins>
      <w:del w:id="1229" w:author="miminguyenb@yahoo.com" w:date="2024-05-22T01:43:00Z" w16du:dateUtc="2024-05-22T08:43:00Z">
        <w:r w:rsidRPr="00B96795" w:rsidDel="00F664BC">
          <w:rPr>
            <w:rFonts w:ascii="Calibri" w:hAnsi="Calibri"/>
            <w:bCs/>
            <w:color w:val="000000" w:themeColor="text1"/>
            <w:sz w:val="22"/>
            <w:szCs w:val="22"/>
            <w:rPrChange w:id="1230" w:author="miminguyenb@yahoo.com" w:date="2024-05-22T02:31:00Z" w16du:dateUtc="2024-05-22T09:31:00Z">
              <w:rPr>
                <w:rFonts w:ascii="Calibri" w:hAnsi="Calibri"/>
                <w:bCs/>
                <w:color w:val="000000" w:themeColor="text1"/>
              </w:rPr>
            </w:rPrChange>
          </w:rPr>
          <w:delText xml:space="preserve">ADA-Friendly Navigation App </w:delText>
        </w:r>
      </w:del>
      <w:r w:rsidRPr="00B96795">
        <w:rPr>
          <w:rFonts w:ascii="Calibri" w:hAnsi="Calibri"/>
          <w:bCs/>
          <w:color w:val="000000" w:themeColor="text1"/>
          <w:sz w:val="22"/>
          <w:szCs w:val="22"/>
          <w:rPrChange w:id="1231" w:author="miminguyenb@yahoo.com" w:date="2024-05-22T02:31:00Z" w16du:dateUtc="2024-05-22T09:31:00Z">
            <w:rPr>
              <w:rFonts w:ascii="Calibri" w:hAnsi="Calibri"/>
              <w:bCs/>
              <w:color w:val="000000" w:themeColor="text1"/>
            </w:rPr>
          </w:rPrChange>
        </w:rPr>
        <w:t xml:space="preserve">is feasible </w:t>
      </w:r>
      <w:del w:id="1232" w:author="miminguyenb@yahoo.com" w:date="2024-05-22T03:27:00Z" w16du:dateUtc="2024-05-22T10:27:00Z">
        <w:r w:rsidR="00430AF2" w:rsidRPr="00B96795" w:rsidDel="003112FE">
          <w:rPr>
            <w:rFonts w:ascii="Calibri" w:hAnsi="Calibri"/>
            <w:bCs/>
            <w:color w:val="000000" w:themeColor="text1"/>
            <w:sz w:val="22"/>
            <w:szCs w:val="22"/>
            <w:rPrChange w:id="1233" w:author="miminguyenb@yahoo.com" w:date="2024-05-22T02:31:00Z" w16du:dateUtc="2024-05-22T09:31:00Z">
              <w:rPr>
                <w:rFonts w:ascii="Calibri" w:hAnsi="Calibri"/>
                <w:bCs/>
                <w:color w:val="000000" w:themeColor="text1"/>
              </w:rPr>
            </w:rPrChange>
          </w:rPr>
          <w:delText>legally</w:delText>
        </w:r>
        <w:r w:rsidRPr="00B96795" w:rsidDel="003112FE">
          <w:rPr>
            <w:rFonts w:ascii="Calibri" w:hAnsi="Calibri"/>
            <w:bCs/>
            <w:color w:val="000000" w:themeColor="text1"/>
            <w:sz w:val="22"/>
            <w:szCs w:val="22"/>
            <w:rPrChange w:id="1234" w:author="miminguyenb@yahoo.com" w:date="2024-05-22T02:31:00Z" w16du:dateUtc="2024-05-22T09:31:00Z">
              <w:rPr>
                <w:rFonts w:ascii="Calibri" w:hAnsi="Calibri"/>
                <w:bCs/>
                <w:color w:val="000000" w:themeColor="text1"/>
              </w:rPr>
            </w:rPrChange>
          </w:rPr>
          <w:delText xml:space="preserve"> </w:delText>
        </w:r>
      </w:del>
      <w:ins w:id="1235" w:author="miminguyenb@yahoo.com" w:date="2024-05-22T03:27:00Z" w16du:dateUtc="2024-05-22T10:27:00Z">
        <w:r w:rsidR="003112FE">
          <w:rPr>
            <w:rFonts w:ascii="Calibri" w:hAnsi="Calibri"/>
            <w:bCs/>
            <w:color w:val="000000" w:themeColor="text1"/>
            <w:sz w:val="22"/>
            <w:szCs w:val="22"/>
          </w:rPr>
          <w:t>legally,</w:t>
        </w:r>
        <w:r w:rsidR="003112FE" w:rsidRPr="00B96795">
          <w:rPr>
            <w:rFonts w:ascii="Calibri" w:hAnsi="Calibri"/>
            <w:bCs/>
            <w:color w:val="000000" w:themeColor="text1"/>
            <w:sz w:val="22"/>
            <w:szCs w:val="22"/>
            <w:rPrChange w:id="1236" w:author="miminguyenb@yahoo.com" w:date="2024-05-22T02:31:00Z" w16du:dateUtc="2024-05-22T09:31:00Z">
              <w:rPr>
                <w:rFonts w:ascii="Calibri" w:hAnsi="Calibri"/>
                <w:bCs/>
                <w:color w:val="000000" w:themeColor="text1"/>
              </w:rPr>
            </w:rPrChange>
          </w:rPr>
          <w:t xml:space="preserve"> </w:t>
        </w:r>
      </w:ins>
      <w:r w:rsidRPr="00B96795">
        <w:rPr>
          <w:rFonts w:ascii="Calibri" w:hAnsi="Calibri"/>
          <w:bCs/>
          <w:color w:val="000000" w:themeColor="text1"/>
          <w:sz w:val="22"/>
          <w:szCs w:val="22"/>
          <w:rPrChange w:id="1237" w:author="miminguyenb@yahoo.com" w:date="2024-05-22T02:31:00Z" w16du:dateUtc="2024-05-22T09:31:00Z">
            <w:rPr>
              <w:rFonts w:ascii="Calibri" w:hAnsi="Calibri"/>
              <w:bCs/>
              <w:color w:val="000000" w:themeColor="text1"/>
            </w:rPr>
          </w:rPrChange>
        </w:rPr>
        <w:t xml:space="preserve">with </w:t>
      </w:r>
      <w:r w:rsidR="00AB6102" w:rsidRPr="00B96795">
        <w:rPr>
          <w:rFonts w:ascii="Calibri" w:hAnsi="Calibri"/>
          <w:bCs/>
          <w:color w:val="000000" w:themeColor="text1"/>
          <w:sz w:val="22"/>
          <w:szCs w:val="22"/>
          <w:u w:val="single"/>
          <w:rPrChange w:id="1238" w:author="miminguyenb@yahoo.com" w:date="2024-05-22T02:31:00Z" w16du:dateUtc="2024-05-22T09:31:00Z">
            <w:rPr>
              <w:rFonts w:ascii="Calibri" w:hAnsi="Calibri"/>
              <w:bCs/>
              <w:color w:val="000000" w:themeColor="text1"/>
              <w:u w:val="single"/>
            </w:rPr>
          </w:rPrChange>
        </w:rPr>
        <w:t>medium</w:t>
      </w:r>
      <w:r w:rsidRPr="00B96795">
        <w:rPr>
          <w:rFonts w:ascii="Calibri" w:hAnsi="Calibri"/>
          <w:bCs/>
          <w:color w:val="000000" w:themeColor="text1"/>
          <w:sz w:val="22"/>
          <w:szCs w:val="22"/>
          <w:u w:val="single"/>
          <w:rPrChange w:id="1239" w:author="miminguyenb@yahoo.com" w:date="2024-05-22T02:31:00Z" w16du:dateUtc="2024-05-22T09:31:00Z">
            <w:rPr>
              <w:rFonts w:ascii="Calibri" w:hAnsi="Calibri"/>
              <w:bCs/>
              <w:color w:val="000000" w:themeColor="text1"/>
              <w:u w:val="single"/>
            </w:rPr>
          </w:rPrChange>
        </w:rPr>
        <w:t xml:space="preserve"> risk</w:t>
      </w:r>
      <w:r w:rsidRPr="00B96795">
        <w:rPr>
          <w:rFonts w:ascii="Calibri" w:hAnsi="Calibri"/>
          <w:bCs/>
          <w:color w:val="000000" w:themeColor="text1"/>
          <w:sz w:val="22"/>
          <w:szCs w:val="22"/>
          <w:rPrChange w:id="1240" w:author="miminguyenb@yahoo.com" w:date="2024-05-22T02:31:00Z" w16du:dateUtc="2024-05-22T09:31:00Z">
            <w:rPr>
              <w:rFonts w:ascii="Calibri" w:hAnsi="Calibri"/>
              <w:bCs/>
              <w:color w:val="000000" w:themeColor="text1"/>
            </w:rPr>
          </w:rPrChange>
        </w:rPr>
        <w:t xml:space="preserve">. </w:t>
      </w:r>
      <w:r w:rsidR="00EB5367" w:rsidRPr="00B96795">
        <w:rPr>
          <w:rFonts w:ascii="Calibri" w:hAnsi="Calibri"/>
          <w:bCs/>
          <w:color w:val="000000" w:themeColor="text1"/>
          <w:sz w:val="22"/>
          <w:szCs w:val="22"/>
          <w:rPrChange w:id="1241" w:author="miminguyenb@yahoo.com" w:date="2024-05-22T02:31:00Z" w16du:dateUtc="2024-05-22T09:31:00Z">
            <w:rPr>
              <w:rFonts w:ascii="Calibri" w:hAnsi="Calibri"/>
              <w:bCs/>
              <w:color w:val="000000" w:themeColor="text1"/>
            </w:rPr>
          </w:rPrChange>
        </w:rPr>
        <w:t>The risk</w:t>
      </w:r>
      <w:r w:rsidRPr="00B96795">
        <w:rPr>
          <w:rFonts w:ascii="Calibri" w:hAnsi="Calibri"/>
          <w:bCs/>
          <w:color w:val="000000" w:themeColor="text1"/>
          <w:sz w:val="22"/>
          <w:szCs w:val="22"/>
          <w:rPrChange w:id="1242" w:author="miminguyenb@yahoo.com" w:date="2024-05-22T02:31:00Z" w16du:dateUtc="2024-05-22T09:31:00Z">
            <w:rPr>
              <w:rFonts w:ascii="Calibri" w:hAnsi="Calibri"/>
              <w:bCs/>
              <w:color w:val="000000" w:themeColor="text1"/>
            </w:rPr>
          </w:rPrChange>
        </w:rPr>
        <w:t xml:space="preserve"> related to personal privacy infringement is </w:t>
      </w:r>
      <w:r w:rsidRPr="00B96795">
        <w:rPr>
          <w:rFonts w:ascii="Calibri" w:hAnsi="Calibri"/>
          <w:bCs/>
          <w:color w:val="000000" w:themeColor="text1"/>
          <w:sz w:val="22"/>
          <w:szCs w:val="22"/>
          <w:u w:val="single"/>
          <w:rPrChange w:id="1243" w:author="miminguyenb@yahoo.com" w:date="2024-05-22T02:31:00Z" w16du:dateUtc="2024-05-22T09:31:00Z">
            <w:rPr>
              <w:rFonts w:ascii="Calibri" w:hAnsi="Calibri"/>
              <w:bCs/>
              <w:color w:val="000000" w:themeColor="text1"/>
              <w:u w:val="single"/>
            </w:rPr>
          </w:rPrChange>
        </w:rPr>
        <w:t>low</w:t>
      </w:r>
      <w:r w:rsidRPr="00B96795">
        <w:rPr>
          <w:rFonts w:ascii="Calibri" w:hAnsi="Calibri"/>
          <w:bCs/>
          <w:color w:val="000000" w:themeColor="text1"/>
          <w:sz w:val="22"/>
          <w:szCs w:val="22"/>
          <w:rPrChange w:id="1244" w:author="miminguyenb@yahoo.com" w:date="2024-05-22T02:31:00Z" w16du:dateUtc="2024-05-22T09:31:00Z">
            <w:rPr>
              <w:rFonts w:ascii="Calibri" w:hAnsi="Calibri"/>
              <w:bCs/>
              <w:color w:val="000000" w:themeColor="text1"/>
            </w:rPr>
          </w:rPrChange>
        </w:rPr>
        <w:t xml:space="preserve">. </w:t>
      </w:r>
      <w:r w:rsidR="00AB6102" w:rsidRPr="00B96795">
        <w:rPr>
          <w:rFonts w:ascii="Calibri" w:hAnsi="Calibri"/>
          <w:bCs/>
          <w:color w:val="000000" w:themeColor="text1"/>
          <w:sz w:val="22"/>
          <w:szCs w:val="22"/>
          <w:rPrChange w:id="1245" w:author="miminguyenb@yahoo.com" w:date="2024-05-22T02:31:00Z" w16du:dateUtc="2024-05-22T09:31:00Z">
            <w:rPr>
              <w:rFonts w:ascii="Calibri" w:hAnsi="Calibri"/>
              <w:bCs/>
              <w:color w:val="000000" w:themeColor="text1"/>
            </w:rPr>
          </w:rPrChange>
        </w:rPr>
        <w:t xml:space="preserve">Compliance requirements are necessary since the ADA-Friendly Navigation App must follow ADA regulations. The app is made for physically disabled people, </w:t>
      </w:r>
      <w:r w:rsidR="00F143DA" w:rsidRPr="00B96795">
        <w:rPr>
          <w:rFonts w:ascii="Calibri" w:hAnsi="Calibri"/>
          <w:bCs/>
          <w:color w:val="000000" w:themeColor="text1"/>
          <w:sz w:val="22"/>
          <w:szCs w:val="22"/>
          <w:rPrChange w:id="1246" w:author="miminguyenb@yahoo.com" w:date="2024-05-22T02:31:00Z" w16du:dateUtc="2024-05-22T09:31:00Z">
            <w:rPr>
              <w:rFonts w:ascii="Calibri" w:hAnsi="Calibri"/>
              <w:bCs/>
              <w:color w:val="000000" w:themeColor="text1"/>
            </w:rPr>
          </w:rPrChange>
        </w:rPr>
        <w:t>so</w:t>
      </w:r>
      <w:r w:rsidR="00AB6102" w:rsidRPr="00B96795">
        <w:rPr>
          <w:rFonts w:ascii="Calibri" w:hAnsi="Calibri"/>
          <w:bCs/>
          <w:color w:val="000000" w:themeColor="text1"/>
          <w:sz w:val="22"/>
          <w:szCs w:val="22"/>
          <w:rPrChange w:id="1247" w:author="miminguyenb@yahoo.com" w:date="2024-05-22T02:31:00Z" w16du:dateUtc="2024-05-22T09:31:00Z">
            <w:rPr>
              <w:rFonts w:ascii="Calibri" w:hAnsi="Calibri"/>
              <w:bCs/>
              <w:color w:val="000000" w:themeColor="text1"/>
            </w:rPr>
          </w:rPrChange>
        </w:rPr>
        <w:t xml:space="preserve"> following ADA regulations is </w:t>
      </w:r>
      <w:r w:rsidR="00430AF2" w:rsidRPr="00B96795">
        <w:rPr>
          <w:rFonts w:ascii="Calibri" w:hAnsi="Calibri"/>
          <w:bCs/>
          <w:color w:val="000000" w:themeColor="text1"/>
          <w:sz w:val="22"/>
          <w:szCs w:val="22"/>
          <w:rPrChange w:id="1248" w:author="miminguyenb@yahoo.com" w:date="2024-05-22T02:31:00Z" w16du:dateUtc="2024-05-22T09:31:00Z">
            <w:rPr>
              <w:rFonts w:ascii="Calibri" w:hAnsi="Calibri"/>
              <w:bCs/>
              <w:color w:val="000000" w:themeColor="text1"/>
            </w:rPr>
          </w:rPrChange>
        </w:rPr>
        <w:t>imperative</w:t>
      </w:r>
      <w:r w:rsidR="00AB6102" w:rsidRPr="00B96795">
        <w:rPr>
          <w:rFonts w:ascii="Calibri" w:hAnsi="Calibri"/>
          <w:bCs/>
          <w:color w:val="000000" w:themeColor="text1"/>
          <w:sz w:val="22"/>
          <w:szCs w:val="22"/>
          <w:rPrChange w:id="1249" w:author="miminguyenb@yahoo.com" w:date="2024-05-22T02:31:00Z" w16du:dateUtc="2024-05-22T09:31:00Z">
            <w:rPr>
              <w:rFonts w:ascii="Calibri" w:hAnsi="Calibri"/>
              <w:bCs/>
              <w:color w:val="000000" w:themeColor="text1"/>
            </w:rPr>
          </w:rPrChange>
        </w:rPr>
        <w:t>. The application will allow users to mark their home address. This may have potential privacy concerns, but the data is not being stored to be linked to the direct person.</w:t>
      </w:r>
    </w:p>
    <w:p w14:paraId="246CFAC4" w14:textId="1C624B5C" w:rsidR="001437BA" w:rsidRPr="00B96795" w:rsidRDefault="001437BA" w:rsidP="00233048">
      <w:pPr>
        <w:pStyle w:val="BodyTextIndent"/>
        <w:keepNext/>
        <w:spacing w:before="120"/>
        <w:ind w:left="547" w:firstLine="0"/>
        <w:outlineLvl w:val="1"/>
        <w:rPr>
          <w:rFonts w:ascii="Calibri" w:hAnsi="Calibri"/>
          <w:b/>
          <w:bCs/>
          <w:szCs w:val="24"/>
          <w:u w:val="single"/>
          <w:rPrChange w:id="1250" w:author="miminguyenb@yahoo.com" w:date="2024-05-22T02:31:00Z" w16du:dateUtc="2024-05-22T09:31:00Z">
            <w:rPr>
              <w:rFonts w:ascii="Calibri" w:hAnsi="Calibri"/>
              <w:u w:val="single"/>
            </w:rPr>
          </w:rPrChange>
        </w:rPr>
      </w:pPr>
      <w:bookmarkStart w:id="1251" w:name="_Toc167241593"/>
      <w:bookmarkStart w:id="1252" w:name="_Toc167241842"/>
      <w:r w:rsidRPr="00B96795">
        <w:rPr>
          <w:rFonts w:ascii="Calibri" w:hAnsi="Calibri"/>
          <w:b/>
          <w:bCs/>
          <w:szCs w:val="24"/>
          <w:u w:val="single"/>
          <w:rPrChange w:id="1253" w:author="miminguyenb@yahoo.com" w:date="2024-05-22T02:31:00Z" w16du:dateUtc="2024-05-22T09:31:00Z">
            <w:rPr>
              <w:rFonts w:ascii="Calibri" w:hAnsi="Calibri"/>
              <w:u w:val="single"/>
            </w:rPr>
          </w:rPrChange>
        </w:rPr>
        <w:t xml:space="preserve">Additional </w:t>
      </w:r>
      <w:r w:rsidR="003642C4" w:rsidRPr="00B96795">
        <w:rPr>
          <w:rFonts w:ascii="Calibri" w:hAnsi="Calibri"/>
          <w:b/>
          <w:bCs/>
          <w:szCs w:val="24"/>
          <w:u w:val="single"/>
          <w:rPrChange w:id="1254" w:author="miminguyenb@yahoo.com" w:date="2024-05-22T02:31:00Z" w16du:dateUtc="2024-05-22T09:31:00Z">
            <w:rPr>
              <w:rFonts w:ascii="Calibri" w:hAnsi="Calibri"/>
              <w:u w:val="single"/>
            </w:rPr>
          </w:rPrChange>
        </w:rPr>
        <w:t>Comments</w:t>
      </w:r>
      <w:bookmarkEnd w:id="1251"/>
      <w:bookmarkEnd w:id="1252"/>
    </w:p>
    <w:p w14:paraId="490C21DD" w14:textId="7CC2369E" w:rsidR="00DB30EC" w:rsidRPr="00B96795" w:rsidRDefault="00AB6102" w:rsidP="00AB6102">
      <w:pPr>
        <w:pStyle w:val="BodyTextIndent"/>
        <w:numPr>
          <w:ilvl w:val="0"/>
          <w:numId w:val="15"/>
        </w:numPr>
        <w:rPr>
          <w:rFonts w:ascii="Calibri" w:hAnsi="Calibri"/>
          <w:color w:val="000000"/>
          <w:sz w:val="22"/>
          <w:szCs w:val="22"/>
        </w:rPr>
      </w:pPr>
      <w:r w:rsidRPr="00B96795">
        <w:rPr>
          <w:rFonts w:ascii="Calibri" w:hAnsi="Calibri"/>
          <w:color w:val="000000"/>
          <w:sz w:val="22"/>
          <w:szCs w:val="22"/>
        </w:rPr>
        <w:t xml:space="preserve">The Marketing Department believes that the ADA-Friendly Navigation App is </w:t>
      </w:r>
      <w:r w:rsidR="00F143DA" w:rsidRPr="00B96795">
        <w:rPr>
          <w:rFonts w:ascii="Calibri" w:hAnsi="Calibri"/>
          <w:color w:val="000000"/>
          <w:sz w:val="22"/>
          <w:szCs w:val="22"/>
        </w:rPr>
        <w:t>a monumental project</w:t>
      </w:r>
      <w:r w:rsidRPr="00B96795">
        <w:rPr>
          <w:rFonts w:ascii="Calibri" w:hAnsi="Calibri"/>
          <w:color w:val="000000"/>
          <w:sz w:val="22"/>
          <w:szCs w:val="22"/>
        </w:rPr>
        <w:t xml:space="preserve"> and will help people </w:t>
      </w:r>
      <w:r w:rsidR="00EB5367" w:rsidRPr="00B96795">
        <w:rPr>
          <w:rFonts w:ascii="Calibri" w:hAnsi="Calibri"/>
          <w:color w:val="000000"/>
          <w:sz w:val="22"/>
          <w:szCs w:val="22"/>
        </w:rPr>
        <w:t>who</w:t>
      </w:r>
      <w:r w:rsidRPr="00B96795">
        <w:rPr>
          <w:rFonts w:ascii="Calibri" w:hAnsi="Calibri"/>
          <w:color w:val="000000"/>
          <w:sz w:val="22"/>
          <w:szCs w:val="22"/>
        </w:rPr>
        <w:t xml:space="preserve"> otherwise go ignored.</w:t>
      </w:r>
    </w:p>
    <w:p w14:paraId="11B92267" w14:textId="0688D1C6" w:rsidR="00AB6102" w:rsidRPr="00B96795" w:rsidRDefault="00AB6102" w:rsidP="009C54BD">
      <w:pPr>
        <w:pStyle w:val="BodyTextIndent"/>
        <w:numPr>
          <w:ilvl w:val="0"/>
          <w:numId w:val="15"/>
        </w:numPr>
        <w:rPr>
          <w:rFonts w:ascii="Calibri" w:hAnsi="Calibri"/>
          <w:color w:val="000000"/>
          <w:sz w:val="22"/>
          <w:szCs w:val="22"/>
        </w:rPr>
      </w:pPr>
      <w:r w:rsidRPr="00B96795">
        <w:rPr>
          <w:rFonts w:ascii="Calibri" w:hAnsi="Calibri"/>
          <w:color w:val="000000"/>
          <w:sz w:val="22"/>
          <w:szCs w:val="22"/>
        </w:rPr>
        <w:t xml:space="preserve">There is no other </w:t>
      </w:r>
      <w:r w:rsidR="00EB5367" w:rsidRPr="00B96795">
        <w:rPr>
          <w:rFonts w:ascii="Calibri" w:hAnsi="Calibri"/>
          <w:color w:val="000000"/>
          <w:sz w:val="22"/>
          <w:szCs w:val="22"/>
        </w:rPr>
        <w:t xml:space="preserve">app </w:t>
      </w:r>
      <w:r w:rsidRPr="00B96795">
        <w:rPr>
          <w:rFonts w:ascii="Calibri" w:hAnsi="Calibri"/>
          <w:color w:val="000000"/>
          <w:sz w:val="22"/>
          <w:szCs w:val="22"/>
        </w:rPr>
        <w:t xml:space="preserve">like the </w:t>
      </w:r>
      <w:ins w:id="1255" w:author="miminguyenb@yahoo.com" w:date="2024-05-22T01:43:00Z" w16du:dateUtc="2024-05-22T08:43:00Z">
        <w:r w:rsidR="00F664BC" w:rsidRPr="00B96795">
          <w:rPr>
            <w:rFonts w:ascii="Calibri" w:hAnsi="Calibri"/>
            <w:bCs/>
            <w:color w:val="000000" w:themeColor="text1"/>
            <w:sz w:val="22"/>
            <w:szCs w:val="22"/>
            <w:rPrChange w:id="1256" w:author="miminguyenb@yahoo.com" w:date="2024-05-22T02:31:00Z" w16du:dateUtc="2024-05-22T09:31:00Z">
              <w:rPr>
                <w:rFonts w:ascii="Calibri" w:hAnsi="Calibri"/>
                <w:bCs/>
                <w:color w:val="000000" w:themeColor="text1"/>
              </w:rPr>
            </w:rPrChange>
          </w:rPr>
          <w:t>ADAFNA</w:t>
        </w:r>
      </w:ins>
      <w:del w:id="1257" w:author="miminguyenb@yahoo.com" w:date="2024-05-22T01:43:00Z" w16du:dateUtc="2024-05-22T08:43:00Z">
        <w:r w:rsidRPr="00B96795" w:rsidDel="00F664BC">
          <w:rPr>
            <w:rFonts w:ascii="Calibri" w:hAnsi="Calibri"/>
            <w:color w:val="000000"/>
            <w:sz w:val="22"/>
            <w:szCs w:val="22"/>
          </w:rPr>
          <w:delText>ADA-Friendly Navigation App</w:delText>
        </w:r>
      </w:del>
      <w:r w:rsidRPr="00B96795">
        <w:rPr>
          <w:rFonts w:ascii="Calibri" w:hAnsi="Calibri"/>
          <w:color w:val="000000"/>
          <w:sz w:val="22"/>
          <w:szCs w:val="22"/>
        </w:rPr>
        <w:t xml:space="preserve">, and </w:t>
      </w:r>
      <w:r w:rsidR="00EB5367" w:rsidRPr="00B96795">
        <w:rPr>
          <w:rFonts w:ascii="Calibri" w:hAnsi="Calibri"/>
          <w:color w:val="000000"/>
          <w:sz w:val="22"/>
          <w:szCs w:val="22"/>
        </w:rPr>
        <w:t>its</w:t>
      </w:r>
      <w:r w:rsidRPr="00B96795">
        <w:rPr>
          <w:rFonts w:ascii="Calibri" w:hAnsi="Calibri"/>
          <w:color w:val="000000"/>
          <w:sz w:val="22"/>
          <w:szCs w:val="22"/>
        </w:rPr>
        <w:t xml:space="preserve"> debut </w:t>
      </w:r>
      <w:r w:rsidR="00430AF2" w:rsidRPr="00B96795">
        <w:rPr>
          <w:rFonts w:ascii="Calibri" w:hAnsi="Calibri"/>
          <w:color w:val="000000"/>
          <w:sz w:val="22"/>
          <w:szCs w:val="22"/>
        </w:rPr>
        <w:t>will bring</w:t>
      </w:r>
      <w:r w:rsidRPr="00B96795">
        <w:rPr>
          <w:rFonts w:ascii="Calibri" w:hAnsi="Calibri"/>
          <w:color w:val="000000"/>
          <w:sz w:val="22"/>
          <w:szCs w:val="22"/>
        </w:rPr>
        <w:t xml:space="preserve"> something new to the market.</w:t>
      </w:r>
    </w:p>
    <w:p w14:paraId="5F07BB92" w14:textId="3BB032B4" w:rsidR="006B7FB0" w:rsidRPr="00B96795" w:rsidRDefault="001437BA" w:rsidP="00233048">
      <w:pPr>
        <w:pStyle w:val="BodyTextIndent"/>
        <w:keepNext/>
        <w:spacing w:before="120"/>
        <w:ind w:left="547" w:firstLine="0"/>
        <w:outlineLvl w:val="1"/>
        <w:rPr>
          <w:rFonts w:ascii="Calibri" w:hAnsi="Calibri"/>
          <w:b/>
          <w:bCs/>
          <w:szCs w:val="24"/>
          <w:rPrChange w:id="1258" w:author="miminguyenb@yahoo.com" w:date="2024-05-22T02:31:00Z" w16du:dateUtc="2024-05-22T09:31:00Z">
            <w:rPr>
              <w:rFonts w:ascii="Calibri" w:hAnsi="Calibri"/>
              <w:szCs w:val="24"/>
            </w:rPr>
          </w:rPrChange>
        </w:rPr>
      </w:pPr>
      <w:bookmarkStart w:id="1259" w:name="_Toc167241594"/>
      <w:bookmarkStart w:id="1260" w:name="_Toc167241843"/>
      <w:r w:rsidRPr="00B96795">
        <w:rPr>
          <w:rFonts w:ascii="Calibri" w:hAnsi="Calibri"/>
          <w:b/>
          <w:bCs/>
          <w:szCs w:val="24"/>
          <w:u w:val="single"/>
          <w:rPrChange w:id="1261" w:author="miminguyenb@yahoo.com" w:date="2024-05-22T02:31:00Z" w16du:dateUtc="2024-05-22T09:31:00Z">
            <w:rPr>
              <w:rFonts w:ascii="Calibri" w:hAnsi="Calibri"/>
              <w:szCs w:val="24"/>
              <w:u w:val="single"/>
            </w:rPr>
          </w:rPrChange>
        </w:rPr>
        <w:t>Conclusion</w:t>
      </w:r>
      <w:bookmarkEnd w:id="1259"/>
      <w:bookmarkEnd w:id="1260"/>
      <w:r w:rsidR="009C54BD" w:rsidRPr="00B96795">
        <w:rPr>
          <w:rFonts w:ascii="Calibri" w:hAnsi="Calibri"/>
          <w:b/>
          <w:bCs/>
          <w:szCs w:val="24"/>
          <w:u w:val="single"/>
          <w:rPrChange w:id="1262" w:author="miminguyenb@yahoo.com" w:date="2024-05-22T02:31:00Z" w16du:dateUtc="2024-05-22T09:31:00Z">
            <w:rPr>
              <w:rFonts w:ascii="Calibri" w:hAnsi="Calibri"/>
              <w:szCs w:val="24"/>
              <w:u w:val="single"/>
            </w:rPr>
          </w:rPrChange>
        </w:rPr>
        <w:t xml:space="preserve"> </w:t>
      </w:r>
    </w:p>
    <w:p w14:paraId="07D2ACC4" w14:textId="2526EF5B" w:rsidR="00464C5D" w:rsidRPr="00B96795" w:rsidDel="008743BA" w:rsidRDefault="00C64276" w:rsidP="008743BA">
      <w:pPr>
        <w:pStyle w:val="BodyTextIndent"/>
        <w:rPr>
          <w:del w:id="1263" w:author="miminguyenb@yahoo.com" w:date="2024-05-22T02:17:00Z" w16du:dateUtc="2024-05-22T09:17:00Z"/>
          <w:rFonts w:ascii="Calibri" w:hAnsi="Calibri"/>
          <w:b/>
          <w:sz w:val="22"/>
          <w:szCs w:val="22"/>
          <w:rPrChange w:id="1264" w:author="miminguyenb@yahoo.com" w:date="2024-05-22T02:31:00Z" w16du:dateUtc="2024-05-22T09:31:00Z">
            <w:rPr>
              <w:del w:id="1265" w:author="miminguyenb@yahoo.com" w:date="2024-05-22T02:17:00Z" w16du:dateUtc="2024-05-22T09:17:00Z"/>
              <w:rFonts w:ascii="Calibri" w:hAnsi="Calibri"/>
              <w:b/>
              <w:color w:val="FFFFFF"/>
            </w:rPr>
          </w:rPrChange>
        </w:rPr>
        <w:pPrChange w:id="1266" w:author="miminguyenb@yahoo.com" w:date="2024-05-22T02:17:00Z" w16du:dateUtc="2024-05-22T09:17:00Z">
          <w:pPr>
            <w:pStyle w:val="BodyTextIndent"/>
            <w:ind w:left="900" w:hanging="353"/>
          </w:pPr>
        </w:pPrChange>
      </w:pPr>
      <w:bookmarkStart w:id="1267" w:name="_Hlk99916069"/>
      <w:del w:id="1268" w:author="miminguyenb@yahoo.com" w:date="2024-05-22T02:17:00Z" w16du:dateUtc="2024-05-22T09:17:00Z">
        <w:r w:rsidRPr="00B96795" w:rsidDel="008743BA">
          <w:rPr>
            <w:rFonts w:ascii="Calibri" w:hAnsi="Calibri"/>
            <w:color w:val="000000"/>
            <w:sz w:val="22"/>
            <w:szCs w:val="22"/>
            <w:rPrChange w:id="1269" w:author="miminguyenb@yahoo.com" w:date="2024-05-22T02:31:00Z" w16du:dateUtc="2024-05-22T09:31:00Z">
              <w:rPr>
                <w:rFonts w:ascii="Calibri" w:hAnsi="Calibri"/>
                <w:color w:val="000000"/>
              </w:rPr>
            </w:rPrChange>
          </w:rPr>
          <w:delText xml:space="preserve">What is the feasibility of </w:delText>
        </w:r>
        <w:bookmarkEnd w:id="1267"/>
        <w:r w:rsidRPr="00B96795" w:rsidDel="008743BA">
          <w:rPr>
            <w:rFonts w:ascii="Calibri" w:hAnsi="Calibri"/>
            <w:color w:val="000000"/>
            <w:sz w:val="22"/>
            <w:szCs w:val="22"/>
            <w:rPrChange w:id="1270" w:author="miminguyenb@yahoo.com" w:date="2024-05-22T02:31:00Z" w16du:dateUtc="2024-05-22T09:31:00Z">
              <w:rPr>
                <w:rFonts w:ascii="Calibri" w:hAnsi="Calibri"/>
                <w:color w:val="000000"/>
              </w:rPr>
            </w:rPrChange>
          </w:rPr>
          <w:delText>this project</w:delText>
        </w:r>
        <w:r w:rsidR="00FC3BE7" w:rsidRPr="00B96795" w:rsidDel="008743BA">
          <w:rPr>
            <w:rFonts w:ascii="Calibri" w:hAnsi="Calibri"/>
            <w:color w:val="000000"/>
            <w:sz w:val="22"/>
            <w:szCs w:val="22"/>
          </w:rPr>
          <w:delText xml:space="preserve">? </w:delText>
        </w:r>
        <w:r w:rsidR="001437BA" w:rsidRPr="00B96795" w:rsidDel="008743BA">
          <w:rPr>
            <w:rFonts w:ascii="Calibri" w:hAnsi="Calibri"/>
            <w:color w:val="000000"/>
            <w:sz w:val="22"/>
            <w:szCs w:val="22"/>
          </w:rPr>
          <w:delText>What reservations (if any) do you have</w:delText>
        </w:r>
        <w:r w:rsidR="00FC3BE7" w:rsidRPr="00B96795" w:rsidDel="008743BA">
          <w:rPr>
            <w:rFonts w:ascii="Calibri" w:hAnsi="Calibri"/>
            <w:color w:val="000000"/>
            <w:sz w:val="22"/>
            <w:szCs w:val="22"/>
          </w:rPr>
          <w:delText xml:space="preserve">? </w:delText>
        </w:r>
        <w:r w:rsidR="001437BA" w:rsidRPr="00B96795" w:rsidDel="008743BA">
          <w:rPr>
            <w:rFonts w:ascii="Calibri" w:hAnsi="Calibri"/>
            <w:color w:val="000000"/>
            <w:sz w:val="22"/>
            <w:szCs w:val="22"/>
          </w:rPr>
          <w:delText>What suggestions do you have for managing risk?</w:delText>
        </w:r>
        <w:r w:rsidR="00EA1B94" w:rsidRPr="00B96795" w:rsidDel="008743BA">
          <w:rPr>
            <w:rFonts w:ascii="Calibri" w:hAnsi="Calibri"/>
            <w:color w:val="000000"/>
            <w:sz w:val="22"/>
            <w:szCs w:val="22"/>
          </w:rPr>
          <w:delText xml:space="preserve"> </w:delText>
        </w:r>
        <w:r w:rsidR="00EA1B94" w:rsidRPr="00B96795" w:rsidDel="008743BA">
          <w:rPr>
            <w:rFonts w:ascii="Calibri" w:hAnsi="Calibri"/>
            <w:b/>
            <w:color w:val="FFFFFF"/>
            <w:sz w:val="22"/>
            <w:szCs w:val="22"/>
            <w:highlight w:val="darkCyan"/>
            <w:rPrChange w:id="1271" w:author="miminguyenb@yahoo.com" w:date="2024-05-22T02:31:00Z" w16du:dateUtc="2024-05-22T09:31:00Z">
              <w:rPr>
                <w:rFonts w:ascii="Calibri" w:hAnsi="Calibri"/>
                <w:b/>
                <w:color w:val="FFFFFF"/>
                <w:highlight w:val="darkCyan"/>
              </w:rPr>
            </w:rPrChange>
          </w:rPr>
          <w:delText xml:space="preserve">Be sure to update </w:delText>
        </w:r>
        <w:r w:rsidR="00C14DF5" w:rsidRPr="00B96795" w:rsidDel="008743BA">
          <w:rPr>
            <w:rFonts w:ascii="Calibri" w:hAnsi="Calibri"/>
            <w:b/>
            <w:color w:val="FFFFFF"/>
            <w:sz w:val="22"/>
            <w:szCs w:val="22"/>
            <w:highlight w:val="darkCyan"/>
            <w:rPrChange w:id="1272" w:author="miminguyenb@yahoo.com" w:date="2024-05-22T02:31:00Z" w16du:dateUtc="2024-05-22T09:31:00Z">
              <w:rPr>
                <w:rFonts w:ascii="Calibri" w:hAnsi="Calibri"/>
                <w:b/>
                <w:color w:val="FFFFFF"/>
                <w:highlight w:val="darkCyan"/>
              </w:rPr>
            </w:rPrChange>
          </w:rPr>
          <w:delText>this</w:delText>
        </w:r>
        <w:r w:rsidR="00EA1B94" w:rsidRPr="00B96795" w:rsidDel="008743BA">
          <w:rPr>
            <w:rFonts w:ascii="Calibri" w:hAnsi="Calibri"/>
            <w:b/>
            <w:color w:val="FFFFFF"/>
            <w:sz w:val="22"/>
            <w:szCs w:val="22"/>
            <w:highlight w:val="darkCyan"/>
            <w:rPrChange w:id="1273" w:author="miminguyenb@yahoo.com" w:date="2024-05-22T02:31:00Z" w16du:dateUtc="2024-05-22T09:31:00Z">
              <w:rPr>
                <w:rFonts w:ascii="Calibri" w:hAnsi="Calibri"/>
                <w:b/>
                <w:color w:val="FFFFFF"/>
                <w:highlight w:val="darkCyan"/>
              </w:rPr>
            </w:rPrChange>
          </w:rPr>
          <w:delText xml:space="preserve"> Conclusion section, if needed, for Part 2 based on anything you have learned since submitting Part 1.</w:delText>
        </w:r>
      </w:del>
    </w:p>
    <w:p w14:paraId="666ADDF3" w14:textId="4EC06098" w:rsidR="009C54BD" w:rsidRPr="00B96795" w:rsidDel="008743BA" w:rsidRDefault="009C54BD" w:rsidP="008743BA">
      <w:pPr>
        <w:pStyle w:val="BodyTextIndent"/>
        <w:rPr>
          <w:del w:id="1274" w:author="miminguyenb@yahoo.com" w:date="2024-05-22T02:17:00Z" w16du:dateUtc="2024-05-22T09:17:00Z"/>
          <w:rFonts w:ascii="Calibri" w:hAnsi="Calibri"/>
          <w:b/>
          <w:color w:val="FFFFFF"/>
          <w:sz w:val="22"/>
          <w:szCs w:val="22"/>
          <w:rPrChange w:id="1275" w:author="miminguyenb@yahoo.com" w:date="2024-05-22T02:31:00Z" w16du:dateUtc="2024-05-22T09:31:00Z">
            <w:rPr>
              <w:del w:id="1276" w:author="miminguyenb@yahoo.com" w:date="2024-05-22T02:17:00Z" w16du:dateUtc="2024-05-22T09:17:00Z"/>
              <w:rFonts w:ascii="Calibri" w:hAnsi="Calibri"/>
              <w:b/>
              <w:color w:val="FFFFFF"/>
            </w:rPr>
          </w:rPrChange>
        </w:rPr>
        <w:pPrChange w:id="1277" w:author="miminguyenb@yahoo.com" w:date="2024-05-22T02:17:00Z" w16du:dateUtc="2024-05-22T09:17:00Z">
          <w:pPr>
            <w:pStyle w:val="BodyTextIndent"/>
            <w:ind w:left="900" w:hanging="353"/>
          </w:pPr>
        </w:pPrChange>
      </w:pPr>
    </w:p>
    <w:p w14:paraId="3B7006FB" w14:textId="37C06192" w:rsidR="009C54BD" w:rsidRPr="00B96795" w:rsidRDefault="009C54BD" w:rsidP="008743BA">
      <w:pPr>
        <w:pStyle w:val="BodyTextIndent"/>
        <w:rPr>
          <w:rFonts w:ascii="Calibri" w:hAnsi="Calibri"/>
          <w:bCs/>
          <w:color w:val="000000" w:themeColor="text1"/>
          <w:sz w:val="22"/>
          <w:szCs w:val="22"/>
          <w:rPrChange w:id="1278" w:author="miminguyenb@yahoo.com" w:date="2024-05-22T02:31:00Z" w16du:dateUtc="2024-05-22T09:31:00Z">
            <w:rPr>
              <w:rFonts w:ascii="Calibri" w:hAnsi="Calibri"/>
              <w:bCs/>
              <w:color w:val="000000" w:themeColor="text1"/>
            </w:rPr>
          </w:rPrChange>
        </w:rPr>
        <w:pPrChange w:id="1279" w:author="miminguyenb@yahoo.com" w:date="2024-05-22T02:17:00Z" w16du:dateUtc="2024-05-22T09:17:00Z">
          <w:pPr>
            <w:pStyle w:val="BodyTextIndent"/>
            <w:ind w:left="900" w:hanging="353"/>
          </w:pPr>
        </w:pPrChange>
      </w:pPr>
      <w:r w:rsidRPr="00B96795">
        <w:rPr>
          <w:rFonts w:ascii="Calibri" w:hAnsi="Calibri"/>
          <w:bCs/>
          <w:color w:val="000000" w:themeColor="text1"/>
          <w:sz w:val="22"/>
          <w:szCs w:val="22"/>
          <w:rPrChange w:id="1280" w:author="miminguyenb@yahoo.com" w:date="2024-05-22T02:31:00Z" w16du:dateUtc="2024-05-22T09:31:00Z">
            <w:rPr>
              <w:rFonts w:ascii="Calibri" w:hAnsi="Calibri"/>
              <w:bCs/>
              <w:color w:val="000000" w:themeColor="text1"/>
            </w:rPr>
          </w:rPrChange>
        </w:rPr>
        <w:t xml:space="preserve">The feasibility of this project is </w:t>
      </w:r>
      <w:r w:rsidRPr="00B96795">
        <w:rPr>
          <w:rFonts w:ascii="Calibri" w:hAnsi="Calibri"/>
          <w:bCs/>
          <w:color w:val="000000" w:themeColor="text1"/>
          <w:sz w:val="22"/>
          <w:szCs w:val="22"/>
          <w:u w:val="single"/>
          <w:rPrChange w:id="1281" w:author="miminguyenb@yahoo.com" w:date="2024-05-22T02:31:00Z" w16du:dateUtc="2024-05-22T09:31:00Z">
            <w:rPr>
              <w:rFonts w:ascii="Calibri" w:hAnsi="Calibri"/>
              <w:bCs/>
              <w:color w:val="000000" w:themeColor="text1"/>
              <w:u w:val="single"/>
            </w:rPr>
          </w:rPrChange>
        </w:rPr>
        <w:t>good</w:t>
      </w:r>
      <w:r w:rsidRPr="00B96795">
        <w:rPr>
          <w:rFonts w:ascii="Calibri" w:hAnsi="Calibri"/>
          <w:bCs/>
          <w:color w:val="000000" w:themeColor="text1"/>
          <w:sz w:val="22"/>
          <w:szCs w:val="22"/>
          <w:rPrChange w:id="1282" w:author="miminguyenb@yahoo.com" w:date="2024-05-22T02:31:00Z" w16du:dateUtc="2024-05-22T09:31:00Z">
            <w:rPr>
              <w:rFonts w:ascii="Calibri" w:hAnsi="Calibri"/>
              <w:bCs/>
              <w:color w:val="000000" w:themeColor="text1"/>
            </w:rPr>
          </w:rPrChange>
        </w:rPr>
        <w:t xml:space="preserve"> and has </w:t>
      </w:r>
      <w:r w:rsidRPr="00B96795">
        <w:rPr>
          <w:rFonts w:ascii="Calibri" w:hAnsi="Calibri"/>
          <w:bCs/>
          <w:color w:val="000000" w:themeColor="text1"/>
          <w:sz w:val="22"/>
          <w:szCs w:val="22"/>
          <w:u w:val="single"/>
          <w:rPrChange w:id="1283" w:author="miminguyenb@yahoo.com" w:date="2024-05-22T02:31:00Z" w16du:dateUtc="2024-05-22T09:31:00Z">
            <w:rPr>
              <w:rFonts w:ascii="Calibri" w:hAnsi="Calibri"/>
              <w:bCs/>
              <w:color w:val="000000" w:themeColor="text1"/>
              <w:u w:val="single"/>
            </w:rPr>
          </w:rPrChange>
        </w:rPr>
        <w:t xml:space="preserve">low </w:t>
      </w:r>
      <w:r w:rsidR="00430AF2" w:rsidRPr="00B96795">
        <w:rPr>
          <w:rFonts w:ascii="Calibri" w:hAnsi="Calibri"/>
          <w:bCs/>
          <w:color w:val="000000" w:themeColor="text1"/>
          <w:sz w:val="22"/>
          <w:szCs w:val="22"/>
          <w:u w:val="single"/>
          <w:rPrChange w:id="1284" w:author="miminguyenb@yahoo.com" w:date="2024-05-22T02:31:00Z" w16du:dateUtc="2024-05-22T09:31:00Z">
            <w:rPr>
              <w:rFonts w:ascii="Calibri" w:hAnsi="Calibri"/>
              <w:bCs/>
              <w:color w:val="000000" w:themeColor="text1"/>
              <w:u w:val="single"/>
            </w:rPr>
          </w:rPrChange>
        </w:rPr>
        <w:t>risk,</w:t>
      </w:r>
      <w:r w:rsidRPr="00B96795">
        <w:rPr>
          <w:rFonts w:ascii="Calibri" w:hAnsi="Calibri"/>
          <w:bCs/>
          <w:color w:val="000000" w:themeColor="text1"/>
          <w:sz w:val="22"/>
          <w:szCs w:val="22"/>
          <w:rPrChange w:id="1285" w:author="miminguyenb@yahoo.com" w:date="2024-05-22T02:31:00Z" w16du:dateUtc="2024-05-22T09:31:00Z">
            <w:rPr>
              <w:rFonts w:ascii="Calibri" w:hAnsi="Calibri"/>
              <w:bCs/>
              <w:color w:val="000000" w:themeColor="text1"/>
            </w:rPr>
          </w:rPrChange>
        </w:rPr>
        <w:t xml:space="preserve"> as stated throughout the feasibility report. Any </w:t>
      </w:r>
      <w:del w:id="1286" w:author="miminguyenb@yahoo.com" w:date="2024-05-22T03:06:00Z" w16du:dateUtc="2024-05-22T10:06:00Z">
        <w:r w:rsidRPr="00B96795" w:rsidDel="002E3DEA">
          <w:rPr>
            <w:rFonts w:ascii="Calibri" w:hAnsi="Calibri"/>
            <w:bCs/>
            <w:color w:val="000000" w:themeColor="text1"/>
            <w:sz w:val="22"/>
            <w:szCs w:val="22"/>
            <w:rPrChange w:id="1287" w:author="miminguyenb@yahoo.com" w:date="2024-05-22T02:31:00Z" w16du:dateUtc="2024-05-22T09:31:00Z">
              <w:rPr>
                <w:rFonts w:ascii="Calibri" w:hAnsi="Calibri"/>
                <w:bCs/>
                <w:color w:val="000000" w:themeColor="text1"/>
              </w:rPr>
            </w:rPrChange>
          </w:rPr>
          <w:delText>risk</w:delText>
        </w:r>
        <w:r w:rsidR="00EB5367" w:rsidRPr="00B96795" w:rsidDel="002E3DEA">
          <w:rPr>
            <w:rFonts w:ascii="Calibri" w:hAnsi="Calibri"/>
            <w:bCs/>
            <w:color w:val="000000" w:themeColor="text1"/>
            <w:sz w:val="22"/>
            <w:szCs w:val="22"/>
            <w:rPrChange w:id="1288" w:author="miminguyenb@yahoo.com" w:date="2024-05-22T02:31:00Z" w16du:dateUtc="2024-05-22T09:31:00Z">
              <w:rPr>
                <w:rFonts w:ascii="Calibri" w:hAnsi="Calibri"/>
                <w:bCs/>
                <w:color w:val="000000" w:themeColor="text1"/>
              </w:rPr>
            </w:rPrChange>
          </w:rPr>
          <w:delText>s</w:delText>
        </w:r>
        <w:r w:rsidRPr="00B96795" w:rsidDel="002E3DEA">
          <w:rPr>
            <w:rFonts w:ascii="Calibri" w:hAnsi="Calibri"/>
            <w:bCs/>
            <w:color w:val="000000" w:themeColor="text1"/>
            <w:sz w:val="22"/>
            <w:szCs w:val="22"/>
            <w:rPrChange w:id="1289" w:author="miminguyenb@yahoo.com" w:date="2024-05-22T02:31:00Z" w16du:dateUtc="2024-05-22T09:31:00Z">
              <w:rPr>
                <w:rFonts w:ascii="Calibri" w:hAnsi="Calibri"/>
                <w:bCs/>
                <w:color w:val="000000" w:themeColor="text1"/>
              </w:rPr>
            </w:rPrChange>
          </w:rPr>
          <w:delText xml:space="preserve"> </w:delText>
        </w:r>
      </w:del>
      <w:ins w:id="1290" w:author="miminguyenb@yahoo.com" w:date="2024-05-22T03:06:00Z" w16du:dateUtc="2024-05-22T10:06:00Z">
        <w:r w:rsidR="002E3DEA">
          <w:rPr>
            <w:rFonts w:ascii="Calibri" w:hAnsi="Calibri"/>
            <w:bCs/>
            <w:color w:val="000000" w:themeColor="text1"/>
            <w:sz w:val="22"/>
            <w:szCs w:val="22"/>
          </w:rPr>
          <w:t>dangers</w:t>
        </w:r>
        <w:r w:rsidR="002E3DEA" w:rsidRPr="00B96795">
          <w:rPr>
            <w:rFonts w:ascii="Calibri" w:hAnsi="Calibri"/>
            <w:bCs/>
            <w:color w:val="000000" w:themeColor="text1"/>
            <w:sz w:val="22"/>
            <w:szCs w:val="22"/>
            <w:rPrChange w:id="1291" w:author="miminguyenb@yahoo.com" w:date="2024-05-22T02:31:00Z" w16du:dateUtc="2024-05-22T09:31:00Z">
              <w:rPr>
                <w:rFonts w:ascii="Calibri" w:hAnsi="Calibri"/>
                <w:bCs/>
                <w:color w:val="000000" w:themeColor="text1"/>
              </w:rPr>
            </w:rPrChange>
          </w:rPr>
          <w:t xml:space="preserve"> </w:t>
        </w:r>
      </w:ins>
      <w:r w:rsidRPr="00B96795">
        <w:rPr>
          <w:rFonts w:ascii="Calibri" w:hAnsi="Calibri"/>
          <w:bCs/>
          <w:color w:val="000000" w:themeColor="text1"/>
          <w:sz w:val="22"/>
          <w:szCs w:val="22"/>
          <w:rPrChange w:id="1292" w:author="miminguyenb@yahoo.com" w:date="2024-05-22T02:31:00Z" w16du:dateUtc="2024-05-22T09:31:00Z">
            <w:rPr>
              <w:rFonts w:ascii="Calibri" w:hAnsi="Calibri"/>
              <w:bCs/>
              <w:color w:val="000000" w:themeColor="text1"/>
            </w:rPr>
          </w:rPrChange>
        </w:rPr>
        <w:t xml:space="preserve">and worries </w:t>
      </w:r>
      <w:r w:rsidR="00430AF2" w:rsidRPr="00B96795">
        <w:rPr>
          <w:rFonts w:ascii="Calibri" w:hAnsi="Calibri"/>
          <w:bCs/>
          <w:color w:val="000000" w:themeColor="text1"/>
          <w:sz w:val="22"/>
          <w:szCs w:val="22"/>
          <w:rPrChange w:id="1293" w:author="miminguyenb@yahoo.com" w:date="2024-05-22T02:31:00Z" w16du:dateUtc="2024-05-22T09:31:00Z">
            <w:rPr>
              <w:rFonts w:ascii="Calibri" w:hAnsi="Calibri"/>
              <w:bCs/>
              <w:color w:val="000000" w:themeColor="text1"/>
            </w:rPr>
          </w:rPrChange>
        </w:rPr>
        <w:t>have</w:t>
      </w:r>
      <w:r w:rsidR="00EB5367" w:rsidRPr="00B96795">
        <w:rPr>
          <w:rFonts w:ascii="Calibri" w:hAnsi="Calibri"/>
          <w:bCs/>
          <w:color w:val="000000" w:themeColor="text1"/>
          <w:sz w:val="22"/>
          <w:szCs w:val="22"/>
          <w:rPrChange w:id="1294" w:author="miminguyenb@yahoo.com" w:date="2024-05-22T02:31:00Z" w16du:dateUtc="2024-05-22T09:31:00Z">
            <w:rPr>
              <w:rFonts w:ascii="Calibri" w:hAnsi="Calibri"/>
              <w:bCs/>
              <w:color w:val="000000" w:themeColor="text1"/>
            </w:rPr>
          </w:rPrChange>
        </w:rPr>
        <w:t xml:space="preserve"> already</w:t>
      </w:r>
      <w:r w:rsidRPr="00B96795">
        <w:rPr>
          <w:rFonts w:ascii="Calibri" w:hAnsi="Calibri"/>
          <w:bCs/>
          <w:color w:val="000000" w:themeColor="text1"/>
          <w:sz w:val="22"/>
          <w:szCs w:val="22"/>
          <w:rPrChange w:id="1295" w:author="miminguyenb@yahoo.com" w:date="2024-05-22T02:31:00Z" w16du:dateUtc="2024-05-22T09:31:00Z">
            <w:rPr>
              <w:rFonts w:ascii="Calibri" w:hAnsi="Calibri"/>
              <w:bCs/>
              <w:color w:val="000000" w:themeColor="text1"/>
            </w:rPr>
          </w:rPrChange>
        </w:rPr>
        <w:t xml:space="preserve"> been addressed in the report. The ADA-Friendly Navigation App is projected to </w:t>
      </w:r>
      <w:r w:rsidR="00EB5367" w:rsidRPr="00B96795">
        <w:rPr>
          <w:rFonts w:ascii="Calibri" w:hAnsi="Calibri"/>
          <w:bCs/>
          <w:color w:val="000000" w:themeColor="text1"/>
          <w:sz w:val="22"/>
          <w:szCs w:val="22"/>
          <w:rPrChange w:id="1296" w:author="miminguyenb@yahoo.com" w:date="2024-05-22T02:31:00Z" w16du:dateUtc="2024-05-22T09:31:00Z">
            <w:rPr>
              <w:rFonts w:ascii="Calibri" w:hAnsi="Calibri"/>
              <w:bCs/>
              <w:color w:val="000000" w:themeColor="text1"/>
            </w:rPr>
          </w:rPrChange>
        </w:rPr>
        <w:t>be very</w:t>
      </w:r>
      <w:r w:rsidRPr="00B96795">
        <w:rPr>
          <w:rFonts w:ascii="Calibri" w:hAnsi="Calibri"/>
          <w:bCs/>
          <w:color w:val="000000" w:themeColor="text1"/>
          <w:sz w:val="22"/>
          <w:szCs w:val="22"/>
          <w:rPrChange w:id="1297" w:author="miminguyenb@yahoo.com" w:date="2024-05-22T02:31:00Z" w16du:dateUtc="2024-05-22T09:31:00Z">
            <w:rPr>
              <w:rFonts w:ascii="Calibri" w:hAnsi="Calibri"/>
              <w:bCs/>
              <w:color w:val="000000" w:themeColor="text1"/>
            </w:rPr>
          </w:rPrChange>
        </w:rPr>
        <w:t xml:space="preserve"> success</w:t>
      </w:r>
      <w:r w:rsidR="00EB5367" w:rsidRPr="00B96795">
        <w:rPr>
          <w:rFonts w:ascii="Calibri" w:hAnsi="Calibri"/>
          <w:bCs/>
          <w:color w:val="000000" w:themeColor="text1"/>
          <w:sz w:val="22"/>
          <w:szCs w:val="22"/>
          <w:rPrChange w:id="1298" w:author="miminguyenb@yahoo.com" w:date="2024-05-22T02:31:00Z" w16du:dateUtc="2024-05-22T09:31:00Z">
            <w:rPr>
              <w:rFonts w:ascii="Calibri" w:hAnsi="Calibri"/>
              <w:bCs/>
              <w:color w:val="000000" w:themeColor="text1"/>
            </w:rPr>
          </w:rPrChange>
        </w:rPr>
        <w:t>ful</w:t>
      </w:r>
      <w:r w:rsidRPr="00B96795">
        <w:rPr>
          <w:rFonts w:ascii="Calibri" w:hAnsi="Calibri"/>
          <w:bCs/>
          <w:color w:val="000000" w:themeColor="text1"/>
          <w:sz w:val="22"/>
          <w:szCs w:val="22"/>
          <w:rPrChange w:id="1299" w:author="miminguyenb@yahoo.com" w:date="2024-05-22T02:31:00Z" w16du:dateUtc="2024-05-22T09:31:00Z">
            <w:rPr>
              <w:rFonts w:ascii="Calibri" w:hAnsi="Calibri"/>
              <w:bCs/>
              <w:color w:val="000000" w:themeColor="text1"/>
            </w:rPr>
          </w:rPrChange>
        </w:rPr>
        <w:t xml:space="preserve"> once it is released and will help the growth and culture of the company. </w:t>
      </w:r>
    </w:p>
    <w:p w14:paraId="725574FE" w14:textId="77777777" w:rsidR="008743BA" w:rsidRPr="00B96795" w:rsidRDefault="008743BA">
      <w:pPr>
        <w:rPr>
          <w:ins w:id="1300" w:author="miminguyenb@yahoo.com" w:date="2024-05-22T02:17:00Z" w16du:dateUtc="2024-05-22T09:17:00Z"/>
          <w:rFonts w:ascii="Calibri" w:hAnsi="Calibri"/>
          <w:b/>
          <w:sz w:val="22"/>
          <w:szCs w:val="22"/>
          <w:u w:val="single"/>
          <w:rPrChange w:id="1301" w:author="miminguyenb@yahoo.com" w:date="2024-05-22T02:31:00Z" w16du:dateUtc="2024-05-22T09:31:00Z">
            <w:rPr>
              <w:ins w:id="1302" w:author="miminguyenb@yahoo.com" w:date="2024-05-22T02:17:00Z" w16du:dateUtc="2024-05-22T09:17:00Z"/>
              <w:rFonts w:ascii="Calibri" w:hAnsi="Calibri"/>
              <w:b/>
              <w:u w:val="single"/>
            </w:rPr>
          </w:rPrChange>
        </w:rPr>
      </w:pPr>
      <w:ins w:id="1303" w:author="miminguyenb@yahoo.com" w:date="2024-05-22T02:17:00Z" w16du:dateUtc="2024-05-22T09:17:00Z">
        <w:r w:rsidRPr="00B96795">
          <w:rPr>
            <w:rFonts w:ascii="Calibri" w:hAnsi="Calibri"/>
            <w:sz w:val="22"/>
            <w:szCs w:val="22"/>
            <w:u w:val="single"/>
            <w:rPrChange w:id="1304" w:author="miminguyenb@yahoo.com" w:date="2024-05-22T02:31:00Z" w16du:dateUtc="2024-05-22T09:31:00Z">
              <w:rPr>
                <w:rFonts w:ascii="Calibri" w:hAnsi="Calibri"/>
                <w:u w:val="single"/>
              </w:rPr>
            </w:rPrChange>
          </w:rPr>
          <w:br w:type="page"/>
        </w:r>
      </w:ins>
    </w:p>
    <w:p w14:paraId="061E0BA5" w14:textId="089C6182" w:rsidR="00AB4725" w:rsidRPr="00AF5D4C" w:rsidRDefault="001437BA" w:rsidP="009903F4">
      <w:pPr>
        <w:pStyle w:val="BodyText"/>
        <w:keepNext/>
        <w:tabs>
          <w:tab w:val="left" w:pos="540"/>
        </w:tabs>
        <w:spacing w:before="240"/>
        <w:ind w:left="547" w:hanging="547"/>
        <w:outlineLvl w:val="0"/>
        <w:rPr>
          <w:rFonts w:ascii="Calibri" w:hAnsi="Calibri"/>
          <w:b w:val="0"/>
          <w:bCs/>
          <w:szCs w:val="24"/>
        </w:rPr>
      </w:pPr>
      <w:bookmarkStart w:id="1305" w:name="_Toc167241595"/>
      <w:bookmarkStart w:id="1306" w:name="_Toc167241844"/>
      <w:r w:rsidRPr="00AF5D4C">
        <w:rPr>
          <w:rFonts w:ascii="Calibri" w:hAnsi="Calibri"/>
          <w:szCs w:val="24"/>
          <w:u w:val="single"/>
        </w:rPr>
        <w:lastRenderedPageBreak/>
        <w:t>4</w:t>
      </w:r>
      <w:r w:rsidR="003F61B3" w:rsidRPr="00AF5D4C">
        <w:rPr>
          <w:rFonts w:ascii="Calibri" w:hAnsi="Calibri"/>
          <w:szCs w:val="24"/>
          <w:u w:val="single"/>
        </w:rPr>
        <w:t>.0</w:t>
      </w:r>
      <w:r w:rsidR="003F61B3" w:rsidRPr="00AF5D4C">
        <w:rPr>
          <w:rFonts w:ascii="Calibri" w:hAnsi="Calibri"/>
          <w:szCs w:val="24"/>
          <w:u w:val="single"/>
        </w:rPr>
        <w:tab/>
      </w:r>
      <w:r w:rsidR="00223B75" w:rsidRPr="00AF5D4C">
        <w:rPr>
          <w:rFonts w:ascii="Calibri" w:hAnsi="Calibri"/>
          <w:szCs w:val="24"/>
          <w:u w:val="single"/>
        </w:rPr>
        <w:t>Requirements Definition</w:t>
      </w:r>
      <w:bookmarkEnd w:id="1305"/>
      <w:bookmarkEnd w:id="1306"/>
      <w:r w:rsidR="003F61B3" w:rsidRPr="00AF5D4C">
        <w:rPr>
          <w:rFonts w:ascii="Calibri" w:hAnsi="Calibri"/>
          <w:b w:val="0"/>
          <w:bCs/>
          <w:szCs w:val="24"/>
        </w:rPr>
        <w:t xml:space="preserve"> </w:t>
      </w:r>
    </w:p>
    <w:p w14:paraId="019522FB" w14:textId="630A1887" w:rsidR="00AB4725" w:rsidRPr="00AF5D4C" w:rsidRDefault="00AB4725" w:rsidP="00BD4A9C">
      <w:pPr>
        <w:ind w:left="540" w:hanging="180"/>
        <w:rPr>
          <w:rFonts w:ascii="Calibri" w:hAnsi="Calibri"/>
          <w:sz w:val="22"/>
        </w:rPr>
      </w:pPr>
      <w:del w:id="1307" w:author="miminguyenb@yahoo.com" w:date="2024-05-22T03:07:00Z" w16du:dateUtc="2024-05-22T10:07:00Z">
        <w:r w:rsidRPr="00AF5D4C" w:rsidDel="002E3DEA">
          <w:rPr>
            <w:rFonts w:ascii="Calibri" w:hAnsi="Calibri"/>
            <w:sz w:val="22"/>
          </w:rPr>
          <w:delText xml:space="preserve">Some of the system services within the ADA-Navigation Friendly App </w:delText>
        </w:r>
        <w:r w:rsidR="00430AF2" w:rsidRPr="00AF5D4C" w:rsidDel="002E3DEA">
          <w:rPr>
            <w:rFonts w:ascii="Calibri" w:hAnsi="Calibri"/>
            <w:sz w:val="22"/>
          </w:rPr>
          <w:delText>are</w:delText>
        </w:r>
        <w:r w:rsidRPr="00AF5D4C" w:rsidDel="002E3DEA">
          <w:rPr>
            <w:rFonts w:ascii="Calibri" w:hAnsi="Calibri"/>
            <w:sz w:val="22"/>
          </w:rPr>
          <w:delText xml:space="preserve"> search</w:delText>
        </w:r>
        <w:r w:rsidR="00EB5367" w:rsidRPr="00AF5D4C" w:rsidDel="002E3DEA">
          <w:rPr>
            <w:rFonts w:ascii="Calibri" w:hAnsi="Calibri"/>
            <w:sz w:val="22"/>
          </w:rPr>
          <w:delText xml:space="preserve"> </w:delText>
        </w:r>
        <w:r w:rsidRPr="00AF5D4C" w:rsidDel="002E3DEA">
          <w:rPr>
            <w:rFonts w:ascii="Calibri" w:hAnsi="Calibri"/>
            <w:sz w:val="22"/>
          </w:rPr>
          <w:delText>and notification service</w:delText>
        </w:r>
        <w:r w:rsidR="00EB5367" w:rsidRPr="00AF5D4C" w:rsidDel="002E3DEA">
          <w:rPr>
            <w:rFonts w:ascii="Calibri" w:hAnsi="Calibri"/>
            <w:sz w:val="22"/>
          </w:rPr>
          <w:delText>s</w:delText>
        </w:r>
      </w:del>
      <w:ins w:id="1308" w:author="miminguyenb@yahoo.com" w:date="2024-05-22T03:07:00Z" w16du:dateUtc="2024-05-22T10:07:00Z">
        <w:r w:rsidR="002E3DEA">
          <w:rPr>
            <w:rFonts w:ascii="Calibri" w:hAnsi="Calibri"/>
            <w:sz w:val="22"/>
          </w:rPr>
          <w:t>Search and notification services are some of the system services within the ADA-Navigation Friendly App</w:t>
        </w:r>
      </w:ins>
      <w:r w:rsidRPr="00AF5D4C">
        <w:rPr>
          <w:rFonts w:ascii="Calibri" w:hAnsi="Calibri"/>
          <w:sz w:val="22"/>
        </w:rPr>
        <w:t xml:space="preserve">. </w:t>
      </w:r>
      <w:r w:rsidR="00430AF2" w:rsidRPr="00AF5D4C">
        <w:rPr>
          <w:rFonts w:ascii="Calibri" w:hAnsi="Calibri"/>
          <w:sz w:val="22"/>
        </w:rPr>
        <w:t>Behavioral</w:t>
      </w:r>
      <w:r w:rsidRPr="00AF5D4C">
        <w:rPr>
          <w:rFonts w:ascii="Calibri" w:hAnsi="Calibri"/>
          <w:sz w:val="22"/>
        </w:rPr>
        <w:t xml:space="preserve"> </w:t>
      </w:r>
      <w:r w:rsidR="00430AF2" w:rsidRPr="00AF5D4C">
        <w:rPr>
          <w:rFonts w:ascii="Calibri" w:hAnsi="Calibri"/>
          <w:sz w:val="22"/>
        </w:rPr>
        <w:t>Properties</w:t>
      </w:r>
      <w:r w:rsidRPr="00AF5D4C">
        <w:rPr>
          <w:rFonts w:ascii="Calibri" w:hAnsi="Calibri"/>
          <w:sz w:val="22"/>
        </w:rPr>
        <w:t xml:space="preserve"> within the application include quick responsiveness, excellent reliability, great scalability, and easy </w:t>
      </w:r>
      <w:r w:rsidR="00430AF2" w:rsidRPr="00AF5D4C">
        <w:rPr>
          <w:rFonts w:ascii="Calibri" w:hAnsi="Calibri"/>
          <w:sz w:val="22"/>
        </w:rPr>
        <w:t>usability.</w:t>
      </w:r>
    </w:p>
    <w:p w14:paraId="35DE4604" w14:textId="10C34981" w:rsidR="00B96795" w:rsidRPr="00B96795" w:rsidRDefault="003F61B3" w:rsidP="00504CB2">
      <w:pPr>
        <w:pStyle w:val="BodyTextIndent"/>
        <w:keepNext/>
        <w:spacing w:before="120"/>
        <w:ind w:left="720"/>
        <w:outlineLvl w:val="1"/>
        <w:rPr>
          <w:rFonts w:ascii="Calibri" w:hAnsi="Calibri"/>
          <w:b/>
          <w:bCs/>
          <w:u w:val="single"/>
          <w:rPrChange w:id="1309" w:author="miminguyenb@yahoo.com" w:date="2024-05-22T02:33:00Z" w16du:dateUtc="2024-05-22T09:33:00Z">
            <w:rPr>
              <w:rFonts w:ascii="Calibri" w:hAnsi="Calibri"/>
              <w:u w:val="single"/>
            </w:rPr>
          </w:rPrChange>
        </w:rPr>
      </w:pPr>
      <w:bookmarkStart w:id="1310" w:name="_Toc167241596"/>
      <w:bookmarkStart w:id="1311" w:name="_Toc167241845"/>
      <w:r w:rsidRPr="00B96795">
        <w:rPr>
          <w:rFonts w:ascii="Calibri" w:hAnsi="Calibri"/>
          <w:b/>
          <w:bCs/>
          <w:u w:val="single"/>
          <w:rPrChange w:id="1312" w:author="miminguyenb@yahoo.com" w:date="2024-05-22T02:33:00Z" w16du:dateUtc="2024-05-22T09:33:00Z">
            <w:rPr>
              <w:rFonts w:ascii="Calibri" w:hAnsi="Calibri"/>
              <w:u w:val="single"/>
            </w:rPr>
          </w:rPrChange>
        </w:rPr>
        <w:t>Introduction</w:t>
      </w:r>
      <w:bookmarkEnd w:id="1310"/>
      <w:bookmarkEnd w:id="1311"/>
    </w:p>
    <w:p w14:paraId="21398E9D" w14:textId="220F10E7" w:rsidR="00E7652A" w:rsidRDefault="00AB4725" w:rsidP="00E7652A">
      <w:pPr>
        <w:pStyle w:val="BodyTextIndent"/>
        <w:rPr>
          <w:ins w:id="1313" w:author="miminguyenb@yahoo.com" w:date="2024-05-21T22:58:00Z" w16du:dateUtc="2024-05-22T05:58:00Z"/>
          <w:rFonts w:ascii="Calibri" w:hAnsi="Calibri"/>
          <w:color w:val="000000"/>
          <w:sz w:val="22"/>
        </w:rPr>
        <w:pPrChange w:id="1314" w:author="miminguyenb@yahoo.com" w:date="2024-05-21T22:58:00Z" w16du:dateUtc="2024-05-22T05:58:00Z">
          <w:pPr>
            <w:pStyle w:val="BodyTextIndent"/>
            <w:ind w:left="720" w:firstLine="0"/>
          </w:pPr>
        </w:pPrChange>
      </w:pPr>
      <w:r w:rsidRPr="00AF5D4C">
        <w:rPr>
          <w:rFonts w:ascii="Calibri" w:hAnsi="Calibri"/>
          <w:sz w:val="22"/>
        </w:rPr>
        <w:t>The following section will cover the functional</w:t>
      </w:r>
      <w:ins w:id="1315" w:author="miminguyenb@yahoo.com" w:date="2024-05-21T22:56:00Z" w16du:dateUtc="2024-05-22T05:56:00Z">
        <w:r w:rsidR="00E7652A">
          <w:rPr>
            <w:rFonts w:ascii="Calibri" w:hAnsi="Calibri"/>
            <w:sz w:val="22"/>
          </w:rPr>
          <w:t>,</w:t>
        </w:r>
      </w:ins>
      <w:ins w:id="1316" w:author="miminguyenb@yahoo.com" w:date="2024-05-21T22:57:00Z" w16du:dateUtc="2024-05-22T05:57:00Z">
        <w:r w:rsidR="00E7652A" w:rsidRPr="00E7652A">
          <w:rPr>
            <w:rFonts w:ascii="Calibri" w:hAnsi="Calibri"/>
            <w:sz w:val="22"/>
          </w:rPr>
          <w:t xml:space="preserve"> </w:t>
        </w:r>
        <w:r w:rsidR="00E7652A">
          <w:rPr>
            <w:rFonts w:ascii="Calibri" w:hAnsi="Calibri"/>
            <w:sz w:val="22"/>
          </w:rPr>
          <w:t>data</w:t>
        </w:r>
        <w:r w:rsidR="00E7652A">
          <w:rPr>
            <w:rFonts w:ascii="Calibri" w:hAnsi="Calibri"/>
            <w:sz w:val="22"/>
          </w:rPr>
          <w:t>, and</w:t>
        </w:r>
      </w:ins>
      <w:ins w:id="1317" w:author="miminguyenb@yahoo.com" w:date="2024-05-21T22:56:00Z" w16du:dateUtc="2024-05-22T05:56:00Z">
        <w:r w:rsidR="00E7652A">
          <w:rPr>
            <w:rFonts w:ascii="Calibri" w:hAnsi="Calibri"/>
            <w:sz w:val="22"/>
          </w:rPr>
          <w:t xml:space="preserve"> </w:t>
        </w:r>
      </w:ins>
      <w:del w:id="1318" w:author="miminguyenb@yahoo.com" w:date="2024-05-21T22:56:00Z" w16du:dateUtc="2024-05-22T05:56:00Z">
        <w:r w:rsidRPr="00AF5D4C" w:rsidDel="00E7652A">
          <w:rPr>
            <w:rFonts w:ascii="Calibri" w:hAnsi="Calibri"/>
            <w:sz w:val="22"/>
          </w:rPr>
          <w:delText xml:space="preserve"> and </w:delText>
        </w:r>
      </w:del>
      <w:r w:rsidRPr="00AF5D4C">
        <w:rPr>
          <w:rFonts w:ascii="Calibri" w:hAnsi="Calibri"/>
          <w:sz w:val="22"/>
        </w:rPr>
        <w:t xml:space="preserve">non-functional requirements of the ADA-Friendly Navigation App. Functional requirements are specific functions that interact with the user and must be in the final product and </w:t>
      </w:r>
      <w:r>
        <w:rPr>
          <w:rFonts w:ascii="Calibri" w:hAnsi="Calibri"/>
          <w:color w:val="000000"/>
          <w:sz w:val="22"/>
        </w:rPr>
        <w:t xml:space="preserve">creation of the </w:t>
      </w:r>
      <w:ins w:id="1319" w:author="miminguyenb@yahoo.com" w:date="2024-05-22T01:43:00Z" w16du:dateUtc="2024-05-22T08:43:00Z">
        <w:r w:rsidR="00F818B8" w:rsidRPr="00F818B8">
          <w:rPr>
            <w:rFonts w:ascii="Calibri" w:hAnsi="Calibri"/>
            <w:bCs/>
            <w:color w:val="000000" w:themeColor="text1"/>
            <w:sz w:val="22"/>
            <w:szCs w:val="22"/>
            <w:rPrChange w:id="1320" w:author="miminguyenb@yahoo.com" w:date="2024-05-22T01:44:00Z" w16du:dateUtc="2024-05-22T08:44:00Z">
              <w:rPr>
                <w:rFonts w:ascii="Calibri" w:hAnsi="Calibri"/>
                <w:bCs/>
                <w:color w:val="000000" w:themeColor="text1"/>
              </w:rPr>
            </w:rPrChange>
          </w:rPr>
          <w:t>ADAFNA</w:t>
        </w:r>
      </w:ins>
      <w:del w:id="1321" w:author="miminguyenb@yahoo.com" w:date="2024-05-22T01:43:00Z" w16du:dateUtc="2024-05-22T08:43:00Z">
        <w:r w:rsidDel="00F818B8">
          <w:rPr>
            <w:rFonts w:ascii="Calibri" w:hAnsi="Calibri"/>
            <w:color w:val="000000"/>
            <w:sz w:val="22"/>
          </w:rPr>
          <w:delText>ADA-Friendly Navigation App</w:delText>
        </w:r>
      </w:del>
      <w:r>
        <w:rPr>
          <w:rFonts w:ascii="Calibri" w:hAnsi="Calibri"/>
          <w:color w:val="000000"/>
          <w:sz w:val="22"/>
        </w:rPr>
        <w:t xml:space="preserve">. This includes making sure that all routes are ADA accessible and such. </w:t>
      </w:r>
      <w:ins w:id="1322" w:author="miminguyenb@yahoo.com" w:date="2024-05-21T22:58:00Z" w16du:dateUtc="2024-05-22T05:58:00Z">
        <w:r w:rsidR="00E7652A">
          <w:rPr>
            <w:rFonts w:ascii="Calibri" w:hAnsi="Calibri"/>
            <w:color w:val="000000"/>
            <w:sz w:val="22"/>
          </w:rPr>
          <w:t xml:space="preserve">Data requirements are those relating to data or the databases </w:t>
        </w:r>
        <w:r w:rsidR="00E7652A">
          <w:rPr>
            <w:rFonts w:ascii="Calibri" w:hAnsi="Calibri"/>
            <w:color w:val="000000"/>
            <w:sz w:val="22"/>
          </w:rPr>
          <w:t>that are interacted</w:t>
        </w:r>
        <w:r w:rsidR="00E7652A">
          <w:rPr>
            <w:rFonts w:ascii="Calibri" w:hAnsi="Calibri"/>
            <w:color w:val="000000"/>
            <w:sz w:val="22"/>
          </w:rPr>
          <w:t xml:space="preserve"> with</w:t>
        </w:r>
        <w:r w:rsidR="00E7652A">
          <w:rPr>
            <w:rFonts w:ascii="Calibri" w:hAnsi="Calibri"/>
            <w:color w:val="000000"/>
            <w:sz w:val="22"/>
          </w:rPr>
          <w:t xml:space="preserve"> in ADAFNA.</w:t>
        </w:r>
        <w:r w:rsidR="00E7652A">
          <w:rPr>
            <w:rFonts w:ascii="Calibri" w:hAnsi="Calibri"/>
            <w:color w:val="000000"/>
            <w:sz w:val="22"/>
          </w:rPr>
          <w:t xml:space="preserve"> Non-functional requirements are necessary for the application; users do not actively interact with the functions. These non-functional requirements are </w:t>
        </w:r>
      </w:ins>
      <w:ins w:id="1323" w:author="miminguyenb@yahoo.com" w:date="2024-05-22T03:07:00Z" w16du:dateUtc="2024-05-22T10:07:00Z">
        <w:r w:rsidR="002E3DEA">
          <w:rPr>
            <w:rFonts w:ascii="Calibri" w:hAnsi="Calibri"/>
            <w:color w:val="000000"/>
            <w:sz w:val="22"/>
          </w:rPr>
          <w:t>essential</w:t>
        </w:r>
      </w:ins>
      <w:ins w:id="1324" w:author="miminguyenb@yahoo.com" w:date="2024-05-21T22:58:00Z" w16du:dateUtc="2024-05-22T05:58:00Z">
        <w:r w:rsidR="00E7652A">
          <w:rPr>
            <w:rFonts w:ascii="Calibri" w:hAnsi="Calibri"/>
            <w:color w:val="000000"/>
            <w:sz w:val="22"/>
          </w:rPr>
          <w:t xml:space="preserve"> because even though the user does not actively interact with them, they are </w:t>
        </w:r>
      </w:ins>
      <w:ins w:id="1325" w:author="miminguyenb@yahoo.com" w:date="2024-05-22T03:22:00Z" w16du:dateUtc="2024-05-22T10:22:00Z">
        <w:r w:rsidR="00C11F93">
          <w:rPr>
            <w:rFonts w:ascii="Calibri" w:hAnsi="Calibri"/>
            <w:color w:val="000000"/>
            <w:sz w:val="22"/>
          </w:rPr>
          <w:t>crucial for</w:t>
        </w:r>
      </w:ins>
      <w:ins w:id="1326" w:author="miminguyenb@yahoo.com" w:date="2024-05-22T03:07:00Z" w16du:dateUtc="2024-05-22T10:07:00Z">
        <w:r w:rsidR="002E3DEA">
          <w:rPr>
            <w:rFonts w:ascii="Calibri" w:hAnsi="Calibri"/>
            <w:color w:val="000000"/>
            <w:sz w:val="22"/>
          </w:rPr>
          <w:t xml:space="preserve"> the application to run</w:t>
        </w:r>
      </w:ins>
      <w:ins w:id="1327" w:author="miminguyenb@yahoo.com" w:date="2024-05-21T22:58:00Z" w16du:dateUtc="2024-05-22T05:58:00Z">
        <w:r w:rsidR="00E7652A">
          <w:rPr>
            <w:rFonts w:ascii="Calibri" w:hAnsi="Calibri"/>
            <w:color w:val="000000"/>
            <w:sz w:val="22"/>
          </w:rPr>
          <w:t xml:space="preserve"> smoothly. </w:t>
        </w:r>
      </w:ins>
    </w:p>
    <w:p w14:paraId="6A316E39" w14:textId="77777777" w:rsidR="00B96795" w:rsidRDefault="00B96795" w:rsidP="00B96795">
      <w:pPr>
        <w:rPr>
          <w:ins w:id="1328" w:author="miminguyenb@yahoo.com" w:date="2024-05-22T02:34:00Z" w16du:dateUtc="2024-05-22T09:34:00Z"/>
          <w:rFonts w:ascii="Calibri" w:hAnsi="Calibri"/>
          <w:color w:val="000000"/>
          <w:sz w:val="22"/>
        </w:rPr>
      </w:pPr>
    </w:p>
    <w:p w14:paraId="357DA8A0" w14:textId="02940456" w:rsidR="00E7652A" w:rsidRPr="00B96795" w:rsidRDefault="00AB4725" w:rsidP="00B96795">
      <w:pPr>
        <w:ind w:firstLine="360"/>
        <w:rPr>
          <w:ins w:id="1329" w:author="miminguyenb@yahoo.com" w:date="2024-05-22T02:35:00Z" w16du:dateUtc="2024-05-22T09:35:00Z"/>
          <w:rFonts w:ascii="Calibri" w:hAnsi="Calibri"/>
          <w:b/>
          <w:bCs/>
          <w:u w:val="single"/>
          <w:rPrChange w:id="1330" w:author="miminguyenb@yahoo.com" w:date="2024-05-22T02:35:00Z" w16du:dateUtc="2024-05-22T09:35:00Z">
            <w:rPr>
              <w:ins w:id="1331" w:author="miminguyenb@yahoo.com" w:date="2024-05-22T02:35:00Z" w16du:dateUtc="2024-05-22T09:35:00Z"/>
              <w:rFonts w:ascii="Calibri" w:hAnsi="Calibri"/>
              <w:u w:val="single"/>
            </w:rPr>
          </w:rPrChange>
        </w:rPr>
      </w:pPr>
      <w:del w:id="1332" w:author="miminguyenb@yahoo.com" w:date="2024-05-21T22:58:00Z" w16du:dateUtc="2024-05-22T05:58:00Z">
        <w:r w:rsidRPr="00B96795" w:rsidDel="00E7652A">
          <w:rPr>
            <w:rFonts w:ascii="Calibri" w:hAnsi="Calibri"/>
            <w:b/>
            <w:bCs/>
            <w:color w:val="000000"/>
            <w:sz w:val="22"/>
            <w:rPrChange w:id="1333" w:author="miminguyenb@yahoo.com" w:date="2024-05-22T02:35:00Z" w16du:dateUtc="2024-05-22T09:35:00Z">
              <w:rPr>
                <w:rFonts w:ascii="Calibri" w:hAnsi="Calibri"/>
                <w:color w:val="000000"/>
                <w:sz w:val="22"/>
              </w:rPr>
            </w:rPrChange>
          </w:rPr>
          <w:delText xml:space="preserve">Non-functional requirements are necessary </w:delText>
        </w:r>
        <w:r w:rsidR="00EB5367" w:rsidRPr="00B96795" w:rsidDel="00E7652A">
          <w:rPr>
            <w:rFonts w:ascii="Calibri" w:hAnsi="Calibri"/>
            <w:b/>
            <w:bCs/>
            <w:color w:val="000000"/>
            <w:sz w:val="22"/>
            <w:rPrChange w:id="1334" w:author="miminguyenb@yahoo.com" w:date="2024-05-22T02:35:00Z" w16du:dateUtc="2024-05-22T09:35:00Z">
              <w:rPr>
                <w:rFonts w:ascii="Calibri" w:hAnsi="Calibri"/>
                <w:color w:val="000000"/>
                <w:sz w:val="22"/>
              </w:rPr>
            </w:rPrChange>
          </w:rPr>
          <w:delText>for</w:delText>
        </w:r>
        <w:r w:rsidRPr="00B96795" w:rsidDel="00E7652A">
          <w:rPr>
            <w:rFonts w:ascii="Calibri" w:hAnsi="Calibri"/>
            <w:b/>
            <w:bCs/>
            <w:color w:val="000000"/>
            <w:sz w:val="22"/>
            <w:rPrChange w:id="1335" w:author="miminguyenb@yahoo.com" w:date="2024-05-22T02:35:00Z" w16du:dateUtc="2024-05-22T09:35:00Z">
              <w:rPr>
                <w:rFonts w:ascii="Calibri" w:hAnsi="Calibri"/>
                <w:color w:val="000000"/>
                <w:sz w:val="22"/>
              </w:rPr>
            </w:rPrChange>
          </w:rPr>
          <w:delText xml:space="preserve"> the application</w:delText>
        </w:r>
        <w:r w:rsidR="00EB5367" w:rsidRPr="00B96795" w:rsidDel="00E7652A">
          <w:rPr>
            <w:rFonts w:ascii="Calibri" w:hAnsi="Calibri"/>
            <w:b/>
            <w:bCs/>
            <w:color w:val="000000"/>
            <w:sz w:val="22"/>
            <w:rPrChange w:id="1336" w:author="miminguyenb@yahoo.com" w:date="2024-05-22T02:35:00Z" w16du:dateUtc="2024-05-22T09:35:00Z">
              <w:rPr>
                <w:rFonts w:ascii="Calibri" w:hAnsi="Calibri"/>
                <w:color w:val="000000"/>
                <w:sz w:val="22"/>
              </w:rPr>
            </w:rPrChange>
          </w:rPr>
          <w:delText>;</w:delText>
        </w:r>
        <w:r w:rsidRPr="00B96795" w:rsidDel="00E7652A">
          <w:rPr>
            <w:rFonts w:ascii="Calibri" w:hAnsi="Calibri"/>
            <w:b/>
            <w:bCs/>
            <w:color w:val="000000"/>
            <w:sz w:val="22"/>
            <w:rPrChange w:id="1337" w:author="miminguyenb@yahoo.com" w:date="2024-05-22T02:35:00Z" w16du:dateUtc="2024-05-22T09:35:00Z">
              <w:rPr>
                <w:rFonts w:ascii="Calibri" w:hAnsi="Calibri"/>
                <w:color w:val="000000"/>
                <w:sz w:val="22"/>
              </w:rPr>
            </w:rPrChange>
          </w:rPr>
          <w:delText xml:space="preserve"> </w:delText>
        </w:r>
        <w:r w:rsidR="00EB5367" w:rsidRPr="00B96795" w:rsidDel="00E7652A">
          <w:rPr>
            <w:rFonts w:ascii="Calibri" w:hAnsi="Calibri"/>
            <w:b/>
            <w:bCs/>
            <w:color w:val="000000"/>
            <w:sz w:val="22"/>
            <w:rPrChange w:id="1338" w:author="miminguyenb@yahoo.com" w:date="2024-05-22T02:35:00Z" w16du:dateUtc="2024-05-22T09:35:00Z">
              <w:rPr>
                <w:rFonts w:ascii="Calibri" w:hAnsi="Calibri"/>
                <w:color w:val="000000"/>
                <w:sz w:val="22"/>
              </w:rPr>
            </w:rPrChange>
          </w:rPr>
          <w:delText xml:space="preserve">users do </w:delText>
        </w:r>
        <w:r w:rsidRPr="00B96795" w:rsidDel="00E7652A">
          <w:rPr>
            <w:rFonts w:ascii="Calibri" w:hAnsi="Calibri"/>
            <w:b/>
            <w:bCs/>
            <w:color w:val="000000"/>
            <w:sz w:val="22"/>
            <w:rPrChange w:id="1339" w:author="miminguyenb@yahoo.com" w:date="2024-05-22T02:35:00Z" w16du:dateUtc="2024-05-22T09:35:00Z">
              <w:rPr>
                <w:rFonts w:ascii="Calibri" w:hAnsi="Calibri"/>
                <w:color w:val="000000"/>
                <w:sz w:val="22"/>
              </w:rPr>
            </w:rPrChange>
          </w:rPr>
          <w:delText>not actively interact with the functions. These non-functional requirements are necessary because even though the user does not actively interact with them, they are essential in the application running smoothly.</w:delText>
        </w:r>
      </w:del>
      <w:ins w:id="1340" w:author="miminguyenb@yahoo.com" w:date="2024-05-21T22:56:00Z" w16du:dateUtc="2024-05-22T05:56:00Z">
        <w:r w:rsidR="00E7652A" w:rsidRPr="00B96795">
          <w:rPr>
            <w:rFonts w:ascii="Calibri" w:hAnsi="Calibri"/>
            <w:b/>
            <w:bCs/>
            <w:u w:val="single"/>
            <w:rPrChange w:id="1341" w:author="miminguyenb@yahoo.com" w:date="2024-05-22T02:35:00Z" w16du:dateUtc="2024-05-22T09:35:00Z">
              <w:rPr>
                <w:rFonts w:ascii="Calibri" w:hAnsi="Calibri"/>
                <w:u w:val="single"/>
              </w:rPr>
            </w:rPrChange>
          </w:rPr>
          <w:t>Understanding Ke</w:t>
        </w:r>
      </w:ins>
      <w:ins w:id="1342" w:author="miminguyenb@yahoo.com" w:date="2024-05-22T02:34:00Z" w16du:dateUtc="2024-05-22T09:34:00Z">
        <w:r w:rsidR="00B96795" w:rsidRPr="00B96795">
          <w:rPr>
            <w:rFonts w:ascii="Calibri" w:hAnsi="Calibri"/>
            <w:b/>
            <w:bCs/>
            <w:u w:val="single"/>
            <w:rPrChange w:id="1343" w:author="miminguyenb@yahoo.com" w:date="2024-05-22T02:35:00Z" w16du:dateUtc="2024-05-22T09:35:00Z">
              <w:rPr>
                <w:rFonts w:ascii="Calibri" w:hAnsi="Calibri"/>
                <w:u w:val="single"/>
              </w:rPr>
            </w:rPrChange>
          </w:rPr>
          <w:t>y</w:t>
        </w:r>
      </w:ins>
    </w:p>
    <w:p w14:paraId="4678B22F" w14:textId="77777777" w:rsidR="00B96795" w:rsidRDefault="00B96795" w:rsidP="00B96795">
      <w:pPr>
        <w:pStyle w:val="BodyTextIndent"/>
        <w:keepNext/>
        <w:spacing w:before="120"/>
        <w:outlineLvl w:val="1"/>
        <w:rPr>
          <w:ins w:id="1344" w:author="miminguyenb@yahoo.com" w:date="2024-05-22T02:35:00Z" w16du:dateUtc="2024-05-22T09:35:00Z"/>
          <w:rFonts w:ascii="Calibri" w:hAnsi="Calibri"/>
          <w:sz w:val="22"/>
        </w:rPr>
      </w:pPr>
      <w:bookmarkStart w:id="1345" w:name="_Toc167241597"/>
      <w:bookmarkStart w:id="1346" w:name="_Toc167241846"/>
      <w:ins w:id="1347" w:author="miminguyenb@yahoo.com" w:date="2024-05-22T02:35:00Z" w16du:dateUtc="2024-05-22T09:35:00Z">
        <w:r>
          <w:rPr>
            <w:rFonts w:ascii="Calibri" w:hAnsi="Calibri"/>
            <w:sz w:val="22"/>
          </w:rPr>
          <w:t>Every functional, data, and nonfunctional requirement relates to use cases, as explained in Section 5. The use case ID will be bolded at the beginning of each requirement. This table shows the name of each correlating use case.</w:t>
        </w:r>
        <w:bookmarkEnd w:id="1345"/>
        <w:bookmarkEnd w:id="1346"/>
      </w:ins>
    </w:p>
    <w:p w14:paraId="1F587D15" w14:textId="77777777" w:rsidR="00B96795" w:rsidRDefault="00B96795" w:rsidP="00B96795">
      <w:pPr>
        <w:pStyle w:val="BodyTextIndent"/>
        <w:keepNext/>
        <w:spacing w:before="120"/>
        <w:ind w:left="720"/>
        <w:outlineLvl w:val="1"/>
        <w:rPr>
          <w:ins w:id="1348" w:author="miminguyenb@yahoo.com" w:date="2024-05-22T02:35:00Z" w16du:dateUtc="2024-05-22T09:35:00Z"/>
          <w:rFonts w:ascii="Calibri" w:hAnsi="Calibri"/>
          <w:sz w:val="22"/>
        </w:rPr>
      </w:pPr>
    </w:p>
    <w:tbl>
      <w:tblPr>
        <w:tblStyle w:val="TableGrid"/>
        <w:tblW w:w="0" w:type="auto"/>
        <w:tblInd w:w="720" w:type="dxa"/>
        <w:tblLook w:val="04A0" w:firstRow="1" w:lastRow="0" w:firstColumn="1" w:lastColumn="0" w:noHBand="0" w:noVBand="1"/>
      </w:tblPr>
      <w:tblGrid>
        <w:gridCol w:w="1885"/>
        <w:gridCol w:w="7465"/>
        <w:tblGridChange w:id="1349">
          <w:tblGrid>
            <w:gridCol w:w="1885"/>
            <w:gridCol w:w="7465"/>
          </w:tblGrid>
        </w:tblGridChange>
      </w:tblGrid>
      <w:tr w:rsidR="00B96795" w14:paraId="547A45E9" w14:textId="77777777" w:rsidTr="00033354">
        <w:trPr>
          <w:ins w:id="1350" w:author="miminguyenb@yahoo.com" w:date="2024-05-22T02:35:00Z" w16du:dateUtc="2024-05-22T09:35:00Z"/>
        </w:trPr>
        <w:tc>
          <w:tcPr>
            <w:tcW w:w="1885" w:type="dxa"/>
          </w:tcPr>
          <w:p w14:paraId="20C35776" w14:textId="77777777" w:rsidR="00B96795" w:rsidRPr="00033354" w:rsidRDefault="00B96795" w:rsidP="00033354">
            <w:pPr>
              <w:pStyle w:val="BodyTextIndent"/>
              <w:keepNext/>
              <w:spacing w:before="120"/>
              <w:ind w:left="0" w:firstLine="0"/>
              <w:outlineLvl w:val="1"/>
              <w:rPr>
                <w:ins w:id="1351" w:author="miminguyenb@yahoo.com" w:date="2024-05-22T02:35:00Z" w16du:dateUtc="2024-05-22T09:35:00Z"/>
                <w:rFonts w:ascii="Calibri" w:hAnsi="Calibri"/>
                <w:b/>
                <w:bCs/>
              </w:rPr>
            </w:pPr>
            <w:bookmarkStart w:id="1352" w:name="_Toc167241598"/>
            <w:bookmarkStart w:id="1353" w:name="_Toc167241847"/>
            <w:ins w:id="1354" w:author="miminguyenb@yahoo.com" w:date="2024-05-22T02:35:00Z" w16du:dateUtc="2024-05-22T09:35:00Z">
              <w:r>
                <w:rPr>
                  <w:rFonts w:ascii="Calibri" w:hAnsi="Calibri"/>
                  <w:b/>
                  <w:bCs/>
                </w:rPr>
                <w:t>Use Case ID:</w:t>
              </w:r>
              <w:bookmarkEnd w:id="1352"/>
              <w:bookmarkEnd w:id="1353"/>
            </w:ins>
          </w:p>
        </w:tc>
        <w:tc>
          <w:tcPr>
            <w:tcW w:w="7465" w:type="dxa"/>
          </w:tcPr>
          <w:p w14:paraId="00FF12A0" w14:textId="77777777" w:rsidR="00B96795" w:rsidRPr="00033354" w:rsidRDefault="00B96795" w:rsidP="00033354">
            <w:pPr>
              <w:pStyle w:val="BodyTextIndent"/>
              <w:keepNext/>
              <w:spacing w:before="120"/>
              <w:ind w:left="0" w:firstLine="0"/>
              <w:outlineLvl w:val="1"/>
              <w:rPr>
                <w:ins w:id="1355" w:author="miminguyenb@yahoo.com" w:date="2024-05-22T02:35:00Z" w16du:dateUtc="2024-05-22T09:35:00Z"/>
                <w:rFonts w:ascii="Calibri" w:hAnsi="Calibri"/>
                <w:b/>
                <w:bCs/>
              </w:rPr>
            </w:pPr>
            <w:bookmarkStart w:id="1356" w:name="_Toc167241599"/>
            <w:bookmarkStart w:id="1357" w:name="_Toc167241848"/>
            <w:ins w:id="1358" w:author="miminguyenb@yahoo.com" w:date="2024-05-22T02:35:00Z" w16du:dateUtc="2024-05-22T09:35:00Z">
              <w:r>
                <w:rPr>
                  <w:rFonts w:ascii="Calibri" w:hAnsi="Calibri"/>
                  <w:b/>
                  <w:bCs/>
                </w:rPr>
                <w:t>Use Case Name:</w:t>
              </w:r>
              <w:bookmarkEnd w:id="1356"/>
              <w:bookmarkEnd w:id="1357"/>
            </w:ins>
          </w:p>
        </w:tc>
      </w:tr>
      <w:tr w:rsidR="00B96795" w14:paraId="7B96449F" w14:textId="77777777" w:rsidTr="00033354">
        <w:trPr>
          <w:ins w:id="1359" w:author="miminguyenb@yahoo.com" w:date="2024-05-22T02:35:00Z" w16du:dateUtc="2024-05-22T09:35:00Z"/>
        </w:trPr>
        <w:tc>
          <w:tcPr>
            <w:tcW w:w="1885" w:type="dxa"/>
          </w:tcPr>
          <w:p w14:paraId="71D8E7EA" w14:textId="77777777" w:rsidR="00B96795" w:rsidRPr="00033354" w:rsidRDefault="00B96795" w:rsidP="00033354">
            <w:pPr>
              <w:pStyle w:val="BodyTextIndent"/>
              <w:keepNext/>
              <w:spacing w:before="120"/>
              <w:ind w:left="0" w:firstLine="0"/>
              <w:outlineLvl w:val="1"/>
              <w:rPr>
                <w:ins w:id="1360" w:author="miminguyenb@yahoo.com" w:date="2024-05-22T02:35:00Z" w16du:dateUtc="2024-05-22T09:35:00Z"/>
                <w:rFonts w:ascii="Calibri" w:hAnsi="Calibri"/>
                <w:sz w:val="22"/>
                <w:szCs w:val="22"/>
              </w:rPr>
            </w:pPr>
            <w:bookmarkStart w:id="1361" w:name="_Toc167241600"/>
            <w:bookmarkStart w:id="1362" w:name="_Toc167241849"/>
            <w:ins w:id="1363" w:author="miminguyenb@yahoo.com" w:date="2024-05-22T02:35:00Z" w16du:dateUtc="2024-05-22T09:35:00Z">
              <w:r>
                <w:rPr>
                  <w:rFonts w:ascii="Calibri" w:hAnsi="Calibri"/>
                  <w:sz w:val="22"/>
                  <w:szCs w:val="22"/>
                </w:rPr>
                <w:t>UC-1</w:t>
              </w:r>
              <w:bookmarkEnd w:id="1361"/>
              <w:bookmarkEnd w:id="1362"/>
            </w:ins>
          </w:p>
        </w:tc>
        <w:tc>
          <w:tcPr>
            <w:tcW w:w="7465" w:type="dxa"/>
          </w:tcPr>
          <w:p w14:paraId="2945F35F" w14:textId="5579E4BC" w:rsidR="00B96795" w:rsidRPr="00033354" w:rsidRDefault="00B96795" w:rsidP="00033354">
            <w:pPr>
              <w:pStyle w:val="BodyTextIndent"/>
              <w:keepNext/>
              <w:spacing w:before="120"/>
              <w:ind w:left="0" w:firstLine="0"/>
              <w:outlineLvl w:val="1"/>
              <w:rPr>
                <w:ins w:id="1364" w:author="miminguyenb@yahoo.com" w:date="2024-05-22T02:35:00Z" w16du:dateUtc="2024-05-22T09:35:00Z"/>
                <w:rFonts w:ascii="Calibri" w:hAnsi="Calibri"/>
                <w:sz w:val="22"/>
                <w:szCs w:val="22"/>
              </w:rPr>
            </w:pPr>
            <w:bookmarkStart w:id="1365" w:name="_Toc167241601"/>
            <w:bookmarkStart w:id="1366" w:name="_Toc167241850"/>
            <w:ins w:id="1367" w:author="miminguyenb@yahoo.com" w:date="2024-05-22T02:35:00Z" w16du:dateUtc="2024-05-22T09:35:00Z">
              <w:r>
                <w:rPr>
                  <w:rFonts w:ascii="Calibri" w:hAnsi="Calibri"/>
                  <w:sz w:val="22"/>
                  <w:szCs w:val="22"/>
                </w:rPr>
                <w:t xml:space="preserve">Normal Usage of </w:t>
              </w:r>
            </w:ins>
            <w:ins w:id="1368" w:author="miminguyenb@yahoo.com" w:date="2024-05-22T03:07:00Z" w16du:dateUtc="2024-05-22T10:07:00Z">
              <w:r w:rsidR="002E3DEA">
                <w:rPr>
                  <w:rFonts w:ascii="Calibri" w:hAnsi="Calibri"/>
                  <w:sz w:val="22"/>
                  <w:szCs w:val="22"/>
                </w:rPr>
                <w:t xml:space="preserve">the </w:t>
              </w:r>
            </w:ins>
            <w:ins w:id="1369" w:author="miminguyenb@yahoo.com" w:date="2024-05-22T02:35:00Z" w16du:dateUtc="2024-05-22T09:35:00Z">
              <w:r>
                <w:rPr>
                  <w:rFonts w:ascii="Calibri" w:hAnsi="Calibri"/>
                  <w:sz w:val="22"/>
                  <w:szCs w:val="22"/>
                </w:rPr>
                <w:t>App</w:t>
              </w:r>
              <w:bookmarkEnd w:id="1365"/>
              <w:bookmarkEnd w:id="1366"/>
            </w:ins>
          </w:p>
        </w:tc>
      </w:tr>
      <w:tr w:rsidR="00B96795" w14:paraId="21D9FB72" w14:textId="77777777" w:rsidTr="00033354">
        <w:trPr>
          <w:ins w:id="1370" w:author="miminguyenb@yahoo.com" w:date="2024-05-22T02:35:00Z" w16du:dateUtc="2024-05-22T09:35:00Z"/>
        </w:trPr>
        <w:tc>
          <w:tcPr>
            <w:tcW w:w="1885" w:type="dxa"/>
          </w:tcPr>
          <w:p w14:paraId="4ED3820B" w14:textId="77777777" w:rsidR="00B96795" w:rsidRPr="00033354" w:rsidRDefault="00B96795" w:rsidP="00033354">
            <w:pPr>
              <w:pStyle w:val="BodyTextIndent"/>
              <w:keepNext/>
              <w:spacing w:before="120"/>
              <w:ind w:left="0" w:firstLine="0"/>
              <w:outlineLvl w:val="1"/>
              <w:rPr>
                <w:ins w:id="1371" w:author="miminguyenb@yahoo.com" w:date="2024-05-22T02:35:00Z" w16du:dateUtc="2024-05-22T09:35:00Z"/>
                <w:rFonts w:ascii="Calibri" w:hAnsi="Calibri"/>
                <w:sz w:val="22"/>
                <w:szCs w:val="22"/>
              </w:rPr>
            </w:pPr>
            <w:bookmarkStart w:id="1372" w:name="_Toc167241602"/>
            <w:bookmarkStart w:id="1373" w:name="_Toc167241851"/>
            <w:ins w:id="1374" w:author="miminguyenb@yahoo.com" w:date="2024-05-22T02:35:00Z" w16du:dateUtc="2024-05-22T09:35:00Z">
              <w:r>
                <w:rPr>
                  <w:rFonts w:ascii="Calibri" w:hAnsi="Calibri"/>
                  <w:sz w:val="22"/>
                  <w:szCs w:val="22"/>
                </w:rPr>
                <w:t>UC-2</w:t>
              </w:r>
              <w:bookmarkEnd w:id="1372"/>
              <w:bookmarkEnd w:id="1373"/>
            </w:ins>
          </w:p>
        </w:tc>
        <w:tc>
          <w:tcPr>
            <w:tcW w:w="7465" w:type="dxa"/>
          </w:tcPr>
          <w:p w14:paraId="2330CA9F" w14:textId="77777777" w:rsidR="00B96795" w:rsidRPr="00033354" w:rsidRDefault="00B96795" w:rsidP="00033354">
            <w:pPr>
              <w:pStyle w:val="BodyTextIndent"/>
              <w:keepNext/>
              <w:spacing w:before="120"/>
              <w:ind w:left="0" w:firstLine="0"/>
              <w:outlineLvl w:val="1"/>
              <w:rPr>
                <w:ins w:id="1375" w:author="miminguyenb@yahoo.com" w:date="2024-05-22T02:35:00Z" w16du:dateUtc="2024-05-22T09:35:00Z"/>
                <w:rFonts w:ascii="Calibri" w:hAnsi="Calibri"/>
                <w:sz w:val="22"/>
                <w:szCs w:val="22"/>
              </w:rPr>
            </w:pPr>
            <w:bookmarkStart w:id="1376" w:name="_Toc167241603"/>
            <w:bookmarkStart w:id="1377" w:name="_Toc167241852"/>
            <w:ins w:id="1378" w:author="miminguyenb@yahoo.com" w:date="2024-05-22T02:35:00Z" w16du:dateUtc="2024-05-22T09:35:00Z">
              <w:r>
                <w:rPr>
                  <w:rFonts w:ascii="Calibri" w:hAnsi="Calibri"/>
                  <w:sz w:val="22"/>
                  <w:szCs w:val="22"/>
                </w:rPr>
                <w:t>Initial Log Into App</w:t>
              </w:r>
              <w:bookmarkEnd w:id="1376"/>
              <w:bookmarkEnd w:id="1377"/>
            </w:ins>
          </w:p>
        </w:tc>
      </w:tr>
      <w:tr w:rsidR="00B96795" w14:paraId="785D9310" w14:textId="77777777" w:rsidTr="00033354">
        <w:trPr>
          <w:ins w:id="1379" w:author="miminguyenb@yahoo.com" w:date="2024-05-22T02:35:00Z" w16du:dateUtc="2024-05-22T09:35:00Z"/>
        </w:trPr>
        <w:tc>
          <w:tcPr>
            <w:tcW w:w="1885" w:type="dxa"/>
          </w:tcPr>
          <w:p w14:paraId="42901B68" w14:textId="77777777" w:rsidR="00B96795" w:rsidRPr="00033354" w:rsidRDefault="00B96795" w:rsidP="00033354">
            <w:pPr>
              <w:pStyle w:val="BodyTextIndent"/>
              <w:keepNext/>
              <w:spacing w:before="120"/>
              <w:ind w:left="0" w:firstLine="0"/>
              <w:outlineLvl w:val="1"/>
              <w:rPr>
                <w:ins w:id="1380" w:author="miminguyenb@yahoo.com" w:date="2024-05-22T02:35:00Z" w16du:dateUtc="2024-05-22T09:35:00Z"/>
                <w:rFonts w:ascii="Calibri" w:hAnsi="Calibri"/>
                <w:sz w:val="22"/>
                <w:szCs w:val="22"/>
              </w:rPr>
            </w:pPr>
            <w:bookmarkStart w:id="1381" w:name="_Toc167241604"/>
            <w:bookmarkStart w:id="1382" w:name="_Toc167241853"/>
            <w:ins w:id="1383" w:author="miminguyenb@yahoo.com" w:date="2024-05-22T02:35:00Z" w16du:dateUtc="2024-05-22T09:35:00Z">
              <w:r>
                <w:rPr>
                  <w:rFonts w:ascii="Calibri" w:hAnsi="Calibri"/>
                  <w:sz w:val="22"/>
                  <w:szCs w:val="22"/>
                </w:rPr>
                <w:t>UC-3</w:t>
              </w:r>
              <w:bookmarkEnd w:id="1381"/>
              <w:bookmarkEnd w:id="1382"/>
            </w:ins>
          </w:p>
        </w:tc>
        <w:tc>
          <w:tcPr>
            <w:tcW w:w="7465" w:type="dxa"/>
          </w:tcPr>
          <w:p w14:paraId="2D783A33" w14:textId="77777777" w:rsidR="00B96795" w:rsidRPr="00033354" w:rsidRDefault="00B96795" w:rsidP="00033354">
            <w:pPr>
              <w:pStyle w:val="BodyTextIndent"/>
              <w:keepNext/>
              <w:spacing w:before="120"/>
              <w:ind w:left="0" w:firstLine="0"/>
              <w:outlineLvl w:val="1"/>
              <w:rPr>
                <w:ins w:id="1384" w:author="miminguyenb@yahoo.com" w:date="2024-05-22T02:35:00Z" w16du:dateUtc="2024-05-22T09:35:00Z"/>
                <w:rFonts w:ascii="Calibri" w:hAnsi="Calibri"/>
                <w:sz w:val="22"/>
                <w:szCs w:val="22"/>
              </w:rPr>
            </w:pPr>
            <w:bookmarkStart w:id="1385" w:name="_Toc167241605"/>
            <w:bookmarkStart w:id="1386" w:name="_Toc167241854"/>
            <w:ins w:id="1387" w:author="miminguyenb@yahoo.com" w:date="2024-05-22T02:35:00Z" w16du:dateUtc="2024-05-22T09:35:00Z">
              <w:r>
                <w:rPr>
                  <w:rFonts w:ascii="Calibri" w:hAnsi="Calibri"/>
                  <w:sz w:val="22"/>
                  <w:szCs w:val="22"/>
                </w:rPr>
                <w:t>Use Saved Addresses</w:t>
              </w:r>
              <w:bookmarkEnd w:id="1385"/>
              <w:bookmarkEnd w:id="1386"/>
            </w:ins>
          </w:p>
        </w:tc>
      </w:tr>
      <w:tr w:rsidR="00B96795" w14:paraId="2505847B" w14:textId="77777777" w:rsidTr="00033354">
        <w:trPr>
          <w:ins w:id="1388" w:author="miminguyenb@yahoo.com" w:date="2024-05-22T02:35:00Z" w16du:dateUtc="2024-05-22T09:35:00Z"/>
        </w:trPr>
        <w:tc>
          <w:tcPr>
            <w:tcW w:w="1885" w:type="dxa"/>
          </w:tcPr>
          <w:p w14:paraId="38DFB32A" w14:textId="77777777" w:rsidR="00B96795" w:rsidRPr="00033354" w:rsidRDefault="00B96795" w:rsidP="00033354">
            <w:pPr>
              <w:pStyle w:val="BodyTextIndent"/>
              <w:keepNext/>
              <w:spacing w:before="120"/>
              <w:ind w:left="0" w:firstLine="0"/>
              <w:outlineLvl w:val="1"/>
              <w:rPr>
                <w:ins w:id="1389" w:author="miminguyenb@yahoo.com" w:date="2024-05-22T02:35:00Z" w16du:dateUtc="2024-05-22T09:35:00Z"/>
                <w:rFonts w:ascii="Calibri" w:hAnsi="Calibri"/>
                <w:sz w:val="22"/>
                <w:szCs w:val="22"/>
              </w:rPr>
            </w:pPr>
            <w:bookmarkStart w:id="1390" w:name="_Toc167241606"/>
            <w:bookmarkStart w:id="1391" w:name="_Toc167241855"/>
            <w:ins w:id="1392" w:author="miminguyenb@yahoo.com" w:date="2024-05-22T02:35:00Z" w16du:dateUtc="2024-05-22T09:35:00Z">
              <w:r>
                <w:rPr>
                  <w:rFonts w:ascii="Calibri" w:hAnsi="Calibri"/>
                  <w:sz w:val="22"/>
                  <w:szCs w:val="22"/>
                </w:rPr>
                <w:t>UC-4</w:t>
              </w:r>
              <w:bookmarkEnd w:id="1390"/>
              <w:bookmarkEnd w:id="1391"/>
            </w:ins>
          </w:p>
        </w:tc>
        <w:tc>
          <w:tcPr>
            <w:tcW w:w="7465" w:type="dxa"/>
          </w:tcPr>
          <w:p w14:paraId="78E930E4" w14:textId="77777777" w:rsidR="00B96795" w:rsidRPr="00033354" w:rsidRDefault="00B96795" w:rsidP="00033354">
            <w:pPr>
              <w:pStyle w:val="BodyTextIndent"/>
              <w:keepNext/>
              <w:spacing w:before="120"/>
              <w:ind w:left="0" w:firstLine="0"/>
              <w:outlineLvl w:val="1"/>
              <w:rPr>
                <w:ins w:id="1393" w:author="miminguyenb@yahoo.com" w:date="2024-05-22T02:35:00Z" w16du:dateUtc="2024-05-22T09:35:00Z"/>
                <w:rFonts w:ascii="Calibri" w:hAnsi="Calibri"/>
                <w:sz w:val="22"/>
                <w:szCs w:val="22"/>
              </w:rPr>
            </w:pPr>
            <w:bookmarkStart w:id="1394" w:name="_Toc167241607"/>
            <w:bookmarkStart w:id="1395" w:name="_Toc167241856"/>
            <w:ins w:id="1396" w:author="miminguyenb@yahoo.com" w:date="2024-05-22T02:35:00Z" w16du:dateUtc="2024-05-22T09:35:00Z">
              <w:r>
                <w:rPr>
                  <w:rFonts w:ascii="Calibri" w:hAnsi="Calibri"/>
                  <w:sz w:val="22"/>
                  <w:szCs w:val="22"/>
                </w:rPr>
                <w:t>Use Random Addresses</w:t>
              </w:r>
              <w:bookmarkEnd w:id="1394"/>
              <w:bookmarkEnd w:id="1395"/>
            </w:ins>
          </w:p>
        </w:tc>
      </w:tr>
      <w:tr w:rsidR="00B96795" w14:paraId="13D20982" w14:textId="77777777" w:rsidTr="00033354">
        <w:trPr>
          <w:ins w:id="1397" w:author="miminguyenb@yahoo.com" w:date="2024-05-22T02:35:00Z" w16du:dateUtc="2024-05-22T09:35:00Z"/>
        </w:trPr>
        <w:tc>
          <w:tcPr>
            <w:tcW w:w="1885" w:type="dxa"/>
          </w:tcPr>
          <w:p w14:paraId="5FB81AA7" w14:textId="77777777" w:rsidR="00B96795" w:rsidRPr="00033354" w:rsidRDefault="00B96795" w:rsidP="00033354">
            <w:pPr>
              <w:pStyle w:val="BodyTextIndent"/>
              <w:keepNext/>
              <w:spacing w:before="120"/>
              <w:ind w:left="0" w:firstLine="0"/>
              <w:outlineLvl w:val="1"/>
              <w:rPr>
                <w:ins w:id="1398" w:author="miminguyenb@yahoo.com" w:date="2024-05-22T02:35:00Z" w16du:dateUtc="2024-05-22T09:35:00Z"/>
                <w:rFonts w:ascii="Calibri" w:hAnsi="Calibri"/>
                <w:sz w:val="22"/>
                <w:szCs w:val="22"/>
              </w:rPr>
            </w:pPr>
            <w:bookmarkStart w:id="1399" w:name="_Toc167241608"/>
            <w:bookmarkStart w:id="1400" w:name="_Toc167241857"/>
            <w:ins w:id="1401" w:author="miminguyenb@yahoo.com" w:date="2024-05-22T02:35:00Z" w16du:dateUtc="2024-05-22T09:35:00Z">
              <w:r>
                <w:rPr>
                  <w:rFonts w:ascii="Calibri" w:hAnsi="Calibri"/>
                  <w:sz w:val="22"/>
                  <w:szCs w:val="22"/>
                </w:rPr>
                <w:t>UC-5</w:t>
              </w:r>
              <w:bookmarkEnd w:id="1399"/>
              <w:bookmarkEnd w:id="1400"/>
            </w:ins>
          </w:p>
        </w:tc>
        <w:tc>
          <w:tcPr>
            <w:tcW w:w="7465" w:type="dxa"/>
          </w:tcPr>
          <w:p w14:paraId="34E36CCF" w14:textId="77777777" w:rsidR="00B96795" w:rsidRPr="00033354" w:rsidRDefault="00B96795" w:rsidP="00033354">
            <w:pPr>
              <w:pStyle w:val="BodyTextIndent"/>
              <w:keepNext/>
              <w:spacing w:before="120"/>
              <w:ind w:left="0" w:firstLine="0"/>
              <w:outlineLvl w:val="1"/>
              <w:rPr>
                <w:ins w:id="1402" w:author="miminguyenb@yahoo.com" w:date="2024-05-22T02:35:00Z" w16du:dateUtc="2024-05-22T09:35:00Z"/>
                <w:rFonts w:ascii="Calibri" w:hAnsi="Calibri"/>
                <w:sz w:val="22"/>
                <w:szCs w:val="22"/>
              </w:rPr>
            </w:pPr>
            <w:bookmarkStart w:id="1403" w:name="_Toc167241609"/>
            <w:bookmarkStart w:id="1404" w:name="_Toc167241858"/>
            <w:ins w:id="1405" w:author="miminguyenb@yahoo.com" w:date="2024-05-22T02:35:00Z" w16du:dateUtc="2024-05-22T09:35:00Z">
              <w:r>
                <w:rPr>
                  <w:rFonts w:ascii="Calibri" w:hAnsi="Calibri"/>
                  <w:sz w:val="22"/>
                  <w:szCs w:val="22"/>
                </w:rPr>
                <w:t>Show ADA Accessible Rooms and Elevators</w:t>
              </w:r>
              <w:bookmarkEnd w:id="1403"/>
              <w:bookmarkEnd w:id="1404"/>
            </w:ins>
          </w:p>
        </w:tc>
      </w:tr>
      <w:tr w:rsidR="00B96795" w14:paraId="1BE4436D" w14:textId="77777777" w:rsidTr="00033354">
        <w:trPr>
          <w:ins w:id="1406" w:author="miminguyenb@yahoo.com" w:date="2024-05-22T02:35:00Z" w16du:dateUtc="2024-05-22T09:35:00Z"/>
        </w:trPr>
        <w:tc>
          <w:tcPr>
            <w:tcW w:w="1885" w:type="dxa"/>
          </w:tcPr>
          <w:p w14:paraId="7BC37E90" w14:textId="77777777" w:rsidR="00B96795" w:rsidRPr="00033354" w:rsidRDefault="00B96795" w:rsidP="00033354">
            <w:pPr>
              <w:pStyle w:val="BodyTextIndent"/>
              <w:keepNext/>
              <w:spacing w:before="120"/>
              <w:ind w:left="0" w:firstLine="0"/>
              <w:outlineLvl w:val="1"/>
              <w:rPr>
                <w:ins w:id="1407" w:author="miminguyenb@yahoo.com" w:date="2024-05-22T02:35:00Z" w16du:dateUtc="2024-05-22T09:35:00Z"/>
                <w:rFonts w:ascii="Calibri" w:hAnsi="Calibri"/>
                <w:sz w:val="22"/>
                <w:szCs w:val="22"/>
              </w:rPr>
            </w:pPr>
            <w:bookmarkStart w:id="1408" w:name="_Toc167241610"/>
            <w:bookmarkStart w:id="1409" w:name="_Toc167241859"/>
            <w:ins w:id="1410" w:author="miminguyenb@yahoo.com" w:date="2024-05-22T02:35:00Z" w16du:dateUtc="2024-05-22T09:35:00Z">
              <w:r>
                <w:rPr>
                  <w:rFonts w:ascii="Calibri" w:hAnsi="Calibri"/>
                  <w:sz w:val="22"/>
                  <w:szCs w:val="22"/>
                </w:rPr>
                <w:t>UC-6</w:t>
              </w:r>
              <w:bookmarkEnd w:id="1408"/>
              <w:bookmarkEnd w:id="1409"/>
            </w:ins>
          </w:p>
        </w:tc>
        <w:tc>
          <w:tcPr>
            <w:tcW w:w="7465" w:type="dxa"/>
          </w:tcPr>
          <w:p w14:paraId="15DB5F50" w14:textId="77777777" w:rsidR="00B96795" w:rsidRPr="00033354" w:rsidRDefault="00B96795" w:rsidP="00033354">
            <w:pPr>
              <w:pStyle w:val="BodyTextIndent"/>
              <w:keepNext/>
              <w:spacing w:before="120"/>
              <w:ind w:left="0" w:firstLine="0"/>
              <w:outlineLvl w:val="1"/>
              <w:rPr>
                <w:ins w:id="1411" w:author="miminguyenb@yahoo.com" w:date="2024-05-22T02:35:00Z" w16du:dateUtc="2024-05-22T09:35:00Z"/>
                <w:rFonts w:ascii="Calibri" w:hAnsi="Calibri"/>
                <w:sz w:val="22"/>
                <w:szCs w:val="22"/>
              </w:rPr>
            </w:pPr>
            <w:bookmarkStart w:id="1412" w:name="_Toc167241611"/>
            <w:bookmarkStart w:id="1413" w:name="_Toc167241860"/>
            <w:ins w:id="1414" w:author="miminguyenb@yahoo.com" w:date="2024-05-22T02:35:00Z" w16du:dateUtc="2024-05-22T09:35:00Z">
              <w:r>
                <w:rPr>
                  <w:rFonts w:ascii="Calibri" w:hAnsi="Calibri"/>
                  <w:sz w:val="22"/>
                  <w:szCs w:val="22"/>
                </w:rPr>
                <w:t>Save Addresses</w:t>
              </w:r>
              <w:bookmarkEnd w:id="1412"/>
              <w:bookmarkEnd w:id="1413"/>
            </w:ins>
          </w:p>
        </w:tc>
      </w:tr>
      <w:tr w:rsidR="00B96795" w14:paraId="57D67848" w14:textId="77777777" w:rsidTr="00033354">
        <w:trPr>
          <w:ins w:id="1415" w:author="miminguyenb@yahoo.com" w:date="2024-05-22T02:35:00Z" w16du:dateUtc="2024-05-22T09:35:00Z"/>
        </w:trPr>
        <w:tc>
          <w:tcPr>
            <w:tcW w:w="1885" w:type="dxa"/>
          </w:tcPr>
          <w:p w14:paraId="1EFB6B64" w14:textId="77777777" w:rsidR="00B96795" w:rsidRPr="00033354" w:rsidRDefault="00B96795" w:rsidP="00033354">
            <w:pPr>
              <w:pStyle w:val="BodyTextIndent"/>
              <w:keepNext/>
              <w:spacing w:before="120"/>
              <w:ind w:left="0" w:firstLine="0"/>
              <w:outlineLvl w:val="1"/>
              <w:rPr>
                <w:ins w:id="1416" w:author="miminguyenb@yahoo.com" w:date="2024-05-22T02:35:00Z" w16du:dateUtc="2024-05-22T09:35:00Z"/>
                <w:rFonts w:ascii="Calibri" w:hAnsi="Calibri"/>
                <w:sz w:val="22"/>
                <w:szCs w:val="22"/>
              </w:rPr>
            </w:pPr>
            <w:bookmarkStart w:id="1417" w:name="_Toc167241612"/>
            <w:bookmarkStart w:id="1418" w:name="_Toc167241861"/>
            <w:ins w:id="1419" w:author="miminguyenb@yahoo.com" w:date="2024-05-22T02:35:00Z" w16du:dateUtc="2024-05-22T09:35:00Z">
              <w:r>
                <w:rPr>
                  <w:rFonts w:ascii="Calibri" w:hAnsi="Calibri"/>
                  <w:sz w:val="22"/>
                  <w:szCs w:val="22"/>
                </w:rPr>
                <w:t>UC-7</w:t>
              </w:r>
              <w:bookmarkEnd w:id="1417"/>
              <w:bookmarkEnd w:id="1418"/>
            </w:ins>
          </w:p>
        </w:tc>
        <w:tc>
          <w:tcPr>
            <w:tcW w:w="7465" w:type="dxa"/>
          </w:tcPr>
          <w:p w14:paraId="2E53970C" w14:textId="77777777" w:rsidR="00B96795" w:rsidRPr="00033354" w:rsidRDefault="00B96795" w:rsidP="00033354">
            <w:pPr>
              <w:pStyle w:val="BodyTextIndent"/>
              <w:keepNext/>
              <w:spacing w:before="120"/>
              <w:ind w:left="0" w:firstLine="0"/>
              <w:outlineLvl w:val="1"/>
              <w:rPr>
                <w:ins w:id="1420" w:author="miminguyenb@yahoo.com" w:date="2024-05-22T02:35:00Z" w16du:dateUtc="2024-05-22T09:35:00Z"/>
                <w:rFonts w:ascii="Calibri" w:hAnsi="Calibri"/>
                <w:sz w:val="22"/>
                <w:szCs w:val="22"/>
              </w:rPr>
            </w:pPr>
            <w:bookmarkStart w:id="1421" w:name="_Toc167241613"/>
            <w:bookmarkStart w:id="1422" w:name="_Toc167241862"/>
            <w:ins w:id="1423" w:author="miminguyenb@yahoo.com" w:date="2024-05-22T02:35:00Z" w16du:dateUtc="2024-05-22T09:35:00Z">
              <w:r>
                <w:rPr>
                  <w:rFonts w:ascii="Calibri" w:hAnsi="Calibri"/>
                  <w:sz w:val="22"/>
                  <w:szCs w:val="22"/>
                </w:rPr>
                <w:t>Choose/Change ADA Type of Path</w:t>
              </w:r>
              <w:bookmarkEnd w:id="1421"/>
              <w:bookmarkEnd w:id="1422"/>
            </w:ins>
          </w:p>
        </w:tc>
      </w:tr>
      <w:tr w:rsidR="00B96795" w14:paraId="7ADD5177" w14:textId="77777777" w:rsidTr="00033354">
        <w:trPr>
          <w:ins w:id="1424" w:author="miminguyenb@yahoo.com" w:date="2024-05-22T02:35:00Z" w16du:dateUtc="2024-05-22T09:35:00Z"/>
        </w:trPr>
        <w:tc>
          <w:tcPr>
            <w:tcW w:w="1885" w:type="dxa"/>
          </w:tcPr>
          <w:p w14:paraId="59D14296" w14:textId="77777777" w:rsidR="00B96795" w:rsidRDefault="00B96795" w:rsidP="00033354">
            <w:pPr>
              <w:pStyle w:val="BodyTextIndent"/>
              <w:keepNext/>
              <w:spacing w:before="120"/>
              <w:ind w:left="0" w:firstLine="0"/>
              <w:outlineLvl w:val="1"/>
              <w:rPr>
                <w:ins w:id="1425" w:author="miminguyenb@yahoo.com" w:date="2024-05-22T02:35:00Z" w16du:dateUtc="2024-05-22T09:35:00Z"/>
                <w:rFonts w:ascii="Calibri" w:hAnsi="Calibri"/>
                <w:sz w:val="22"/>
                <w:szCs w:val="22"/>
              </w:rPr>
            </w:pPr>
            <w:bookmarkStart w:id="1426" w:name="_Toc167241614"/>
            <w:bookmarkStart w:id="1427" w:name="_Toc167241863"/>
            <w:ins w:id="1428" w:author="miminguyenb@yahoo.com" w:date="2024-05-22T02:35:00Z" w16du:dateUtc="2024-05-22T09:35:00Z">
              <w:r>
                <w:rPr>
                  <w:rFonts w:ascii="Calibri" w:hAnsi="Calibri"/>
                  <w:sz w:val="22"/>
                  <w:szCs w:val="22"/>
                </w:rPr>
                <w:t>UC-8</w:t>
              </w:r>
              <w:bookmarkEnd w:id="1426"/>
              <w:bookmarkEnd w:id="1427"/>
            </w:ins>
          </w:p>
        </w:tc>
        <w:tc>
          <w:tcPr>
            <w:tcW w:w="7465" w:type="dxa"/>
          </w:tcPr>
          <w:p w14:paraId="4BF46BED" w14:textId="77777777" w:rsidR="00B96795" w:rsidRPr="008024A9" w:rsidRDefault="00B96795" w:rsidP="00033354">
            <w:pPr>
              <w:pStyle w:val="BodyTextIndent"/>
              <w:keepNext/>
              <w:spacing w:before="120"/>
              <w:ind w:left="0" w:firstLine="0"/>
              <w:outlineLvl w:val="1"/>
              <w:rPr>
                <w:ins w:id="1429" w:author="miminguyenb@yahoo.com" w:date="2024-05-22T02:35:00Z" w16du:dateUtc="2024-05-22T09:35:00Z"/>
                <w:rFonts w:ascii="Calibri" w:hAnsi="Calibri"/>
                <w:sz w:val="22"/>
                <w:szCs w:val="22"/>
              </w:rPr>
            </w:pPr>
            <w:bookmarkStart w:id="1430" w:name="_Toc167241615"/>
            <w:bookmarkStart w:id="1431" w:name="_Toc167241864"/>
            <w:ins w:id="1432" w:author="miminguyenb@yahoo.com" w:date="2024-05-22T02:35:00Z" w16du:dateUtc="2024-05-22T09:35:00Z">
              <w:r>
                <w:rPr>
                  <w:rFonts w:ascii="Calibri" w:hAnsi="Calibri"/>
                  <w:sz w:val="22"/>
                  <w:szCs w:val="22"/>
                </w:rPr>
                <w:t>Show ADA Warnings</w:t>
              </w:r>
              <w:bookmarkEnd w:id="1430"/>
              <w:bookmarkEnd w:id="1431"/>
            </w:ins>
          </w:p>
        </w:tc>
      </w:tr>
      <w:tr w:rsidR="00B96795" w14:paraId="1598C3D9" w14:textId="77777777" w:rsidTr="00033354">
        <w:trPr>
          <w:ins w:id="1433" w:author="miminguyenb@yahoo.com" w:date="2024-05-22T02:35:00Z" w16du:dateUtc="2024-05-22T09:35:00Z"/>
        </w:trPr>
        <w:tc>
          <w:tcPr>
            <w:tcW w:w="1885" w:type="dxa"/>
          </w:tcPr>
          <w:p w14:paraId="178B316D" w14:textId="77777777" w:rsidR="00B96795" w:rsidRDefault="00B96795" w:rsidP="00033354">
            <w:pPr>
              <w:pStyle w:val="BodyTextIndent"/>
              <w:keepNext/>
              <w:spacing w:before="120"/>
              <w:ind w:left="0" w:firstLine="0"/>
              <w:outlineLvl w:val="1"/>
              <w:rPr>
                <w:ins w:id="1434" w:author="miminguyenb@yahoo.com" w:date="2024-05-22T02:35:00Z" w16du:dateUtc="2024-05-22T09:35:00Z"/>
                <w:rFonts w:ascii="Calibri" w:hAnsi="Calibri"/>
                <w:sz w:val="22"/>
                <w:szCs w:val="22"/>
              </w:rPr>
            </w:pPr>
            <w:bookmarkStart w:id="1435" w:name="_Toc167241616"/>
            <w:bookmarkStart w:id="1436" w:name="_Toc167241865"/>
            <w:ins w:id="1437" w:author="miminguyenb@yahoo.com" w:date="2024-05-22T02:35:00Z" w16du:dateUtc="2024-05-22T09:35:00Z">
              <w:r>
                <w:rPr>
                  <w:rFonts w:ascii="Calibri" w:hAnsi="Calibri"/>
                  <w:sz w:val="22"/>
                  <w:szCs w:val="22"/>
                </w:rPr>
                <w:t>UC-9</w:t>
              </w:r>
              <w:bookmarkEnd w:id="1435"/>
              <w:bookmarkEnd w:id="1436"/>
            </w:ins>
          </w:p>
        </w:tc>
        <w:tc>
          <w:tcPr>
            <w:tcW w:w="7465" w:type="dxa"/>
          </w:tcPr>
          <w:p w14:paraId="51F3EB5A" w14:textId="77777777" w:rsidR="00B96795" w:rsidRPr="008024A9" w:rsidRDefault="00B96795" w:rsidP="00033354">
            <w:pPr>
              <w:pStyle w:val="BodyTextIndent"/>
              <w:keepNext/>
              <w:spacing w:before="120"/>
              <w:ind w:left="0" w:firstLine="0"/>
              <w:outlineLvl w:val="1"/>
              <w:rPr>
                <w:ins w:id="1438" w:author="miminguyenb@yahoo.com" w:date="2024-05-22T02:35:00Z" w16du:dateUtc="2024-05-22T09:35:00Z"/>
                <w:rFonts w:ascii="Calibri" w:hAnsi="Calibri"/>
                <w:sz w:val="22"/>
                <w:szCs w:val="22"/>
              </w:rPr>
            </w:pPr>
            <w:bookmarkStart w:id="1439" w:name="_Toc167241617"/>
            <w:bookmarkStart w:id="1440" w:name="_Toc167241866"/>
            <w:ins w:id="1441" w:author="miminguyenb@yahoo.com" w:date="2024-05-22T02:35:00Z" w16du:dateUtc="2024-05-22T09:35:00Z">
              <w:r>
                <w:rPr>
                  <w:rFonts w:ascii="Calibri" w:hAnsi="Calibri"/>
                  <w:sz w:val="22"/>
                  <w:szCs w:val="22"/>
                </w:rPr>
                <w:t>Route to Destination</w:t>
              </w:r>
              <w:bookmarkEnd w:id="1439"/>
              <w:bookmarkEnd w:id="1440"/>
            </w:ins>
          </w:p>
        </w:tc>
      </w:tr>
      <w:tr w:rsidR="00B96795" w14:paraId="11D6A602" w14:textId="77777777" w:rsidTr="00033354">
        <w:trPr>
          <w:ins w:id="1442" w:author="miminguyenb@yahoo.com" w:date="2024-05-22T02:35:00Z" w16du:dateUtc="2024-05-22T09:35:00Z"/>
        </w:trPr>
        <w:tc>
          <w:tcPr>
            <w:tcW w:w="1885" w:type="dxa"/>
          </w:tcPr>
          <w:p w14:paraId="209E21BE" w14:textId="77777777" w:rsidR="00B96795" w:rsidRDefault="00B96795" w:rsidP="00033354">
            <w:pPr>
              <w:pStyle w:val="BodyTextIndent"/>
              <w:keepNext/>
              <w:spacing w:before="120"/>
              <w:ind w:left="0" w:firstLine="0"/>
              <w:outlineLvl w:val="1"/>
              <w:rPr>
                <w:ins w:id="1443" w:author="miminguyenb@yahoo.com" w:date="2024-05-22T02:35:00Z" w16du:dateUtc="2024-05-22T09:35:00Z"/>
                <w:rFonts w:ascii="Calibri" w:hAnsi="Calibri"/>
                <w:sz w:val="22"/>
                <w:szCs w:val="22"/>
              </w:rPr>
            </w:pPr>
            <w:bookmarkStart w:id="1444" w:name="_Toc167241618"/>
            <w:bookmarkStart w:id="1445" w:name="_Toc167241867"/>
            <w:ins w:id="1446" w:author="miminguyenb@yahoo.com" w:date="2024-05-22T02:35:00Z" w16du:dateUtc="2024-05-22T09:35:00Z">
              <w:r>
                <w:rPr>
                  <w:rFonts w:ascii="Calibri" w:hAnsi="Calibri"/>
                  <w:sz w:val="22"/>
                  <w:szCs w:val="22"/>
                </w:rPr>
                <w:t>UC-10</w:t>
              </w:r>
              <w:bookmarkEnd w:id="1444"/>
              <w:bookmarkEnd w:id="1445"/>
            </w:ins>
          </w:p>
        </w:tc>
        <w:tc>
          <w:tcPr>
            <w:tcW w:w="7465" w:type="dxa"/>
          </w:tcPr>
          <w:p w14:paraId="6D813B8E" w14:textId="77777777" w:rsidR="00B96795" w:rsidRPr="008024A9" w:rsidRDefault="00B96795" w:rsidP="00033354">
            <w:pPr>
              <w:pStyle w:val="BodyTextIndent"/>
              <w:keepNext/>
              <w:spacing w:before="120"/>
              <w:ind w:left="0" w:firstLine="0"/>
              <w:outlineLvl w:val="1"/>
              <w:rPr>
                <w:ins w:id="1447" w:author="miminguyenb@yahoo.com" w:date="2024-05-22T02:35:00Z" w16du:dateUtc="2024-05-22T09:35:00Z"/>
                <w:rFonts w:ascii="Calibri" w:hAnsi="Calibri"/>
                <w:sz w:val="22"/>
                <w:szCs w:val="22"/>
              </w:rPr>
            </w:pPr>
            <w:bookmarkStart w:id="1448" w:name="_Toc167241619"/>
            <w:bookmarkStart w:id="1449" w:name="_Toc167241868"/>
            <w:ins w:id="1450" w:author="miminguyenb@yahoo.com" w:date="2024-05-22T02:35:00Z" w16du:dateUtc="2024-05-22T09:35:00Z">
              <w:r>
                <w:rPr>
                  <w:rFonts w:ascii="Calibri" w:hAnsi="Calibri"/>
                  <w:sz w:val="22"/>
                  <w:szCs w:val="22"/>
                </w:rPr>
                <w:t>Help Page</w:t>
              </w:r>
              <w:bookmarkEnd w:id="1448"/>
              <w:bookmarkEnd w:id="1449"/>
            </w:ins>
          </w:p>
        </w:tc>
      </w:tr>
    </w:tbl>
    <w:p w14:paraId="72AB5219" w14:textId="77777777" w:rsidR="00B96795" w:rsidRPr="00AF5D4C" w:rsidRDefault="00B96795" w:rsidP="00B96795">
      <w:pPr>
        <w:pStyle w:val="BodyTextIndent"/>
        <w:keepNext/>
        <w:spacing w:before="120"/>
        <w:ind w:left="720"/>
        <w:outlineLvl w:val="1"/>
        <w:rPr>
          <w:ins w:id="1451" w:author="miminguyenb@yahoo.com" w:date="2024-05-22T02:35:00Z" w16du:dateUtc="2024-05-22T09:35:00Z"/>
          <w:rFonts w:ascii="Calibri" w:hAnsi="Calibri"/>
          <w:u w:val="single"/>
        </w:rPr>
      </w:pPr>
    </w:p>
    <w:p w14:paraId="1D2F9BCC" w14:textId="77777777" w:rsidR="00B96795" w:rsidRDefault="00B96795" w:rsidP="00B96795">
      <w:pPr>
        <w:ind w:firstLine="360"/>
        <w:rPr>
          <w:ins w:id="1452" w:author="miminguyenb@yahoo.com" w:date="2024-05-22T02:34:00Z" w16du:dateUtc="2024-05-22T09:34:00Z"/>
          <w:rFonts w:ascii="Calibri" w:hAnsi="Calibri"/>
          <w:u w:val="single"/>
        </w:rPr>
      </w:pPr>
    </w:p>
    <w:p w14:paraId="30D61212" w14:textId="55777CAB" w:rsidR="007D1B36" w:rsidRPr="008024A9" w:rsidDel="008024A9" w:rsidRDefault="007D1B36" w:rsidP="009C5A1C">
      <w:pPr>
        <w:pStyle w:val="BodyTextIndent"/>
        <w:ind w:left="720"/>
        <w:rPr>
          <w:del w:id="1453" w:author="miminguyenb@yahoo.com" w:date="2024-05-21T23:06:00Z" w16du:dateUtc="2024-05-22T06:06:00Z"/>
          <w:rFonts w:ascii="Calibri" w:hAnsi="Calibri"/>
          <w:b/>
          <w:bCs/>
          <w:color w:val="000000"/>
          <w:sz w:val="22"/>
          <w:rPrChange w:id="1454" w:author="miminguyenb@yahoo.com" w:date="2024-05-21T23:10:00Z" w16du:dateUtc="2024-05-22T06:10:00Z">
            <w:rPr>
              <w:del w:id="1455" w:author="miminguyenb@yahoo.com" w:date="2024-05-21T23:06:00Z" w16du:dateUtc="2024-05-22T06:06:00Z"/>
              <w:rFonts w:ascii="Calibri" w:hAnsi="Calibri"/>
              <w:color w:val="000000"/>
              <w:sz w:val="22"/>
            </w:rPr>
          </w:rPrChange>
        </w:rPr>
      </w:pPr>
    </w:p>
    <w:p w14:paraId="13F8A50F" w14:textId="6E15B760" w:rsidR="00DA1D7B" w:rsidRPr="008024A9" w:rsidRDefault="00223B75" w:rsidP="008024A9">
      <w:pPr>
        <w:pStyle w:val="BodyTextIndent"/>
        <w:keepNext/>
        <w:tabs>
          <w:tab w:val="left" w:pos="3060"/>
        </w:tabs>
        <w:spacing w:before="120"/>
        <w:ind w:left="0" w:firstLine="0"/>
        <w:outlineLvl w:val="1"/>
        <w:rPr>
          <w:rFonts w:ascii="Calibri" w:hAnsi="Calibri"/>
          <w:b/>
          <w:bCs/>
          <w:rPrChange w:id="1456" w:author="miminguyenb@yahoo.com" w:date="2024-05-21T23:10:00Z" w16du:dateUtc="2024-05-22T06:10:00Z">
            <w:rPr>
              <w:rFonts w:ascii="Calibri" w:hAnsi="Calibri"/>
            </w:rPr>
          </w:rPrChange>
        </w:rPr>
        <w:pPrChange w:id="1457" w:author="miminguyenb@yahoo.com" w:date="2024-05-21T23:06:00Z" w16du:dateUtc="2024-05-22T06:06:00Z">
          <w:pPr>
            <w:pStyle w:val="BodyTextIndent"/>
            <w:keepNext/>
            <w:tabs>
              <w:tab w:val="left" w:pos="3060"/>
            </w:tabs>
            <w:spacing w:before="120"/>
            <w:ind w:left="720"/>
            <w:outlineLvl w:val="1"/>
          </w:pPr>
        </w:pPrChange>
      </w:pPr>
      <w:bookmarkStart w:id="1458" w:name="_Hlk167222423"/>
      <w:bookmarkStart w:id="1459" w:name="_Toc167241620"/>
      <w:bookmarkStart w:id="1460" w:name="_Toc167241869"/>
      <w:r w:rsidRPr="008024A9">
        <w:rPr>
          <w:rFonts w:ascii="Calibri" w:hAnsi="Calibri"/>
          <w:b/>
          <w:bCs/>
          <w:u w:val="single"/>
          <w:rPrChange w:id="1461" w:author="miminguyenb@yahoo.com" w:date="2024-05-21T23:10:00Z" w16du:dateUtc="2024-05-22T06:10:00Z">
            <w:rPr>
              <w:rFonts w:ascii="Calibri" w:hAnsi="Calibri"/>
              <w:u w:val="single"/>
            </w:rPr>
          </w:rPrChange>
        </w:rPr>
        <w:t>Functional Requirements</w:t>
      </w:r>
      <w:bookmarkEnd w:id="1459"/>
      <w:bookmarkEnd w:id="1460"/>
      <w:r w:rsidR="00C61D95" w:rsidRPr="008024A9">
        <w:rPr>
          <w:rFonts w:ascii="Calibri" w:hAnsi="Calibri"/>
          <w:b/>
          <w:bCs/>
          <w:rPrChange w:id="1462" w:author="miminguyenb@yahoo.com" w:date="2024-05-21T23:10:00Z" w16du:dateUtc="2024-05-22T06:10:00Z">
            <w:rPr>
              <w:rFonts w:ascii="Calibri" w:hAnsi="Calibri"/>
            </w:rPr>
          </w:rPrChange>
        </w:rPr>
        <w:tab/>
      </w:r>
    </w:p>
    <w:p w14:paraId="40DFEA98" w14:textId="630220E6" w:rsidR="0081289B" w:rsidRPr="00B96795" w:rsidRDefault="0081289B" w:rsidP="0081289B">
      <w:pPr>
        <w:pStyle w:val="BodyTextIndent"/>
        <w:keepNext/>
        <w:numPr>
          <w:ilvl w:val="0"/>
          <w:numId w:val="19"/>
        </w:numPr>
        <w:tabs>
          <w:tab w:val="left" w:pos="3060"/>
        </w:tabs>
        <w:spacing w:before="120"/>
        <w:outlineLvl w:val="1"/>
        <w:rPr>
          <w:rFonts w:ascii="Calibri" w:hAnsi="Calibri"/>
          <w:sz w:val="22"/>
          <w:szCs w:val="22"/>
          <w:u w:val="single"/>
          <w:rPrChange w:id="1463" w:author="miminguyenb@yahoo.com" w:date="2024-05-22T02:35:00Z" w16du:dateUtc="2024-05-22T09:35:00Z">
            <w:rPr>
              <w:rFonts w:ascii="Calibri" w:hAnsi="Calibri"/>
            </w:rPr>
          </w:rPrChange>
        </w:rPr>
      </w:pPr>
      <w:bookmarkStart w:id="1464" w:name="_Toc167241621"/>
      <w:bookmarkStart w:id="1465" w:name="_Toc167241870"/>
      <w:r w:rsidRPr="00B96795">
        <w:rPr>
          <w:rFonts w:ascii="Calibri" w:hAnsi="Calibri"/>
          <w:sz w:val="22"/>
          <w:szCs w:val="22"/>
          <w:u w:val="single"/>
          <w:rPrChange w:id="1466" w:author="miminguyenb@yahoo.com" w:date="2024-05-22T02:35:00Z" w16du:dateUtc="2024-05-22T09:35:00Z">
            <w:rPr>
              <w:rFonts w:ascii="Calibri" w:hAnsi="Calibri"/>
            </w:rPr>
          </w:rPrChange>
        </w:rPr>
        <w:t xml:space="preserve">ADA </w:t>
      </w:r>
      <w:r w:rsidR="00F143DA" w:rsidRPr="00B96795">
        <w:rPr>
          <w:rFonts w:ascii="Calibri" w:hAnsi="Calibri"/>
          <w:sz w:val="22"/>
          <w:szCs w:val="22"/>
          <w:u w:val="single"/>
          <w:rPrChange w:id="1467" w:author="miminguyenb@yahoo.com" w:date="2024-05-22T02:35:00Z" w16du:dateUtc="2024-05-22T09:35:00Z">
            <w:rPr>
              <w:rFonts w:ascii="Calibri" w:hAnsi="Calibri"/>
            </w:rPr>
          </w:rPrChange>
        </w:rPr>
        <w:t>Accessibility</w:t>
      </w:r>
      <w:r w:rsidRPr="00B96795">
        <w:rPr>
          <w:rFonts w:ascii="Calibri" w:hAnsi="Calibri"/>
          <w:sz w:val="22"/>
          <w:szCs w:val="22"/>
          <w:u w:val="single"/>
          <w:rPrChange w:id="1468" w:author="miminguyenb@yahoo.com" w:date="2024-05-22T02:35:00Z" w16du:dateUtc="2024-05-22T09:35:00Z">
            <w:rPr>
              <w:rFonts w:ascii="Calibri" w:hAnsi="Calibri"/>
            </w:rPr>
          </w:rPrChange>
        </w:rPr>
        <w:t xml:space="preserve"> Outside</w:t>
      </w:r>
      <w:bookmarkEnd w:id="1464"/>
      <w:bookmarkEnd w:id="1465"/>
    </w:p>
    <w:p w14:paraId="4C101723" w14:textId="06DDA17A" w:rsidR="0081289B" w:rsidRPr="00B96795" w:rsidRDefault="008024A9" w:rsidP="000460C2">
      <w:pPr>
        <w:pStyle w:val="BodyTextIndent"/>
        <w:keepNext/>
        <w:numPr>
          <w:ilvl w:val="1"/>
          <w:numId w:val="28"/>
        </w:numPr>
        <w:tabs>
          <w:tab w:val="left" w:pos="3060"/>
        </w:tabs>
        <w:spacing w:before="120"/>
        <w:outlineLvl w:val="1"/>
        <w:rPr>
          <w:ins w:id="1469" w:author="miminguyenb@yahoo.com" w:date="2024-05-21T23:08:00Z" w16du:dateUtc="2024-05-22T06:08:00Z"/>
          <w:rFonts w:ascii="Calibri" w:hAnsi="Calibri"/>
          <w:sz w:val="22"/>
          <w:szCs w:val="22"/>
          <w:rPrChange w:id="1470" w:author="miminguyenb@yahoo.com" w:date="2024-05-22T02:35:00Z" w16du:dateUtc="2024-05-22T09:35:00Z">
            <w:rPr>
              <w:ins w:id="1471" w:author="miminguyenb@yahoo.com" w:date="2024-05-21T23:08:00Z" w16du:dateUtc="2024-05-22T06:08:00Z"/>
              <w:rFonts w:ascii="Calibri" w:hAnsi="Calibri"/>
            </w:rPr>
          </w:rPrChange>
        </w:rPr>
      </w:pPr>
      <w:bookmarkStart w:id="1472" w:name="_Toc167241622"/>
      <w:bookmarkStart w:id="1473" w:name="_Toc167241871"/>
      <w:ins w:id="1474" w:author="miminguyenb@yahoo.com" w:date="2024-05-21T23:10:00Z" w16du:dateUtc="2024-05-22T06:10:00Z">
        <w:r w:rsidRPr="00B96795">
          <w:rPr>
            <w:rFonts w:ascii="Calibri" w:hAnsi="Calibri"/>
            <w:b/>
            <w:bCs/>
            <w:sz w:val="22"/>
            <w:szCs w:val="22"/>
            <w:rPrChange w:id="1475" w:author="miminguyenb@yahoo.com" w:date="2024-05-22T02:35:00Z" w16du:dateUtc="2024-05-22T09:35:00Z">
              <w:rPr>
                <w:rFonts w:ascii="Calibri" w:hAnsi="Calibri"/>
                <w:b/>
                <w:bCs/>
              </w:rPr>
            </w:rPrChange>
          </w:rPr>
          <w:t>UC</w:t>
        </w:r>
      </w:ins>
      <w:ins w:id="1476" w:author="miminguyenb@yahoo.com" w:date="2024-05-21T23:11:00Z" w16du:dateUtc="2024-05-22T06:11:00Z">
        <w:r w:rsidRPr="00B96795">
          <w:rPr>
            <w:rFonts w:ascii="Calibri" w:hAnsi="Calibri"/>
            <w:b/>
            <w:bCs/>
            <w:sz w:val="22"/>
            <w:szCs w:val="22"/>
            <w:rPrChange w:id="1477" w:author="miminguyenb@yahoo.com" w:date="2024-05-22T02:35:00Z" w16du:dateUtc="2024-05-22T09:35:00Z">
              <w:rPr>
                <w:rFonts w:ascii="Calibri" w:hAnsi="Calibri"/>
                <w:b/>
                <w:bCs/>
              </w:rPr>
            </w:rPrChange>
          </w:rPr>
          <w:t xml:space="preserve">–7: </w:t>
        </w:r>
      </w:ins>
      <w:r w:rsidR="0081289B" w:rsidRPr="00B96795">
        <w:rPr>
          <w:rFonts w:ascii="Calibri" w:hAnsi="Calibri"/>
          <w:sz w:val="22"/>
          <w:szCs w:val="22"/>
          <w:rPrChange w:id="1478" w:author="miminguyenb@yahoo.com" w:date="2024-05-22T02:35:00Z" w16du:dateUtc="2024-05-22T09:35:00Z">
            <w:rPr>
              <w:rFonts w:ascii="Calibri" w:hAnsi="Calibri"/>
            </w:rPr>
          </w:rPrChange>
        </w:rPr>
        <w:t xml:space="preserve">When navigating routes outside, every pathway </w:t>
      </w:r>
      <w:r w:rsidR="00E618B7" w:rsidRPr="00B96795">
        <w:rPr>
          <w:rFonts w:ascii="Calibri" w:hAnsi="Calibri"/>
          <w:sz w:val="22"/>
          <w:szCs w:val="22"/>
          <w:rPrChange w:id="1479" w:author="miminguyenb@yahoo.com" w:date="2024-05-22T02:35:00Z" w16du:dateUtc="2024-05-22T09:35:00Z">
            <w:rPr>
              <w:rFonts w:ascii="Calibri" w:hAnsi="Calibri"/>
            </w:rPr>
          </w:rPrChange>
        </w:rPr>
        <w:t>must</w:t>
      </w:r>
      <w:r w:rsidR="0081289B" w:rsidRPr="00B96795">
        <w:rPr>
          <w:rFonts w:ascii="Calibri" w:hAnsi="Calibri"/>
          <w:sz w:val="22"/>
          <w:szCs w:val="22"/>
          <w:rPrChange w:id="1480" w:author="miminguyenb@yahoo.com" w:date="2024-05-22T02:35:00Z" w16du:dateUtc="2024-05-22T09:35:00Z">
            <w:rPr>
              <w:rFonts w:ascii="Calibri" w:hAnsi="Calibri"/>
            </w:rPr>
          </w:rPrChange>
        </w:rPr>
        <w:t xml:space="preserve"> be 100% ADA accessible. This includes smooth pathways instead of rocky ones that would make it hard to traverse.</w:t>
      </w:r>
      <w:bookmarkEnd w:id="1472"/>
      <w:bookmarkEnd w:id="1473"/>
      <w:r w:rsidR="0081289B" w:rsidRPr="00B96795">
        <w:rPr>
          <w:rFonts w:ascii="Calibri" w:hAnsi="Calibri"/>
          <w:sz w:val="22"/>
          <w:szCs w:val="22"/>
          <w:rPrChange w:id="1481" w:author="miminguyenb@yahoo.com" w:date="2024-05-22T02:35:00Z" w16du:dateUtc="2024-05-22T09:35:00Z">
            <w:rPr>
              <w:rFonts w:ascii="Calibri" w:hAnsi="Calibri"/>
            </w:rPr>
          </w:rPrChange>
        </w:rPr>
        <w:t xml:space="preserve"> </w:t>
      </w:r>
    </w:p>
    <w:p w14:paraId="2AE46740" w14:textId="56050530" w:rsidR="008024A9" w:rsidRPr="00B96795" w:rsidDel="008024A9" w:rsidRDefault="008024A9" w:rsidP="008024A9">
      <w:pPr>
        <w:pStyle w:val="BodyTextIndent"/>
        <w:keepNext/>
        <w:numPr>
          <w:ilvl w:val="2"/>
          <w:numId w:val="28"/>
        </w:numPr>
        <w:tabs>
          <w:tab w:val="left" w:pos="3060"/>
        </w:tabs>
        <w:spacing w:before="120"/>
        <w:outlineLvl w:val="1"/>
        <w:rPr>
          <w:del w:id="1482" w:author="miminguyenb@yahoo.com" w:date="2024-05-21T23:10:00Z" w16du:dateUtc="2024-05-22T06:10:00Z"/>
          <w:rFonts w:ascii="Calibri" w:hAnsi="Calibri"/>
          <w:sz w:val="22"/>
          <w:szCs w:val="22"/>
          <w:rPrChange w:id="1483" w:author="miminguyenb@yahoo.com" w:date="2024-05-22T02:35:00Z" w16du:dateUtc="2024-05-22T09:35:00Z">
            <w:rPr>
              <w:del w:id="1484" w:author="miminguyenb@yahoo.com" w:date="2024-05-21T23:10:00Z" w16du:dateUtc="2024-05-22T06:10:00Z"/>
              <w:rFonts w:ascii="Calibri" w:hAnsi="Calibri"/>
            </w:rPr>
          </w:rPrChange>
        </w:rPr>
        <w:pPrChange w:id="1485" w:author="miminguyenb@yahoo.com" w:date="2024-05-21T23:08:00Z" w16du:dateUtc="2024-05-22T06:08:00Z">
          <w:pPr>
            <w:pStyle w:val="BodyTextIndent"/>
            <w:keepNext/>
            <w:numPr>
              <w:ilvl w:val="1"/>
              <w:numId w:val="28"/>
            </w:numPr>
            <w:tabs>
              <w:tab w:val="left" w:pos="3060"/>
            </w:tabs>
            <w:spacing w:before="120"/>
            <w:outlineLvl w:val="1"/>
          </w:pPr>
        </w:pPrChange>
      </w:pPr>
      <w:bookmarkStart w:id="1486" w:name="_Toc167241623"/>
      <w:bookmarkStart w:id="1487" w:name="_Toc167241872"/>
      <w:ins w:id="1488" w:author="miminguyenb@yahoo.com" w:date="2024-05-21T23:11:00Z" w16du:dateUtc="2024-05-22T06:11:00Z">
        <w:r w:rsidRPr="00B96795">
          <w:rPr>
            <w:rFonts w:ascii="Calibri" w:hAnsi="Calibri"/>
            <w:b/>
            <w:bCs/>
            <w:sz w:val="22"/>
            <w:szCs w:val="22"/>
            <w:rPrChange w:id="1489" w:author="miminguyenb@yahoo.com" w:date="2024-05-22T02:35:00Z" w16du:dateUtc="2024-05-22T09:35:00Z">
              <w:rPr>
                <w:rFonts w:ascii="Calibri" w:hAnsi="Calibri"/>
                <w:b/>
                <w:bCs/>
              </w:rPr>
            </w:rPrChange>
          </w:rPr>
          <w:t>UC-7:</w:t>
        </w:r>
        <w:bookmarkEnd w:id="1486"/>
        <w:bookmarkEnd w:id="1487"/>
        <w:r w:rsidRPr="00B96795">
          <w:rPr>
            <w:rFonts w:ascii="Calibri" w:hAnsi="Calibri"/>
            <w:b/>
            <w:bCs/>
            <w:sz w:val="22"/>
            <w:szCs w:val="22"/>
            <w:rPrChange w:id="1490" w:author="miminguyenb@yahoo.com" w:date="2024-05-22T02:35:00Z" w16du:dateUtc="2024-05-22T09:35:00Z">
              <w:rPr>
                <w:rFonts w:ascii="Calibri" w:hAnsi="Calibri"/>
                <w:b/>
                <w:bCs/>
              </w:rPr>
            </w:rPrChange>
          </w:rPr>
          <w:t xml:space="preserve"> </w:t>
        </w:r>
      </w:ins>
    </w:p>
    <w:p w14:paraId="371DC642" w14:textId="33F4778C" w:rsidR="0081289B" w:rsidRPr="00B96795" w:rsidRDefault="0081289B" w:rsidP="000460C2">
      <w:pPr>
        <w:pStyle w:val="BodyTextIndent"/>
        <w:keepNext/>
        <w:numPr>
          <w:ilvl w:val="1"/>
          <w:numId w:val="28"/>
        </w:numPr>
        <w:tabs>
          <w:tab w:val="left" w:pos="3060"/>
        </w:tabs>
        <w:spacing w:before="120"/>
        <w:outlineLvl w:val="1"/>
        <w:rPr>
          <w:ins w:id="1491" w:author="miminguyenb@yahoo.com" w:date="2024-05-21T23:10:00Z" w16du:dateUtc="2024-05-22T06:10:00Z"/>
          <w:rFonts w:ascii="Calibri" w:hAnsi="Calibri"/>
          <w:sz w:val="22"/>
          <w:szCs w:val="22"/>
          <w:rPrChange w:id="1492" w:author="miminguyenb@yahoo.com" w:date="2024-05-22T02:35:00Z" w16du:dateUtc="2024-05-22T09:35:00Z">
            <w:rPr>
              <w:ins w:id="1493" w:author="miminguyenb@yahoo.com" w:date="2024-05-21T23:10:00Z" w16du:dateUtc="2024-05-22T06:10:00Z"/>
              <w:rFonts w:ascii="Calibri" w:hAnsi="Calibri"/>
            </w:rPr>
          </w:rPrChange>
        </w:rPr>
      </w:pPr>
      <w:bookmarkStart w:id="1494" w:name="_Toc167241624"/>
      <w:bookmarkStart w:id="1495" w:name="_Toc167241873"/>
      <w:r w:rsidRPr="00B96795">
        <w:rPr>
          <w:rFonts w:ascii="Calibri" w:hAnsi="Calibri"/>
          <w:sz w:val="22"/>
          <w:szCs w:val="22"/>
          <w:rPrChange w:id="1496" w:author="miminguyenb@yahoo.com" w:date="2024-05-22T02:35:00Z" w16du:dateUtc="2024-05-22T09:35:00Z">
            <w:rPr>
              <w:rFonts w:ascii="Calibri" w:hAnsi="Calibri"/>
            </w:rPr>
          </w:rPrChange>
        </w:rPr>
        <w:t xml:space="preserve">Ramps </w:t>
      </w:r>
      <w:r w:rsidR="00E618B7" w:rsidRPr="00B96795">
        <w:rPr>
          <w:rFonts w:ascii="Calibri" w:hAnsi="Calibri"/>
          <w:sz w:val="22"/>
          <w:szCs w:val="22"/>
          <w:rPrChange w:id="1497" w:author="miminguyenb@yahoo.com" w:date="2024-05-22T02:35:00Z" w16du:dateUtc="2024-05-22T09:35:00Z">
            <w:rPr>
              <w:rFonts w:ascii="Calibri" w:hAnsi="Calibri"/>
            </w:rPr>
          </w:rPrChange>
        </w:rPr>
        <w:t xml:space="preserve">must </w:t>
      </w:r>
      <w:r w:rsidRPr="00B96795">
        <w:rPr>
          <w:rFonts w:ascii="Calibri" w:hAnsi="Calibri"/>
          <w:sz w:val="22"/>
          <w:szCs w:val="22"/>
          <w:rPrChange w:id="1498" w:author="miminguyenb@yahoo.com" w:date="2024-05-22T02:35:00Z" w16du:dateUtc="2024-05-22T09:35:00Z">
            <w:rPr>
              <w:rFonts w:ascii="Calibri" w:hAnsi="Calibri"/>
            </w:rPr>
          </w:rPrChange>
        </w:rPr>
        <w:t xml:space="preserve">be made sure that they are safe for wheelchairs. Just because ramps </w:t>
      </w:r>
      <w:r w:rsidR="002E4D62" w:rsidRPr="00B96795">
        <w:rPr>
          <w:rFonts w:ascii="Calibri" w:hAnsi="Calibri"/>
          <w:sz w:val="22"/>
          <w:szCs w:val="22"/>
          <w:rPrChange w:id="1499" w:author="miminguyenb@yahoo.com" w:date="2024-05-22T02:35:00Z" w16du:dateUtc="2024-05-22T09:35:00Z">
            <w:rPr>
              <w:rFonts w:ascii="Calibri" w:hAnsi="Calibri"/>
            </w:rPr>
          </w:rPrChange>
        </w:rPr>
        <w:t>exist</w:t>
      </w:r>
      <w:del w:id="1500" w:author="miminguyenb@yahoo.com" w:date="2024-05-22T03:22:00Z" w16du:dateUtc="2024-05-22T10:22:00Z">
        <w:r w:rsidR="002E4D62" w:rsidRPr="00B96795" w:rsidDel="00C11F93">
          <w:rPr>
            <w:rFonts w:ascii="Calibri" w:hAnsi="Calibri"/>
            <w:sz w:val="22"/>
            <w:szCs w:val="22"/>
            <w:rPrChange w:id="1501" w:author="miminguyenb@yahoo.com" w:date="2024-05-22T02:35:00Z" w16du:dateUtc="2024-05-22T09:35:00Z">
              <w:rPr>
                <w:rFonts w:ascii="Calibri" w:hAnsi="Calibri"/>
              </w:rPr>
            </w:rPrChange>
          </w:rPr>
          <w:delText>,</w:delText>
        </w:r>
      </w:del>
      <w:r w:rsidR="002E4D62" w:rsidRPr="00B96795">
        <w:rPr>
          <w:rFonts w:ascii="Calibri" w:hAnsi="Calibri"/>
          <w:sz w:val="22"/>
          <w:szCs w:val="22"/>
          <w:rPrChange w:id="1502" w:author="miminguyenb@yahoo.com" w:date="2024-05-22T02:35:00Z" w16du:dateUtc="2024-05-22T09:35:00Z">
            <w:rPr>
              <w:rFonts w:ascii="Calibri" w:hAnsi="Calibri"/>
            </w:rPr>
          </w:rPrChange>
        </w:rPr>
        <w:t xml:space="preserve"> does</w:t>
      </w:r>
      <w:r w:rsidRPr="00B96795">
        <w:rPr>
          <w:rFonts w:ascii="Calibri" w:hAnsi="Calibri"/>
          <w:sz w:val="22"/>
          <w:szCs w:val="22"/>
          <w:rPrChange w:id="1503" w:author="miminguyenb@yahoo.com" w:date="2024-05-22T02:35:00Z" w16du:dateUtc="2024-05-22T09:35:00Z">
            <w:rPr>
              <w:rFonts w:ascii="Calibri" w:hAnsi="Calibri"/>
            </w:rPr>
          </w:rPrChange>
        </w:rPr>
        <w:t xml:space="preserve"> not mean they are all safe and ADA</w:t>
      </w:r>
      <w:r w:rsidR="00EB5367" w:rsidRPr="00B96795">
        <w:rPr>
          <w:rFonts w:ascii="Calibri" w:hAnsi="Calibri"/>
          <w:sz w:val="22"/>
          <w:szCs w:val="22"/>
          <w:rPrChange w:id="1504" w:author="miminguyenb@yahoo.com" w:date="2024-05-22T02:35:00Z" w16du:dateUtc="2024-05-22T09:35:00Z">
            <w:rPr>
              <w:rFonts w:ascii="Calibri" w:hAnsi="Calibri"/>
            </w:rPr>
          </w:rPrChange>
        </w:rPr>
        <w:t>-</w:t>
      </w:r>
      <w:r w:rsidRPr="00B96795">
        <w:rPr>
          <w:rFonts w:ascii="Calibri" w:hAnsi="Calibri"/>
          <w:sz w:val="22"/>
          <w:szCs w:val="22"/>
          <w:rPrChange w:id="1505" w:author="miminguyenb@yahoo.com" w:date="2024-05-22T02:35:00Z" w16du:dateUtc="2024-05-22T09:35:00Z">
            <w:rPr>
              <w:rFonts w:ascii="Calibri" w:hAnsi="Calibri"/>
            </w:rPr>
          </w:rPrChange>
        </w:rPr>
        <w:t>approved.</w:t>
      </w:r>
      <w:bookmarkEnd w:id="1494"/>
      <w:bookmarkEnd w:id="1495"/>
      <w:r w:rsidRPr="00B96795">
        <w:rPr>
          <w:rFonts w:ascii="Calibri" w:hAnsi="Calibri"/>
          <w:sz w:val="22"/>
          <w:szCs w:val="22"/>
          <w:rPrChange w:id="1506" w:author="miminguyenb@yahoo.com" w:date="2024-05-22T02:35:00Z" w16du:dateUtc="2024-05-22T09:35:00Z">
            <w:rPr>
              <w:rFonts w:ascii="Calibri" w:hAnsi="Calibri"/>
            </w:rPr>
          </w:rPrChange>
        </w:rPr>
        <w:t xml:space="preserve"> </w:t>
      </w:r>
    </w:p>
    <w:p w14:paraId="72DFCE16" w14:textId="3960B541" w:rsidR="008024A9" w:rsidRPr="00B96795" w:rsidDel="008024A9" w:rsidRDefault="008024A9" w:rsidP="008024A9">
      <w:pPr>
        <w:pStyle w:val="BodyTextIndent"/>
        <w:keepNext/>
        <w:numPr>
          <w:ilvl w:val="2"/>
          <w:numId w:val="28"/>
        </w:numPr>
        <w:tabs>
          <w:tab w:val="left" w:pos="3060"/>
        </w:tabs>
        <w:spacing w:before="120"/>
        <w:outlineLvl w:val="1"/>
        <w:rPr>
          <w:del w:id="1507" w:author="miminguyenb@yahoo.com" w:date="2024-05-21T23:10:00Z" w16du:dateUtc="2024-05-22T06:10:00Z"/>
          <w:rFonts w:ascii="Calibri" w:hAnsi="Calibri"/>
          <w:sz w:val="22"/>
          <w:szCs w:val="22"/>
          <w:rPrChange w:id="1508" w:author="miminguyenb@yahoo.com" w:date="2024-05-22T02:35:00Z" w16du:dateUtc="2024-05-22T09:35:00Z">
            <w:rPr>
              <w:del w:id="1509" w:author="miminguyenb@yahoo.com" w:date="2024-05-21T23:10:00Z" w16du:dateUtc="2024-05-22T06:10:00Z"/>
              <w:rFonts w:ascii="Calibri" w:hAnsi="Calibri"/>
            </w:rPr>
          </w:rPrChange>
        </w:rPr>
        <w:pPrChange w:id="1510" w:author="miminguyenb@yahoo.com" w:date="2024-05-21T23:10:00Z" w16du:dateUtc="2024-05-22T06:10:00Z">
          <w:pPr>
            <w:pStyle w:val="BodyTextIndent"/>
            <w:keepNext/>
            <w:numPr>
              <w:ilvl w:val="1"/>
              <w:numId w:val="28"/>
            </w:numPr>
            <w:tabs>
              <w:tab w:val="left" w:pos="3060"/>
            </w:tabs>
            <w:spacing w:before="120"/>
            <w:outlineLvl w:val="1"/>
          </w:pPr>
        </w:pPrChange>
      </w:pPr>
      <w:bookmarkStart w:id="1511" w:name="_Toc167241625"/>
      <w:bookmarkStart w:id="1512" w:name="_Toc167241874"/>
      <w:ins w:id="1513" w:author="miminguyenb@yahoo.com" w:date="2024-05-21T23:11:00Z" w16du:dateUtc="2024-05-22T06:11:00Z">
        <w:r w:rsidRPr="00B96795">
          <w:rPr>
            <w:rFonts w:ascii="Calibri" w:hAnsi="Calibri"/>
            <w:b/>
            <w:bCs/>
            <w:sz w:val="22"/>
            <w:szCs w:val="22"/>
            <w:rPrChange w:id="1514" w:author="miminguyenb@yahoo.com" w:date="2024-05-22T02:35:00Z" w16du:dateUtc="2024-05-22T09:35:00Z">
              <w:rPr>
                <w:rFonts w:ascii="Calibri" w:hAnsi="Calibri"/>
                <w:b/>
                <w:bCs/>
              </w:rPr>
            </w:rPrChange>
          </w:rPr>
          <w:t>UC-7:</w:t>
        </w:r>
        <w:bookmarkEnd w:id="1511"/>
        <w:bookmarkEnd w:id="1512"/>
        <w:r w:rsidRPr="00B96795">
          <w:rPr>
            <w:rFonts w:ascii="Calibri" w:hAnsi="Calibri"/>
            <w:b/>
            <w:bCs/>
            <w:sz w:val="22"/>
            <w:szCs w:val="22"/>
            <w:rPrChange w:id="1515" w:author="miminguyenb@yahoo.com" w:date="2024-05-22T02:35:00Z" w16du:dateUtc="2024-05-22T09:35:00Z">
              <w:rPr>
                <w:rFonts w:ascii="Calibri" w:hAnsi="Calibri"/>
                <w:b/>
                <w:bCs/>
              </w:rPr>
            </w:rPrChange>
          </w:rPr>
          <w:t xml:space="preserve"> </w:t>
        </w:r>
      </w:ins>
    </w:p>
    <w:p w14:paraId="1CB3E0B0" w14:textId="292911F0" w:rsidR="000F14DA" w:rsidRPr="00B96795" w:rsidRDefault="000F14DA" w:rsidP="000460C2">
      <w:pPr>
        <w:pStyle w:val="BodyTextIndent"/>
        <w:keepNext/>
        <w:numPr>
          <w:ilvl w:val="1"/>
          <w:numId w:val="28"/>
        </w:numPr>
        <w:tabs>
          <w:tab w:val="left" w:pos="3060"/>
        </w:tabs>
        <w:spacing w:before="120"/>
        <w:outlineLvl w:val="1"/>
        <w:rPr>
          <w:rFonts w:ascii="Calibri" w:hAnsi="Calibri"/>
          <w:sz w:val="22"/>
          <w:szCs w:val="22"/>
          <w:rPrChange w:id="1516" w:author="miminguyenb@yahoo.com" w:date="2024-05-22T02:35:00Z" w16du:dateUtc="2024-05-22T09:35:00Z">
            <w:rPr>
              <w:rFonts w:ascii="Calibri" w:hAnsi="Calibri"/>
            </w:rPr>
          </w:rPrChange>
        </w:rPr>
      </w:pPr>
      <w:bookmarkStart w:id="1517" w:name="_Toc167241626"/>
      <w:bookmarkStart w:id="1518" w:name="_Toc167241875"/>
      <w:r w:rsidRPr="00B96795">
        <w:rPr>
          <w:rFonts w:ascii="Calibri" w:hAnsi="Calibri"/>
          <w:sz w:val="22"/>
          <w:szCs w:val="22"/>
          <w:rPrChange w:id="1519" w:author="miminguyenb@yahoo.com" w:date="2024-05-22T02:35:00Z" w16du:dateUtc="2024-05-22T09:35:00Z">
            <w:rPr>
              <w:rFonts w:ascii="Calibri" w:hAnsi="Calibri"/>
            </w:rPr>
          </w:rPrChange>
        </w:rPr>
        <w:t xml:space="preserve">The navigation app </w:t>
      </w:r>
      <w:r w:rsidR="00F143DA" w:rsidRPr="00B96795">
        <w:rPr>
          <w:rFonts w:ascii="Calibri" w:hAnsi="Calibri"/>
          <w:sz w:val="22"/>
          <w:szCs w:val="22"/>
          <w:rPrChange w:id="1520" w:author="miminguyenb@yahoo.com" w:date="2024-05-22T02:35:00Z" w16du:dateUtc="2024-05-22T09:35:00Z">
            <w:rPr>
              <w:rFonts w:ascii="Calibri" w:hAnsi="Calibri"/>
            </w:rPr>
          </w:rPrChange>
        </w:rPr>
        <w:t xml:space="preserve">will </w:t>
      </w:r>
      <w:r w:rsidRPr="00B96795">
        <w:rPr>
          <w:rFonts w:ascii="Calibri" w:hAnsi="Calibri"/>
          <w:sz w:val="22"/>
          <w:szCs w:val="22"/>
          <w:rPrChange w:id="1521" w:author="miminguyenb@yahoo.com" w:date="2024-05-22T02:35:00Z" w16du:dateUtc="2024-05-22T09:35:00Z">
            <w:rPr>
              <w:rFonts w:ascii="Calibri" w:hAnsi="Calibri"/>
            </w:rPr>
          </w:rPrChange>
        </w:rPr>
        <w:t>never show a path that the physically disabled person is unable to ta</w:t>
      </w:r>
      <w:r w:rsidR="00DA1D7B" w:rsidRPr="00B96795">
        <w:rPr>
          <w:rFonts w:ascii="Calibri" w:hAnsi="Calibri"/>
          <w:sz w:val="22"/>
          <w:szCs w:val="22"/>
          <w:rPrChange w:id="1522" w:author="miminguyenb@yahoo.com" w:date="2024-05-22T02:35:00Z" w16du:dateUtc="2024-05-22T09:35:00Z">
            <w:rPr>
              <w:rFonts w:ascii="Calibri" w:hAnsi="Calibri"/>
            </w:rPr>
          </w:rPrChange>
        </w:rPr>
        <w:t>ke.</w:t>
      </w:r>
      <w:bookmarkEnd w:id="1517"/>
      <w:bookmarkEnd w:id="1518"/>
    </w:p>
    <w:p w14:paraId="6853C4F0" w14:textId="13FCE570" w:rsidR="00DA1D7B" w:rsidRPr="00B96795" w:rsidRDefault="008024A9" w:rsidP="000460C2">
      <w:pPr>
        <w:pStyle w:val="BodyTextIndent"/>
        <w:keepNext/>
        <w:numPr>
          <w:ilvl w:val="1"/>
          <w:numId w:val="28"/>
        </w:numPr>
        <w:tabs>
          <w:tab w:val="left" w:pos="3060"/>
        </w:tabs>
        <w:spacing w:before="120"/>
        <w:outlineLvl w:val="1"/>
        <w:rPr>
          <w:ins w:id="1523" w:author="miminguyenb@yahoo.com" w:date="2024-05-21T23:22:00Z" w16du:dateUtc="2024-05-22T06:22:00Z"/>
          <w:rFonts w:ascii="Calibri" w:hAnsi="Calibri"/>
          <w:sz w:val="22"/>
          <w:szCs w:val="22"/>
          <w:rPrChange w:id="1524" w:author="miminguyenb@yahoo.com" w:date="2024-05-22T02:35:00Z" w16du:dateUtc="2024-05-22T09:35:00Z">
            <w:rPr>
              <w:ins w:id="1525" w:author="miminguyenb@yahoo.com" w:date="2024-05-21T23:22:00Z" w16du:dateUtc="2024-05-22T06:22:00Z"/>
              <w:rFonts w:ascii="Calibri" w:hAnsi="Calibri"/>
            </w:rPr>
          </w:rPrChange>
        </w:rPr>
      </w:pPr>
      <w:bookmarkStart w:id="1526" w:name="_Toc167241627"/>
      <w:bookmarkStart w:id="1527" w:name="_Toc167241876"/>
      <w:ins w:id="1528" w:author="miminguyenb@yahoo.com" w:date="2024-05-21T23:11:00Z" w16du:dateUtc="2024-05-22T06:11:00Z">
        <w:r w:rsidRPr="00B96795">
          <w:rPr>
            <w:rFonts w:ascii="Calibri" w:hAnsi="Calibri"/>
            <w:b/>
            <w:bCs/>
            <w:sz w:val="22"/>
            <w:szCs w:val="22"/>
            <w:rPrChange w:id="1529" w:author="miminguyenb@yahoo.com" w:date="2024-05-22T02:35:00Z" w16du:dateUtc="2024-05-22T09:35:00Z">
              <w:rPr>
                <w:rFonts w:ascii="Calibri" w:hAnsi="Calibri"/>
                <w:b/>
                <w:bCs/>
              </w:rPr>
            </w:rPrChange>
          </w:rPr>
          <w:t xml:space="preserve">UC-8: </w:t>
        </w:r>
      </w:ins>
      <w:r w:rsidR="00DA1D7B" w:rsidRPr="00B96795">
        <w:rPr>
          <w:rFonts w:ascii="Calibri" w:hAnsi="Calibri"/>
          <w:sz w:val="22"/>
          <w:szCs w:val="22"/>
          <w:rPrChange w:id="1530" w:author="miminguyenb@yahoo.com" w:date="2024-05-22T02:35:00Z" w16du:dateUtc="2024-05-22T09:35:00Z">
            <w:rPr>
              <w:rFonts w:ascii="Calibri" w:hAnsi="Calibri"/>
            </w:rPr>
          </w:rPrChange>
        </w:rPr>
        <w:t>Possible slippery pathways should be marked with warnings inside the application.</w:t>
      </w:r>
      <w:bookmarkEnd w:id="1526"/>
      <w:bookmarkEnd w:id="1527"/>
    </w:p>
    <w:p w14:paraId="544A9411" w14:textId="77777777" w:rsidR="008C759E" w:rsidRPr="00B96795" w:rsidRDefault="008C759E" w:rsidP="008C759E">
      <w:pPr>
        <w:pStyle w:val="BodyTextIndent"/>
        <w:keepNext/>
        <w:tabs>
          <w:tab w:val="left" w:pos="3060"/>
        </w:tabs>
        <w:spacing w:before="120"/>
        <w:ind w:firstLine="0"/>
        <w:outlineLvl w:val="1"/>
        <w:rPr>
          <w:rFonts w:ascii="Calibri" w:hAnsi="Calibri"/>
          <w:sz w:val="22"/>
          <w:szCs w:val="22"/>
          <w:rPrChange w:id="1531" w:author="miminguyenb@yahoo.com" w:date="2024-05-22T02:35:00Z" w16du:dateUtc="2024-05-22T09:35:00Z">
            <w:rPr>
              <w:rFonts w:ascii="Calibri" w:hAnsi="Calibri"/>
            </w:rPr>
          </w:rPrChange>
        </w:rPr>
        <w:pPrChange w:id="1532" w:author="miminguyenb@yahoo.com" w:date="2024-05-21T23:22:00Z" w16du:dateUtc="2024-05-22T06:22:00Z">
          <w:pPr>
            <w:pStyle w:val="BodyTextIndent"/>
            <w:keepNext/>
            <w:numPr>
              <w:ilvl w:val="1"/>
              <w:numId w:val="28"/>
            </w:numPr>
            <w:tabs>
              <w:tab w:val="left" w:pos="3060"/>
            </w:tabs>
            <w:spacing w:before="120"/>
            <w:outlineLvl w:val="1"/>
          </w:pPr>
        </w:pPrChange>
      </w:pPr>
    </w:p>
    <w:p w14:paraId="5B7C1C50" w14:textId="1B378DB1" w:rsidR="000F14DA" w:rsidRPr="00B96795" w:rsidRDefault="0081289B" w:rsidP="000F14DA">
      <w:pPr>
        <w:pStyle w:val="BodyTextIndent"/>
        <w:keepNext/>
        <w:numPr>
          <w:ilvl w:val="0"/>
          <w:numId w:val="19"/>
        </w:numPr>
        <w:tabs>
          <w:tab w:val="left" w:pos="3060"/>
        </w:tabs>
        <w:spacing w:before="120"/>
        <w:outlineLvl w:val="1"/>
        <w:rPr>
          <w:ins w:id="1533" w:author="miminguyenb@yahoo.com" w:date="2024-05-21T23:11:00Z" w16du:dateUtc="2024-05-22T06:11:00Z"/>
          <w:rFonts w:ascii="Calibri" w:hAnsi="Calibri"/>
          <w:sz w:val="22"/>
          <w:szCs w:val="22"/>
          <w:u w:val="single"/>
          <w:rPrChange w:id="1534" w:author="miminguyenb@yahoo.com" w:date="2024-05-22T02:35:00Z" w16du:dateUtc="2024-05-22T09:35:00Z">
            <w:rPr>
              <w:ins w:id="1535" w:author="miminguyenb@yahoo.com" w:date="2024-05-21T23:11:00Z" w16du:dateUtc="2024-05-22T06:11:00Z"/>
              <w:rFonts w:ascii="Calibri" w:hAnsi="Calibri"/>
            </w:rPr>
          </w:rPrChange>
        </w:rPr>
      </w:pPr>
      <w:bookmarkStart w:id="1536" w:name="_Toc167241628"/>
      <w:bookmarkStart w:id="1537" w:name="_Toc167241877"/>
      <w:r w:rsidRPr="00B96795">
        <w:rPr>
          <w:rFonts w:ascii="Calibri" w:hAnsi="Calibri"/>
          <w:sz w:val="22"/>
          <w:szCs w:val="22"/>
          <w:u w:val="single"/>
          <w:rPrChange w:id="1538" w:author="miminguyenb@yahoo.com" w:date="2024-05-22T02:35:00Z" w16du:dateUtc="2024-05-22T09:35:00Z">
            <w:rPr>
              <w:rFonts w:ascii="Calibri" w:hAnsi="Calibri"/>
            </w:rPr>
          </w:rPrChange>
        </w:rPr>
        <w:t xml:space="preserve">ADA </w:t>
      </w:r>
      <w:r w:rsidR="00F143DA" w:rsidRPr="00B96795">
        <w:rPr>
          <w:rFonts w:ascii="Calibri" w:hAnsi="Calibri"/>
          <w:sz w:val="22"/>
          <w:szCs w:val="22"/>
          <w:u w:val="single"/>
          <w:rPrChange w:id="1539" w:author="miminguyenb@yahoo.com" w:date="2024-05-22T02:35:00Z" w16du:dateUtc="2024-05-22T09:35:00Z">
            <w:rPr>
              <w:rFonts w:ascii="Calibri" w:hAnsi="Calibri"/>
            </w:rPr>
          </w:rPrChange>
        </w:rPr>
        <w:t>Accessibility</w:t>
      </w:r>
      <w:r w:rsidRPr="00B96795">
        <w:rPr>
          <w:rFonts w:ascii="Calibri" w:hAnsi="Calibri"/>
          <w:sz w:val="22"/>
          <w:szCs w:val="22"/>
          <w:u w:val="single"/>
          <w:rPrChange w:id="1540" w:author="miminguyenb@yahoo.com" w:date="2024-05-22T02:35:00Z" w16du:dateUtc="2024-05-22T09:35:00Z">
            <w:rPr>
              <w:rFonts w:ascii="Calibri" w:hAnsi="Calibri"/>
            </w:rPr>
          </w:rPrChange>
        </w:rPr>
        <w:t xml:space="preserve"> Inside</w:t>
      </w:r>
      <w:bookmarkEnd w:id="1536"/>
      <w:bookmarkEnd w:id="1537"/>
    </w:p>
    <w:p w14:paraId="60E14794" w14:textId="1661581A" w:rsidR="008024A9" w:rsidRPr="00B96795" w:rsidRDefault="008024A9" w:rsidP="008024A9">
      <w:pPr>
        <w:pStyle w:val="BodyTextIndent"/>
        <w:keepNext/>
        <w:tabs>
          <w:tab w:val="left" w:pos="3060"/>
        </w:tabs>
        <w:spacing w:before="120"/>
        <w:ind w:left="720" w:firstLine="0"/>
        <w:outlineLvl w:val="1"/>
        <w:rPr>
          <w:ins w:id="1541" w:author="miminguyenb@yahoo.com" w:date="2024-05-21T23:11:00Z" w16du:dateUtc="2024-05-22T06:11:00Z"/>
          <w:rFonts w:ascii="Calibri" w:hAnsi="Calibri"/>
          <w:sz w:val="22"/>
          <w:szCs w:val="22"/>
          <w:rPrChange w:id="1542" w:author="miminguyenb@yahoo.com" w:date="2024-05-22T02:35:00Z" w16du:dateUtc="2024-05-22T09:35:00Z">
            <w:rPr>
              <w:ins w:id="1543" w:author="miminguyenb@yahoo.com" w:date="2024-05-21T23:11:00Z" w16du:dateUtc="2024-05-22T06:11:00Z"/>
              <w:rFonts w:ascii="Calibri" w:hAnsi="Calibri"/>
            </w:rPr>
          </w:rPrChange>
        </w:rPr>
      </w:pPr>
      <w:bookmarkStart w:id="1544" w:name="_Toc167241629"/>
      <w:bookmarkStart w:id="1545" w:name="_Toc167241878"/>
      <w:ins w:id="1546" w:author="miminguyenb@yahoo.com" w:date="2024-05-21T23:11:00Z" w16du:dateUtc="2024-05-22T06:11:00Z">
        <w:r w:rsidRPr="00B96795">
          <w:rPr>
            <w:rFonts w:ascii="Calibri" w:hAnsi="Calibri"/>
            <w:sz w:val="22"/>
            <w:szCs w:val="22"/>
            <w:rPrChange w:id="1547" w:author="miminguyenb@yahoo.com" w:date="2024-05-22T02:35:00Z" w16du:dateUtc="2024-05-22T09:35:00Z">
              <w:rPr>
                <w:rFonts w:ascii="Calibri" w:hAnsi="Calibri"/>
              </w:rPr>
            </w:rPrChange>
          </w:rPr>
          <w:t xml:space="preserve">2.1. </w:t>
        </w:r>
      </w:ins>
      <w:ins w:id="1548" w:author="miminguyenb@yahoo.com" w:date="2024-05-21T23:12:00Z" w16du:dateUtc="2024-05-22T06:12:00Z">
        <w:r w:rsidRPr="00B96795">
          <w:rPr>
            <w:rFonts w:ascii="Calibri" w:hAnsi="Calibri"/>
            <w:b/>
            <w:bCs/>
            <w:sz w:val="22"/>
            <w:szCs w:val="22"/>
            <w:rPrChange w:id="1549" w:author="miminguyenb@yahoo.com" w:date="2024-05-22T02:35:00Z" w16du:dateUtc="2024-05-22T09:35:00Z">
              <w:rPr>
                <w:rFonts w:ascii="Calibri" w:hAnsi="Calibri"/>
                <w:b/>
                <w:bCs/>
              </w:rPr>
            </w:rPrChange>
          </w:rPr>
          <w:t xml:space="preserve">UC-5: </w:t>
        </w:r>
      </w:ins>
      <w:ins w:id="1550" w:author="miminguyenb@yahoo.com" w:date="2024-05-21T23:11:00Z" w16du:dateUtc="2024-05-22T06:11:00Z">
        <w:r w:rsidRPr="00B96795">
          <w:rPr>
            <w:rFonts w:ascii="Calibri" w:hAnsi="Calibri"/>
            <w:sz w:val="22"/>
            <w:szCs w:val="22"/>
            <w:rPrChange w:id="1551" w:author="miminguyenb@yahoo.com" w:date="2024-05-22T02:35:00Z" w16du:dateUtc="2024-05-22T09:35:00Z">
              <w:rPr>
                <w:rFonts w:ascii="Calibri" w:hAnsi="Calibri"/>
              </w:rPr>
            </w:rPrChange>
          </w:rPr>
          <w:t xml:space="preserve">The ADA-Friendly Navigation App should also </w:t>
        </w:r>
      </w:ins>
      <w:ins w:id="1552" w:author="miminguyenb@yahoo.com" w:date="2024-05-22T03:08:00Z" w16du:dateUtc="2024-05-22T10:08:00Z">
        <w:r w:rsidR="002E3DEA">
          <w:rPr>
            <w:rFonts w:ascii="Calibri" w:hAnsi="Calibri"/>
            <w:sz w:val="22"/>
            <w:szCs w:val="22"/>
          </w:rPr>
          <w:t>show all ADA transport methods</w:t>
        </w:r>
      </w:ins>
      <w:ins w:id="1553" w:author="miminguyenb@yahoo.com" w:date="2024-05-21T23:11:00Z" w16du:dateUtc="2024-05-22T06:11:00Z">
        <w:r w:rsidRPr="00B96795">
          <w:rPr>
            <w:rFonts w:ascii="Calibri" w:hAnsi="Calibri"/>
            <w:sz w:val="22"/>
            <w:szCs w:val="22"/>
            <w:rPrChange w:id="1554" w:author="miminguyenb@yahoo.com" w:date="2024-05-22T02:35:00Z" w16du:dateUtc="2024-05-22T09:35:00Z">
              <w:rPr>
                <w:rFonts w:ascii="Calibri" w:hAnsi="Calibri"/>
              </w:rPr>
            </w:rPrChange>
          </w:rPr>
          <w:t xml:space="preserve"> in and around the building. This includes ramps, elevators, wide doors, etc.</w:t>
        </w:r>
        <w:bookmarkEnd w:id="1544"/>
        <w:bookmarkEnd w:id="1545"/>
      </w:ins>
    </w:p>
    <w:p w14:paraId="5D2E23B4" w14:textId="2D0E8126" w:rsidR="008024A9" w:rsidRPr="00B96795" w:rsidDel="008024A9" w:rsidRDefault="008024A9" w:rsidP="008024A9">
      <w:pPr>
        <w:pStyle w:val="BodyTextIndent"/>
        <w:keepNext/>
        <w:tabs>
          <w:tab w:val="left" w:pos="3060"/>
        </w:tabs>
        <w:spacing w:before="120"/>
        <w:ind w:left="720" w:firstLine="0"/>
        <w:outlineLvl w:val="1"/>
        <w:rPr>
          <w:del w:id="1555" w:author="miminguyenb@yahoo.com" w:date="2024-05-21T23:12:00Z" w16du:dateUtc="2024-05-22T06:12:00Z"/>
          <w:rFonts w:ascii="Calibri" w:hAnsi="Calibri"/>
          <w:sz w:val="22"/>
          <w:szCs w:val="22"/>
          <w:rPrChange w:id="1556" w:author="miminguyenb@yahoo.com" w:date="2024-05-22T02:35:00Z" w16du:dateUtc="2024-05-22T09:35:00Z">
            <w:rPr>
              <w:del w:id="1557" w:author="miminguyenb@yahoo.com" w:date="2024-05-21T23:12:00Z" w16du:dateUtc="2024-05-22T06:12:00Z"/>
              <w:rFonts w:ascii="Calibri" w:hAnsi="Calibri"/>
            </w:rPr>
          </w:rPrChange>
        </w:rPr>
        <w:pPrChange w:id="1558" w:author="miminguyenb@yahoo.com" w:date="2024-05-21T23:11:00Z" w16du:dateUtc="2024-05-22T06:11:00Z">
          <w:pPr>
            <w:pStyle w:val="BodyTextIndent"/>
            <w:keepNext/>
            <w:numPr>
              <w:numId w:val="19"/>
            </w:numPr>
            <w:tabs>
              <w:tab w:val="left" w:pos="3060"/>
            </w:tabs>
            <w:spacing w:before="120"/>
            <w:ind w:left="720"/>
            <w:outlineLvl w:val="1"/>
          </w:pPr>
        </w:pPrChange>
      </w:pPr>
    </w:p>
    <w:p w14:paraId="02DE49FA" w14:textId="49BDE58C" w:rsidR="000F14DA" w:rsidRPr="00B96795" w:rsidDel="008024A9" w:rsidRDefault="000460C2" w:rsidP="000F14DA">
      <w:pPr>
        <w:pStyle w:val="BodyTextIndent"/>
        <w:keepNext/>
        <w:tabs>
          <w:tab w:val="left" w:pos="3060"/>
        </w:tabs>
        <w:spacing w:before="120"/>
        <w:ind w:left="720" w:firstLine="0"/>
        <w:outlineLvl w:val="1"/>
        <w:rPr>
          <w:del w:id="1559" w:author="miminguyenb@yahoo.com" w:date="2024-05-21T23:12:00Z" w16du:dateUtc="2024-05-22T06:12:00Z"/>
          <w:rFonts w:ascii="Calibri" w:hAnsi="Calibri"/>
          <w:sz w:val="22"/>
          <w:szCs w:val="22"/>
          <w:rPrChange w:id="1560" w:author="miminguyenb@yahoo.com" w:date="2024-05-22T02:35:00Z" w16du:dateUtc="2024-05-22T09:35:00Z">
            <w:rPr>
              <w:del w:id="1561" w:author="miminguyenb@yahoo.com" w:date="2024-05-21T23:12:00Z" w16du:dateUtc="2024-05-22T06:12:00Z"/>
              <w:rFonts w:ascii="Calibri" w:hAnsi="Calibri"/>
            </w:rPr>
          </w:rPrChange>
        </w:rPr>
      </w:pPr>
      <w:del w:id="1562" w:author="miminguyenb@yahoo.com" w:date="2024-05-21T23:12:00Z" w16du:dateUtc="2024-05-22T06:12:00Z">
        <w:r w:rsidRPr="00B96795" w:rsidDel="008024A9">
          <w:rPr>
            <w:rFonts w:ascii="Calibri" w:hAnsi="Calibri"/>
            <w:sz w:val="22"/>
            <w:szCs w:val="22"/>
            <w:rPrChange w:id="1563" w:author="miminguyenb@yahoo.com" w:date="2024-05-22T02:35:00Z" w16du:dateUtc="2024-05-22T09:35:00Z">
              <w:rPr>
                <w:rFonts w:ascii="Calibri" w:hAnsi="Calibri"/>
              </w:rPr>
            </w:rPrChange>
          </w:rPr>
          <w:delText xml:space="preserve">2.1 </w:delText>
        </w:r>
        <w:r w:rsidR="000F14DA" w:rsidRPr="00B96795" w:rsidDel="008024A9">
          <w:rPr>
            <w:rFonts w:ascii="Calibri" w:hAnsi="Calibri"/>
            <w:sz w:val="22"/>
            <w:szCs w:val="22"/>
            <w:rPrChange w:id="1564" w:author="miminguyenb@yahoo.com" w:date="2024-05-22T02:35:00Z" w16du:dateUtc="2024-05-22T09:35:00Z">
              <w:rPr>
                <w:rFonts w:ascii="Calibri" w:hAnsi="Calibri"/>
              </w:rPr>
            </w:rPrChange>
          </w:rPr>
          <w:delText xml:space="preserve">The application </w:delText>
        </w:r>
        <w:r w:rsidR="00E618B7" w:rsidRPr="00B96795" w:rsidDel="008024A9">
          <w:rPr>
            <w:rFonts w:ascii="Calibri" w:hAnsi="Calibri"/>
            <w:sz w:val="22"/>
            <w:szCs w:val="22"/>
            <w:rPrChange w:id="1565" w:author="miminguyenb@yahoo.com" w:date="2024-05-22T02:35:00Z" w16du:dateUtc="2024-05-22T09:35:00Z">
              <w:rPr>
                <w:rFonts w:ascii="Calibri" w:hAnsi="Calibri"/>
              </w:rPr>
            </w:rPrChange>
          </w:rPr>
          <w:delText>must</w:delText>
        </w:r>
        <w:r w:rsidR="000F14DA" w:rsidRPr="00B96795" w:rsidDel="008024A9">
          <w:rPr>
            <w:rFonts w:ascii="Calibri" w:hAnsi="Calibri"/>
            <w:sz w:val="22"/>
            <w:szCs w:val="22"/>
            <w:rPrChange w:id="1566" w:author="miminguyenb@yahoo.com" w:date="2024-05-22T02:35:00Z" w16du:dateUtc="2024-05-22T09:35:00Z">
              <w:rPr>
                <w:rFonts w:ascii="Calibri" w:hAnsi="Calibri"/>
              </w:rPr>
            </w:rPrChange>
          </w:rPr>
          <w:delText xml:space="preserve"> not stop routing just outside the building. The application will route inside the building through ADA</w:delText>
        </w:r>
        <w:r w:rsidR="00EB5367" w:rsidRPr="00B96795" w:rsidDel="008024A9">
          <w:rPr>
            <w:rFonts w:ascii="Calibri" w:hAnsi="Calibri"/>
            <w:sz w:val="22"/>
            <w:szCs w:val="22"/>
            <w:rPrChange w:id="1567" w:author="miminguyenb@yahoo.com" w:date="2024-05-22T02:35:00Z" w16du:dateUtc="2024-05-22T09:35:00Z">
              <w:rPr>
                <w:rFonts w:ascii="Calibri" w:hAnsi="Calibri"/>
              </w:rPr>
            </w:rPrChange>
          </w:rPr>
          <w:delText>-</w:delText>
        </w:r>
        <w:r w:rsidR="000F14DA" w:rsidRPr="00B96795" w:rsidDel="008024A9">
          <w:rPr>
            <w:rFonts w:ascii="Calibri" w:hAnsi="Calibri"/>
            <w:sz w:val="22"/>
            <w:szCs w:val="22"/>
            <w:rPrChange w:id="1568" w:author="miminguyenb@yahoo.com" w:date="2024-05-22T02:35:00Z" w16du:dateUtc="2024-05-22T09:35:00Z">
              <w:rPr>
                <w:rFonts w:ascii="Calibri" w:hAnsi="Calibri"/>
              </w:rPr>
            </w:rPrChange>
          </w:rPr>
          <w:delText>accessible entries</w:delText>
        </w:r>
        <w:r w:rsidR="00EB5367" w:rsidRPr="00B96795" w:rsidDel="008024A9">
          <w:rPr>
            <w:rFonts w:ascii="Calibri" w:hAnsi="Calibri"/>
            <w:sz w:val="22"/>
            <w:szCs w:val="22"/>
            <w:rPrChange w:id="1569" w:author="miminguyenb@yahoo.com" w:date="2024-05-22T02:35:00Z" w16du:dateUtc="2024-05-22T09:35:00Z">
              <w:rPr>
                <w:rFonts w:ascii="Calibri" w:hAnsi="Calibri"/>
              </w:rPr>
            </w:rPrChange>
          </w:rPr>
          <w:delText>,</w:delText>
        </w:r>
        <w:r w:rsidR="000F14DA" w:rsidRPr="00B96795" w:rsidDel="008024A9">
          <w:rPr>
            <w:rFonts w:ascii="Calibri" w:hAnsi="Calibri"/>
            <w:sz w:val="22"/>
            <w:szCs w:val="22"/>
            <w:rPrChange w:id="1570" w:author="miminguyenb@yahoo.com" w:date="2024-05-22T02:35:00Z" w16du:dateUtc="2024-05-22T09:35:00Z">
              <w:rPr>
                <w:rFonts w:ascii="Calibri" w:hAnsi="Calibri"/>
              </w:rPr>
            </w:rPrChange>
          </w:rPr>
          <w:delText xml:space="preserve"> if </w:delText>
        </w:r>
        <w:r w:rsidR="00F143DA" w:rsidRPr="00B96795" w:rsidDel="008024A9">
          <w:rPr>
            <w:rFonts w:ascii="Calibri" w:hAnsi="Calibri"/>
            <w:sz w:val="22"/>
            <w:szCs w:val="22"/>
            <w:rPrChange w:id="1571" w:author="miminguyenb@yahoo.com" w:date="2024-05-22T02:35:00Z" w16du:dateUtc="2024-05-22T09:35:00Z">
              <w:rPr>
                <w:rFonts w:ascii="Calibri" w:hAnsi="Calibri"/>
              </w:rPr>
            </w:rPrChange>
          </w:rPr>
          <w:delText>necessary,</w:delText>
        </w:r>
        <w:r w:rsidR="000F14DA" w:rsidRPr="00B96795" w:rsidDel="008024A9">
          <w:rPr>
            <w:rFonts w:ascii="Calibri" w:hAnsi="Calibri"/>
            <w:sz w:val="22"/>
            <w:szCs w:val="22"/>
            <w:rPrChange w:id="1572" w:author="miminguyenb@yahoo.com" w:date="2024-05-22T02:35:00Z" w16du:dateUtc="2024-05-22T09:35:00Z">
              <w:rPr>
                <w:rFonts w:ascii="Calibri" w:hAnsi="Calibri"/>
              </w:rPr>
            </w:rPrChange>
          </w:rPr>
          <w:delText xml:space="preserve"> through elevators and directly to the destination. </w:delText>
        </w:r>
      </w:del>
    </w:p>
    <w:p w14:paraId="498E7D2B" w14:textId="79F71F83" w:rsidR="000F14DA" w:rsidRPr="00B96795" w:rsidRDefault="000460C2" w:rsidP="000F14DA">
      <w:pPr>
        <w:pStyle w:val="BodyTextIndent"/>
        <w:keepNext/>
        <w:tabs>
          <w:tab w:val="left" w:pos="3060"/>
        </w:tabs>
        <w:spacing w:before="120"/>
        <w:ind w:left="720" w:firstLine="0"/>
        <w:outlineLvl w:val="1"/>
        <w:rPr>
          <w:rFonts w:ascii="Calibri" w:hAnsi="Calibri"/>
          <w:sz w:val="22"/>
          <w:szCs w:val="22"/>
          <w:rPrChange w:id="1573" w:author="miminguyenb@yahoo.com" w:date="2024-05-22T02:35:00Z" w16du:dateUtc="2024-05-22T09:35:00Z">
            <w:rPr>
              <w:rFonts w:ascii="Calibri" w:hAnsi="Calibri"/>
            </w:rPr>
          </w:rPrChange>
        </w:rPr>
      </w:pPr>
      <w:bookmarkStart w:id="1574" w:name="_Toc167241630"/>
      <w:bookmarkStart w:id="1575" w:name="_Toc167241879"/>
      <w:r w:rsidRPr="00B96795">
        <w:rPr>
          <w:rFonts w:ascii="Calibri" w:hAnsi="Calibri"/>
          <w:sz w:val="22"/>
          <w:szCs w:val="22"/>
          <w:rPrChange w:id="1576" w:author="miminguyenb@yahoo.com" w:date="2024-05-22T02:35:00Z" w16du:dateUtc="2024-05-22T09:35:00Z">
            <w:rPr>
              <w:rFonts w:ascii="Calibri" w:hAnsi="Calibri"/>
            </w:rPr>
          </w:rPrChange>
        </w:rPr>
        <w:t>2</w:t>
      </w:r>
      <w:r w:rsidR="00851D1F" w:rsidRPr="00B96795">
        <w:rPr>
          <w:rFonts w:ascii="Calibri" w:hAnsi="Calibri"/>
          <w:sz w:val="22"/>
          <w:szCs w:val="22"/>
          <w:rPrChange w:id="1577" w:author="miminguyenb@yahoo.com" w:date="2024-05-22T02:35:00Z" w16du:dateUtc="2024-05-22T09:35:00Z">
            <w:rPr>
              <w:rFonts w:ascii="Calibri" w:hAnsi="Calibri"/>
            </w:rPr>
          </w:rPrChange>
        </w:rPr>
        <w:t>.2</w:t>
      </w:r>
      <w:r w:rsidR="000F14DA" w:rsidRPr="00B96795">
        <w:rPr>
          <w:rFonts w:ascii="Calibri" w:hAnsi="Calibri"/>
          <w:sz w:val="22"/>
          <w:szCs w:val="22"/>
          <w:rPrChange w:id="1578" w:author="miminguyenb@yahoo.com" w:date="2024-05-22T02:35:00Z" w16du:dateUtc="2024-05-22T09:35:00Z">
            <w:rPr>
              <w:rFonts w:ascii="Calibri" w:hAnsi="Calibri"/>
            </w:rPr>
          </w:rPrChange>
        </w:rPr>
        <w:t xml:space="preserve"> </w:t>
      </w:r>
      <w:ins w:id="1579" w:author="miminguyenb@yahoo.com" w:date="2024-05-21T23:12:00Z" w16du:dateUtc="2024-05-22T06:12:00Z">
        <w:r w:rsidR="008024A9" w:rsidRPr="00B96795">
          <w:rPr>
            <w:rFonts w:ascii="Calibri" w:hAnsi="Calibri"/>
            <w:b/>
            <w:bCs/>
            <w:sz w:val="22"/>
            <w:szCs w:val="22"/>
            <w:rPrChange w:id="1580" w:author="miminguyenb@yahoo.com" w:date="2024-05-22T02:35:00Z" w16du:dateUtc="2024-05-22T09:35:00Z">
              <w:rPr>
                <w:rFonts w:ascii="Calibri" w:hAnsi="Calibri"/>
                <w:b/>
                <w:bCs/>
              </w:rPr>
            </w:rPrChange>
          </w:rPr>
          <w:t xml:space="preserve">UC-8: </w:t>
        </w:r>
        <w:r w:rsidR="008024A9" w:rsidRPr="00B96795">
          <w:rPr>
            <w:rFonts w:ascii="Calibri" w:hAnsi="Calibri"/>
            <w:sz w:val="22"/>
            <w:szCs w:val="22"/>
            <w:rPrChange w:id="1581" w:author="miminguyenb@yahoo.com" w:date="2024-05-22T02:35:00Z" w16du:dateUtc="2024-05-22T09:35:00Z">
              <w:rPr>
                <w:rFonts w:ascii="Calibri" w:hAnsi="Calibri"/>
              </w:rPr>
            </w:rPrChange>
          </w:rPr>
          <w:t>Warnings should be presented if a route is not entirely ADA-accessible.</w:t>
        </w:r>
        <w:bookmarkEnd w:id="1574"/>
        <w:bookmarkEnd w:id="1575"/>
        <w:r w:rsidR="008024A9" w:rsidRPr="00B96795">
          <w:rPr>
            <w:rFonts w:ascii="Calibri" w:hAnsi="Calibri"/>
            <w:sz w:val="22"/>
            <w:szCs w:val="22"/>
            <w:rPrChange w:id="1582" w:author="miminguyenb@yahoo.com" w:date="2024-05-22T02:35:00Z" w16du:dateUtc="2024-05-22T09:35:00Z">
              <w:rPr>
                <w:rFonts w:ascii="Calibri" w:hAnsi="Calibri"/>
              </w:rPr>
            </w:rPrChange>
          </w:rPr>
          <w:t xml:space="preserve"> </w:t>
        </w:r>
      </w:ins>
      <w:del w:id="1583" w:author="miminguyenb@yahoo.com" w:date="2024-05-21T23:12:00Z" w16du:dateUtc="2024-05-22T06:12:00Z">
        <w:r w:rsidR="000F14DA" w:rsidRPr="00B96795" w:rsidDel="008024A9">
          <w:rPr>
            <w:rFonts w:ascii="Calibri" w:hAnsi="Calibri"/>
            <w:sz w:val="22"/>
            <w:szCs w:val="22"/>
            <w:rPrChange w:id="1584" w:author="miminguyenb@yahoo.com" w:date="2024-05-22T02:35:00Z" w16du:dateUtc="2024-05-22T09:35:00Z">
              <w:rPr>
                <w:rFonts w:ascii="Calibri" w:hAnsi="Calibri"/>
              </w:rPr>
            </w:rPrChange>
          </w:rPr>
          <w:delText xml:space="preserve">The ADA-Friendly Navigation App should also be able to show all ADA ways of transport in and around the building. This </w:delText>
        </w:r>
        <w:r w:rsidR="00F143DA" w:rsidRPr="00B96795" w:rsidDel="008024A9">
          <w:rPr>
            <w:rFonts w:ascii="Calibri" w:hAnsi="Calibri"/>
            <w:sz w:val="22"/>
            <w:szCs w:val="22"/>
            <w:rPrChange w:id="1585" w:author="miminguyenb@yahoo.com" w:date="2024-05-22T02:35:00Z" w16du:dateUtc="2024-05-22T09:35:00Z">
              <w:rPr>
                <w:rFonts w:ascii="Calibri" w:hAnsi="Calibri"/>
              </w:rPr>
            </w:rPrChange>
          </w:rPr>
          <w:delText>includes</w:delText>
        </w:r>
        <w:r w:rsidR="000F14DA" w:rsidRPr="00B96795" w:rsidDel="008024A9">
          <w:rPr>
            <w:rFonts w:ascii="Calibri" w:hAnsi="Calibri"/>
            <w:sz w:val="22"/>
            <w:szCs w:val="22"/>
            <w:rPrChange w:id="1586" w:author="miminguyenb@yahoo.com" w:date="2024-05-22T02:35:00Z" w16du:dateUtc="2024-05-22T09:35:00Z">
              <w:rPr>
                <w:rFonts w:ascii="Calibri" w:hAnsi="Calibri"/>
              </w:rPr>
            </w:rPrChange>
          </w:rPr>
          <w:delText xml:space="preserve"> ramps, elevators, wide doors, etc.</w:delText>
        </w:r>
      </w:del>
    </w:p>
    <w:p w14:paraId="4EE0C8BE" w14:textId="68F5FEF3" w:rsidR="008024A9" w:rsidRDefault="000460C2" w:rsidP="00B96795">
      <w:pPr>
        <w:pStyle w:val="BodyTextIndent"/>
        <w:keepNext/>
        <w:tabs>
          <w:tab w:val="left" w:pos="3060"/>
        </w:tabs>
        <w:spacing w:before="120"/>
        <w:ind w:left="720" w:firstLine="0"/>
        <w:outlineLvl w:val="1"/>
        <w:rPr>
          <w:ins w:id="1587" w:author="miminguyenb@yahoo.com" w:date="2024-05-21T23:13:00Z" w16du:dateUtc="2024-05-22T06:13:00Z"/>
          <w:rFonts w:ascii="Calibri" w:hAnsi="Calibri"/>
        </w:rPr>
        <w:pPrChange w:id="1588" w:author="miminguyenb@yahoo.com" w:date="2024-05-22T02:36:00Z" w16du:dateUtc="2024-05-22T09:36:00Z">
          <w:pPr/>
        </w:pPrChange>
      </w:pPr>
      <w:bookmarkStart w:id="1589" w:name="_Toc167241631"/>
      <w:bookmarkStart w:id="1590" w:name="_Toc167241880"/>
      <w:r w:rsidRPr="00B96795">
        <w:rPr>
          <w:rFonts w:ascii="Calibri" w:hAnsi="Calibri"/>
          <w:sz w:val="22"/>
          <w:szCs w:val="22"/>
          <w:rPrChange w:id="1591" w:author="miminguyenb@yahoo.com" w:date="2024-05-22T02:35:00Z" w16du:dateUtc="2024-05-22T09:35:00Z">
            <w:rPr>
              <w:rFonts w:ascii="Calibri" w:hAnsi="Calibri"/>
            </w:rPr>
          </w:rPrChange>
        </w:rPr>
        <w:t>2</w:t>
      </w:r>
      <w:r w:rsidR="00851D1F" w:rsidRPr="00B96795">
        <w:rPr>
          <w:rFonts w:ascii="Calibri" w:hAnsi="Calibri"/>
          <w:sz w:val="22"/>
          <w:szCs w:val="22"/>
          <w:rPrChange w:id="1592" w:author="miminguyenb@yahoo.com" w:date="2024-05-22T02:35:00Z" w16du:dateUtc="2024-05-22T09:35:00Z">
            <w:rPr>
              <w:rFonts w:ascii="Calibri" w:hAnsi="Calibri"/>
            </w:rPr>
          </w:rPrChange>
        </w:rPr>
        <w:t xml:space="preserve">.3 </w:t>
      </w:r>
      <w:ins w:id="1593" w:author="miminguyenb@yahoo.com" w:date="2024-05-21T23:12:00Z" w16du:dateUtc="2024-05-22T06:12:00Z">
        <w:r w:rsidR="008024A9" w:rsidRPr="00B96795">
          <w:rPr>
            <w:rFonts w:ascii="Calibri" w:hAnsi="Calibri"/>
            <w:b/>
            <w:bCs/>
            <w:sz w:val="22"/>
            <w:szCs w:val="22"/>
            <w:rPrChange w:id="1594" w:author="miminguyenb@yahoo.com" w:date="2024-05-22T02:35:00Z" w16du:dateUtc="2024-05-22T09:35:00Z">
              <w:rPr>
                <w:rFonts w:ascii="Calibri" w:hAnsi="Calibri"/>
                <w:b/>
                <w:bCs/>
              </w:rPr>
            </w:rPrChange>
          </w:rPr>
          <w:t xml:space="preserve">UC-9: </w:t>
        </w:r>
        <w:r w:rsidR="008024A9" w:rsidRPr="00B96795">
          <w:rPr>
            <w:rFonts w:ascii="Calibri" w:hAnsi="Calibri"/>
            <w:sz w:val="22"/>
            <w:szCs w:val="22"/>
            <w:rPrChange w:id="1595" w:author="miminguyenb@yahoo.com" w:date="2024-05-22T02:35:00Z" w16du:dateUtc="2024-05-22T09:35:00Z">
              <w:rPr>
                <w:rFonts w:ascii="Calibri" w:hAnsi="Calibri"/>
              </w:rPr>
            </w:rPrChange>
          </w:rPr>
          <w:t>The application must not stop routing just outside the building. The application will route inside the building through ADA-accessible entries through elevators and directly to the destination.</w:t>
        </w:r>
        <w:bookmarkEnd w:id="1589"/>
        <w:bookmarkEnd w:id="1590"/>
        <w:r w:rsidR="008024A9" w:rsidRPr="00B96795">
          <w:rPr>
            <w:rFonts w:ascii="Calibri" w:hAnsi="Calibri"/>
            <w:sz w:val="22"/>
            <w:szCs w:val="22"/>
            <w:rPrChange w:id="1596" w:author="miminguyenb@yahoo.com" w:date="2024-05-22T02:35:00Z" w16du:dateUtc="2024-05-22T09:35:00Z">
              <w:rPr>
                <w:rFonts w:ascii="Calibri" w:hAnsi="Calibri"/>
              </w:rPr>
            </w:rPrChange>
          </w:rPr>
          <w:t xml:space="preserve"> </w:t>
        </w:r>
      </w:ins>
    </w:p>
    <w:p w14:paraId="7D80440F" w14:textId="51F8BFBE" w:rsidR="00851D1F" w:rsidRPr="00B96795" w:rsidRDefault="00851D1F" w:rsidP="00B96795">
      <w:pPr>
        <w:pStyle w:val="BodyTextIndent"/>
        <w:keepNext/>
        <w:tabs>
          <w:tab w:val="left" w:pos="3060"/>
        </w:tabs>
        <w:spacing w:before="120"/>
        <w:outlineLvl w:val="1"/>
        <w:rPr>
          <w:rFonts w:ascii="Calibri" w:hAnsi="Calibri"/>
          <w:sz w:val="22"/>
          <w:szCs w:val="22"/>
          <w:rPrChange w:id="1597" w:author="miminguyenb@yahoo.com" w:date="2024-05-22T02:36:00Z" w16du:dateUtc="2024-05-22T09:36:00Z">
            <w:rPr>
              <w:rFonts w:ascii="Calibri" w:hAnsi="Calibri"/>
            </w:rPr>
          </w:rPrChange>
        </w:rPr>
        <w:pPrChange w:id="1598" w:author="miminguyenb@yahoo.com" w:date="2024-05-22T02:36:00Z" w16du:dateUtc="2024-05-22T09:36:00Z">
          <w:pPr>
            <w:pStyle w:val="BodyTextIndent"/>
            <w:keepNext/>
            <w:tabs>
              <w:tab w:val="left" w:pos="3060"/>
            </w:tabs>
            <w:spacing w:before="120"/>
            <w:ind w:left="720" w:firstLine="0"/>
            <w:outlineLvl w:val="1"/>
          </w:pPr>
        </w:pPrChange>
      </w:pPr>
      <w:del w:id="1599" w:author="miminguyenb@yahoo.com" w:date="2024-05-21T23:12:00Z" w16du:dateUtc="2024-05-22T06:12:00Z">
        <w:r w:rsidRPr="00B96795" w:rsidDel="008024A9">
          <w:rPr>
            <w:rFonts w:ascii="Calibri" w:hAnsi="Calibri"/>
            <w:sz w:val="22"/>
            <w:szCs w:val="22"/>
            <w:rPrChange w:id="1600" w:author="miminguyenb@yahoo.com" w:date="2024-05-22T02:36:00Z" w16du:dateUtc="2024-05-22T09:36:00Z">
              <w:rPr>
                <w:rFonts w:ascii="Calibri" w:hAnsi="Calibri"/>
              </w:rPr>
            </w:rPrChange>
          </w:rPr>
          <w:delText xml:space="preserve">Warnings should be presented if a </w:delText>
        </w:r>
        <w:r w:rsidR="00EB5367" w:rsidRPr="00B96795" w:rsidDel="008024A9">
          <w:rPr>
            <w:rFonts w:ascii="Calibri" w:hAnsi="Calibri"/>
            <w:sz w:val="22"/>
            <w:szCs w:val="22"/>
            <w:rPrChange w:id="1601" w:author="miminguyenb@yahoo.com" w:date="2024-05-22T02:36:00Z" w16du:dateUtc="2024-05-22T09:36:00Z">
              <w:rPr>
                <w:rFonts w:ascii="Calibri" w:hAnsi="Calibri"/>
              </w:rPr>
            </w:rPrChange>
          </w:rPr>
          <w:delText>route is not</w:delText>
        </w:r>
        <w:r w:rsidRPr="00B96795" w:rsidDel="008024A9">
          <w:rPr>
            <w:rFonts w:ascii="Calibri" w:hAnsi="Calibri"/>
            <w:sz w:val="22"/>
            <w:szCs w:val="22"/>
            <w:rPrChange w:id="1602" w:author="miminguyenb@yahoo.com" w:date="2024-05-22T02:36:00Z" w16du:dateUtc="2024-05-22T09:36:00Z">
              <w:rPr>
                <w:rFonts w:ascii="Calibri" w:hAnsi="Calibri"/>
              </w:rPr>
            </w:rPrChange>
          </w:rPr>
          <w:delText xml:space="preserve"> entirely ADA</w:delText>
        </w:r>
        <w:r w:rsidR="00EB5367" w:rsidRPr="00B96795" w:rsidDel="008024A9">
          <w:rPr>
            <w:rFonts w:ascii="Calibri" w:hAnsi="Calibri"/>
            <w:sz w:val="22"/>
            <w:szCs w:val="22"/>
            <w:rPrChange w:id="1603" w:author="miminguyenb@yahoo.com" w:date="2024-05-22T02:36:00Z" w16du:dateUtc="2024-05-22T09:36:00Z">
              <w:rPr>
                <w:rFonts w:ascii="Calibri" w:hAnsi="Calibri"/>
              </w:rPr>
            </w:rPrChange>
          </w:rPr>
          <w:delText>-a</w:delText>
        </w:r>
        <w:r w:rsidRPr="00B96795" w:rsidDel="008024A9">
          <w:rPr>
            <w:rFonts w:ascii="Calibri" w:hAnsi="Calibri"/>
            <w:sz w:val="22"/>
            <w:szCs w:val="22"/>
            <w:rPrChange w:id="1604" w:author="miminguyenb@yahoo.com" w:date="2024-05-22T02:36:00Z" w16du:dateUtc="2024-05-22T09:36:00Z">
              <w:rPr>
                <w:rFonts w:ascii="Calibri" w:hAnsi="Calibri"/>
              </w:rPr>
            </w:rPrChange>
          </w:rPr>
          <w:delText xml:space="preserve">ccessible. </w:delText>
        </w:r>
      </w:del>
    </w:p>
    <w:p w14:paraId="3E067F19" w14:textId="66960C00" w:rsidR="0081289B" w:rsidRPr="00B96795" w:rsidRDefault="0081289B" w:rsidP="000F14DA">
      <w:pPr>
        <w:pStyle w:val="BodyTextIndent"/>
        <w:keepNext/>
        <w:numPr>
          <w:ilvl w:val="0"/>
          <w:numId w:val="19"/>
        </w:numPr>
        <w:tabs>
          <w:tab w:val="left" w:pos="3060"/>
        </w:tabs>
        <w:spacing w:before="120"/>
        <w:outlineLvl w:val="1"/>
        <w:rPr>
          <w:rFonts w:ascii="Calibri" w:hAnsi="Calibri"/>
          <w:sz w:val="22"/>
          <w:szCs w:val="22"/>
          <w:u w:val="single"/>
          <w:rPrChange w:id="1605" w:author="miminguyenb@yahoo.com" w:date="2024-05-22T02:36:00Z" w16du:dateUtc="2024-05-22T09:36:00Z">
            <w:rPr>
              <w:rFonts w:ascii="Calibri" w:hAnsi="Calibri"/>
            </w:rPr>
          </w:rPrChange>
        </w:rPr>
      </w:pPr>
      <w:bookmarkStart w:id="1606" w:name="_Toc167241632"/>
      <w:bookmarkStart w:id="1607" w:name="_Toc167241881"/>
      <w:r w:rsidRPr="00B96795">
        <w:rPr>
          <w:rFonts w:ascii="Calibri" w:hAnsi="Calibri"/>
          <w:sz w:val="22"/>
          <w:szCs w:val="22"/>
          <w:u w:val="single"/>
          <w:rPrChange w:id="1608" w:author="miminguyenb@yahoo.com" w:date="2024-05-22T02:36:00Z" w16du:dateUtc="2024-05-22T09:36:00Z">
            <w:rPr>
              <w:rFonts w:ascii="Calibri" w:hAnsi="Calibri"/>
            </w:rPr>
          </w:rPrChange>
        </w:rPr>
        <w:t>ADA Rooms</w:t>
      </w:r>
      <w:r w:rsidR="000F14DA" w:rsidRPr="00B96795">
        <w:rPr>
          <w:rFonts w:ascii="Calibri" w:hAnsi="Calibri"/>
          <w:sz w:val="22"/>
          <w:szCs w:val="22"/>
          <w:u w:val="single"/>
          <w:rPrChange w:id="1609" w:author="miminguyenb@yahoo.com" w:date="2024-05-22T02:36:00Z" w16du:dateUtc="2024-05-22T09:36:00Z">
            <w:rPr>
              <w:rFonts w:ascii="Calibri" w:hAnsi="Calibri"/>
            </w:rPr>
          </w:rPrChange>
        </w:rPr>
        <w:t xml:space="preserve"> and Entrances</w:t>
      </w:r>
      <w:bookmarkEnd w:id="1606"/>
      <w:bookmarkEnd w:id="1607"/>
    </w:p>
    <w:p w14:paraId="16A1BCCA" w14:textId="550D12A8" w:rsidR="000F14DA" w:rsidRPr="00B96795" w:rsidRDefault="000460C2" w:rsidP="000F14DA">
      <w:pPr>
        <w:pStyle w:val="BodyTextIndent"/>
        <w:keepNext/>
        <w:tabs>
          <w:tab w:val="left" w:pos="3060"/>
        </w:tabs>
        <w:spacing w:before="120"/>
        <w:outlineLvl w:val="1"/>
        <w:rPr>
          <w:rFonts w:ascii="Calibri" w:hAnsi="Calibri"/>
          <w:sz w:val="22"/>
          <w:szCs w:val="22"/>
          <w:rPrChange w:id="1610" w:author="miminguyenb@yahoo.com" w:date="2024-05-22T02:36:00Z" w16du:dateUtc="2024-05-22T09:36:00Z">
            <w:rPr>
              <w:rFonts w:ascii="Calibri" w:hAnsi="Calibri"/>
            </w:rPr>
          </w:rPrChange>
        </w:rPr>
      </w:pPr>
      <w:bookmarkStart w:id="1611" w:name="_Toc167241633"/>
      <w:bookmarkStart w:id="1612" w:name="_Toc167241882"/>
      <w:r w:rsidRPr="00B96795">
        <w:rPr>
          <w:rFonts w:ascii="Calibri" w:hAnsi="Calibri"/>
          <w:sz w:val="22"/>
          <w:szCs w:val="22"/>
          <w:rPrChange w:id="1613" w:author="miminguyenb@yahoo.com" w:date="2024-05-22T02:36:00Z" w16du:dateUtc="2024-05-22T09:36:00Z">
            <w:rPr>
              <w:rFonts w:ascii="Calibri" w:hAnsi="Calibri"/>
            </w:rPr>
          </w:rPrChange>
        </w:rPr>
        <w:t>3</w:t>
      </w:r>
      <w:r w:rsidR="000F14DA" w:rsidRPr="00B96795">
        <w:rPr>
          <w:rFonts w:ascii="Calibri" w:hAnsi="Calibri"/>
          <w:sz w:val="22"/>
          <w:szCs w:val="22"/>
          <w:rPrChange w:id="1614" w:author="miminguyenb@yahoo.com" w:date="2024-05-22T02:36:00Z" w16du:dateUtc="2024-05-22T09:36:00Z">
            <w:rPr>
              <w:rFonts w:ascii="Calibri" w:hAnsi="Calibri"/>
            </w:rPr>
          </w:rPrChange>
        </w:rPr>
        <w:t xml:space="preserve">.1 </w:t>
      </w:r>
      <w:ins w:id="1615" w:author="miminguyenb@yahoo.com" w:date="2024-05-21T23:13:00Z" w16du:dateUtc="2024-05-22T06:13:00Z">
        <w:r w:rsidR="008024A9" w:rsidRPr="00B96795">
          <w:rPr>
            <w:rFonts w:ascii="Calibri" w:hAnsi="Calibri"/>
            <w:b/>
            <w:bCs/>
            <w:sz w:val="22"/>
            <w:szCs w:val="22"/>
            <w:rPrChange w:id="1616" w:author="miminguyenb@yahoo.com" w:date="2024-05-22T02:36:00Z" w16du:dateUtc="2024-05-22T09:36:00Z">
              <w:rPr>
                <w:rFonts w:ascii="Calibri" w:hAnsi="Calibri"/>
                <w:b/>
                <w:bCs/>
              </w:rPr>
            </w:rPrChange>
          </w:rPr>
          <w:t xml:space="preserve">UC-5: </w:t>
        </w:r>
      </w:ins>
      <w:r w:rsidR="000F14DA" w:rsidRPr="00B96795">
        <w:rPr>
          <w:rFonts w:ascii="Calibri" w:hAnsi="Calibri"/>
          <w:sz w:val="22"/>
          <w:szCs w:val="22"/>
          <w:rPrChange w:id="1617" w:author="miminguyenb@yahoo.com" w:date="2024-05-22T02:36:00Z" w16du:dateUtc="2024-05-22T09:36:00Z">
            <w:rPr>
              <w:rFonts w:ascii="Calibri" w:hAnsi="Calibri"/>
            </w:rPr>
          </w:rPrChange>
        </w:rPr>
        <w:t>The ADA</w:t>
      </w:r>
      <w:ins w:id="1618" w:author="miminguyenb@yahoo.com" w:date="2024-05-22T01:44:00Z" w16du:dateUtc="2024-05-22T08:44:00Z">
        <w:r w:rsidR="00F818B8" w:rsidRPr="00B96795">
          <w:rPr>
            <w:rFonts w:ascii="Calibri" w:hAnsi="Calibri"/>
            <w:sz w:val="22"/>
            <w:szCs w:val="22"/>
            <w:rPrChange w:id="1619" w:author="miminguyenb@yahoo.com" w:date="2024-05-22T02:36:00Z" w16du:dateUtc="2024-05-22T09:36:00Z">
              <w:rPr>
                <w:rFonts w:ascii="Calibri" w:hAnsi="Calibri"/>
              </w:rPr>
            </w:rPrChange>
          </w:rPr>
          <w:t>FNA</w:t>
        </w:r>
      </w:ins>
      <w:del w:id="1620" w:author="miminguyenb@yahoo.com" w:date="2024-05-22T01:44:00Z" w16du:dateUtc="2024-05-22T08:44:00Z">
        <w:r w:rsidR="000F14DA" w:rsidRPr="00B96795" w:rsidDel="00F818B8">
          <w:rPr>
            <w:rFonts w:ascii="Calibri" w:hAnsi="Calibri"/>
            <w:sz w:val="22"/>
            <w:szCs w:val="22"/>
            <w:rPrChange w:id="1621" w:author="miminguyenb@yahoo.com" w:date="2024-05-22T02:36:00Z" w16du:dateUtc="2024-05-22T09:36:00Z">
              <w:rPr>
                <w:rFonts w:ascii="Calibri" w:hAnsi="Calibri"/>
              </w:rPr>
            </w:rPrChange>
          </w:rPr>
          <w:delText>-Friendly Navigation App</w:delText>
        </w:r>
      </w:del>
      <w:r w:rsidR="000F14DA" w:rsidRPr="00B96795">
        <w:rPr>
          <w:rFonts w:ascii="Calibri" w:hAnsi="Calibri"/>
          <w:sz w:val="22"/>
          <w:szCs w:val="22"/>
          <w:rPrChange w:id="1622" w:author="miminguyenb@yahoo.com" w:date="2024-05-22T02:36:00Z" w16du:dateUtc="2024-05-22T09:36:00Z">
            <w:rPr>
              <w:rFonts w:ascii="Calibri" w:hAnsi="Calibri"/>
            </w:rPr>
          </w:rPrChange>
        </w:rPr>
        <w:t xml:space="preserve"> </w:t>
      </w:r>
      <w:r w:rsidR="00E618B7" w:rsidRPr="00B96795">
        <w:rPr>
          <w:rFonts w:ascii="Calibri" w:hAnsi="Calibri"/>
          <w:sz w:val="22"/>
          <w:szCs w:val="22"/>
          <w:rPrChange w:id="1623" w:author="miminguyenb@yahoo.com" w:date="2024-05-22T02:36:00Z" w16du:dateUtc="2024-05-22T09:36:00Z">
            <w:rPr>
              <w:rFonts w:ascii="Calibri" w:hAnsi="Calibri"/>
            </w:rPr>
          </w:rPrChange>
        </w:rPr>
        <w:t>should</w:t>
      </w:r>
      <w:r w:rsidR="000F14DA" w:rsidRPr="00B96795">
        <w:rPr>
          <w:rFonts w:ascii="Calibri" w:hAnsi="Calibri"/>
          <w:sz w:val="22"/>
          <w:szCs w:val="22"/>
          <w:rPrChange w:id="1624" w:author="miminguyenb@yahoo.com" w:date="2024-05-22T02:36:00Z" w16du:dateUtc="2024-05-22T09:36:00Z">
            <w:rPr>
              <w:rFonts w:ascii="Calibri" w:hAnsi="Calibri"/>
            </w:rPr>
          </w:rPrChange>
        </w:rPr>
        <w:t xml:space="preserve"> show ADA-friendly rooms in the building. This </w:t>
      </w:r>
      <w:r w:rsidR="00F143DA" w:rsidRPr="00B96795">
        <w:rPr>
          <w:rFonts w:ascii="Calibri" w:hAnsi="Calibri"/>
          <w:sz w:val="22"/>
          <w:szCs w:val="22"/>
          <w:rPrChange w:id="1625" w:author="miminguyenb@yahoo.com" w:date="2024-05-22T02:36:00Z" w16du:dateUtc="2024-05-22T09:36:00Z">
            <w:rPr>
              <w:rFonts w:ascii="Calibri" w:hAnsi="Calibri"/>
            </w:rPr>
          </w:rPrChange>
        </w:rPr>
        <w:t>includes</w:t>
      </w:r>
      <w:r w:rsidR="000F14DA" w:rsidRPr="00B96795">
        <w:rPr>
          <w:rFonts w:ascii="Calibri" w:hAnsi="Calibri"/>
          <w:sz w:val="22"/>
          <w:szCs w:val="22"/>
          <w:rPrChange w:id="1626" w:author="miminguyenb@yahoo.com" w:date="2024-05-22T02:36:00Z" w16du:dateUtc="2024-05-22T09:36:00Z">
            <w:rPr>
              <w:rFonts w:ascii="Calibri" w:hAnsi="Calibri"/>
            </w:rPr>
          </w:rPrChange>
        </w:rPr>
        <w:t xml:space="preserve"> bathrooms, rooms, offices, etc. This is to ensure that the wheelchairs can fit through the doorway.</w:t>
      </w:r>
      <w:bookmarkEnd w:id="1611"/>
      <w:bookmarkEnd w:id="1612"/>
    </w:p>
    <w:p w14:paraId="2DE76635" w14:textId="6FE34AC8" w:rsidR="000F14DA" w:rsidRPr="00B96795" w:rsidRDefault="000460C2" w:rsidP="00DA1D7B">
      <w:pPr>
        <w:pStyle w:val="BodyTextIndent"/>
        <w:keepNext/>
        <w:tabs>
          <w:tab w:val="left" w:pos="3060"/>
        </w:tabs>
        <w:spacing w:before="120"/>
        <w:outlineLvl w:val="1"/>
        <w:rPr>
          <w:rFonts w:ascii="Calibri" w:hAnsi="Calibri"/>
          <w:sz w:val="22"/>
          <w:szCs w:val="22"/>
          <w:rPrChange w:id="1627" w:author="miminguyenb@yahoo.com" w:date="2024-05-22T02:36:00Z" w16du:dateUtc="2024-05-22T09:36:00Z">
            <w:rPr>
              <w:rFonts w:ascii="Calibri" w:hAnsi="Calibri"/>
            </w:rPr>
          </w:rPrChange>
        </w:rPr>
      </w:pPr>
      <w:bookmarkStart w:id="1628" w:name="_Toc167241634"/>
      <w:bookmarkStart w:id="1629" w:name="_Toc167241883"/>
      <w:r w:rsidRPr="00B96795">
        <w:rPr>
          <w:rFonts w:ascii="Calibri" w:hAnsi="Calibri"/>
          <w:sz w:val="22"/>
          <w:szCs w:val="22"/>
          <w:rPrChange w:id="1630" w:author="miminguyenb@yahoo.com" w:date="2024-05-22T02:36:00Z" w16du:dateUtc="2024-05-22T09:36:00Z">
            <w:rPr>
              <w:rFonts w:ascii="Calibri" w:hAnsi="Calibri"/>
            </w:rPr>
          </w:rPrChange>
        </w:rPr>
        <w:t>3</w:t>
      </w:r>
      <w:r w:rsidR="000F14DA" w:rsidRPr="00B96795">
        <w:rPr>
          <w:rFonts w:ascii="Calibri" w:hAnsi="Calibri"/>
          <w:sz w:val="22"/>
          <w:szCs w:val="22"/>
          <w:rPrChange w:id="1631" w:author="miminguyenb@yahoo.com" w:date="2024-05-22T02:36:00Z" w16du:dateUtc="2024-05-22T09:36:00Z">
            <w:rPr>
              <w:rFonts w:ascii="Calibri" w:hAnsi="Calibri"/>
            </w:rPr>
          </w:rPrChange>
        </w:rPr>
        <w:t xml:space="preserve">.2 </w:t>
      </w:r>
      <w:ins w:id="1632" w:author="miminguyenb@yahoo.com" w:date="2024-05-21T23:13:00Z" w16du:dateUtc="2024-05-22T06:13:00Z">
        <w:r w:rsidR="008024A9" w:rsidRPr="00B96795">
          <w:rPr>
            <w:rFonts w:ascii="Calibri" w:hAnsi="Calibri"/>
            <w:b/>
            <w:bCs/>
            <w:sz w:val="22"/>
            <w:szCs w:val="22"/>
            <w:rPrChange w:id="1633" w:author="miminguyenb@yahoo.com" w:date="2024-05-22T02:36:00Z" w16du:dateUtc="2024-05-22T09:36:00Z">
              <w:rPr>
                <w:rFonts w:ascii="Calibri" w:hAnsi="Calibri"/>
                <w:b/>
                <w:bCs/>
              </w:rPr>
            </w:rPrChange>
          </w:rPr>
          <w:t xml:space="preserve">UC-5: </w:t>
        </w:r>
      </w:ins>
      <w:r w:rsidR="000F14DA" w:rsidRPr="00B96795">
        <w:rPr>
          <w:rFonts w:ascii="Calibri" w:hAnsi="Calibri"/>
          <w:sz w:val="22"/>
          <w:szCs w:val="22"/>
          <w:rPrChange w:id="1634" w:author="miminguyenb@yahoo.com" w:date="2024-05-22T02:36:00Z" w16du:dateUtc="2024-05-22T09:36:00Z">
            <w:rPr>
              <w:rFonts w:ascii="Calibri" w:hAnsi="Calibri"/>
            </w:rPr>
          </w:rPrChange>
        </w:rPr>
        <w:t xml:space="preserve">The application </w:t>
      </w:r>
      <w:r w:rsidR="00E618B7" w:rsidRPr="00B96795">
        <w:rPr>
          <w:rFonts w:ascii="Calibri" w:hAnsi="Calibri"/>
          <w:sz w:val="22"/>
          <w:szCs w:val="22"/>
          <w:rPrChange w:id="1635" w:author="miminguyenb@yahoo.com" w:date="2024-05-22T02:36:00Z" w16du:dateUtc="2024-05-22T09:36:00Z">
            <w:rPr>
              <w:rFonts w:ascii="Calibri" w:hAnsi="Calibri"/>
            </w:rPr>
          </w:rPrChange>
        </w:rPr>
        <w:t xml:space="preserve">must also </w:t>
      </w:r>
      <w:r w:rsidR="000F14DA" w:rsidRPr="00B96795">
        <w:rPr>
          <w:rFonts w:ascii="Calibri" w:hAnsi="Calibri"/>
          <w:sz w:val="22"/>
          <w:szCs w:val="22"/>
          <w:rPrChange w:id="1636" w:author="miminguyenb@yahoo.com" w:date="2024-05-22T02:36:00Z" w16du:dateUtc="2024-05-22T09:36:00Z">
            <w:rPr>
              <w:rFonts w:ascii="Calibri" w:hAnsi="Calibri"/>
            </w:rPr>
          </w:rPrChange>
        </w:rPr>
        <w:t>show which doors can be opened with a button or open automatically to ensure that the user does not get to a door</w:t>
      </w:r>
      <w:r w:rsidR="002E4D62" w:rsidRPr="00B96795">
        <w:rPr>
          <w:rFonts w:ascii="Calibri" w:hAnsi="Calibri"/>
          <w:sz w:val="22"/>
          <w:szCs w:val="22"/>
          <w:rPrChange w:id="1637" w:author="miminguyenb@yahoo.com" w:date="2024-05-22T02:36:00Z" w16du:dateUtc="2024-05-22T09:36:00Z">
            <w:rPr>
              <w:rFonts w:ascii="Calibri" w:hAnsi="Calibri"/>
            </w:rPr>
          </w:rPrChange>
        </w:rPr>
        <w:t xml:space="preserve"> and is</w:t>
      </w:r>
      <w:r w:rsidR="000F14DA" w:rsidRPr="00B96795">
        <w:rPr>
          <w:rFonts w:ascii="Calibri" w:hAnsi="Calibri"/>
          <w:sz w:val="22"/>
          <w:szCs w:val="22"/>
          <w:rPrChange w:id="1638" w:author="miminguyenb@yahoo.com" w:date="2024-05-22T02:36:00Z" w16du:dateUtc="2024-05-22T09:36:00Z">
            <w:rPr>
              <w:rFonts w:ascii="Calibri" w:hAnsi="Calibri"/>
            </w:rPr>
          </w:rPrChange>
        </w:rPr>
        <w:t xml:space="preserve"> unable to use it.</w:t>
      </w:r>
      <w:bookmarkEnd w:id="1628"/>
      <w:bookmarkEnd w:id="1629"/>
    </w:p>
    <w:p w14:paraId="35B019A3" w14:textId="404EA855" w:rsidR="00851D1F" w:rsidRPr="00B96795" w:rsidRDefault="000460C2" w:rsidP="00851D1F">
      <w:pPr>
        <w:pStyle w:val="BodyTextIndent"/>
        <w:keepNext/>
        <w:tabs>
          <w:tab w:val="left" w:pos="3060"/>
        </w:tabs>
        <w:spacing w:before="120"/>
        <w:outlineLvl w:val="1"/>
        <w:rPr>
          <w:rFonts w:ascii="Calibri" w:hAnsi="Calibri"/>
          <w:sz w:val="22"/>
          <w:szCs w:val="22"/>
          <w:rPrChange w:id="1639" w:author="miminguyenb@yahoo.com" w:date="2024-05-22T02:36:00Z" w16du:dateUtc="2024-05-22T09:36:00Z">
            <w:rPr>
              <w:rFonts w:ascii="Calibri" w:hAnsi="Calibri"/>
            </w:rPr>
          </w:rPrChange>
        </w:rPr>
      </w:pPr>
      <w:bookmarkStart w:id="1640" w:name="_Toc167241635"/>
      <w:bookmarkStart w:id="1641" w:name="_Toc167241884"/>
      <w:r w:rsidRPr="00B96795">
        <w:rPr>
          <w:rFonts w:ascii="Calibri" w:hAnsi="Calibri"/>
          <w:sz w:val="22"/>
          <w:szCs w:val="22"/>
          <w:rPrChange w:id="1642" w:author="miminguyenb@yahoo.com" w:date="2024-05-22T02:36:00Z" w16du:dateUtc="2024-05-22T09:36:00Z">
            <w:rPr>
              <w:rFonts w:ascii="Calibri" w:hAnsi="Calibri"/>
            </w:rPr>
          </w:rPrChange>
        </w:rPr>
        <w:t>3</w:t>
      </w:r>
      <w:r w:rsidR="00851D1F" w:rsidRPr="00B96795">
        <w:rPr>
          <w:rFonts w:ascii="Calibri" w:hAnsi="Calibri"/>
          <w:sz w:val="22"/>
          <w:szCs w:val="22"/>
          <w:rPrChange w:id="1643" w:author="miminguyenb@yahoo.com" w:date="2024-05-22T02:36:00Z" w16du:dateUtc="2024-05-22T09:36:00Z">
            <w:rPr>
              <w:rFonts w:ascii="Calibri" w:hAnsi="Calibri"/>
            </w:rPr>
          </w:rPrChange>
        </w:rPr>
        <w:t xml:space="preserve">.3 </w:t>
      </w:r>
      <w:ins w:id="1644" w:author="miminguyenb@yahoo.com" w:date="2024-05-21T23:13:00Z" w16du:dateUtc="2024-05-22T06:13:00Z">
        <w:r w:rsidR="008024A9" w:rsidRPr="00B96795">
          <w:rPr>
            <w:rFonts w:ascii="Calibri" w:hAnsi="Calibri"/>
            <w:b/>
            <w:bCs/>
            <w:sz w:val="22"/>
            <w:szCs w:val="22"/>
            <w:rPrChange w:id="1645" w:author="miminguyenb@yahoo.com" w:date="2024-05-22T02:36:00Z" w16du:dateUtc="2024-05-22T09:36:00Z">
              <w:rPr>
                <w:rFonts w:ascii="Calibri" w:hAnsi="Calibri"/>
                <w:b/>
                <w:bCs/>
              </w:rPr>
            </w:rPrChange>
          </w:rPr>
          <w:t xml:space="preserve">UC-8: </w:t>
        </w:r>
      </w:ins>
      <w:r w:rsidR="00F143DA" w:rsidRPr="00B96795">
        <w:rPr>
          <w:rFonts w:ascii="Calibri" w:hAnsi="Calibri"/>
          <w:sz w:val="22"/>
          <w:szCs w:val="22"/>
          <w:rPrChange w:id="1646" w:author="miminguyenb@yahoo.com" w:date="2024-05-22T02:36:00Z" w16du:dateUtc="2024-05-22T09:36:00Z">
            <w:rPr>
              <w:rFonts w:ascii="Calibri" w:hAnsi="Calibri"/>
            </w:rPr>
          </w:rPrChange>
        </w:rPr>
        <w:t>Warnings</w:t>
      </w:r>
      <w:r w:rsidR="00851D1F" w:rsidRPr="00B96795">
        <w:rPr>
          <w:rFonts w:ascii="Calibri" w:hAnsi="Calibri"/>
          <w:sz w:val="22"/>
          <w:szCs w:val="22"/>
          <w:rPrChange w:id="1647" w:author="miminguyenb@yahoo.com" w:date="2024-05-22T02:36:00Z" w16du:dateUtc="2024-05-22T09:36:00Z">
            <w:rPr>
              <w:rFonts w:ascii="Calibri" w:hAnsi="Calibri"/>
            </w:rPr>
          </w:rPrChange>
        </w:rPr>
        <w:t xml:space="preserve"> should be posted if rooms or entrances are not ADA accessible or if they are unsure.</w:t>
      </w:r>
      <w:bookmarkEnd w:id="1640"/>
      <w:bookmarkEnd w:id="1641"/>
    </w:p>
    <w:p w14:paraId="0A4C2273" w14:textId="77777777" w:rsidR="000F14DA" w:rsidRPr="00B96795" w:rsidRDefault="000F14DA" w:rsidP="000F14DA">
      <w:pPr>
        <w:pStyle w:val="BodyTextIndent"/>
        <w:keepNext/>
        <w:numPr>
          <w:ilvl w:val="0"/>
          <w:numId w:val="19"/>
        </w:numPr>
        <w:tabs>
          <w:tab w:val="left" w:pos="3060"/>
        </w:tabs>
        <w:spacing w:before="120"/>
        <w:outlineLvl w:val="1"/>
        <w:rPr>
          <w:rFonts w:ascii="Calibri" w:hAnsi="Calibri"/>
          <w:sz w:val="22"/>
          <w:szCs w:val="22"/>
          <w:u w:val="single"/>
          <w:rPrChange w:id="1648" w:author="miminguyenb@yahoo.com" w:date="2024-05-22T02:36:00Z" w16du:dateUtc="2024-05-22T09:36:00Z">
            <w:rPr>
              <w:rFonts w:ascii="Calibri" w:hAnsi="Calibri"/>
            </w:rPr>
          </w:rPrChange>
        </w:rPr>
      </w:pPr>
      <w:bookmarkStart w:id="1649" w:name="_Toc167241636"/>
      <w:bookmarkStart w:id="1650" w:name="_Toc167241885"/>
      <w:r w:rsidRPr="00B96795">
        <w:rPr>
          <w:rFonts w:ascii="Calibri" w:hAnsi="Calibri"/>
          <w:sz w:val="22"/>
          <w:szCs w:val="22"/>
          <w:u w:val="single"/>
          <w:rPrChange w:id="1651" w:author="miminguyenb@yahoo.com" w:date="2024-05-22T02:36:00Z" w16du:dateUtc="2024-05-22T09:36:00Z">
            <w:rPr>
              <w:rFonts w:ascii="Calibri" w:hAnsi="Calibri"/>
            </w:rPr>
          </w:rPrChange>
        </w:rPr>
        <w:t>Best Route Dependent on Disability</w:t>
      </w:r>
      <w:bookmarkEnd w:id="1649"/>
      <w:bookmarkEnd w:id="1650"/>
    </w:p>
    <w:p w14:paraId="219F0EF5" w14:textId="08CAEFC0" w:rsidR="00DA1D7B" w:rsidRPr="00B96795" w:rsidRDefault="000460C2" w:rsidP="00DA1D7B">
      <w:pPr>
        <w:pStyle w:val="BodyTextIndent"/>
        <w:keepNext/>
        <w:tabs>
          <w:tab w:val="left" w:pos="3060"/>
        </w:tabs>
        <w:spacing w:before="120"/>
        <w:outlineLvl w:val="1"/>
        <w:rPr>
          <w:rFonts w:ascii="Calibri" w:hAnsi="Calibri"/>
          <w:sz w:val="22"/>
          <w:szCs w:val="22"/>
          <w:rPrChange w:id="1652" w:author="miminguyenb@yahoo.com" w:date="2024-05-22T02:36:00Z" w16du:dateUtc="2024-05-22T09:36:00Z">
            <w:rPr>
              <w:rFonts w:ascii="Calibri" w:hAnsi="Calibri"/>
            </w:rPr>
          </w:rPrChange>
        </w:rPr>
      </w:pPr>
      <w:bookmarkStart w:id="1653" w:name="_Toc167241637"/>
      <w:bookmarkStart w:id="1654" w:name="_Toc167241886"/>
      <w:r w:rsidRPr="00B96795">
        <w:rPr>
          <w:rFonts w:ascii="Calibri" w:hAnsi="Calibri"/>
          <w:sz w:val="22"/>
          <w:szCs w:val="22"/>
          <w:rPrChange w:id="1655" w:author="miminguyenb@yahoo.com" w:date="2024-05-22T02:36:00Z" w16du:dateUtc="2024-05-22T09:36:00Z">
            <w:rPr>
              <w:rFonts w:ascii="Calibri" w:hAnsi="Calibri"/>
            </w:rPr>
          </w:rPrChange>
        </w:rPr>
        <w:t>4</w:t>
      </w:r>
      <w:r w:rsidR="00DA1D7B" w:rsidRPr="00B96795">
        <w:rPr>
          <w:rFonts w:ascii="Calibri" w:hAnsi="Calibri"/>
          <w:sz w:val="22"/>
          <w:szCs w:val="22"/>
          <w:rPrChange w:id="1656" w:author="miminguyenb@yahoo.com" w:date="2024-05-22T02:36:00Z" w16du:dateUtc="2024-05-22T09:36:00Z">
            <w:rPr>
              <w:rFonts w:ascii="Calibri" w:hAnsi="Calibri"/>
            </w:rPr>
          </w:rPrChange>
        </w:rPr>
        <w:t xml:space="preserve">.1 </w:t>
      </w:r>
      <w:ins w:id="1657" w:author="miminguyenb@yahoo.com" w:date="2024-05-21T23:13:00Z" w16du:dateUtc="2024-05-22T06:13:00Z">
        <w:r w:rsidR="008024A9" w:rsidRPr="00B96795">
          <w:rPr>
            <w:rFonts w:ascii="Calibri" w:hAnsi="Calibri"/>
            <w:b/>
            <w:bCs/>
            <w:sz w:val="22"/>
            <w:szCs w:val="22"/>
            <w:rPrChange w:id="1658" w:author="miminguyenb@yahoo.com" w:date="2024-05-22T02:36:00Z" w16du:dateUtc="2024-05-22T09:36:00Z">
              <w:rPr>
                <w:rFonts w:ascii="Calibri" w:hAnsi="Calibri"/>
                <w:b/>
                <w:bCs/>
              </w:rPr>
            </w:rPrChange>
          </w:rPr>
          <w:t xml:space="preserve">UC-7: </w:t>
        </w:r>
      </w:ins>
      <w:r w:rsidR="00DA1D7B" w:rsidRPr="00B96795">
        <w:rPr>
          <w:rFonts w:ascii="Calibri" w:hAnsi="Calibri"/>
          <w:sz w:val="22"/>
          <w:szCs w:val="22"/>
          <w:rPrChange w:id="1659" w:author="miminguyenb@yahoo.com" w:date="2024-05-22T02:36:00Z" w16du:dateUtc="2024-05-22T09:36:00Z">
            <w:rPr>
              <w:rFonts w:ascii="Calibri" w:hAnsi="Calibri"/>
            </w:rPr>
          </w:rPrChange>
        </w:rPr>
        <w:t xml:space="preserve">The app </w:t>
      </w:r>
      <w:r w:rsidR="00E618B7" w:rsidRPr="00B96795">
        <w:rPr>
          <w:rFonts w:ascii="Calibri" w:hAnsi="Calibri"/>
          <w:sz w:val="22"/>
          <w:szCs w:val="22"/>
          <w:rPrChange w:id="1660" w:author="miminguyenb@yahoo.com" w:date="2024-05-22T02:36:00Z" w16du:dateUtc="2024-05-22T09:36:00Z">
            <w:rPr>
              <w:rFonts w:ascii="Calibri" w:hAnsi="Calibri"/>
            </w:rPr>
          </w:rPrChange>
        </w:rPr>
        <w:t>must</w:t>
      </w:r>
      <w:r w:rsidR="00DA1D7B" w:rsidRPr="00B96795">
        <w:rPr>
          <w:rFonts w:ascii="Calibri" w:hAnsi="Calibri"/>
          <w:sz w:val="22"/>
          <w:szCs w:val="22"/>
          <w:rPrChange w:id="1661" w:author="miminguyenb@yahoo.com" w:date="2024-05-22T02:36:00Z" w16du:dateUtc="2024-05-22T09:36:00Z">
            <w:rPr>
              <w:rFonts w:ascii="Calibri" w:hAnsi="Calibri"/>
            </w:rPr>
          </w:rPrChange>
        </w:rPr>
        <w:t xml:space="preserve"> have built</w:t>
      </w:r>
      <w:r w:rsidR="002E4D62" w:rsidRPr="00B96795">
        <w:rPr>
          <w:rFonts w:ascii="Calibri" w:hAnsi="Calibri"/>
          <w:sz w:val="22"/>
          <w:szCs w:val="22"/>
          <w:rPrChange w:id="1662" w:author="miminguyenb@yahoo.com" w:date="2024-05-22T02:36:00Z" w16du:dateUtc="2024-05-22T09:36:00Z">
            <w:rPr>
              <w:rFonts w:ascii="Calibri" w:hAnsi="Calibri"/>
            </w:rPr>
          </w:rPrChange>
        </w:rPr>
        <w:t>-</w:t>
      </w:r>
      <w:r w:rsidR="00DA1D7B" w:rsidRPr="00B96795">
        <w:rPr>
          <w:rFonts w:ascii="Calibri" w:hAnsi="Calibri"/>
          <w:sz w:val="22"/>
          <w:szCs w:val="22"/>
          <w:rPrChange w:id="1663" w:author="miminguyenb@yahoo.com" w:date="2024-05-22T02:36:00Z" w16du:dateUtc="2024-05-22T09:36:00Z">
            <w:rPr>
              <w:rFonts w:ascii="Calibri" w:hAnsi="Calibri"/>
            </w:rPr>
          </w:rPrChange>
        </w:rPr>
        <w:t>in routes depending on physical disability and capabilities</w:t>
      </w:r>
      <w:r w:rsidR="002E4D62" w:rsidRPr="00B96795">
        <w:rPr>
          <w:rFonts w:ascii="Calibri" w:hAnsi="Calibri"/>
          <w:sz w:val="22"/>
          <w:szCs w:val="22"/>
          <w:rPrChange w:id="1664" w:author="miminguyenb@yahoo.com" w:date="2024-05-22T02:36:00Z" w16du:dateUtc="2024-05-22T09:36:00Z">
            <w:rPr>
              <w:rFonts w:ascii="Calibri" w:hAnsi="Calibri"/>
            </w:rPr>
          </w:rPrChange>
        </w:rPr>
        <w:t>;</w:t>
      </w:r>
      <w:r w:rsidR="00DA1D7B" w:rsidRPr="00B96795">
        <w:rPr>
          <w:rFonts w:ascii="Calibri" w:hAnsi="Calibri"/>
          <w:sz w:val="22"/>
          <w:szCs w:val="22"/>
          <w:rPrChange w:id="1665" w:author="miminguyenb@yahoo.com" w:date="2024-05-22T02:36:00Z" w16du:dateUtc="2024-05-22T09:36:00Z">
            <w:rPr>
              <w:rFonts w:ascii="Calibri" w:hAnsi="Calibri"/>
            </w:rPr>
          </w:rPrChange>
        </w:rPr>
        <w:t xml:space="preserve"> examples include routes for wheelchairs, leg supports, arm supports, etc.</w:t>
      </w:r>
      <w:bookmarkEnd w:id="1653"/>
      <w:bookmarkEnd w:id="1654"/>
      <w:r w:rsidR="00DA1D7B" w:rsidRPr="00B96795">
        <w:rPr>
          <w:rFonts w:ascii="Calibri" w:hAnsi="Calibri"/>
          <w:sz w:val="22"/>
          <w:szCs w:val="22"/>
          <w:rPrChange w:id="1666" w:author="miminguyenb@yahoo.com" w:date="2024-05-22T02:36:00Z" w16du:dateUtc="2024-05-22T09:36:00Z">
            <w:rPr>
              <w:rFonts w:ascii="Calibri" w:hAnsi="Calibri"/>
            </w:rPr>
          </w:rPrChange>
        </w:rPr>
        <w:t xml:space="preserve"> </w:t>
      </w:r>
    </w:p>
    <w:p w14:paraId="1973F722" w14:textId="090DD6BC" w:rsidR="00851D1F" w:rsidRDefault="000460C2" w:rsidP="00851D1F">
      <w:pPr>
        <w:pStyle w:val="BodyTextIndent"/>
        <w:keepNext/>
        <w:tabs>
          <w:tab w:val="left" w:pos="3060"/>
        </w:tabs>
        <w:spacing w:before="120"/>
        <w:outlineLvl w:val="1"/>
        <w:rPr>
          <w:ins w:id="1667" w:author="miminguyenb@yahoo.com" w:date="2024-05-22T02:36:00Z" w16du:dateUtc="2024-05-22T09:36:00Z"/>
          <w:rFonts w:ascii="Calibri" w:hAnsi="Calibri"/>
          <w:sz w:val="22"/>
          <w:szCs w:val="22"/>
        </w:rPr>
      </w:pPr>
      <w:bookmarkStart w:id="1668" w:name="_Toc167241638"/>
      <w:bookmarkStart w:id="1669" w:name="_Toc167241887"/>
      <w:r w:rsidRPr="00B96795">
        <w:rPr>
          <w:rFonts w:ascii="Calibri" w:hAnsi="Calibri"/>
          <w:sz w:val="22"/>
          <w:szCs w:val="22"/>
          <w:rPrChange w:id="1670" w:author="miminguyenb@yahoo.com" w:date="2024-05-22T02:36:00Z" w16du:dateUtc="2024-05-22T09:36:00Z">
            <w:rPr>
              <w:rFonts w:ascii="Calibri" w:hAnsi="Calibri"/>
            </w:rPr>
          </w:rPrChange>
        </w:rPr>
        <w:t>4</w:t>
      </w:r>
      <w:r w:rsidR="00DA1D7B" w:rsidRPr="00B96795">
        <w:rPr>
          <w:rFonts w:ascii="Calibri" w:hAnsi="Calibri"/>
          <w:sz w:val="22"/>
          <w:szCs w:val="22"/>
          <w:rPrChange w:id="1671" w:author="miminguyenb@yahoo.com" w:date="2024-05-22T02:36:00Z" w16du:dateUtc="2024-05-22T09:36:00Z">
            <w:rPr>
              <w:rFonts w:ascii="Calibri" w:hAnsi="Calibri"/>
            </w:rPr>
          </w:rPrChange>
        </w:rPr>
        <w:t xml:space="preserve">.2 </w:t>
      </w:r>
      <w:ins w:id="1672" w:author="miminguyenb@yahoo.com" w:date="2024-05-21T23:13:00Z" w16du:dateUtc="2024-05-22T06:13:00Z">
        <w:r w:rsidR="008024A9" w:rsidRPr="00B96795">
          <w:rPr>
            <w:rFonts w:ascii="Calibri" w:hAnsi="Calibri"/>
            <w:b/>
            <w:bCs/>
            <w:sz w:val="22"/>
            <w:szCs w:val="22"/>
            <w:rPrChange w:id="1673" w:author="miminguyenb@yahoo.com" w:date="2024-05-22T02:36:00Z" w16du:dateUtc="2024-05-22T09:36:00Z">
              <w:rPr>
                <w:rFonts w:ascii="Calibri" w:hAnsi="Calibri"/>
                <w:b/>
                <w:bCs/>
              </w:rPr>
            </w:rPrChange>
          </w:rPr>
          <w:t xml:space="preserve">UC-7: </w:t>
        </w:r>
      </w:ins>
      <w:r w:rsidR="00DA1D7B" w:rsidRPr="00B96795">
        <w:rPr>
          <w:rFonts w:ascii="Calibri" w:hAnsi="Calibri"/>
          <w:sz w:val="22"/>
          <w:szCs w:val="22"/>
          <w:rPrChange w:id="1674" w:author="miminguyenb@yahoo.com" w:date="2024-05-22T02:36:00Z" w16du:dateUtc="2024-05-22T09:36:00Z">
            <w:rPr>
              <w:rFonts w:ascii="Calibri" w:hAnsi="Calibri"/>
            </w:rPr>
          </w:rPrChange>
        </w:rPr>
        <w:t xml:space="preserve">An option </w:t>
      </w:r>
      <w:r w:rsidR="00E618B7" w:rsidRPr="00B96795">
        <w:rPr>
          <w:rFonts w:ascii="Calibri" w:hAnsi="Calibri"/>
          <w:sz w:val="22"/>
          <w:szCs w:val="22"/>
          <w:rPrChange w:id="1675" w:author="miminguyenb@yahoo.com" w:date="2024-05-22T02:36:00Z" w16du:dateUtc="2024-05-22T09:36:00Z">
            <w:rPr>
              <w:rFonts w:ascii="Calibri" w:hAnsi="Calibri"/>
            </w:rPr>
          </w:rPrChange>
        </w:rPr>
        <w:t>should</w:t>
      </w:r>
      <w:r w:rsidR="00DA1D7B" w:rsidRPr="00B96795">
        <w:rPr>
          <w:rFonts w:ascii="Calibri" w:hAnsi="Calibri"/>
          <w:sz w:val="22"/>
          <w:szCs w:val="22"/>
          <w:rPrChange w:id="1676" w:author="miminguyenb@yahoo.com" w:date="2024-05-22T02:36:00Z" w16du:dateUtc="2024-05-22T09:36:00Z">
            <w:rPr>
              <w:rFonts w:ascii="Calibri" w:hAnsi="Calibri"/>
            </w:rPr>
          </w:rPrChange>
        </w:rPr>
        <w:t xml:space="preserve"> also allow users to include and exclude </w:t>
      </w:r>
      <w:del w:id="1677" w:author="miminguyenb@yahoo.com" w:date="2024-05-22T03:08:00Z" w16du:dateUtc="2024-05-22T10:08:00Z">
        <w:r w:rsidR="00DA1D7B" w:rsidRPr="00B96795" w:rsidDel="002E3DEA">
          <w:rPr>
            <w:rFonts w:ascii="Calibri" w:hAnsi="Calibri"/>
            <w:sz w:val="22"/>
            <w:szCs w:val="22"/>
            <w:rPrChange w:id="1678" w:author="miminguyenb@yahoo.com" w:date="2024-05-22T02:36:00Z" w16du:dateUtc="2024-05-22T09:36:00Z">
              <w:rPr>
                <w:rFonts w:ascii="Calibri" w:hAnsi="Calibri"/>
              </w:rPr>
            </w:rPrChange>
          </w:rPr>
          <w:delText xml:space="preserve">certain </w:delText>
        </w:r>
      </w:del>
      <w:ins w:id="1679" w:author="miminguyenb@yahoo.com" w:date="2024-05-22T03:08:00Z" w16du:dateUtc="2024-05-22T10:08:00Z">
        <w:r w:rsidR="002E3DEA">
          <w:rPr>
            <w:rFonts w:ascii="Calibri" w:hAnsi="Calibri"/>
            <w:sz w:val="22"/>
            <w:szCs w:val="22"/>
          </w:rPr>
          <w:t>specific</w:t>
        </w:r>
        <w:r w:rsidR="002E3DEA" w:rsidRPr="00B96795">
          <w:rPr>
            <w:rFonts w:ascii="Calibri" w:hAnsi="Calibri"/>
            <w:sz w:val="22"/>
            <w:szCs w:val="22"/>
            <w:rPrChange w:id="1680" w:author="miminguyenb@yahoo.com" w:date="2024-05-22T02:36:00Z" w16du:dateUtc="2024-05-22T09:36:00Z">
              <w:rPr>
                <w:rFonts w:ascii="Calibri" w:hAnsi="Calibri"/>
              </w:rPr>
            </w:rPrChange>
          </w:rPr>
          <w:t xml:space="preserve"> </w:t>
        </w:r>
      </w:ins>
      <w:r w:rsidR="00DA1D7B" w:rsidRPr="00B96795">
        <w:rPr>
          <w:rFonts w:ascii="Calibri" w:hAnsi="Calibri"/>
          <w:sz w:val="22"/>
          <w:szCs w:val="22"/>
          <w:rPrChange w:id="1681" w:author="miminguyenb@yahoo.com" w:date="2024-05-22T02:36:00Z" w16du:dateUtc="2024-05-22T09:36:00Z">
            <w:rPr>
              <w:rFonts w:ascii="Calibri" w:hAnsi="Calibri"/>
            </w:rPr>
          </w:rPrChange>
        </w:rPr>
        <w:t>routes, such as routes with or without stairs</w:t>
      </w:r>
      <w:del w:id="1682" w:author="miminguyenb@yahoo.com" w:date="2024-05-22T03:08:00Z" w16du:dateUtc="2024-05-22T10:08:00Z">
        <w:r w:rsidR="002E4D62" w:rsidRPr="00B96795" w:rsidDel="002E3DEA">
          <w:rPr>
            <w:rFonts w:ascii="Calibri" w:hAnsi="Calibri"/>
            <w:sz w:val="22"/>
            <w:szCs w:val="22"/>
            <w:rPrChange w:id="1683" w:author="miminguyenb@yahoo.com" w:date="2024-05-22T02:36:00Z" w16du:dateUtc="2024-05-22T09:36:00Z">
              <w:rPr>
                <w:rFonts w:ascii="Calibri" w:hAnsi="Calibri"/>
              </w:rPr>
            </w:rPrChange>
          </w:rPr>
          <w:delText>,</w:delText>
        </w:r>
      </w:del>
      <w:r w:rsidR="00DA1D7B" w:rsidRPr="00B96795">
        <w:rPr>
          <w:rFonts w:ascii="Calibri" w:hAnsi="Calibri"/>
          <w:sz w:val="22"/>
          <w:szCs w:val="22"/>
          <w:rPrChange w:id="1684" w:author="miminguyenb@yahoo.com" w:date="2024-05-22T02:36:00Z" w16du:dateUtc="2024-05-22T09:36:00Z">
            <w:rPr>
              <w:rFonts w:ascii="Calibri" w:hAnsi="Calibri"/>
            </w:rPr>
          </w:rPrChange>
        </w:rPr>
        <w:t xml:space="preserve"> and with or without ramps. Thi</w:t>
      </w:r>
      <w:r w:rsidR="002E4D62" w:rsidRPr="00B96795">
        <w:rPr>
          <w:rFonts w:ascii="Calibri" w:hAnsi="Calibri"/>
          <w:sz w:val="22"/>
          <w:szCs w:val="22"/>
          <w:rPrChange w:id="1685" w:author="miminguyenb@yahoo.com" w:date="2024-05-22T02:36:00Z" w16du:dateUtc="2024-05-22T09:36:00Z">
            <w:rPr>
              <w:rFonts w:ascii="Calibri" w:hAnsi="Calibri"/>
            </w:rPr>
          </w:rPrChange>
        </w:rPr>
        <w:t xml:space="preserve">s </w:t>
      </w:r>
      <w:del w:id="1686" w:author="miminguyenb@yahoo.com" w:date="2024-05-22T03:08:00Z" w16du:dateUtc="2024-05-22T10:08:00Z">
        <w:r w:rsidR="002E4D62" w:rsidRPr="00B96795" w:rsidDel="002E3DEA">
          <w:rPr>
            <w:rFonts w:ascii="Calibri" w:hAnsi="Calibri"/>
            <w:sz w:val="22"/>
            <w:szCs w:val="22"/>
            <w:rPrChange w:id="1687" w:author="miminguyenb@yahoo.com" w:date="2024-05-22T02:36:00Z" w16du:dateUtc="2024-05-22T09:36:00Z">
              <w:rPr>
                <w:rFonts w:ascii="Calibri" w:hAnsi="Calibri"/>
              </w:rPr>
            </w:rPrChange>
          </w:rPr>
          <w:delText xml:space="preserve">gives </w:delText>
        </w:r>
        <w:r w:rsidR="00DA1D7B" w:rsidRPr="00B96795" w:rsidDel="002E3DEA">
          <w:rPr>
            <w:rFonts w:ascii="Calibri" w:hAnsi="Calibri"/>
            <w:sz w:val="22"/>
            <w:szCs w:val="22"/>
            <w:rPrChange w:id="1688" w:author="miminguyenb@yahoo.com" w:date="2024-05-22T02:36:00Z" w16du:dateUtc="2024-05-22T09:36:00Z">
              <w:rPr>
                <w:rFonts w:ascii="Calibri" w:hAnsi="Calibri"/>
              </w:rPr>
            </w:rPrChange>
          </w:rPr>
          <w:delText>users the option</w:delText>
        </w:r>
      </w:del>
      <w:ins w:id="1689" w:author="miminguyenb@yahoo.com" w:date="2024-05-22T03:22:00Z" w16du:dateUtc="2024-05-22T10:22:00Z">
        <w:r w:rsidR="00C11F93">
          <w:rPr>
            <w:rFonts w:ascii="Calibri" w:hAnsi="Calibri"/>
            <w:sz w:val="22"/>
            <w:szCs w:val="22"/>
          </w:rPr>
          <w:t>will enable</w:t>
        </w:r>
      </w:ins>
      <w:ins w:id="1690" w:author="miminguyenb@yahoo.com" w:date="2024-05-22T03:08:00Z" w16du:dateUtc="2024-05-22T10:08:00Z">
        <w:r w:rsidR="002E3DEA">
          <w:rPr>
            <w:rFonts w:ascii="Calibri" w:hAnsi="Calibri"/>
            <w:sz w:val="22"/>
            <w:szCs w:val="22"/>
          </w:rPr>
          <w:t xml:space="preserve"> users</w:t>
        </w:r>
      </w:ins>
      <w:r w:rsidR="00DA1D7B" w:rsidRPr="00B96795">
        <w:rPr>
          <w:rFonts w:ascii="Calibri" w:hAnsi="Calibri"/>
          <w:sz w:val="22"/>
          <w:szCs w:val="22"/>
          <w:rPrChange w:id="1691" w:author="miminguyenb@yahoo.com" w:date="2024-05-22T02:36:00Z" w16du:dateUtc="2024-05-22T09:36:00Z">
            <w:rPr>
              <w:rFonts w:ascii="Calibri" w:hAnsi="Calibri"/>
            </w:rPr>
          </w:rPrChange>
        </w:rPr>
        <w:t xml:space="preserve"> to attempt other routes if they desire to do so.</w:t>
      </w:r>
      <w:bookmarkEnd w:id="1668"/>
      <w:bookmarkEnd w:id="1669"/>
    </w:p>
    <w:p w14:paraId="71D886CE" w14:textId="77777777" w:rsidR="00B96795" w:rsidRPr="00B96795" w:rsidRDefault="00B96795" w:rsidP="00B96795">
      <w:pPr>
        <w:pStyle w:val="BodyTextIndent"/>
        <w:keepNext/>
        <w:tabs>
          <w:tab w:val="left" w:pos="3060"/>
        </w:tabs>
        <w:spacing w:before="120"/>
        <w:ind w:left="0" w:firstLine="0"/>
        <w:outlineLvl w:val="1"/>
        <w:rPr>
          <w:rFonts w:ascii="Calibri" w:hAnsi="Calibri"/>
          <w:sz w:val="22"/>
          <w:szCs w:val="22"/>
          <w:rPrChange w:id="1692" w:author="miminguyenb@yahoo.com" w:date="2024-05-22T02:36:00Z" w16du:dateUtc="2024-05-22T09:36:00Z">
            <w:rPr>
              <w:rFonts w:ascii="Calibri" w:hAnsi="Calibri"/>
            </w:rPr>
          </w:rPrChange>
        </w:rPr>
        <w:pPrChange w:id="1693" w:author="miminguyenb@yahoo.com" w:date="2024-05-22T02:36:00Z" w16du:dateUtc="2024-05-22T09:36:00Z">
          <w:pPr>
            <w:pStyle w:val="BodyTextIndent"/>
            <w:keepNext/>
            <w:tabs>
              <w:tab w:val="left" w:pos="3060"/>
            </w:tabs>
            <w:spacing w:before="120"/>
            <w:outlineLvl w:val="1"/>
          </w:pPr>
        </w:pPrChange>
      </w:pPr>
    </w:p>
    <w:p w14:paraId="45902A14" w14:textId="42B4AFD7" w:rsidR="00851D1F" w:rsidRPr="00B96795" w:rsidRDefault="00851D1F" w:rsidP="00851D1F">
      <w:pPr>
        <w:pStyle w:val="BodyTextIndent"/>
        <w:keepNext/>
        <w:numPr>
          <w:ilvl w:val="0"/>
          <w:numId w:val="19"/>
        </w:numPr>
        <w:tabs>
          <w:tab w:val="left" w:pos="3060"/>
        </w:tabs>
        <w:spacing w:before="120"/>
        <w:outlineLvl w:val="1"/>
        <w:rPr>
          <w:rFonts w:ascii="Calibri" w:hAnsi="Calibri"/>
          <w:sz w:val="22"/>
          <w:szCs w:val="22"/>
          <w:u w:val="single"/>
          <w:rPrChange w:id="1694" w:author="miminguyenb@yahoo.com" w:date="2024-05-22T02:36:00Z" w16du:dateUtc="2024-05-22T09:36:00Z">
            <w:rPr>
              <w:rFonts w:ascii="Calibri" w:hAnsi="Calibri"/>
            </w:rPr>
          </w:rPrChange>
        </w:rPr>
      </w:pPr>
      <w:bookmarkStart w:id="1695" w:name="_Toc167241639"/>
      <w:bookmarkStart w:id="1696" w:name="_Toc167241888"/>
      <w:r w:rsidRPr="00B96795">
        <w:rPr>
          <w:rFonts w:ascii="Calibri" w:hAnsi="Calibri"/>
          <w:sz w:val="22"/>
          <w:szCs w:val="22"/>
          <w:u w:val="single"/>
          <w:rPrChange w:id="1697" w:author="miminguyenb@yahoo.com" w:date="2024-05-22T02:36:00Z" w16du:dateUtc="2024-05-22T09:36:00Z">
            <w:rPr>
              <w:rFonts w:ascii="Calibri" w:hAnsi="Calibri"/>
            </w:rPr>
          </w:rPrChange>
        </w:rPr>
        <w:t>Saving Routes</w:t>
      </w:r>
      <w:bookmarkEnd w:id="1695"/>
      <w:bookmarkEnd w:id="1696"/>
    </w:p>
    <w:p w14:paraId="1B13C3CB" w14:textId="0D692558" w:rsidR="00DA1D7B" w:rsidRPr="00B96795" w:rsidRDefault="000460C2" w:rsidP="00851D1F">
      <w:pPr>
        <w:pStyle w:val="BodyTextIndent"/>
        <w:keepNext/>
        <w:tabs>
          <w:tab w:val="left" w:pos="3060"/>
        </w:tabs>
        <w:spacing w:before="120"/>
        <w:ind w:left="720" w:firstLine="0"/>
        <w:outlineLvl w:val="1"/>
        <w:rPr>
          <w:rFonts w:ascii="Calibri" w:hAnsi="Calibri"/>
          <w:sz w:val="22"/>
          <w:szCs w:val="22"/>
          <w:rPrChange w:id="1698" w:author="miminguyenb@yahoo.com" w:date="2024-05-22T02:36:00Z" w16du:dateUtc="2024-05-22T09:36:00Z">
            <w:rPr>
              <w:rFonts w:ascii="Calibri" w:hAnsi="Calibri"/>
            </w:rPr>
          </w:rPrChange>
        </w:rPr>
      </w:pPr>
      <w:bookmarkStart w:id="1699" w:name="_Toc167241640"/>
      <w:bookmarkStart w:id="1700" w:name="_Toc167241889"/>
      <w:r w:rsidRPr="00B96795">
        <w:rPr>
          <w:rFonts w:ascii="Calibri" w:hAnsi="Calibri"/>
          <w:sz w:val="22"/>
          <w:szCs w:val="22"/>
          <w:rPrChange w:id="1701" w:author="miminguyenb@yahoo.com" w:date="2024-05-22T02:36:00Z" w16du:dateUtc="2024-05-22T09:36:00Z">
            <w:rPr>
              <w:rFonts w:ascii="Calibri" w:hAnsi="Calibri"/>
            </w:rPr>
          </w:rPrChange>
        </w:rPr>
        <w:t>5</w:t>
      </w:r>
      <w:r w:rsidR="00851D1F" w:rsidRPr="00B96795">
        <w:rPr>
          <w:rFonts w:ascii="Calibri" w:hAnsi="Calibri"/>
          <w:sz w:val="22"/>
          <w:szCs w:val="22"/>
          <w:rPrChange w:id="1702" w:author="miminguyenb@yahoo.com" w:date="2024-05-22T02:36:00Z" w16du:dateUtc="2024-05-22T09:36:00Z">
            <w:rPr>
              <w:rFonts w:ascii="Calibri" w:hAnsi="Calibri"/>
            </w:rPr>
          </w:rPrChange>
        </w:rPr>
        <w:t xml:space="preserve">. 1 </w:t>
      </w:r>
      <w:ins w:id="1703" w:author="miminguyenb@yahoo.com" w:date="2024-05-21T23:14:00Z" w16du:dateUtc="2024-05-22T06:14:00Z">
        <w:r w:rsidR="008024A9" w:rsidRPr="00B96795">
          <w:rPr>
            <w:rFonts w:ascii="Calibri" w:hAnsi="Calibri"/>
            <w:b/>
            <w:bCs/>
            <w:sz w:val="22"/>
            <w:szCs w:val="22"/>
            <w:rPrChange w:id="1704" w:author="miminguyenb@yahoo.com" w:date="2024-05-22T02:36:00Z" w16du:dateUtc="2024-05-22T09:36:00Z">
              <w:rPr>
                <w:rFonts w:ascii="Calibri" w:hAnsi="Calibri"/>
                <w:b/>
                <w:bCs/>
              </w:rPr>
            </w:rPrChange>
          </w:rPr>
          <w:t xml:space="preserve">UC-3: </w:t>
        </w:r>
      </w:ins>
      <w:r w:rsidR="00851D1F" w:rsidRPr="00B96795">
        <w:rPr>
          <w:rFonts w:ascii="Calibri" w:hAnsi="Calibri"/>
          <w:sz w:val="22"/>
          <w:szCs w:val="22"/>
          <w:rPrChange w:id="1705" w:author="miminguyenb@yahoo.com" w:date="2024-05-22T02:36:00Z" w16du:dateUtc="2024-05-22T09:36:00Z">
            <w:rPr>
              <w:rFonts w:ascii="Calibri" w:hAnsi="Calibri"/>
            </w:rPr>
          </w:rPrChange>
        </w:rPr>
        <w:t xml:space="preserve">The app should save routes and </w:t>
      </w:r>
      <w:del w:id="1706" w:author="miminguyenb@yahoo.com" w:date="2024-05-21T23:13:00Z" w16du:dateUtc="2024-05-22T06:13:00Z">
        <w:r w:rsidR="00851D1F" w:rsidRPr="00B96795" w:rsidDel="008024A9">
          <w:rPr>
            <w:rFonts w:ascii="Calibri" w:hAnsi="Calibri"/>
            <w:sz w:val="22"/>
            <w:szCs w:val="22"/>
            <w:rPrChange w:id="1707" w:author="miminguyenb@yahoo.com" w:date="2024-05-22T02:36:00Z" w16du:dateUtc="2024-05-22T09:36:00Z">
              <w:rPr>
                <w:rFonts w:ascii="Calibri" w:hAnsi="Calibri"/>
              </w:rPr>
            </w:rPrChange>
          </w:rPr>
          <w:delText xml:space="preserve">destination </w:delText>
        </w:r>
      </w:del>
      <w:ins w:id="1708" w:author="miminguyenb@yahoo.com" w:date="2024-05-21T23:13:00Z" w16du:dateUtc="2024-05-22T06:13:00Z">
        <w:r w:rsidR="008024A9" w:rsidRPr="00B96795">
          <w:rPr>
            <w:rFonts w:ascii="Calibri" w:hAnsi="Calibri"/>
            <w:sz w:val="22"/>
            <w:szCs w:val="22"/>
            <w:rPrChange w:id="1709" w:author="miminguyenb@yahoo.com" w:date="2024-05-22T02:36:00Z" w16du:dateUtc="2024-05-22T09:36:00Z">
              <w:rPr>
                <w:rFonts w:ascii="Calibri" w:hAnsi="Calibri"/>
              </w:rPr>
            </w:rPrChange>
          </w:rPr>
          <w:t>destinations</w:t>
        </w:r>
        <w:r w:rsidR="008024A9" w:rsidRPr="00B96795">
          <w:rPr>
            <w:rFonts w:ascii="Calibri" w:hAnsi="Calibri"/>
            <w:sz w:val="22"/>
            <w:szCs w:val="22"/>
            <w:rPrChange w:id="1710" w:author="miminguyenb@yahoo.com" w:date="2024-05-22T02:36:00Z" w16du:dateUtc="2024-05-22T09:36:00Z">
              <w:rPr>
                <w:rFonts w:ascii="Calibri" w:hAnsi="Calibri"/>
              </w:rPr>
            </w:rPrChange>
          </w:rPr>
          <w:t xml:space="preserve"> </w:t>
        </w:r>
      </w:ins>
      <w:r w:rsidR="00851D1F" w:rsidRPr="00B96795">
        <w:rPr>
          <w:rFonts w:ascii="Calibri" w:hAnsi="Calibri"/>
          <w:sz w:val="22"/>
          <w:szCs w:val="22"/>
          <w:rPrChange w:id="1711" w:author="miminguyenb@yahoo.com" w:date="2024-05-22T02:36:00Z" w16du:dateUtc="2024-05-22T09:36:00Z">
            <w:rPr>
              <w:rFonts w:ascii="Calibri" w:hAnsi="Calibri"/>
            </w:rPr>
          </w:rPrChange>
        </w:rPr>
        <w:t>for the user if they are used often and give the user options to organize their routes.</w:t>
      </w:r>
      <w:bookmarkEnd w:id="1699"/>
      <w:bookmarkEnd w:id="1700"/>
    </w:p>
    <w:p w14:paraId="235417DF" w14:textId="055EB5EB" w:rsidR="00851D1F" w:rsidRPr="00B96795" w:rsidRDefault="000460C2" w:rsidP="00851D1F">
      <w:pPr>
        <w:pStyle w:val="BodyTextIndent"/>
        <w:keepNext/>
        <w:tabs>
          <w:tab w:val="left" w:pos="3060"/>
        </w:tabs>
        <w:spacing w:before="120"/>
        <w:ind w:left="720" w:firstLine="0"/>
        <w:outlineLvl w:val="1"/>
        <w:rPr>
          <w:rFonts w:ascii="Calibri" w:hAnsi="Calibri"/>
          <w:sz w:val="22"/>
          <w:szCs w:val="22"/>
          <w:rPrChange w:id="1712" w:author="miminguyenb@yahoo.com" w:date="2024-05-22T02:36:00Z" w16du:dateUtc="2024-05-22T09:36:00Z">
            <w:rPr>
              <w:rFonts w:ascii="Calibri" w:hAnsi="Calibri"/>
            </w:rPr>
          </w:rPrChange>
        </w:rPr>
      </w:pPr>
      <w:bookmarkStart w:id="1713" w:name="_Toc167241641"/>
      <w:bookmarkStart w:id="1714" w:name="_Toc167241890"/>
      <w:r w:rsidRPr="00B96795">
        <w:rPr>
          <w:rFonts w:ascii="Calibri" w:hAnsi="Calibri"/>
          <w:sz w:val="22"/>
          <w:szCs w:val="22"/>
          <w:rPrChange w:id="1715" w:author="miminguyenb@yahoo.com" w:date="2024-05-22T02:36:00Z" w16du:dateUtc="2024-05-22T09:36:00Z">
            <w:rPr>
              <w:rFonts w:ascii="Calibri" w:hAnsi="Calibri"/>
            </w:rPr>
          </w:rPrChange>
        </w:rPr>
        <w:t>5</w:t>
      </w:r>
      <w:r w:rsidR="00851D1F" w:rsidRPr="00B96795">
        <w:rPr>
          <w:rFonts w:ascii="Calibri" w:hAnsi="Calibri"/>
          <w:sz w:val="22"/>
          <w:szCs w:val="22"/>
          <w:rPrChange w:id="1716" w:author="miminguyenb@yahoo.com" w:date="2024-05-22T02:36:00Z" w16du:dateUtc="2024-05-22T09:36:00Z">
            <w:rPr>
              <w:rFonts w:ascii="Calibri" w:hAnsi="Calibri"/>
            </w:rPr>
          </w:rPrChange>
        </w:rPr>
        <w:t xml:space="preserve">.2 </w:t>
      </w:r>
      <w:ins w:id="1717" w:author="miminguyenb@yahoo.com" w:date="2024-05-21T23:14:00Z" w16du:dateUtc="2024-05-22T06:14:00Z">
        <w:r w:rsidR="008024A9" w:rsidRPr="00B96795">
          <w:rPr>
            <w:rFonts w:ascii="Calibri" w:hAnsi="Calibri"/>
            <w:b/>
            <w:bCs/>
            <w:sz w:val="22"/>
            <w:szCs w:val="22"/>
            <w:rPrChange w:id="1718" w:author="miminguyenb@yahoo.com" w:date="2024-05-22T02:36:00Z" w16du:dateUtc="2024-05-22T09:36:00Z">
              <w:rPr>
                <w:rFonts w:ascii="Calibri" w:hAnsi="Calibri"/>
                <w:b/>
                <w:bCs/>
              </w:rPr>
            </w:rPrChange>
          </w:rPr>
          <w:t xml:space="preserve">UC-3: </w:t>
        </w:r>
      </w:ins>
      <w:r w:rsidR="00851D1F" w:rsidRPr="00B96795">
        <w:rPr>
          <w:rFonts w:ascii="Calibri" w:hAnsi="Calibri"/>
          <w:sz w:val="22"/>
          <w:szCs w:val="22"/>
          <w:rPrChange w:id="1719" w:author="miminguyenb@yahoo.com" w:date="2024-05-22T02:36:00Z" w16du:dateUtc="2024-05-22T09:36:00Z">
            <w:rPr>
              <w:rFonts w:ascii="Calibri" w:hAnsi="Calibri"/>
            </w:rPr>
          </w:rPrChange>
        </w:rPr>
        <w:t xml:space="preserve">Home, school, and work addresses can be saved into the application so the user does not </w:t>
      </w:r>
      <w:r w:rsidRPr="00B96795">
        <w:rPr>
          <w:rFonts w:ascii="Calibri" w:hAnsi="Calibri"/>
          <w:sz w:val="22"/>
          <w:szCs w:val="22"/>
          <w:rPrChange w:id="1720" w:author="miminguyenb@yahoo.com" w:date="2024-05-22T02:36:00Z" w16du:dateUtc="2024-05-22T09:36:00Z">
            <w:rPr>
              <w:rFonts w:ascii="Calibri" w:hAnsi="Calibri"/>
            </w:rPr>
          </w:rPrChange>
        </w:rPr>
        <w:t>h</w:t>
      </w:r>
      <w:r w:rsidR="00851D1F" w:rsidRPr="00B96795">
        <w:rPr>
          <w:rFonts w:ascii="Calibri" w:hAnsi="Calibri"/>
          <w:sz w:val="22"/>
          <w:szCs w:val="22"/>
          <w:rPrChange w:id="1721" w:author="miminguyenb@yahoo.com" w:date="2024-05-22T02:36:00Z" w16du:dateUtc="2024-05-22T09:36:00Z">
            <w:rPr>
              <w:rFonts w:ascii="Calibri" w:hAnsi="Calibri"/>
            </w:rPr>
          </w:rPrChange>
        </w:rPr>
        <w:t xml:space="preserve">ave to constantly search for </w:t>
      </w:r>
      <w:del w:id="1722" w:author="miminguyenb@yahoo.com" w:date="2024-05-21T23:13:00Z" w16du:dateUtc="2024-05-22T06:13:00Z">
        <w:r w:rsidR="00851D1F" w:rsidRPr="00B96795" w:rsidDel="008024A9">
          <w:rPr>
            <w:rFonts w:ascii="Calibri" w:hAnsi="Calibri"/>
            <w:sz w:val="22"/>
            <w:szCs w:val="22"/>
            <w:rPrChange w:id="1723" w:author="miminguyenb@yahoo.com" w:date="2024-05-22T02:36:00Z" w16du:dateUtc="2024-05-22T09:36:00Z">
              <w:rPr>
                <w:rFonts w:ascii="Calibri" w:hAnsi="Calibri"/>
              </w:rPr>
            </w:rPrChange>
          </w:rPr>
          <w:delText>it</w:delText>
        </w:r>
      </w:del>
      <w:ins w:id="1724" w:author="miminguyenb@yahoo.com" w:date="2024-05-21T23:13:00Z" w16du:dateUtc="2024-05-22T06:13:00Z">
        <w:r w:rsidR="008024A9" w:rsidRPr="00B96795">
          <w:rPr>
            <w:rFonts w:ascii="Calibri" w:hAnsi="Calibri"/>
            <w:sz w:val="22"/>
            <w:szCs w:val="22"/>
            <w:rPrChange w:id="1725" w:author="miminguyenb@yahoo.com" w:date="2024-05-22T02:36:00Z" w16du:dateUtc="2024-05-22T09:36:00Z">
              <w:rPr>
                <w:rFonts w:ascii="Calibri" w:hAnsi="Calibri"/>
              </w:rPr>
            </w:rPrChange>
          </w:rPr>
          <w:t>them</w:t>
        </w:r>
      </w:ins>
      <w:r w:rsidR="00851D1F" w:rsidRPr="00B96795">
        <w:rPr>
          <w:rFonts w:ascii="Calibri" w:hAnsi="Calibri"/>
          <w:sz w:val="22"/>
          <w:szCs w:val="22"/>
          <w:rPrChange w:id="1726" w:author="miminguyenb@yahoo.com" w:date="2024-05-22T02:36:00Z" w16du:dateUtc="2024-05-22T09:36:00Z">
            <w:rPr>
              <w:rFonts w:ascii="Calibri" w:hAnsi="Calibri"/>
            </w:rPr>
          </w:rPrChange>
        </w:rPr>
        <w:t>.</w:t>
      </w:r>
      <w:bookmarkEnd w:id="1713"/>
      <w:bookmarkEnd w:id="1714"/>
    </w:p>
    <w:p w14:paraId="6DFFD2F0" w14:textId="77777777" w:rsidR="000F14DA" w:rsidRPr="0081289B" w:rsidRDefault="000F14DA" w:rsidP="000F14DA">
      <w:pPr>
        <w:pStyle w:val="BodyTextIndent"/>
        <w:keepNext/>
        <w:tabs>
          <w:tab w:val="left" w:pos="3060"/>
        </w:tabs>
        <w:spacing w:before="120"/>
        <w:ind w:left="360" w:firstLine="0"/>
        <w:outlineLvl w:val="1"/>
        <w:rPr>
          <w:rFonts w:ascii="Calibri" w:hAnsi="Calibri"/>
        </w:rPr>
      </w:pPr>
    </w:p>
    <w:bookmarkEnd w:id="1458"/>
    <w:p w14:paraId="07998367" w14:textId="77777777" w:rsidR="00B96795" w:rsidRDefault="00B96795">
      <w:pPr>
        <w:rPr>
          <w:ins w:id="1727" w:author="miminguyenb@yahoo.com" w:date="2024-05-22T02:36:00Z" w16du:dateUtc="2024-05-22T09:36:00Z"/>
          <w:rFonts w:ascii="Calibri" w:hAnsi="Calibri"/>
          <w:b/>
          <w:bCs/>
          <w:szCs w:val="20"/>
          <w:u w:val="single"/>
        </w:rPr>
      </w:pPr>
      <w:ins w:id="1728" w:author="miminguyenb@yahoo.com" w:date="2024-05-22T02:36:00Z" w16du:dateUtc="2024-05-22T09:36:00Z">
        <w:r>
          <w:rPr>
            <w:rFonts w:ascii="Calibri" w:hAnsi="Calibri"/>
            <w:b/>
            <w:bCs/>
            <w:u w:val="single"/>
          </w:rPr>
          <w:br w:type="page"/>
        </w:r>
      </w:ins>
    </w:p>
    <w:p w14:paraId="601C349B" w14:textId="7F2A4683" w:rsidR="001B049F" w:rsidRDefault="008C759E" w:rsidP="000F14DA">
      <w:pPr>
        <w:pStyle w:val="BodyTextIndent"/>
        <w:keepNext/>
        <w:tabs>
          <w:tab w:val="left" w:pos="3060"/>
        </w:tabs>
        <w:spacing w:before="120"/>
        <w:ind w:left="0" w:firstLine="0"/>
        <w:outlineLvl w:val="1"/>
        <w:rPr>
          <w:ins w:id="1729" w:author="miminguyenb@yahoo.com" w:date="2024-05-21T23:27:00Z" w16du:dateUtc="2024-05-22T06:27:00Z"/>
          <w:rFonts w:ascii="Calibri" w:hAnsi="Calibri"/>
          <w:u w:val="single"/>
        </w:rPr>
      </w:pPr>
      <w:bookmarkStart w:id="1730" w:name="_Toc167241642"/>
      <w:bookmarkStart w:id="1731" w:name="_Toc167241891"/>
      <w:ins w:id="1732" w:author="miminguyenb@yahoo.com" w:date="2024-05-21T23:27:00Z" w16du:dateUtc="2024-05-22T06:27:00Z">
        <w:r>
          <w:rPr>
            <w:rFonts w:ascii="Calibri" w:hAnsi="Calibri"/>
            <w:b/>
            <w:bCs/>
            <w:u w:val="single"/>
          </w:rPr>
          <w:lastRenderedPageBreak/>
          <w:t>Data Requirements:</w:t>
        </w:r>
        <w:bookmarkEnd w:id="1730"/>
        <w:bookmarkEnd w:id="1731"/>
      </w:ins>
    </w:p>
    <w:p w14:paraId="06F332B7" w14:textId="19E1C4ED" w:rsidR="00C32191" w:rsidRPr="00B96795" w:rsidRDefault="00C32191" w:rsidP="00C32191">
      <w:pPr>
        <w:pStyle w:val="BodyTextIndent"/>
        <w:keepNext/>
        <w:numPr>
          <w:ilvl w:val="0"/>
          <w:numId w:val="72"/>
        </w:numPr>
        <w:tabs>
          <w:tab w:val="left" w:pos="3060"/>
        </w:tabs>
        <w:spacing w:before="120"/>
        <w:outlineLvl w:val="1"/>
        <w:rPr>
          <w:ins w:id="1733" w:author="miminguyenb@yahoo.com" w:date="2024-05-21T23:28:00Z" w16du:dateUtc="2024-05-22T06:28:00Z"/>
          <w:rFonts w:asciiTheme="minorHAnsi" w:hAnsiTheme="minorHAnsi" w:cstheme="minorHAnsi"/>
          <w:sz w:val="22"/>
          <w:szCs w:val="22"/>
          <w:rPrChange w:id="1734" w:author="miminguyenb@yahoo.com" w:date="2024-05-22T02:36:00Z" w16du:dateUtc="2024-05-22T09:36:00Z">
            <w:rPr>
              <w:ins w:id="1735" w:author="miminguyenb@yahoo.com" w:date="2024-05-21T23:28:00Z" w16du:dateUtc="2024-05-22T06:28:00Z"/>
              <w:rFonts w:ascii="Arial" w:hAnsi="Arial" w:cs="Arial"/>
              <w:b/>
              <w:bCs/>
              <w:sz w:val="22"/>
              <w:szCs w:val="22"/>
            </w:rPr>
          </w:rPrChange>
        </w:rPr>
      </w:pPr>
      <w:bookmarkStart w:id="1736" w:name="_Toc167241643"/>
      <w:bookmarkStart w:id="1737" w:name="_Toc167241892"/>
      <w:ins w:id="1738" w:author="miminguyenb@yahoo.com" w:date="2024-05-21T23:27:00Z" w16du:dateUtc="2024-05-22T06:27:00Z">
        <w:r w:rsidRPr="00B96795">
          <w:rPr>
            <w:rFonts w:asciiTheme="minorHAnsi" w:hAnsiTheme="minorHAnsi" w:cstheme="minorHAnsi"/>
            <w:b/>
            <w:bCs/>
            <w:sz w:val="22"/>
            <w:szCs w:val="22"/>
            <w:rPrChange w:id="1739" w:author="miminguyenb@yahoo.com" w:date="2024-05-22T02:36:00Z" w16du:dateUtc="2024-05-22T09:36:00Z">
              <w:rPr>
                <w:rFonts w:ascii="Calibri" w:hAnsi="Calibri"/>
                <w:b/>
                <w:bCs/>
              </w:rPr>
            </w:rPrChange>
          </w:rPr>
          <w:t xml:space="preserve">UC-3: </w:t>
        </w:r>
      </w:ins>
      <w:ins w:id="1740" w:author="miminguyenb@yahoo.com" w:date="2024-05-21T23:28:00Z" w16du:dateUtc="2024-05-22T06:28:00Z">
        <w:r w:rsidRPr="00B96795">
          <w:rPr>
            <w:rFonts w:asciiTheme="minorHAnsi" w:hAnsiTheme="minorHAnsi" w:cstheme="minorHAnsi"/>
            <w:sz w:val="22"/>
            <w:szCs w:val="22"/>
            <w:rPrChange w:id="1741" w:author="miminguyenb@yahoo.com" w:date="2024-05-22T02:36:00Z" w16du:dateUtc="2024-05-22T09:36:00Z">
              <w:rPr>
                <w:rFonts w:ascii="Arial" w:hAnsi="Arial" w:cs="Arial"/>
                <w:sz w:val="22"/>
                <w:szCs w:val="22"/>
              </w:rPr>
            </w:rPrChange>
          </w:rPr>
          <w:t xml:space="preserve">Information for this use case can be accessed from the Saved Address </w:t>
        </w:r>
      </w:ins>
      <w:ins w:id="1742" w:author="miminguyenb@yahoo.com" w:date="2024-05-22T03:19:00Z" w16du:dateUtc="2024-05-22T10:19:00Z">
        <w:r w:rsidR="00C11F93">
          <w:rPr>
            <w:rFonts w:asciiTheme="minorHAnsi" w:hAnsiTheme="minorHAnsi" w:cstheme="minorHAnsi"/>
            <w:sz w:val="22"/>
            <w:szCs w:val="22"/>
          </w:rPr>
          <w:t>and General Map databases</w:t>
        </w:r>
      </w:ins>
      <w:ins w:id="1743" w:author="miminguyenb@yahoo.com" w:date="2024-05-21T23:28:00Z" w16du:dateUtc="2024-05-22T06:28:00Z">
        <w:r w:rsidRPr="00B96795">
          <w:rPr>
            <w:rFonts w:asciiTheme="minorHAnsi" w:hAnsiTheme="minorHAnsi" w:cstheme="minorHAnsi"/>
            <w:sz w:val="22"/>
            <w:szCs w:val="22"/>
            <w:rPrChange w:id="1744" w:author="miminguyenb@yahoo.com" w:date="2024-05-22T02:36:00Z" w16du:dateUtc="2024-05-22T09:36:00Z">
              <w:rPr>
                <w:rFonts w:ascii="Arial" w:hAnsi="Arial" w:cs="Arial"/>
                <w:sz w:val="22"/>
                <w:szCs w:val="22"/>
              </w:rPr>
            </w:rPrChange>
          </w:rPr>
          <w:t>, depending on the user.</w:t>
        </w:r>
        <w:bookmarkEnd w:id="1736"/>
        <w:bookmarkEnd w:id="1737"/>
        <w:r w:rsidRPr="00B96795">
          <w:rPr>
            <w:rFonts w:asciiTheme="minorHAnsi" w:hAnsiTheme="minorHAnsi" w:cstheme="minorHAnsi"/>
            <w:sz w:val="22"/>
            <w:szCs w:val="22"/>
            <w:rPrChange w:id="1745" w:author="miminguyenb@yahoo.com" w:date="2024-05-22T02:36:00Z" w16du:dateUtc="2024-05-22T09:36:00Z">
              <w:rPr>
                <w:rFonts w:ascii="Arial" w:hAnsi="Arial" w:cs="Arial"/>
                <w:sz w:val="22"/>
                <w:szCs w:val="22"/>
              </w:rPr>
            </w:rPrChange>
          </w:rPr>
          <w:t xml:space="preserve"> </w:t>
        </w:r>
      </w:ins>
    </w:p>
    <w:p w14:paraId="7C111906" w14:textId="4F99D06F" w:rsidR="00C32191" w:rsidRPr="00B96795" w:rsidRDefault="00C32191" w:rsidP="00C32191">
      <w:pPr>
        <w:pStyle w:val="BodyTextIndent"/>
        <w:keepNext/>
        <w:numPr>
          <w:ilvl w:val="0"/>
          <w:numId w:val="72"/>
        </w:numPr>
        <w:tabs>
          <w:tab w:val="left" w:pos="3060"/>
        </w:tabs>
        <w:spacing w:before="120"/>
        <w:outlineLvl w:val="1"/>
        <w:rPr>
          <w:ins w:id="1746" w:author="miminguyenb@yahoo.com" w:date="2024-05-21T23:29:00Z" w16du:dateUtc="2024-05-22T06:29:00Z"/>
          <w:rFonts w:asciiTheme="minorHAnsi" w:hAnsiTheme="minorHAnsi" w:cstheme="minorHAnsi"/>
          <w:color w:val="000000"/>
          <w:sz w:val="22"/>
          <w:szCs w:val="22"/>
          <w:rPrChange w:id="1747" w:author="miminguyenb@yahoo.com" w:date="2024-05-22T02:36:00Z" w16du:dateUtc="2024-05-22T09:36:00Z">
            <w:rPr>
              <w:ins w:id="1748" w:author="miminguyenb@yahoo.com" w:date="2024-05-21T23:29:00Z" w16du:dateUtc="2024-05-22T06:29:00Z"/>
              <w:rFonts w:ascii="Arial" w:hAnsi="Arial" w:cs="Arial"/>
              <w:color w:val="000000"/>
              <w:sz w:val="22"/>
              <w:szCs w:val="22"/>
            </w:rPr>
          </w:rPrChange>
        </w:rPr>
      </w:pPr>
      <w:bookmarkStart w:id="1749" w:name="_Toc167241644"/>
      <w:bookmarkStart w:id="1750" w:name="_Toc167241893"/>
      <w:ins w:id="1751" w:author="miminguyenb@yahoo.com" w:date="2024-05-21T23:28:00Z" w16du:dateUtc="2024-05-22T06:28:00Z">
        <w:r w:rsidRPr="00B96795">
          <w:rPr>
            <w:rFonts w:asciiTheme="minorHAnsi" w:hAnsiTheme="minorHAnsi" w:cstheme="minorHAnsi"/>
            <w:b/>
            <w:bCs/>
            <w:sz w:val="22"/>
            <w:szCs w:val="22"/>
            <w:rPrChange w:id="1752" w:author="miminguyenb@yahoo.com" w:date="2024-05-22T02:36:00Z" w16du:dateUtc="2024-05-22T09:36:00Z">
              <w:rPr>
                <w:rFonts w:ascii="Calibri" w:hAnsi="Calibri"/>
                <w:b/>
                <w:bCs/>
              </w:rPr>
            </w:rPrChange>
          </w:rPr>
          <w:t xml:space="preserve">UC-4: </w:t>
        </w:r>
      </w:ins>
      <w:ins w:id="1753" w:author="miminguyenb@yahoo.com" w:date="2024-05-21T23:29:00Z" w16du:dateUtc="2024-05-22T06:29:00Z">
        <w:r w:rsidRPr="00B96795">
          <w:rPr>
            <w:rFonts w:asciiTheme="minorHAnsi" w:hAnsiTheme="minorHAnsi" w:cstheme="minorHAnsi"/>
            <w:color w:val="000000"/>
            <w:sz w:val="22"/>
            <w:szCs w:val="22"/>
            <w:rPrChange w:id="1754" w:author="miminguyenb@yahoo.com" w:date="2024-05-22T02:36:00Z" w16du:dateUtc="2024-05-22T09:36:00Z">
              <w:rPr>
                <w:rFonts w:ascii="Arial" w:hAnsi="Arial" w:cs="Arial"/>
                <w:color w:val="000000"/>
                <w:sz w:val="22"/>
                <w:szCs w:val="22"/>
              </w:rPr>
            </w:rPrChange>
          </w:rPr>
          <w:t>Newly saved addresses through this use case will go into the Saved Addresses Database.</w:t>
        </w:r>
        <w:bookmarkEnd w:id="1749"/>
        <w:bookmarkEnd w:id="1750"/>
        <w:r w:rsidRPr="00B96795">
          <w:rPr>
            <w:rFonts w:asciiTheme="minorHAnsi" w:hAnsiTheme="minorHAnsi" w:cstheme="minorHAnsi"/>
            <w:color w:val="000000"/>
            <w:sz w:val="22"/>
            <w:szCs w:val="22"/>
            <w:rPrChange w:id="1755" w:author="miminguyenb@yahoo.com" w:date="2024-05-22T02:36:00Z" w16du:dateUtc="2024-05-22T09:36:00Z">
              <w:rPr>
                <w:rFonts w:ascii="Arial" w:hAnsi="Arial" w:cs="Arial"/>
                <w:color w:val="000000"/>
                <w:sz w:val="22"/>
                <w:szCs w:val="22"/>
              </w:rPr>
            </w:rPrChange>
          </w:rPr>
          <w:t xml:space="preserve"> </w:t>
        </w:r>
      </w:ins>
    </w:p>
    <w:p w14:paraId="6DDBF879" w14:textId="36D14C77" w:rsidR="00C32191" w:rsidRPr="00B96795" w:rsidRDefault="00C32191" w:rsidP="00C32191">
      <w:pPr>
        <w:pStyle w:val="BodyTextIndent"/>
        <w:keepNext/>
        <w:numPr>
          <w:ilvl w:val="0"/>
          <w:numId w:val="72"/>
        </w:numPr>
        <w:tabs>
          <w:tab w:val="left" w:pos="3060"/>
        </w:tabs>
        <w:spacing w:before="120"/>
        <w:outlineLvl w:val="1"/>
        <w:rPr>
          <w:ins w:id="1756" w:author="miminguyenb@yahoo.com" w:date="2024-05-21T23:29:00Z" w16du:dateUtc="2024-05-22T06:29:00Z"/>
          <w:rFonts w:asciiTheme="minorHAnsi" w:hAnsiTheme="minorHAnsi" w:cstheme="minorHAnsi"/>
          <w:sz w:val="22"/>
          <w:szCs w:val="22"/>
          <w:rPrChange w:id="1757" w:author="miminguyenb@yahoo.com" w:date="2024-05-22T02:36:00Z" w16du:dateUtc="2024-05-22T09:36:00Z">
            <w:rPr>
              <w:ins w:id="1758" w:author="miminguyenb@yahoo.com" w:date="2024-05-21T23:29:00Z" w16du:dateUtc="2024-05-22T06:29:00Z"/>
              <w:rFonts w:ascii="Arial" w:hAnsi="Arial" w:cs="Arial"/>
              <w:sz w:val="22"/>
              <w:szCs w:val="22"/>
            </w:rPr>
          </w:rPrChange>
        </w:rPr>
      </w:pPr>
      <w:bookmarkStart w:id="1759" w:name="_Toc167241645"/>
      <w:bookmarkStart w:id="1760" w:name="_Toc167241894"/>
      <w:ins w:id="1761" w:author="miminguyenb@yahoo.com" w:date="2024-05-21T23:29:00Z" w16du:dateUtc="2024-05-22T06:29:00Z">
        <w:r w:rsidRPr="00B96795">
          <w:rPr>
            <w:rFonts w:asciiTheme="minorHAnsi" w:hAnsiTheme="minorHAnsi" w:cstheme="minorHAnsi"/>
            <w:b/>
            <w:bCs/>
            <w:sz w:val="22"/>
            <w:szCs w:val="22"/>
            <w:rPrChange w:id="1762" w:author="miminguyenb@yahoo.com" w:date="2024-05-22T02:36:00Z" w16du:dateUtc="2024-05-22T09:36:00Z">
              <w:rPr>
                <w:rFonts w:ascii="Arial" w:hAnsi="Arial" w:cs="Arial"/>
                <w:b/>
                <w:bCs/>
                <w:sz w:val="22"/>
                <w:szCs w:val="22"/>
              </w:rPr>
            </w:rPrChange>
          </w:rPr>
          <w:t>UC-5:</w:t>
        </w:r>
      </w:ins>
      <w:ins w:id="1763" w:author="miminguyenb@yahoo.com" w:date="2024-05-21T23:30:00Z" w16du:dateUtc="2024-05-22T06:30:00Z">
        <w:r w:rsidRPr="00B96795">
          <w:rPr>
            <w:rFonts w:asciiTheme="minorHAnsi" w:hAnsiTheme="minorHAnsi" w:cstheme="minorHAnsi"/>
            <w:b/>
            <w:bCs/>
            <w:sz w:val="22"/>
            <w:szCs w:val="22"/>
            <w:rPrChange w:id="1764" w:author="miminguyenb@yahoo.com" w:date="2024-05-22T02:36:00Z" w16du:dateUtc="2024-05-22T09:36:00Z">
              <w:rPr>
                <w:rFonts w:ascii="Arial" w:hAnsi="Arial" w:cs="Arial"/>
                <w:b/>
                <w:bCs/>
                <w:sz w:val="22"/>
                <w:szCs w:val="22"/>
              </w:rPr>
            </w:rPrChange>
          </w:rPr>
          <w:t xml:space="preserve"> </w:t>
        </w:r>
        <w:r w:rsidRPr="00B96795">
          <w:rPr>
            <w:rFonts w:asciiTheme="minorHAnsi" w:hAnsiTheme="minorHAnsi" w:cstheme="minorHAnsi"/>
            <w:sz w:val="22"/>
            <w:szCs w:val="22"/>
            <w:rPrChange w:id="1765" w:author="miminguyenb@yahoo.com" w:date="2024-05-22T02:36:00Z" w16du:dateUtc="2024-05-22T09:36:00Z">
              <w:rPr>
                <w:rFonts w:ascii="Arial" w:hAnsi="Arial" w:cs="Arial"/>
                <w:sz w:val="22"/>
                <w:szCs w:val="22"/>
              </w:rPr>
            </w:rPrChange>
          </w:rPr>
          <w:t xml:space="preserve">Information for this use case can be accessed from the Saved Address </w:t>
        </w:r>
      </w:ins>
      <w:ins w:id="1766" w:author="miminguyenb@yahoo.com" w:date="2024-05-22T03:19:00Z" w16du:dateUtc="2024-05-22T10:19:00Z">
        <w:r w:rsidR="00C11F93">
          <w:rPr>
            <w:rFonts w:asciiTheme="minorHAnsi" w:hAnsiTheme="minorHAnsi" w:cstheme="minorHAnsi"/>
            <w:sz w:val="22"/>
            <w:szCs w:val="22"/>
          </w:rPr>
          <w:t>and General Map databases</w:t>
        </w:r>
      </w:ins>
      <w:ins w:id="1767" w:author="miminguyenb@yahoo.com" w:date="2024-05-21T23:30:00Z" w16du:dateUtc="2024-05-22T06:30:00Z">
        <w:r w:rsidRPr="00B96795">
          <w:rPr>
            <w:rFonts w:asciiTheme="minorHAnsi" w:hAnsiTheme="minorHAnsi" w:cstheme="minorHAnsi"/>
            <w:sz w:val="22"/>
            <w:szCs w:val="22"/>
            <w:rPrChange w:id="1768" w:author="miminguyenb@yahoo.com" w:date="2024-05-22T02:36:00Z" w16du:dateUtc="2024-05-22T09:36:00Z">
              <w:rPr>
                <w:rFonts w:ascii="Arial" w:hAnsi="Arial" w:cs="Arial"/>
                <w:sz w:val="22"/>
                <w:szCs w:val="22"/>
              </w:rPr>
            </w:rPrChange>
          </w:rPr>
          <w:t>, depending on the user.</w:t>
        </w:r>
        <w:bookmarkEnd w:id="1759"/>
        <w:bookmarkEnd w:id="1760"/>
        <w:r w:rsidRPr="00B96795">
          <w:rPr>
            <w:rFonts w:asciiTheme="minorHAnsi" w:hAnsiTheme="minorHAnsi" w:cstheme="minorHAnsi"/>
            <w:sz w:val="22"/>
            <w:szCs w:val="22"/>
            <w:rPrChange w:id="1769" w:author="miminguyenb@yahoo.com" w:date="2024-05-22T02:36:00Z" w16du:dateUtc="2024-05-22T09:36:00Z">
              <w:rPr>
                <w:rFonts w:ascii="Arial" w:hAnsi="Arial" w:cs="Arial"/>
                <w:sz w:val="22"/>
                <w:szCs w:val="22"/>
              </w:rPr>
            </w:rPrChange>
          </w:rPr>
          <w:t xml:space="preserve"> </w:t>
        </w:r>
      </w:ins>
    </w:p>
    <w:p w14:paraId="5D277DFC" w14:textId="235FE1A9" w:rsidR="008C759E" w:rsidRPr="00B96795" w:rsidRDefault="00C32191" w:rsidP="00C32191">
      <w:pPr>
        <w:pStyle w:val="BodyTextIndent"/>
        <w:keepNext/>
        <w:numPr>
          <w:ilvl w:val="0"/>
          <w:numId w:val="72"/>
        </w:numPr>
        <w:tabs>
          <w:tab w:val="left" w:pos="3060"/>
        </w:tabs>
        <w:spacing w:before="120"/>
        <w:outlineLvl w:val="1"/>
        <w:rPr>
          <w:ins w:id="1770" w:author="miminguyenb@yahoo.com" w:date="2024-05-21T23:29:00Z" w16du:dateUtc="2024-05-22T06:29:00Z"/>
          <w:rFonts w:asciiTheme="minorHAnsi" w:hAnsiTheme="minorHAnsi" w:cstheme="minorHAnsi"/>
          <w:color w:val="000000"/>
          <w:sz w:val="22"/>
          <w:szCs w:val="22"/>
          <w:rPrChange w:id="1771" w:author="miminguyenb@yahoo.com" w:date="2024-05-22T02:36:00Z" w16du:dateUtc="2024-05-22T09:36:00Z">
            <w:rPr>
              <w:ins w:id="1772" w:author="miminguyenb@yahoo.com" w:date="2024-05-21T23:29:00Z" w16du:dateUtc="2024-05-22T06:29:00Z"/>
              <w:rFonts w:ascii="Calibri" w:hAnsi="Calibri"/>
              <w:b/>
              <w:bCs/>
            </w:rPr>
          </w:rPrChange>
        </w:rPr>
      </w:pPr>
      <w:bookmarkStart w:id="1773" w:name="_Toc167241646"/>
      <w:bookmarkStart w:id="1774" w:name="_Toc167241895"/>
      <w:ins w:id="1775" w:author="miminguyenb@yahoo.com" w:date="2024-05-21T23:29:00Z" w16du:dateUtc="2024-05-22T06:29:00Z">
        <w:r w:rsidRPr="00B96795">
          <w:rPr>
            <w:rFonts w:asciiTheme="minorHAnsi" w:hAnsiTheme="minorHAnsi" w:cstheme="minorHAnsi"/>
            <w:b/>
            <w:bCs/>
            <w:sz w:val="22"/>
            <w:szCs w:val="22"/>
            <w:rPrChange w:id="1776" w:author="miminguyenb@yahoo.com" w:date="2024-05-22T02:36:00Z" w16du:dateUtc="2024-05-22T09:36:00Z">
              <w:rPr>
                <w:rFonts w:ascii="Calibri" w:hAnsi="Calibri"/>
                <w:b/>
                <w:bCs/>
              </w:rPr>
            </w:rPrChange>
          </w:rPr>
          <w:t>UC-6:</w:t>
        </w:r>
      </w:ins>
      <w:ins w:id="1777" w:author="miminguyenb@yahoo.com" w:date="2024-05-21T23:30:00Z" w16du:dateUtc="2024-05-22T06:30:00Z">
        <w:r w:rsidRPr="00B96795">
          <w:rPr>
            <w:rFonts w:asciiTheme="minorHAnsi" w:hAnsiTheme="minorHAnsi" w:cstheme="minorHAnsi"/>
            <w:b/>
            <w:bCs/>
            <w:sz w:val="22"/>
            <w:szCs w:val="22"/>
            <w:rPrChange w:id="1778" w:author="miminguyenb@yahoo.com" w:date="2024-05-22T02:36:00Z" w16du:dateUtc="2024-05-22T09:36:00Z">
              <w:rPr>
                <w:rFonts w:ascii="Calibri" w:hAnsi="Calibri"/>
                <w:b/>
                <w:bCs/>
              </w:rPr>
            </w:rPrChange>
          </w:rPr>
          <w:t xml:space="preserve"> </w:t>
        </w:r>
        <w:r w:rsidRPr="00B96795">
          <w:rPr>
            <w:rFonts w:asciiTheme="minorHAnsi" w:hAnsiTheme="minorHAnsi" w:cstheme="minorHAnsi"/>
            <w:color w:val="000000"/>
            <w:sz w:val="22"/>
            <w:szCs w:val="22"/>
            <w:rPrChange w:id="1779" w:author="miminguyenb@yahoo.com" w:date="2024-05-22T02:36:00Z" w16du:dateUtc="2024-05-22T09:36:00Z">
              <w:rPr>
                <w:rFonts w:ascii="Arial" w:hAnsi="Arial" w:cs="Arial"/>
                <w:color w:val="000000"/>
                <w:sz w:val="22"/>
                <w:szCs w:val="22"/>
              </w:rPr>
            </w:rPrChange>
          </w:rPr>
          <w:t xml:space="preserve">Newly saved addresses </w:t>
        </w:r>
      </w:ins>
      <w:ins w:id="1780" w:author="miminguyenb@yahoo.com" w:date="2024-05-22T03:37:00Z" w16du:dateUtc="2024-05-22T10:37:00Z">
        <w:r w:rsidR="006C35F1">
          <w:rPr>
            <w:rFonts w:asciiTheme="minorHAnsi" w:hAnsiTheme="minorHAnsi" w:cstheme="minorHAnsi"/>
            <w:color w:val="000000"/>
            <w:sz w:val="22"/>
            <w:szCs w:val="22"/>
          </w:rPr>
          <w:t>will go into the Saved Addresses Database through this use case</w:t>
        </w:r>
      </w:ins>
      <w:ins w:id="1781" w:author="miminguyenb@yahoo.com" w:date="2024-05-21T23:30:00Z" w16du:dateUtc="2024-05-22T06:30:00Z">
        <w:r w:rsidRPr="00B96795">
          <w:rPr>
            <w:rFonts w:asciiTheme="minorHAnsi" w:hAnsiTheme="minorHAnsi" w:cstheme="minorHAnsi"/>
            <w:color w:val="000000"/>
            <w:sz w:val="22"/>
            <w:szCs w:val="22"/>
            <w:rPrChange w:id="1782" w:author="miminguyenb@yahoo.com" w:date="2024-05-22T02:36:00Z" w16du:dateUtc="2024-05-22T09:36:00Z">
              <w:rPr>
                <w:rFonts w:ascii="Arial" w:hAnsi="Arial" w:cs="Arial"/>
                <w:color w:val="000000"/>
                <w:sz w:val="22"/>
                <w:szCs w:val="22"/>
              </w:rPr>
            </w:rPrChange>
          </w:rPr>
          <w:t>.</w:t>
        </w:r>
        <w:bookmarkEnd w:id="1773"/>
        <w:bookmarkEnd w:id="1774"/>
        <w:r w:rsidRPr="00B96795">
          <w:rPr>
            <w:rFonts w:asciiTheme="minorHAnsi" w:hAnsiTheme="minorHAnsi" w:cstheme="minorHAnsi"/>
            <w:color w:val="000000"/>
            <w:sz w:val="22"/>
            <w:szCs w:val="22"/>
            <w:rPrChange w:id="1783" w:author="miminguyenb@yahoo.com" w:date="2024-05-22T02:36:00Z" w16du:dateUtc="2024-05-22T09:36:00Z">
              <w:rPr>
                <w:rFonts w:ascii="Arial" w:hAnsi="Arial" w:cs="Arial"/>
                <w:color w:val="000000"/>
                <w:sz w:val="22"/>
                <w:szCs w:val="22"/>
              </w:rPr>
            </w:rPrChange>
          </w:rPr>
          <w:t xml:space="preserve"> </w:t>
        </w:r>
      </w:ins>
    </w:p>
    <w:p w14:paraId="1B04D65B" w14:textId="2B3187FF" w:rsidR="00C32191" w:rsidRPr="00B96795" w:rsidRDefault="00C32191" w:rsidP="00C32191">
      <w:pPr>
        <w:pStyle w:val="BodyTextIndent"/>
        <w:keepNext/>
        <w:numPr>
          <w:ilvl w:val="0"/>
          <w:numId w:val="72"/>
        </w:numPr>
        <w:tabs>
          <w:tab w:val="left" w:pos="3060"/>
        </w:tabs>
        <w:spacing w:before="120"/>
        <w:outlineLvl w:val="1"/>
        <w:rPr>
          <w:ins w:id="1784" w:author="miminguyenb@yahoo.com" w:date="2024-05-21T23:29:00Z" w16du:dateUtc="2024-05-22T06:29:00Z"/>
          <w:rFonts w:asciiTheme="minorHAnsi" w:hAnsiTheme="minorHAnsi" w:cstheme="minorHAnsi"/>
          <w:sz w:val="22"/>
          <w:szCs w:val="22"/>
          <w:rPrChange w:id="1785" w:author="miminguyenb@yahoo.com" w:date="2024-05-22T02:36:00Z" w16du:dateUtc="2024-05-22T09:36:00Z">
            <w:rPr>
              <w:ins w:id="1786" w:author="miminguyenb@yahoo.com" w:date="2024-05-21T23:29:00Z" w16du:dateUtc="2024-05-22T06:29:00Z"/>
              <w:rFonts w:ascii="Calibri" w:hAnsi="Calibri"/>
              <w:b/>
              <w:bCs/>
            </w:rPr>
          </w:rPrChange>
        </w:rPr>
      </w:pPr>
      <w:bookmarkStart w:id="1787" w:name="_Toc167241647"/>
      <w:bookmarkStart w:id="1788" w:name="_Toc167241896"/>
      <w:ins w:id="1789" w:author="miminguyenb@yahoo.com" w:date="2024-05-21T23:29:00Z" w16du:dateUtc="2024-05-22T06:29:00Z">
        <w:r w:rsidRPr="00B96795">
          <w:rPr>
            <w:rFonts w:asciiTheme="minorHAnsi" w:hAnsiTheme="minorHAnsi" w:cstheme="minorHAnsi"/>
            <w:b/>
            <w:bCs/>
            <w:sz w:val="22"/>
            <w:szCs w:val="22"/>
            <w:rPrChange w:id="1790" w:author="miminguyenb@yahoo.com" w:date="2024-05-22T02:36:00Z" w16du:dateUtc="2024-05-22T09:36:00Z">
              <w:rPr>
                <w:rFonts w:ascii="Calibri" w:hAnsi="Calibri"/>
                <w:b/>
                <w:bCs/>
              </w:rPr>
            </w:rPrChange>
          </w:rPr>
          <w:t>UC-7:</w:t>
        </w:r>
      </w:ins>
      <w:ins w:id="1791" w:author="miminguyenb@yahoo.com" w:date="2024-05-21T23:30:00Z" w16du:dateUtc="2024-05-22T06:30:00Z">
        <w:r w:rsidRPr="00B96795">
          <w:rPr>
            <w:rFonts w:asciiTheme="minorHAnsi" w:hAnsiTheme="minorHAnsi" w:cstheme="minorHAnsi"/>
            <w:b/>
            <w:bCs/>
            <w:sz w:val="22"/>
            <w:szCs w:val="22"/>
            <w:rPrChange w:id="1792" w:author="miminguyenb@yahoo.com" w:date="2024-05-22T02:36:00Z" w16du:dateUtc="2024-05-22T09:36:00Z">
              <w:rPr>
                <w:rFonts w:ascii="Calibri" w:hAnsi="Calibri"/>
                <w:b/>
                <w:bCs/>
              </w:rPr>
            </w:rPrChange>
          </w:rPr>
          <w:t xml:space="preserve"> </w:t>
        </w:r>
        <w:r w:rsidRPr="00B96795">
          <w:rPr>
            <w:rFonts w:asciiTheme="minorHAnsi" w:hAnsiTheme="minorHAnsi" w:cstheme="minorHAnsi"/>
            <w:sz w:val="22"/>
            <w:szCs w:val="22"/>
            <w:rPrChange w:id="1793" w:author="miminguyenb@yahoo.com" w:date="2024-05-22T02:36:00Z" w16du:dateUtc="2024-05-22T09:36:00Z">
              <w:rPr>
                <w:rFonts w:ascii="Arial" w:hAnsi="Arial" w:cs="Arial"/>
                <w:sz w:val="22"/>
                <w:szCs w:val="22"/>
              </w:rPr>
            </w:rPrChange>
          </w:rPr>
          <w:t xml:space="preserve">Information about ADA pathways can be accessed through the Saved Address </w:t>
        </w:r>
      </w:ins>
      <w:ins w:id="1794" w:author="miminguyenb@yahoo.com" w:date="2024-05-22T03:19:00Z" w16du:dateUtc="2024-05-22T10:19:00Z">
        <w:r w:rsidR="00C11F93">
          <w:rPr>
            <w:rFonts w:asciiTheme="minorHAnsi" w:hAnsiTheme="minorHAnsi" w:cstheme="minorHAnsi"/>
            <w:sz w:val="22"/>
            <w:szCs w:val="22"/>
          </w:rPr>
          <w:t>and General Map databases</w:t>
        </w:r>
      </w:ins>
      <w:ins w:id="1795" w:author="miminguyenb@yahoo.com" w:date="2024-05-21T23:30:00Z" w16du:dateUtc="2024-05-22T06:30:00Z">
        <w:r w:rsidRPr="00B96795">
          <w:rPr>
            <w:rFonts w:asciiTheme="minorHAnsi" w:hAnsiTheme="minorHAnsi" w:cstheme="minorHAnsi"/>
            <w:sz w:val="22"/>
            <w:szCs w:val="22"/>
            <w:rPrChange w:id="1796" w:author="miminguyenb@yahoo.com" w:date="2024-05-22T02:36:00Z" w16du:dateUtc="2024-05-22T09:36:00Z">
              <w:rPr>
                <w:rFonts w:ascii="Arial" w:hAnsi="Arial" w:cs="Arial"/>
                <w:sz w:val="22"/>
                <w:szCs w:val="22"/>
              </w:rPr>
            </w:rPrChange>
          </w:rPr>
          <w:t>, depending on the user.</w:t>
        </w:r>
        <w:bookmarkEnd w:id="1787"/>
        <w:bookmarkEnd w:id="1788"/>
        <w:r w:rsidRPr="00B96795">
          <w:rPr>
            <w:rFonts w:asciiTheme="minorHAnsi" w:hAnsiTheme="minorHAnsi" w:cstheme="minorHAnsi"/>
            <w:sz w:val="22"/>
            <w:szCs w:val="22"/>
            <w:rPrChange w:id="1797" w:author="miminguyenb@yahoo.com" w:date="2024-05-22T02:36:00Z" w16du:dateUtc="2024-05-22T09:36:00Z">
              <w:rPr>
                <w:rFonts w:ascii="Arial" w:hAnsi="Arial" w:cs="Arial"/>
                <w:sz w:val="22"/>
                <w:szCs w:val="22"/>
              </w:rPr>
            </w:rPrChange>
          </w:rPr>
          <w:t xml:space="preserve"> </w:t>
        </w:r>
      </w:ins>
    </w:p>
    <w:p w14:paraId="340B8902" w14:textId="499DF5C3" w:rsidR="00C32191" w:rsidRPr="00B96795" w:rsidRDefault="00C32191" w:rsidP="00C32191">
      <w:pPr>
        <w:pStyle w:val="BodyTextIndent"/>
        <w:keepNext/>
        <w:numPr>
          <w:ilvl w:val="0"/>
          <w:numId w:val="72"/>
        </w:numPr>
        <w:tabs>
          <w:tab w:val="left" w:pos="3060"/>
        </w:tabs>
        <w:spacing w:before="120"/>
        <w:outlineLvl w:val="1"/>
        <w:rPr>
          <w:ins w:id="1798" w:author="miminguyenb@yahoo.com" w:date="2024-05-21T23:29:00Z" w16du:dateUtc="2024-05-22T06:29:00Z"/>
          <w:rFonts w:asciiTheme="minorHAnsi" w:hAnsiTheme="minorHAnsi" w:cstheme="minorHAnsi"/>
          <w:sz w:val="22"/>
          <w:szCs w:val="22"/>
          <w:rPrChange w:id="1799" w:author="miminguyenb@yahoo.com" w:date="2024-05-22T02:36:00Z" w16du:dateUtc="2024-05-22T09:36:00Z">
            <w:rPr>
              <w:ins w:id="1800" w:author="miminguyenb@yahoo.com" w:date="2024-05-21T23:29:00Z" w16du:dateUtc="2024-05-22T06:29:00Z"/>
              <w:rFonts w:ascii="Calibri" w:hAnsi="Calibri"/>
              <w:b/>
              <w:bCs/>
            </w:rPr>
          </w:rPrChange>
        </w:rPr>
      </w:pPr>
      <w:bookmarkStart w:id="1801" w:name="_Toc167241648"/>
      <w:bookmarkStart w:id="1802" w:name="_Toc167241897"/>
      <w:ins w:id="1803" w:author="miminguyenb@yahoo.com" w:date="2024-05-21T23:29:00Z" w16du:dateUtc="2024-05-22T06:29:00Z">
        <w:r w:rsidRPr="00B96795">
          <w:rPr>
            <w:rFonts w:asciiTheme="minorHAnsi" w:hAnsiTheme="minorHAnsi" w:cstheme="minorHAnsi"/>
            <w:b/>
            <w:bCs/>
            <w:sz w:val="22"/>
            <w:szCs w:val="22"/>
            <w:rPrChange w:id="1804" w:author="miminguyenb@yahoo.com" w:date="2024-05-22T02:36:00Z" w16du:dateUtc="2024-05-22T09:36:00Z">
              <w:rPr>
                <w:rFonts w:ascii="Calibri" w:hAnsi="Calibri"/>
                <w:b/>
                <w:bCs/>
              </w:rPr>
            </w:rPrChange>
          </w:rPr>
          <w:t>UC-7:</w:t>
        </w:r>
      </w:ins>
      <w:ins w:id="1805" w:author="miminguyenb@yahoo.com" w:date="2024-05-21T23:31:00Z" w16du:dateUtc="2024-05-22T06:31:00Z">
        <w:r w:rsidRPr="00B96795">
          <w:rPr>
            <w:rFonts w:asciiTheme="minorHAnsi" w:hAnsiTheme="minorHAnsi" w:cstheme="minorHAnsi"/>
            <w:b/>
            <w:bCs/>
            <w:sz w:val="22"/>
            <w:szCs w:val="22"/>
            <w:rPrChange w:id="1806" w:author="miminguyenb@yahoo.com" w:date="2024-05-22T02:36:00Z" w16du:dateUtc="2024-05-22T09:36:00Z">
              <w:rPr>
                <w:rFonts w:ascii="Calibri" w:hAnsi="Calibri"/>
                <w:b/>
                <w:bCs/>
              </w:rPr>
            </w:rPrChange>
          </w:rPr>
          <w:t xml:space="preserve"> </w:t>
        </w:r>
      </w:ins>
      <w:ins w:id="1807" w:author="miminguyenb@yahoo.com" w:date="2024-05-22T03:09:00Z" w16du:dateUtc="2024-05-22T10:09:00Z">
        <w:r w:rsidR="002E3DEA">
          <w:rPr>
            <w:rFonts w:asciiTheme="minorHAnsi" w:hAnsiTheme="minorHAnsi" w:cstheme="minorHAnsi"/>
            <w:sz w:val="22"/>
            <w:szCs w:val="22"/>
          </w:rPr>
          <w:t>The database</w:t>
        </w:r>
      </w:ins>
      <w:ins w:id="1808" w:author="miminguyenb@yahoo.com" w:date="2024-05-21T23:31:00Z" w16du:dateUtc="2024-05-22T06:31:00Z">
        <w:r w:rsidRPr="00B96795">
          <w:rPr>
            <w:rFonts w:asciiTheme="minorHAnsi" w:hAnsiTheme="minorHAnsi" w:cstheme="minorHAnsi"/>
            <w:sz w:val="22"/>
            <w:szCs w:val="22"/>
            <w:rPrChange w:id="1809" w:author="miminguyenb@yahoo.com" w:date="2024-05-22T02:36:00Z" w16du:dateUtc="2024-05-22T09:36:00Z">
              <w:rPr>
                <w:rFonts w:ascii="Calibri" w:hAnsi="Calibri"/>
              </w:rPr>
            </w:rPrChange>
          </w:rPr>
          <w:t xml:space="preserve"> will store separate routes for the ADA</w:t>
        </w:r>
      </w:ins>
      <w:ins w:id="1810" w:author="miminguyenb@yahoo.com" w:date="2024-05-21T23:32:00Z" w16du:dateUtc="2024-05-22T06:32:00Z">
        <w:r w:rsidRPr="00B96795">
          <w:rPr>
            <w:rFonts w:asciiTheme="minorHAnsi" w:hAnsiTheme="minorHAnsi" w:cstheme="minorHAnsi"/>
            <w:sz w:val="22"/>
            <w:szCs w:val="22"/>
            <w:rPrChange w:id="1811" w:author="miminguyenb@yahoo.com" w:date="2024-05-22T02:36:00Z" w16du:dateUtc="2024-05-22T09:36:00Z">
              <w:rPr>
                <w:rFonts w:ascii="Calibri" w:hAnsi="Calibri"/>
              </w:rPr>
            </w:rPrChange>
          </w:rPr>
          <w:t>FNA since no other API or app has created ADA-accessible apps.</w:t>
        </w:r>
      </w:ins>
      <w:bookmarkEnd w:id="1801"/>
      <w:bookmarkEnd w:id="1802"/>
    </w:p>
    <w:p w14:paraId="25C41C55" w14:textId="39F45668" w:rsidR="00C32191" w:rsidRPr="00B96795" w:rsidRDefault="00C32191" w:rsidP="00C32191">
      <w:pPr>
        <w:pStyle w:val="BodyTextIndent"/>
        <w:keepNext/>
        <w:numPr>
          <w:ilvl w:val="0"/>
          <w:numId w:val="72"/>
        </w:numPr>
        <w:tabs>
          <w:tab w:val="left" w:pos="3060"/>
        </w:tabs>
        <w:spacing w:before="120"/>
        <w:outlineLvl w:val="1"/>
        <w:rPr>
          <w:ins w:id="1812" w:author="miminguyenb@yahoo.com" w:date="2024-05-21T23:29:00Z" w16du:dateUtc="2024-05-22T06:29:00Z"/>
          <w:rFonts w:asciiTheme="minorHAnsi" w:hAnsiTheme="minorHAnsi" w:cstheme="minorHAnsi"/>
          <w:sz w:val="22"/>
          <w:szCs w:val="22"/>
          <w:rPrChange w:id="1813" w:author="miminguyenb@yahoo.com" w:date="2024-05-22T02:36:00Z" w16du:dateUtc="2024-05-22T09:36:00Z">
            <w:rPr>
              <w:ins w:id="1814" w:author="miminguyenb@yahoo.com" w:date="2024-05-21T23:29:00Z" w16du:dateUtc="2024-05-22T06:29:00Z"/>
              <w:rFonts w:ascii="Calibri" w:hAnsi="Calibri"/>
              <w:b/>
              <w:bCs/>
            </w:rPr>
          </w:rPrChange>
        </w:rPr>
      </w:pPr>
      <w:bookmarkStart w:id="1815" w:name="_Toc167241649"/>
      <w:bookmarkStart w:id="1816" w:name="_Toc167241898"/>
      <w:ins w:id="1817" w:author="miminguyenb@yahoo.com" w:date="2024-05-21T23:29:00Z" w16du:dateUtc="2024-05-22T06:29:00Z">
        <w:r w:rsidRPr="00B96795">
          <w:rPr>
            <w:rFonts w:asciiTheme="minorHAnsi" w:hAnsiTheme="minorHAnsi" w:cstheme="minorHAnsi"/>
            <w:b/>
            <w:bCs/>
            <w:sz w:val="22"/>
            <w:szCs w:val="22"/>
            <w:rPrChange w:id="1818" w:author="miminguyenb@yahoo.com" w:date="2024-05-22T02:36:00Z" w16du:dateUtc="2024-05-22T09:36:00Z">
              <w:rPr>
                <w:rFonts w:ascii="Calibri" w:hAnsi="Calibri"/>
                <w:b/>
                <w:bCs/>
              </w:rPr>
            </w:rPrChange>
          </w:rPr>
          <w:t>UC-8:</w:t>
        </w:r>
      </w:ins>
      <w:ins w:id="1819" w:author="miminguyenb@yahoo.com" w:date="2024-05-21T23:32:00Z" w16du:dateUtc="2024-05-22T06:32:00Z">
        <w:r w:rsidRPr="00B96795">
          <w:rPr>
            <w:rFonts w:asciiTheme="minorHAnsi" w:hAnsiTheme="minorHAnsi" w:cstheme="minorHAnsi"/>
            <w:b/>
            <w:bCs/>
            <w:sz w:val="22"/>
            <w:szCs w:val="22"/>
            <w:rPrChange w:id="1820" w:author="miminguyenb@yahoo.com" w:date="2024-05-22T02:36:00Z" w16du:dateUtc="2024-05-22T09:36:00Z">
              <w:rPr>
                <w:rFonts w:ascii="Calibri" w:hAnsi="Calibri"/>
                <w:b/>
                <w:bCs/>
              </w:rPr>
            </w:rPrChange>
          </w:rPr>
          <w:t xml:space="preserve"> </w:t>
        </w:r>
        <w:r w:rsidRPr="00B96795">
          <w:rPr>
            <w:rFonts w:asciiTheme="minorHAnsi" w:hAnsiTheme="minorHAnsi" w:cstheme="minorHAnsi"/>
            <w:sz w:val="22"/>
            <w:szCs w:val="22"/>
            <w:rPrChange w:id="1821" w:author="miminguyenb@yahoo.com" w:date="2024-05-22T02:36:00Z" w16du:dateUtc="2024-05-22T09:36:00Z">
              <w:rPr>
                <w:rFonts w:ascii="Arial" w:hAnsi="Arial" w:cs="Arial"/>
                <w:sz w:val="22"/>
                <w:szCs w:val="22"/>
              </w:rPr>
            </w:rPrChange>
          </w:rPr>
          <w:t xml:space="preserve">Information about ADA warnings and corresponding pathways can be accessed through the Saved Address </w:t>
        </w:r>
      </w:ins>
      <w:ins w:id="1822" w:author="miminguyenb@yahoo.com" w:date="2024-05-22T03:19:00Z" w16du:dateUtc="2024-05-22T10:19:00Z">
        <w:r w:rsidR="00C11F93">
          <w:rPr>
            <w:rFonts w:asciiTheme="minorHAnsi" w:hAnsiTheme="minorHAnsi" w:cstheme="minorHAnsi"/>
            <w:sz w:val="22"/>
            <w:szCs w:val="22"/>
          </w:rPr>
          <w:t>and General Map databases</w:t>
        </w:r>
      </w:ins>
      <w:ins w:id="1823" w:author="miminguyenb@yahoo.com" w:date="2024-05-21T23:32:00Z" w16du:dateUtc="2024-05-22T06:32:00Z">
        <w:r w:rsidRPr="00B96795">
          <w:rPr>
            <w:rFonts w:asciiTheme="minorHAnsi" w:hAnsiTheme="minorHAnsi" w:cstheme="minorHAnsi"/>
            <w:sz w:val="22"/>
            <w:szCs w:val="22"/>
            <w:rPrChange w:id="1824" w:author="miminguyenb@yahoo.com" w:date="2024-05-22T02:36:00Z" w16du:dateUtc="2024-05-22T09:36:00Z">
              <w:rPr>
                <w:rFonts w:ascii="Arial" w:hAnsi="Arial" w:cs="Arial"/>
                <w:sz w:val="22"/>
                <w:szCs w:val="22"/>
              </w:rPr>
            </w:rPrChange>
          </w:rPr>
          <w:t>, depending on the user.</w:t>
        </w:r>
      </w:ins>
      <w:bookmarkEnd w:id="1815"/>
      <w:bookmarkEnd w:id="1816"/>
    </w:p>
    <w:p w14:paraId="6973EC49" w14:textId="241D7506" w:rsidR="00C32191" w:rsidRPr="00B96795" w:rsidRDefault="00C32191" w:rsidP="00934D0F">
      <w:pPr>
        <w:pStyle w:val="ListParagraph"/>
        <w:numPr>
          <w:ilvl w:val="0"/>
          <w:numId w:val="72"/>
        </w:numPr>
        <w:rPr>
          <w:ins w:id="1825" w:author="miminguyenb@yahoo.com" w:date="2024-05-21T23:28:00Z" w16du:dateUtc="2024-05-22T06:28:00Z"/>
          <w:rFonts w:asciiTheme="minorHAnsi" w:hAnsiTheme="minorHAnsi" w:cstheme="minorHAnsi"/>
          <w:sz w:val="22"/>
          <w:szCs w:val="22"/>
          <w:u w:val="single"/>
          <w:rPrChange w:id="1826" w:author="miminguyenb@yahoo.com" w:date="2024-05-22T02:36:00Z" w16du:dateUtc="2024-05-22T09:36:00Z">
            <w:rPr>
              <w:ins w:id="1827" w:author="miminguyenb@yahoo.com" w:date="2024-05-21T23:28:00Z" w16du:dateUtc="2024-05-22T06:28:00Z"/>
              <w:rFonts w:ascii="Calibri" w:hAnsi="Calibri"/>
              <w:u w:val="single"/>
            </w:rPr>
          </w:rPrChange>
        </w:rPr>
        <w:pPrChange w:id="1828" w:author="miminguyenb@yahoo.com" w:date="2024-05-22T02:18:00Z" w16du:dateUtc="2024-05-22T09:18:00Z">
          <w:pPr>
            <w:pStyle w:val="BodyTextIndent"/>
            <w:keepNext/>
            <w:tabs>
              <w:tab w:val="left" w:pos="3060"/>
            </w:tabs>
            <w:spacing w:before="120"/>
            <w:outlineLvl w:val="1"/>
          </w:pPr>
        </w:pPrChange>
      </w:pPr>
      <w:ins w:id="1829" w:author="miminguyenb@yahoo.com" w:date="2024-05-21T23:29:00Z" w16du:dateUtc="2024-05-22T06:29:00Z">
        <w:r w:rsidRPr="00B96795">
          <w:rPr>
            <w:rFonts w:asciiTheme="minorHAnsi" w:hAnsiTheme="minorHAnsi" w:cstheme="minorHAnsi"/>
            <w:b/>
            <w:bCs/>
            <w:sz w:val="22"/>
            <w:szCs w:val="22"/>
            <w:rPrChange w:id="1830" w:author="miminguyenb@yahoo.com" w:date="2024-05-22T02:36:00Z" w16du:dateUtc="2024-05-22T09:36:00Z">
              <w:rPr>
                <w:rFonts w:ascii="Calibri" w:hAnsi="Calibri"/>
                <w:b/>
                <w:bCs/>
              </w:rPr>
            </w:rPrChange>
          </w:rPr>
          <w:t>UC-9</w:t>
        </w:r>
      </w:ins>
      <w:ins w:id="1831" w:author="miminguyenb@yahoo.com" w:date="2024-05-21T23:30:00Z" w16du:dateUtc="2024-05-22T06:30:00Z">
        <w:r w:rsidRPr="00B96795">
          <w:rPr>
            <w:rFonts w:asciiTheme="minorHAnsi" w:hAnsiTheme="minorHAnsi" w:cstheme="minorHAnsi"/>
            <w:b/>
            <w:bCs/>
            <w:sz w:val="22"/>
            <w:szCs w:val="22"/>
            <w:rPrChange w:id="1832" w:author="miminguyenb@yahoo.com" w:date="2024-05-22T02:36:00Z" w16du:dateUtc="2024-05-22T09:36:00Z">
              <w:rPr>
                <w:rFonts w:ascii="Calibri" w:hAnsi="Calibri"/>
                <w:b/>
                <w:bCs/>
              </w:rPr>
            </w:rPrChange>
          </w:rPr>
          <w:t xml:space="preserve">: </w:t>
        </w:r>
      </w:ins>
      <w:ins w:id="1833" w:author="miminguyenb@yahoo.com" w:date="2024-05-22T03:19:00Z" w16du:dateUtc="2024-05-22T10:19:00Z">
        <w:r w:rsidR="00C11F93">
          <w:rPr>
            <w:rFonts w:asciiTheme="minorHAnsi" w:hAnsiTheme="minorHAnsi" w:cstheme="minorHAnsi"/>
            <w:bCs/>
            <w:sz w:val="22"/>
            <w:szCs w:val="22"/>
          </w:rPr>
          <w:t xml:space="preserve">Depending on the user, the destination and routing information can be accessed in both the Saved Address </w:t>
        </w:r>
      </w:ins>
      <w:ins w:id="1834" w:author="miminguyenb@yahoo.com" w:date="2024-05-22T03:22:00Z" w16du:dateUtc="2024-05-22T10:22:00Z">
        <w:r w:rsidR="00C11F93">
          <w:rPr>
            <w:rFonts w:asciiTheme="minorHAnsi" w:hAnsiTheme="minorHAnsi" w:cstheme="minorHAnsi"/>
            <w:bCs/>
            <w:sz w:val="22"/>
            <w:szCs w:val="22"/>
          </w:rPr>
          <w:t>and General Map databases</w:t>
        </w:r>
      </w:ins>
      <w:ins w:id="1835" w:author="miminguyenb@yahoo.com" w:date="2024-05-21T23:32:00Z" w16du:dateUtc="2024-05-22T06:32:00Z">
        <w:r w:rsidRPr="00B96795">
          <w:rPr>
            <w:rFonts w:asciiTheme="minorHAnsi" w:hAnsiTheme="minorHAnsi" w:cstheme="minorHAnsi"/>
            <w:bCs/>
            <w:sz w:val="22"/>
            <w:szCs w:val="22"/>
            <w:rPrChange w:id="1836" w:author="miminguyenb@yahoo.com" w:date="2024-05-22T02:36:00Z" w16du:dateUtc="2024-05-22T09:36:00Z">
              <w:rPr>
                <w:rFonts w:ascii="Arial" w:hAnsi="Arial" w:cs="Arial"/>
                <w:bCs/>
                <w:sz w:val="22"/>
                <w:szCs w:val="22"/>
              </w:rPr>
            </w:rPrChange>
          </w:rPr>
          <w:t>.</w:t>
        </w:r>
      </w:ins>
    </w:p>
    <w:p w14:paraId="58E6C6BF" w14:textId="395FE01C" w:rsidR="00C32191" w:rsidRPr="008C759E" w:rsidDel="008743BA" w:rsidRDefault="00C32191" w:rsidP="008743BA">
      <w:pPr>
        <w:pStyle w:val="BodyTextIndent"/>
        <w:keepNext/>
        <w:tabs>
          <w:tab w:val="left" w:pos="3060"/>
        </w:tabs>
        <w:spacing w:before="120"/>
        <w:ind w:left="360" w:firstLine="0"/>
        <w:outlineLvl w:val="1"/>
        <w:rPr>
          <w:del w:id="1837" w:author="miminguyenb@yahoo.com" w:date="2024-05-22T02:18:00Z" w16du:dateUtc="2024-05-22T09:18:00Z"/>
          <w:rFonts w:ascii="Calibri" w:hAnsi="Calibri"/>
          <w:u w:val="single"/>
          <w:rPrChange w:id="1838" w:author="miminguyenb@yahoo.com" w:date="2024-05-21T23:27:00Z" w16du:dateUtc="2024-05-22T06:27:00Z">
            <w:rPr>
              <w:del w:id="1839" w:author="miminguyenb@yahoo.com" w:date="2024-05-22T02:18:00Z" w16du:dateUtc="2024-05-22T09:18:00Z"/>
              <w:rFonts w:ascii="Calibri" w:hAnsi="Calibri"/>
              <w:color w:val="FF0000"/>
            </w:rPr>
          </w:rPrChange>
        </w:rPr>
        <w:pPrChange w:id="1840" w:author="miminguyenb@yahoo.com" w:date="2024-05-22T02:18:00Z" w16du:dateUtc="2024-05-22T09:18:00Z">
          <w:pPr>
            <w:pStyle w:val="BodyTextIndent"/>
            <w:keepNext/>
            <w:tabs>
              <w:tab w:val="left" w:pos="3060"/>
            </w:tabs>
            <w:spacing w:before="120"/>
            <w:ind w:left="0" w:firstLine="0"/>
            <w:outlineLvl w:val="1"/>
          </w:pPr>
        </w:pPrChange>
      </w:pPr>
    </w:p>
    <w:p w14:paraId="2D5643D0" w14:textId="4A4A341B" w:rsidR="008D20B5" w:rsidRPr="008D20B5" w:rsidDel="008743BA" w:rsidRDefault="007A5A3C" w:rsidP="008743BA">
      <w:pPr>
        <w:pStyle w:val="BodyTextIndent"/>
        <w:tabs>
          <w:tab w:val="left" w:pos="3060"/>
        </w:tabs>
        <w:ind w:left="360" w:firstLine="0"/>
        <w:rPr>
          <w:del w:id="1841" w:author="miminguyenb@yahoo.com" w:date="2024-05-22T02:18:00Z" w16du:dateUtc="2024-05-22T09:18:00Z"/>
          <w:rFonts w:ascii="Calibri" w:hAnsi="Calibri"/>
          <w:color w:val="000000"/>
          <w:sz w:val="22"/>
          <w:szCs w:val="22"/>
        </w:rPr>
        <w:pPrChange w:id="1842" w:author="miminguyenb@yahoo.com" w:date="2024-05-22T02:18:00Z" w16du:dateUtc="2024-05-22T09:18:00Z">
          <w:pPr>
            <w:pStyle w:val="BodyTextIndent"/>
            <w:tabs>
              <w:tab w:val="left" w:pos="3060"/>
            </w:tabs>
            <w:ind w:left="720"/>
          </w:pPr>
        </w:pPrChange>
      </w:pPr>
      <w:del w:id="1843" w:author="miminguyenb@yahoo.com" w:date="2024-05-22T02:18:00Z" w16du:dateUtc="2024-05-22T09:18:00Z">
        <w:r w:rsidDel="008743BA">
          <w:rPr>
            <w:rFonts w:ascii="Calibri" w:hAnsi="Calibri"/>
            <w:color w:val="000000"/>
            <w:sz w:val="22"/>
            <w:szCs w:val="22"/>
          </w:rPr>
          <w:delText>Include a</w:delText>
        </w:r>
        <w:r w:rsidR="00223B75" w:rsidRPr="0034053E" w:rsidDel="008743BA">
          <w:rPr>
            <w:rFonts w:ascii="Calibri" w:hAnsi="Calibri"/>
            <w:color w:val="000000"/>
            <w:sz w:val="22"/>
            <w:szCs w:val="22"/>
          </w:rPr>
          <w:delText xml:space="preserve"> written overview of the system</w:delText>
        </w:r>
        <w:r w:rsidR="00197F2A" w:rsidDel="008743BA">
          <w:rPr>
            <w:rFonts w:ascii="Calibri" w:hAnsi="Calibri"/>
            <w:color w:val="000000"/>
            <w:sz w:val="22"/>
            <w:szCs w:val="22"/>
          </w:rPr>
          <w:delText>'</w:delText>
        </w:r>
        <w:r w:rsidR="00223B75" w:rsidRPr="0034053E" w:rsidDel="008743BA">
          <w:rPr>
            <w:rFonts w:ascii="Calibri" w:hAnsi="Calibri"/>
            <w:color w:val="000000"/>
            <w:sz w:val="22"/>
            <w:szCs w:val="22"/>
          </w:rPr>
          <w:delText>s functional requirements</w:delText>
        </w:r>
        <w:r w:rsidR="00197F2A" w:rsidDel="008743BA">
          <w:rPr>
            <w:rFonts w:ascii="Calibri" w:hAnsi="Calibri"/>
            <w:color w:val="000000"/>
            <w:sz w:val="22"/>
            <w:szCs w:val="22"/>
          </w:rPr>
          <w:delText xml:space="preserve">. </w:delText>
        </w:r>
        <w:r w:rsidDel="008743BA">
          <w:rPr>
            <w:rFonts w:ascii="Calibri" w:hAnsi="Calibri"/>
            <w:color w:val="000000"/>
            <w:sz w:val="22"/>
            <w:szCs w:val="22"/>
          </w:rPr>
          <w:delText>The r</w:delText>
        </w:r>
        <w:r w:rsidR="00B50CBC" w:rsidRPr="008D20B5" w:rsidDel="008743BA">
          <w:rPr>
            <w:rFonts w:ascii="Calibri" w:hAnsi="Calibri"/>
            <w:color w:val="000000"/>
            <w:sz w:val="22"/>
            <w:szCs w:val="22"/>
          </w:rPr>
          <w:delText>equirements</w:delText>
        </w:r>
        <w:r w:rsidR="00223B75" w:rsidRPr="008D20B5" w:rsidDel="008743BA">
          <w:rPr>
            <w:rFonts w:ascii="Calibri" w:hAnsi="Calibri"/>
            <w:color w:val="000000"/>
            <w:sz w:val="22"/>
            <w:szCs w:val="22"/>
          </w:rPr>
          <w:delText xml:space="preserve"> should be organized </w:delText>
        </w:r>
        <w:r w:rsidR="00C14DF5" w:rsidDel="008743BA">
          <w:rPr>
            <w:rFonts w:ascii="Calibri" w:hAnsi="Calibri"/>
            <w:color w:val="000000"/>
            <w:sz w:val="22"/>
            <w:szCs w:val="22"/>
          </w:rPr>
          <w:delText>logically (so that the system makes sense to the reader and</w:delText>
        </w:r>
        <w:r w:rsidR="00AC22AA" w:rsidRPr="008D20B5" w:rsidDel="008743BA">
          <w:rPr>
            <w:rFonts w:ascii="Calibri" w:hAnsi="Calibri"/>
            <w:color w:val="000000"/>
            <w:sz w:val="22"/>
            <w:szCs w:val="22"/>
          </w:rPr>
          <w:delText xml:space="preserve"> </w:delText>
        </w:r>
        <w:r w:rsidR="00C14DF5" w:rsidDel="008743BA">
          <w:rPr>
            <w:rFonts w:ascii="Calibri" w:hAnsi="Calibri"/>
            <w:color w:val="000000"/>
            <w:sz w:val="22"/>
            <w:szCs w:val="22"/>
          </w:rPr>
          <w:delText>the</w:delText>
        </w:r>
        <w:r w:rsidR="00C14856" w:rsidDel="008743BA">
          <w:rPr>
            <w:rFonts w:ascii="Calibri" w:hAnsi="Calibri"/>
            <w:color w:val="000000"/>
            <w:sz w:val="22"/>
            <w:szCs w:val="22"/>
          </w:rPr>
          <w:delText xml:space="preserve">y </w:delText>
        </w:r>
        <w:r w:rsidR="00AC22AA" w:rsidRPr="008D20B5" w:rsidDel="008743BA">
          <w:rPr>
            <w:rFonts w:ascii="Calibri" w:hAnsi="Calibri"/>
            <w:color w:val="000000"/>
            <w:sz w:val="22"/>
            <w:szCs w:val="22"/>
          </w:rPr>
          <w:delText>can determine if all services are included</w:delText>
        </w:r>
        <w:r w:rsidR="00223B75" w:rsidRPr="008D20B5" w:rsidDel="008743BA">
          <w:rPr>
            <w:rFonts w:ascii="Calibri" w:hAnsi="Calibri"/>
            <w:color w:val="000000"/>
            <w:sz w:val="22"/>
            <w:szCs w:val="22"/>
          </w:rPr>
          <w:delText>)</w:delText>
        </w:r>
        <w:r w:rsidR="00C14DF5" w:rsidDel="008743BA">
          <w:rPr>
            <w:rFonts w:ascii="Calibri" w:hAnsi="Calibri"/>
            <w:color w:val="000000"/>
            <w:sz w:val="22"/>
            <w:szCs w:val="22"/>
          </w:rPr>
          <w:delText xml:space="preserve">. </w:delText>
        </w:r>
        <w:r w:rsidR="00394F00" w:rsidDel="008743BA">
          <w:rPr>
            <w:rFonts w:ascii="Calibri" w:hAnsi="Calibri"/>
            <w:color w:val="000000"/>
            <w:sz w:val="22"/>
            <w:szCs w:val="22"/>
          </w:rPr>
          <w:delText>The p</w:delText>
        </w:r>
        <w:r w:rsidR="00223B75" w:rsidRPr="008D20B5" w:rsidDel="008743BA">
          <w:rPr>
            <w:rFonts w:ascii="Calibri" w:hAnsi="Calibri"/>
            <w:color w:val="000000"/>
            <w:sz w:val="22"/>
            <w:szCs w:val="22"/>
          </w:rPr>
          <w:delText xml:space="preserve">referred format </w:delText>
        </w:r>
        <w:r w:rsidR="00B6096E" w:rsidRPr="008D20B5" w:rsidDel="008743BA">
          <w:rPr>
            <w:rFonts w:ascii="Calibri" w:hAnsi="Calibri"/>
            <w:color w:val="000000"/>
            <w:sz w:val="22"/>
            <w:szCs w:val="22"/>
          </w:rPr>
          <w:delText xml:space="preserve">would be a </w:delText>
        </w:r>
        <w:r w:rsidR="00223B75" w:rsidRPr="008D20B5" w:rsidDel="008743BA">
          <w:rPr>
            <w:rFonts w:ascii="Calibri" w:hAnsi="Calibri"/>
            <w:color w:val="000000"/>
            <w:sz w:val="22"/>
            <w:szCs w:val="22"/>
          </w:rPr>
          <w:delText>bulleted or numbered list of requirements</w:delText>
        </w:r>
        <w:r w:rsidR="00197F2A" w:rsidDel="008743BA">
          <w:rPr>
            <w:rFonts w:ascii="Calibri" w:hAnsi="Calibri"/>
            <w:color w:val="000000"/>
            <w:sz w:val="22"/>
            <w:szCs w:val="22"/>
          </w:rPr>
          <w:delText xml:space="preserve">. </w:delText>
        </w:r>
        <w:r w:rsidR="00AC22AA" w:rsidRPr="008D20B5" w:rsidDel="008743BA">
          <w:rPr>
            <w:rFonts w:ascii="Calibri" w:hAnsi="Calibri"/>
            <w:color w:val="000000"/>
            <w:sz w:val="22"/>
            <w:szCs w:val="22"/>
          </w:rPr>
          <w:delText xml:space="preserve">Each </w:delText>
        </w:r>
        <w:r w:rsidR="003209C7" w:rsidDel="008743BA">
          <w:rPr>
            <w:rFonts w:ascii="Calibri" w:hAnsi="Calibri"/>
            <w:color w:val="000000"/>
            <w:sz w:val="22"/>
            <w:szCs w:val="22"/>
          </w:rPr>
          <w:delText xml:space="preserve">requirement </w:delText>
        </w:r>
        <w:r w:rsidR="00AC22AA" w:rsidRPr="008D20B5" w:rsidDel="008743BA">
          <w:rPr>
            <w:rFonts w:ascii="Calibri" w:hAnsi="Calibri"/>
            <w:color w:val="000000"/>
            <w:sz w:val="22"/>
            <w:szCs w:val="22"/>
          </w:rPr>
          <w:delText>should be</w:delText>
        </w:r>
        <w:r w:rsidR="00223B75" w:rsidRPr="008D20B5" w:rsidDel="008743BA">
          <w:rPr>
            <w:rFonts w:ascii="Calibri" w:hAnsi="Calibri"/>
            <w:color w:val="000000"/>
            <w:sz w:val="22"/>
            <w:szCs w:val="22"/>
          </w:rPr>
          <w:delText xml:space="preserve"> given a "name" </w:delText>
        </w:r>
        <w:r w:rsidR="00AC22AA" w:rsidRPr="008D20B5" w:rsidDel="008743BA">
          <w:rPr>
            <w:rFonts w:ascii="Calibri" w:hAnsi="Calibri"/>
            <w:color w:val="000000"/>
            <w:sz w:val="22"/>
            <w:szCs w:val="22"/>
          </w:rPr>
          <w:delText xml:space="preserve">(highlight this </w:delText>
        </w:r>
        <w:r w:rsidR="00C14DF5" w:rsidDel="008743BA">
          <w:rPr>
            <w:rFonts w:ascii="Calibri" w:hAnsi="Calibri"/>
            <w:color w:val="000000"/>
            <w:sz w:val="22"/>
            <w:szCs w:val="22"/>
          </w:rPr>
          <w:delText>somehow</w:delText>
        </w:r>
        <w:r w:rsidR="00AC22AA" w:rsidRPr="008D20B5" w:rsidDel="008743BA">
          <w:rPr>
            <w:rFonts w:ascii="Calibri" w:hAnsi="Calibri"/>
            <w:color w:val="000000"/>
            <w:sz w:val="22"/>
            <w:szCs w:val="22"/>
          </w:rPr>
          <w:delText xml:space="preserve">) </w:delText>
        </w:r>
        <w:r w:rsidR="00223B75" w:rsidRPr="008D20B5" w:rsidDel="008743BA">
          <w:rPr>
            <w:rFonts w:ascii="Calibri" w:hAnsi="Calibri"/>
            <w:color w:val="000000"/>
            <w:sz w:val="22"/>
            <w:szCs w:val="22"/>
          </w:rPr>
          <w:delText>and a 1 or 2</w:delText>
        </w:r>
        <w:r w:rsidR="00F15C5B" w:rsidDel="008743BA">
          <w:rPr>
            <w:rFonts w:ascii="Calibri" w:hAnsi="Calibri"/>
            <w:color w:val="000000"/>
            <w:sz w:val="22"/>
            <w:szCs w:val="22"/>
          </w:rPr>
          <w:delText>-</w:delText>
        </w:r>
        <w:r w:rsidR="00223B75" w:rsidRPr="008D20B5" w:rsidDel="008743BA">
          <w:rPr>
            <w:rFonts w:ascii="Calibri" w:hAnsi="Calibri"/>
            <w:color w:val="000000"/>
            <w:sz w:val="22"/>
            <w:szCs w:val="22"/>
          </w:rPr>
          <w:delText>sentence description</w:delText>
        </w:r>
        <w:r w:rsidR="00197F2A" w:rsidDel="008743BA">
          <w:rPr>
            <w:rFonts w:ascii="Calibri" w:hAnsi="Calibri"/>
            <w:color w:val="000000"/>
            <w:sz w:val="22"/>
            <w:szCs w:val="22"/>
          </w:rPr>
          <w:delText xml:space="preserve">. </w:delText>
        </w:r>
        <w:r w:rsidR="003209C7" w:rsidDel="008743BA">
          <w:rPr>
            <w:rFonts w:ascii="Calibri" w:hAnsi="Calibri"/>
            <w:color w:val="000000"/>
            <w:sz w:val="22"/>
            <w:szCs w:val="22"/>
          </w:rPr>
          <w:delText xml:space="preserve">This </w:delText>
        </w:r>
        <w:r w:rsidR="00297F47" w:rsidDel="008743BA">
          <w:rPr>
            <w:rFonts w:ascii="Calibri" w:hAnsi="Calibri"/>
            <w:color w:val="000000"/>
            <w:sz w:val="22"/>
            <w:szCs w:val="22"/>
          </w:rPr>
          <w:delText>number and name are</w:delText>
        </w:r>
        <w:r w:rsidR="003209C7" w:rsidDel="008743BA">
          <w:rPr>
            <w:rFonts w:ascii="Calibri" w:hAnsi="Calibri"/>
            <w:color w:val="000000"/>
            <w:sz w:val="22"/>
            <w:szCs w:val="22"/>
          </w:rPr>
          <w:delText xml:space="preserve"> </w:delText>
        </w:r>
        <w:r w:rsidR="00297F47" w:rsidDel="008743BA">
          <w:rPr>
            <w:rFonts w:ascii="Calibri" w:hAnsi="Calibri"/>
            <w:color w:val="000000"/>
            <w:sz w:val="22"/>
            <w:szCs w:val="22"/>
          </w:rPr>
          <w:delText>critical</w:delText>
        </w:r>
        <w:r w:rsidR="003209C7" w:rsidDel="008743BA">
          <w:rPr>
            <w:rFonts w:ascii="Calibri" w:hAnsi="Calibri"/>
            <w:color w:val="000000"/>
            <w:sz w:val="22"/>
            <w:szCs w:val="22"/>
          </w:rPr>
          <w:delText xml:space="preserve"> </w:delText>
        </w:r>
        <w:r w:rsidR="003209C7" w:rsidRPr="00455FBB" w:rsidDel="008743BA">
          <w:rPr>
            <w:rFonts w:ascii="Calibri" w:hAnsi="Calibri"/>
            <w:color w:val="FFFFFF" w:themeColor="background1"/>
            <w:sz w:val="22"/>
            <w:szCs w:val="22"/>
            <w:highlight w:val="darkCyan"/>
          </w:rPr>
          <w:delText xml:space="preserve">when you </w:delText>
        </w:r>
        <w:r w:rsidR="00F53FAD" w:rsidRPr="00455FBB" w:rsidDel="008743BA">
          <w:rPr>
            <w:rFonts w:ascii="Calibri" w:hAnsi="Calibri"/>
            <w:color w:val="FFFFFF" w:themeColor="background1"/>
            <w:sz w:val="22"/>
            <w:szCs w:val="22"/>
            <w:highlight w:val="darkCyan"/>
          </w:rPr>
          <w:delText>refer to</w:delText>
        </w:r>
        <w:r w:rsidR="00C14DF5" w:rsidRPr="00455FBB" w:rsidDel="008743BA">
          <w:rPr>
            <w:rFonts w:ascii="Calibri" w:hAnsi="Calibri"/>
            <w:color w:val="FFFFFF" w:themeColor="background1"/>
            <w:sz w:val="22"/>
            <w:szCs w:val="22"/>
            <w:highlight w:val="darkCyan"/>
          </w:rPr>
          <w:delText xml:space="preserve"> and cross-reference</w:delText>
        </w:r>
        <w:r w:rsidR="003209C7" w:rsidRPr="00455FBB" w:rsidDel="008743BA">
          <w:rPr>
            <w:rFonts w:ascii="Calibri" w:hAnsi="Calibri"/>
            <w:color w:val="FFFFFF" w:themeColor="background1"/>
            <w:sz w:val="22"/>
            <w:szCs w:val="22"/>
            <w:highlight w:val="darkCyan"/>
          </w:rPr>
          <w:delText xml:space="preserve"> these requirements with the </w:delText>
        </w:r>
        <w:r w:rsidR="00C14DF5" w:rsidRPr="00455FBB" w:rsidDel="008743BA">
          <w:rPr>
            <w:rFonts w:ascii="Calibri" w:hAnsi="Calibri"/>
            <w:color w:val="FFFFFF" w:themeColor="background1"/>
            <w:sz w:val="22"/>
            <w:szCs w:val="22"/>
            <w:highlight w:val="darkCyan"/>
          </w:rPr>
          <w:delText>U</w:delText>
        </w:r>
        <w:r w:rsidR="003209C7" w:rsidRPr="00455FBB" w:rsidDel="008743BA">
          <w:rPr>
            <w:rFonts w:ascii="Calibri" w:hAnsi="Calibri"/>
            <w:color w:val="FFFFFF" w:themeColor="background1"/>
            <w:sz w:val="22"/>
            <w:szCs w:val="22"/>
            <w:highlight w:val="darkCyan"/>
          </w:rPr>
          <w:delText xml:space="preserve">se </w:delText>
        </w:r>
        <w:r w:rsidR="00C14DF5" w:rsidRPr="00455FBB" w:rsidDel="008743BA">
          <w:rPr>
            <w:rFonts w:ascii="Calibri" w:hAnsi="Calibri"/>
            <w:color w:val="FFFFFF" w:themeColor="background1"/>
            <w:sz w:val="22"/>
            <w:szCs w:val="22"/>
            <w:highlight w:val="darkCyan"/>
          </w:rPr>
          <w:delText>C</w:delText>
        </w:r>
        <w:r w:rsidR="003209C7" w:rsidRPr="00455FBB" w:rsidDel="008743BA">
          <w:rPr>
            <w:rFonts w:ascii="Calibri" w:hAnsi="Calibri"/>
            <w:color w:val="FFFFFF" w:themeColor="background1"/>
            <w:sz w:val="22"/>
            <w:szCs w:val="22"/>
            <w:highlight w:val="darkCyan"/>
          </w:rPr>
          <w:delText>ases of Section 5!</w:delText>
        </w:r>
      </w:del>
    </w:p>
    <w:p w14:paraId="6174520F" w14:textId="1993068A" w:rsidR="00DF4267" w:rsidRPr="00C14DF5" w:rsidDel="008743BA" w:rsidRDefault="00C14DF5" w:rsidP="008743BA">
      <w:pPr>
        <w:pStyle w:val="BodyTextIndent"/>
        <w:spacing w:before="120"/>
        <w:ind w:left="360" w:firstLine="0"/>
        <w:rPr>
          <w:del w:id="1844" w:author="miminguyenb@yahoo.com" w:date="2024-05-22T02:18:00Z" w16du:dateUtc="2024-05-22T09:18:00Z"/>
          <w:rFonts w:ascii="Calibri" w:hAnsi="Calibri"/>
          <w:iCs/>
          <w:color w:val="000000" w:themeColor="text1"/>
          <w:sz w:val="22"/>
          <w:szCs w:val="22"/>
        </w:rPr>
        <w:pPrChange w:id="1845" w:author="miminguyenb@yahoo.com" w:date="2024-05-22T02:18:00Z" w16du:dateUtc="2024-05-22T09:18:00Z">
          <w:pPr>
            <w:pStyle w:val="BodyTextIndent"/>
            <w:spacing w:before="120"/>
            <w:ind w:left="720" w:firstLine="0"/>
          </w:pPr>
        </w:pPrChange>
      </w:pPr>
      <w:del w:id="1846" w:author="miminguyenb@yahoo.com" w:date="2024-05-22T02:18:00Z" w16du:dateUtc="2024-05-22T09:18:00Z">
        <w:r w:rsidDel="008743BA">
          <w:rPr>
            <w:rFonts w:ascii="Calibri" w:hAnsi="Calibri"/>
            <w:b/>
            <w:bCs/>
            <w:i/>
            <w:color w:val="000000" w:themeColor="text1"/>
            <w:sz w:val="22"/>
            <w:szCs w:val="22"/>
          </w:rPr>
          <w:delText>You</w:delText>
        </w:r>
        <w:r w:rsidR="00DF4267" w:rsidRPr="000B1C56" w:rsidDel="008743BA">
          <w:rPr>
            <w:rFonts w:ascii="Calibri" w:hAnsi="Calibri"/>
            <w:b/>
            <w:bCs/>
            <w:i/>
            <w:color w:val="000000" w:themeColor="text1"/>
            <w:sz w:val="22"/>
            <w:szCs w:val="22"/>
          </w:rPr>
          <w:delText xml:space="preserve"> are urged to </w:delText>
        </w:r>
        <w:r w:rsidR="00924FD9" w:rsidDel="008743BA">
          <w:rPr>
            <w:rFonts w:ascii="Calibri" w:hAnsi="Calibri"/>
            <w:b/>
            <w:bCs/>
            <w:i/>
            <w:color w:val="000000" w:themeColor="text1"/>
            <w:sz w:val="22"/>
            <w:szCs w:val="22"/>
          </w:rPr>
          <w:delText>classify</w:delText>
        </w:r>
        <w:r w:rsidR="00DF4267" w:rsidRPr="000B1C56" w:rsidDel="008743BA">
          <w:rPr>
            <w:rFonts w:ascii="Calibri" w:hAnsi="Calibri"/>
            <w:b/>
            <w:bCs/>
            <w:i/>
            <w:color w:val="000000" w:themeColor="text1"/>
            <w:sz w:val="22"/>
            <w:szCs w:val="22"/>
          </w:rPr>
          <w:delText xml:space="preserve"> your requirements using the MoSCoW approach</w:delText>
        </w:r>
        <w:r w:rsidR="00197F2A" w:rsidDel="008743BA">
          <w:rPr>
            <w:rFonts w:ascii="Calibri" w:hAnsi="Calibri"/>
            <w:b/>
            <w:bCs/>
            <w:i/>
            <w:color w:val="000000" w:themeColor="text1"/>
            <w:sz w:val="22"/>
            <w:szCs w:val="22"/>
          </w:rPr>
          <w:delText xml:space="preserve">. </w:delText>
        </w:r>
        <w:r w:rsidR="000F29A9" w:rsidDel="008743BA">
          <w:rPr>
            <w:rFonts w:ascii="Calibri" w:hAnsi="Calibri"/>
            <w:b/>
            <w:bCs/>
            <w:i/>
            <w:color w:val="000000" w:themeColor="text1"/>
            <w:sz w:val="22"/>
            <w:szCs w:val="22"/>
          </w:rPr>
          <w:delText>"</w:delText>
        </w:r>
        <w:r w:rsidR="00DF4267" w:rsidRPr="000B1C56" w:rsidDel="008743BA">
          <w:rPr>
            <w:rFonts w:ascii="Calibri" w:hAnsi="Calibri"/>
            <w:b/>
            <w:bCs/>
            <w:i/>
            <w:color w:val="000000" w:themeColor="text1"/>
            <w:sz w:val="22"/>
            <w:szCs w:val="22"/>
          </w:rPr>
          <w:delText>Must</w:delText>
        </w:r>
        <w:r w:rsidR="000F29A9" w:rsidDel="008743BA">
          <w:rPr>
            <w:rFonts w:ascii="Calibri" w:hAnsi="Calibri"/>
            <w:b/>
            <w:bCs/>
            <w:i/>
            <w:color w:val="000000" w:themeColor="text1"/>
            <w:sz w:val="22"/>
            <w:szCs w:val="22"/>
          </w:rPr>
          <w:delText>"</w:delText>
        </w:r>
        <w:r w:rsidR="00DF4267" w:rsidRPr="000B1C56" w:rsidDel="008743BA">
          <w:rPr>
            <w:rFonts w:ascii="Calibri" w:hAnsi="Calibri"/>
            <w:b/>
            <w:bCs/>
            <w:i/>
            <w:color w:val="000000" w:themeColor="text1"/>
            <w:sz w:val="22"/>
            <w:szCs w:val="22"/>
          </w:rPr>
          <w:delText xml:space="preserve"> and </w:delText>
        </w:r>
        <w:r w:rsidR="000F29A9" w:rsidDel="008743BA">
          <w:rPr>
            <w:rFonts w:ascii="Calibri" w:hAnsi="Calibri"/>
            <w:b/>
            <w:bCs/>
            <w:i/>
            <w:color w:val="000000" w:themeColor="text1"/>
            <w:sz w:val="22"/>
            <w:szCs w:val="22"/>
          </w:rPr>
          <w:delText>"</w:delText>
        </w:r>
        <w:r w:rsidR="00DF4267" w:rsidRPr="000B1C56" w:rsidDel="008743BA">
          <w:rPr>
            <w:rFonts w:ascii="Calibri" w:hAnsi="Calibri"/>
            <w:b/>
            <w:bCs/>
            <w:i/>
            <w:color w:val="000000" w:themeColor="text1"/>
            <w:sz w:val="22"/>
            <w:szCs w:val="22"/>
          </w:rPr>
          <w:delText>Should</w:delText>
        </w:r>
        <w:r w:rsidR="000F29A9" w:rsidDel="008743BA">
          <w:rPr>
            <w:rFonts w:ascii="Calibri" w:hAnsi="Calibri"/>
            <w:b/>
            <w:bCs/>
            <w:i/>
            <w:color w:val="000000" w:themeColor="text1"/>
            <w:sz w:val="22"/>
            <w:szCs w:val="22"/>
          </w:rPr>
          <w:delText>"</w:delText>
        </w:r>
        <w:r w:rsidR="00DF4267" w:rsidRPr="000B1C56" w:rsidDel="008743BA">
          <w:rPr>
            <w:rFonts w:ascii="Calibri" w:hAnsi="Calibri"/>
            <w:b/>
            <w:bCs/>
            <w:i/>
            <w:color w:val="000000" w:themeColor="text1"/>
            <w:sz w:val="22"/>
            <w:szCs w:val="22"/>
          </w:rPr>
          <w:delText xml:space="preserve"> </w:delText>
        </w:r>
        <w:r w:rsidR="00DF4267" w:rsidRPr="00C14DF5" w:rsidDel="008743BA">
          <w:rPr>
            <w:rFonts w:ascii="Calibri" w:hAnsi="Calibri"/>
            <w:iCs/>
            <w:color w:val="000000" w:themeColor="text1"/>
            <w:sz w:val="22"/>
            <w:szCs w:val="22"/>
          </w:rPr>
          <w:delText xml:space="preserve">requirements </w:delText>
        </w:r>
        <w:r w:rsidR="00DF4267" w:rsidRPr="00AF7BB5" w:rsidDel="008743BA">
          <w:rPr>
            <w:rFonts w:ascii="Calibri" w:hAnsi="Calibri"/>
            <w:color w:val="FFFFFF" w:themeColor="background1"/>
            <w:sz w:val="22"/>
            <w:szCs w:val="22"/>
            <w:highlight w:val="darkCyan"/>
          </w:rPr>
          <w:delText>will b</w:delText>
        </w:r>
        <w:r w:rsidR="00DF4267" w:rsidRPr="00AA41F5" w:rsidDel="008743BA">
          <w:rPr>
            <w:rFonts w:ascii="Calibri" w:hAnsi="Calibri"/>
            <w:color w:val="FFFFFF" w:themeColor="background1"/>
            <w:sz w:val="22"/>
            <w:szCs w:val="22"/>
            <w:highlight w:val="darkCyan"/>
          </w:rPr>
          <w:delText xml:space="preserve">ecome the </w:delText>
        </w:r>
        <w:r w:rsidRPr="00AA41F5" w:rsidDel="008743BA">
          <w:rPr>
            <w:rFonts w:ascii="Calibri" w:hAnsi="Calibri"/>
            <w:color w:val="FFFFFF" w:themeColor="background1"/>
            <w:sz w:val="22"/>
            <w:szCs w:val="22"/>
            <w:highlight w:val="darkCyan"/>
          </w:rPr>
          <w:delText>central</w:delText>
        </w:r>
        <w:r w:rsidR="00DF4267" w:rsidRPr="00AA41F5" w:rsidDel="008743BA">
          <w:rPr>
            <w:rFonts w:ascii="Calibri" w:hAnsi="Calibri"/>
            <w:color w:val="FFFFFF" w:themeColor="background1"/>
            <w:sz w:val="22"/>
            <w:szCs w:val="22"/>
            <w:highlight w:val="darkCyan"/>
          </w:rPr>
          <w:delText xml:space="preserve"> focus of your eventual use case Requirements Model (section 5.0)</w:delText>
        </w:r>
        <w:r w:rsidRPr="00AA41F5" w:rsidDel="008743BA">
          <w:rPr>
            <w:rFonts w:ascii="Calibri" w:hAnsi="Calibri"/>
            <w:color w:val="FFFFFF" w:themeColor="background1"/>
            <w:sz w:val="22"/>
            <w:szCs w:val="22"/>
            <w:highlight w:val="darkCyan"/>
          </w:rPr>
          <w:delText>.</w:delText>
        </w:r>
        <w:r w:rsidR="00DF4267" w:rsidRPr="00C14DF5" w:rsidDel="008743BA">
          <w:rPr>
            <w:rFonts w:ascii="Calibri" w:hAnsi="Calibri"/>
            <w:iCs/>
            <w:color w:val="000000" w:themeColor="text1"/>
            <w:sz w:val="22"/>
            <w:szCs w:val="22"/>
          </w:rPr>
          <w:delText xml:space="preserve"> </w:delText>
        </w:r>
        <w:r w:rsidR="000F29A9" w:rsidDel="008743BA">
          <w:rPr>
            <w:rFonts w:ascii="Calibri" w:hAnsi="Calibri"/>
            <w:iCs/>
            <w:color w:val="000000" w:themeColor="text1"/>
            <w:sz w:val="22"/>
            <w:szCs w:val="22"/>
          </w:rPr>
          <w:delText>"</w:delText>
        </w:r>
        <w:r w:rsidR="00DF4267" w:rsidRPr="00C14DF5" w:rsidDel="008743BA">
          <w:rPr>
            <w:rFonts w:ascii="Calibri" w:hAnsi="Calibri"/>
            <w:b/>
            <w:bCs/>
            <w:i/>
            <w:color w:val="000000" w:themeColor="text1"/>
            <w:sz w:val="22"/>
            <w:szCs w:val="22"/>
          </w:rPr>
          <w:delText>Could</w:delText>
        </w:r>
        <w:r w:rsidR="000F29A9" w:rsidDel="008743BA">
          <w:rPr>
            <w:rFonts w:ascii="Calibri" w:hAnsi="Calibri"/>
            <w:b/>
            <w:bCs/>
            <w:i/>
            <w:color w:val="000000" w:themeColor="text1"/>
            <w:sz w:val="22"/>
            <w:szCs w:val="22"/>
          </w:rPr>
          <w:delText>"</w:delText>
        </w:r>
        <w:r w:rsidR="00DF4267" w:rsidRPr="000B1C56" w:rsidDel="008743BA">
          <w:rPr>
            <w:rFonts w:ascii="Calibri" w:hAnsi="Calibri"/>
            <w:b/>
            <w:bCs/>
            <w:i/>
            <w:color w:val="000000" w:themeColor="text1"/>
            <w:sz w:val="22"/>
            <w:szCs w:val="22"/>
          </w:rPr>
          <w:delText xml:space="preserve"> </w:delText>
        </w:r>
        <w:r w:rsidR="00DF4267" w:rsidRPr="00C14DF5" w:rsidDel="008743BA">
          <w:rPr>
            <w:rFonts w:ascii="Calibri" w:hAnsi="Calibri"/>
            <w:iCs/>
            <w:color w:val="000000" w:themeColor="text1"/>
            <w:sz w:val="22"/>
            <w:szCs w:val="22"/>
          </w:rPr>
          <w:delText xml:space="preserve">requirements will </w:delText>
        </w:r>
        <w:r w:rsidDel="008743BA">
          <w:rPr>
            <w:rFonts w:ascii="Calibri" w:hAnsi="Calibri"/>
            <w:iCs/>
            <w:color w:val="000000" w:themeColor="text1"/>
            <w:sz w:val="22"/>
            <w:szCs w:val="22"/>
          </w:rPr>
          <w:delText>probably</w:delText>
        </w:r>
        <w:r w:rsidR="00DF4267" w:rsidRPr="00C14DF5" w:rsidDel="008743BA">
          <w:rPr>
            <w:rFonts w:ascii="Calibri" w:hAnsi="Calibri"/>
            <w:iCs/>
            <w:color w:val="000000" w:themeColor="text1"/>
            <w:sz w:val="22"/>
            <w:szCs w:val="22"/>
          </w:rPr>
          <w:delText xml:space="preserve"> appear in </w:delText>
        </w:r>
        <w:r w:rsidR="00DF4267" w:rsidRPr="00AA41F5" w:rsidDel="008743BA">
          <w:rPr>
            <w:rFonts w:ascii="Calibri" w:hAnsi="Calibri"/>
            <w:color w:val="FFFFFF" w:themeColor="background1"/>
            <w:sz w:val="22"/>
            <w:szCs w:val="22"/>
            <w:highlight w:val="darkCyan"/>
          </w:rPr>
          <w:delText xml:space="preserve">section </w:delText>
        </w:r>
        <w:r w:rsidR="00C64276" w:rsidRPr="00AA41F5" w:rsidDel="008743BA">
          <w:rPr>
            <w:rFonts w:ascii="Calibri" w:hAnsi="Calibri"/>
            <w:color w:val="FFFFFF" w:themeColor="background1"/>
            <w:sz w:val="22"/>
            <w:szCs w:val="22"/>
            <w:highlight w:val="darkCyan"/>
          </w:rPr>
          <w:delText>"</w:delText>
        </w:r>
        <w:r w:rsidR="00DF4267" w:rsidRPr="00AA41F5" w:rsidDel="008743BA">
          <w:rPr>
            <w:rFonts w:ascii="Calibri" w:hAnsi="Calibri"/>
            <w:color w:val="FFFFFF" w:themeColor="background1"/>
            <w:sz w:val="22"/>
            <w:szCs w:val="22"/>
            <w:highlight w:val="darkCyan"/>
          </w:rPr>
          <w:delText>6.0 Evolution</w:delText>
        </w:r>
        <w:r w:rsidR="00C64276" w:rsidRPr="00AA41F5" w:rsidDel="008743BA">
          <w:rPr>
            <w:rFonts w:ascii="Calibri" w:hAnsi="Calibri"/>
            <w:color w:val="FFFFFF" w:themeColor="background1"/>
            <w:sz w:val="22"/>
            <w:szCs w:val="22"/>
            <w:highlight w:val="darkCyan"/>
          </w:rPr>
          <w:delText>"</w:delText>
        </w:r>
        <w:r w:rsidR="00DF4267" w:rsidRPr="00C14DF5" w:rsidDel="008743BA">
          <w:rPr>
            <w:rFonts w:ascii="Calibri" w:hAnsi="Calibri"/>
            <w:iCs/>
            <w:color w:val="000000" w:themeColor="text1"/>
            <w:sz w:val="22"/>
            <w:szCs w:val="22"/>
          </w:rPr>
          <w:delText>.</w:delText>
        </w:r>
        <w:r w:rsidDel="008743BA">
          <w:rPr>
            <w:rFonts w:ascii="Calibri" w:hAnsi="Calibri"/>
            <w:iCs/>
            <w:color w:val="000000" w:themeColor="text1"/>
            <w:sz w:val="22"/>
            <w:szCs w:val="22"/>
          </w:rPr>
          <w:delText xml:space="preserve"> The</w:delText>
        </w:r>
        <w:r w:rsidR="00DF4267" w:rsidRPr="000B1C56" w:rsidDel="008743BA">
          <w:rPr>
            <w:rFonts w:ascii="Calibri" w:hAnsi="Calibri"/>
            <w:b/>
            <w:bCs/>
            <w:i/>
            <w:color w:val="000000" w:themeColor="text1"/>
            <w:sz w:val="22"/>
            <w:szCs w:val="22"/>
          </w:rPr>
          <w:delText xml:space="preserve"> </w:delText>
        </w:r>
        <w:r w:rsidR="000F29A9" w:rsidDel="008743BA">
          <w:rPr>
            <w:rFonts w:ascii="Calibri" w:hAnsi="Calibri"/>
            <w:b/>
            <w:bCs/>
            <w:i/>
            <w:color w:val="000000" w:themeColor="text1"/>
            <w:sz w:val="22"/>
            <w:szCs w:val="22"/>
          </w:rPr>
          <w:delText>"</w:delText>
        </w:r>
        <w:r w:rsidR="00197F2A" w:rsidDel="008743BA">
          <w:rPr>
            <w:rFonts w:ascii="Calibri" w:hAnsi="Calibri"/>
            <w:b/>
            <w:bCs/>
            <w:i/>
            <w:color w:val="000000" w:themeColor="text1"/>
            <w:sz w:val="22"/>
            <w:szCs w:val="22"/>
          </w:rPr>
          <w:delText>Won'</w:delText>
        </w:r>
        <w:r w:rsidR="00DF4267" w:rsidRPr="000B1C56" w:rsidDel="008743BA">
          <w:rPr>
            <w:rFonts w:ascii="Calibri" w:hAnsi="Calibri"/>
            <w:b/>
            <w:bCs/>
            <w:i/>
            <w:color w:val="000000" w:themeColor="text1"/>
            <w:sz w:val="22"/>
            <w:szCs w:val="22"/>
          </w:rPr>
          <w:delText>t</w:delText>
        </w:r>
        <w:r w:rsidR="000F29A9" w:rsidDel="008743BA">
          <w:rPr>
            <w:rFonts w:ascii="Calibri" w:hAnsi="Calibri"/>
            <w:b/>
            <w:bCs/>
            <w:i/>
            <w:color w:val="000000" w:themeColor="text1"/>
            <w:sz w:val="22"/>
            <w:szCs w:val="22"/>
          </w:rPr>
          <w:delText>"</w:delText>
        </w:r>
        <w:r w:rsidR="00DF4267" w:rsidRPr="000B1C56" w:rsidDel="008743BA">
          <w:rPr>
            <w:rFonts w:ascii="Calibri" w:hAnsi="Calibri"/>
            <w:b/>
            <w:bCs/>
            <w:i/>
            <w:color w:val="000000" w:themeColor="text1"/>
            <w:sz w:val="22"/>
            <w:szCs w:val="22"/>
          </w:rPr>
          <w:delText xml:space="preserve"> </w:delText>
        </w:r>
        <w:r w:rsidR="00DF4267" w:rsidRPr="00C14DF5" w:rsidDel="008743BA">
          <w:rPr>
            <w:rFonts w:ascii="Calibri" w:hAnsi="Calibri"/>
            <w:iCs/>
            <w:color w:val="000000" w:themeColor="text1"/>
            <w:sz w:val="22"/>
            <w:szCs w:val="22"/>
          </w:rPr>
          <w:delText xml:space="preserve">requirements help </w:delText>
        </w:r>
        <w:r w:rsidDel="008743BA">
          <w:rPr>
            <w:rFonts w:ascii="Calibri" w:hAnsi="Calibri"/>
            <w:iCs/>
            <w:color w:val="000000" w:themeColor="text1"/>
            <w:sz w:val="22"/>
            <w:szCs w:val="22"/>
          </w:rPr>
          <w:delText xml:space="preserve">define </w:delText>
        </w:r>
        <w:r w:rsidR="003E0FC6" w:rsidDel="008743BA">
          <w:rPr>
            <w:rFonts w:ascii="Calibri" w:hAnsi="Calibri"/>
            <w:iCs/>
            <w:color w:val="000000" w:themeColor="text1"/>
            <w:sz w:val="22"/>
            <w:szCs w:val="22"/>
          </w:rPr>
          <w:delText xml:space="preserve">the </w:delText>
        </w:r>
        <w:r w:rsidDel="008743BA">
          <w:rPr>
            <w:rFonts w:ascii="Calibri" w:hAnsi="Calibri"/>
            <w:iCs/>
            <w:color w:val="000000" w:themeColor="text1"/>
            <w:sz w:val="22"/>
            <w:szCs w:val="22"/>
          </w:rPr>
          <w:delText>system scope further, mainly</w:delText>
        </w:r>
        <w:r w:rsidRPr="00C14DF5" w:rsidDel="008743BA">
          <w:rPr>
            <w:rFonts w:ascii="Calibri" w:hAnsi="Calibri"/>
            <w:iCs/>
            <w:color w:val="000000" w:themeColor="text1"/>
            <w:sz w:val="22"/>
            <w:szCs w:val="22"/>
          </w:rPr>
          <w:delText xml:space="preserve"> out of scope for this phase</w:delText>
        </w:r>
        <w:r w:rsidR="00DF4267" w:rsidRPr="00C14DF5" w:rsidDel="008743BA">
          <w:rPr>
            <w:rFonts w:ascii="Calibri" w:hAnsi="Calibri"/>
            <w:iCs/>
            <w:color w:val="000000" w:themeColor="text1"/>
            <w:sz w:val="22"/>
            <w:szCs w:val="22"/>
          </w:rPr>
          <w:delText>.</w:delText>
        </w:r>
      </w:del>
    </w:p>
    <w:p w14:paraId="467CFEF0" w14:textId="263E7328" w:rsidR="008D20B5" w:rsidDel="008743BA" w:rsidRDefault="008D20B5" w:rsidP="008743BA">
      <w:pPr>
        <w:pStyle w:val="BodyTextIndent"/>
        <w:spacing w:before="120"/>
        <w:ind w:left="360" w:firstLine="0"/>
        <w:rPr>
          <w:del w:id="1847" w:author="miminguyenb@yahoo.com" w:date="2024-05-22T02:18:00Z" w16du:dateUtc="2024-05-22T09:18:00Z"/>
          <w:rFonts w:ascii="Calibri" w:hAnsi="Calibri"/>
          <w:bCs/>
          <w:color w:val="000000" w:themeColor="text1"/>
          <w:sz w:val="22"/>
          <w:szCs w:val="22"/>
        </w:rPr>
        <w:pPrChange w:id="1848" w:author="miminguyenb@yahoo.com" w:date="2024-05-22T02:18:00Z" w16du:dateUtc="2024-05-22T09:18:00Z">
          <w:pPr>
            <w:pStyle w:val="BodyTextIndent"/>
            <w:spacing w:before="120"/>
            <w:ind w:left="720" w:firstLine="0"/>
          </w:pPr>
        </w:pPrChange>
      </w:pPr>
      <w:del w:id="1849" w:author="miminguyenb@yahoo.com" w:date="2024-05-22T02:18:00Z" w16du:dateUtc="2024-05-22T09:18:00Z">
        <w:r w:rsidDel="008743BA">
          <w:rPr>
            <w:rFonts w:ascii="Calibri" w:hAnsi="Calibri"/>
            <w:bCs/>
            <w:color w:val="000000" w:themeColor="text1"/>
            <w:sz w:val="22"/>
            <w:szCs w:val="22"/>
          </w:rPr>
          <w:delText>The level of abstraction shown in the attached sample</w:delText>
        </w:r>
        <w:r w:rsidR="00AF7BB5" w:rsidDel="008743BA">
          <w:rPr>
            <w:rFonts w:ascii="Calibri" w:hAnsi="Calibri"/>
            <w:bCs/>
            <w:color w:val="000000" w:themeColor="text1"/>
            <w:sz w:val="22"/>
            <w:szCs w:val="22"/>
          </w:rPr>
          <w:delText xml:space="preserve"> (below)</w:delText>
        </w:r>
        <w:r w:rsidDel="008743BA">
          <w:rPr>
            <w:rFonts w:ascii="Calibri" w:hAnsi="Calibri"/>
            <w:bCs/>
            <w:color w:val="000000" w:themeColor="text1"/>
            <w:sz w:val="22"/>
            <w:szCs w:val="22"/>
          </w:rPr>
          <w:delText xml:space="preserve"> </w:delText>
        </w:r>
        <w:r w:rsidR="00675DD7" w:rsidDel="008743BA">
          <w:rPr>
            <w:rFonts w:ascii="Calibri" w:hAnsi="Calibri"/>
            <w:bCs/>
            <w:color w:val="000000" w:themeColor="text1"/>
            <w:sz w:val="22"/>
            <w:szCs w:val="22"/>
          </w:rPr>
          <w:delText xml:space="preserve">is </w:delText>
        </w:r>
        <w:r w:rsidR="001416CF" w:rsidDel="008743BA">
          <w:rPr>
            <w:rFonts w:ascii="Calibri" w:hAnsi="Calibri"/>
            <w:bCs/>
            <w:color w:val="000000" w:themeColor="text1"/>
            <w:sz w:val="22"/>
            <w:szCs w:val="22"/>
          </w:rPr>
          <w:delText xml:space="preserve">an excellent </w:delText>
        </w:r>
        <w:r w:rsidR="00C64276" w:rsidDel="008743BA">
          <w:rPr>
            <w:rFonts w:ascii="Calibri" w:hAnsi="Calibri"/>
            <w:bCs/>
            <w:color w:val="000000" w:themeColor="text1"/>
            <w:sz w:val="22"/>
            <w:szCs w:val="22"/>
          </w:rPr>
          <w:delText xml:space="preserve">guide, and </w:delText>
        </w:r>
        <w:r w:rsidDel="008743BA">
          <w:rPr>
            <w:rFonts w:ascii="Calibri" w:hAnsi="Calibri"/>
            <w:bCs/>
            <w:color w:val="000000" w:themeColor="text1"/>
            <w:sz w:val="22"/>
            <w:szCs w:val="22"/>
          </w:rPr>
          <w:delText xml:space="preserve">it will be </w:delText>
        </w:r>
        <w:r w:rsidR="00EC6F4E" w:rsidDel="008743BA">
          <w:rPr>
            <w:rFonts w:ascii="Calibri" w:hAnsi="Calibri"/>
            <w:bCs/>
            <w:color w:val="000000" w:themeColor="text1"/>
            <w:sz w:val="22"/>
            <w:szCs w:val="22"/>
          </w:rPr>
          <w:delText>the most</w:delText>
        </w:r>
        <w:r w:rsidDel="008743BA">
          <w:rPr>
            <w:rFonts w:ascii="Calibri" w:hAnsi="Calibri"/>
            <w:bCs/>
            <w:color w:val="000000" w:themeColor="text1"/>
            <w:sz w:val="22"/>
            <w:szCs w:val="22"/>
          </w:rPr>
          <w:delText xml:space="preserve"> </w:delText>
        </w:r>
        <w:r w:rsidR="00C14DF5" w:rsidDel="008743BA">
          <w:rPr>
            <w:rFonts w:ascii="Calibri" w:hAnsi="Calibri"/>
            <w:bCs/>
            <w:color w:val="000000" w:themeColor="text1"/>
            <w:sz w:val="22"/>
            <w:szCs w:val="22"/>
          </w:rPr>
          <w:delText>help</w:delText>
        </w:r>
        <w:r w:rsidDel="008743BA">
          <w:rPr>
            <w:rFonts w:ascii="Calibri" w:hAnsi="Calibri"/>
            <w:bCs/>
            <w:color w:val="000000" w:themeColor="text1"/>
            <w:sz w:val="22"/>
            <w:szCs w:val="22"/>
          </w:rPr>
          <w:delText>ful to developers</w:delText>
        </w:r>
        <w:r w:rsidR="00197F2A" w:rsidDel="008743BA">
          <w:rPr>
            <w:rFonts w:ascii="Calibri" w:hAnsi="Calibri"/>
            <w:bCs/>
            <w:color w:val="000000" w:themeColor="text1"/>
            <w:sz w:val="22"/>
            <w:szCs w:val="22"/>
          </w:rPr>
          <w:delText xml:space="preserve">. </w:delText>
        </w:r>
        <w:r w:rsidR="00C61D95" w:rsidDel="008743BA">
          <w:rPr>
            <w:rFonts w:ascii="Calibri" w:hAnsi="Calibri"/>
            <w:bCs/>
            <w:color w:val="000000" w:themeColor="text1"/>
            <w:sz w:val="22"/>
            <w:szCs w:val="22"/>
          </w:rPr>
          <w:delText>M</w:delText>
        </w:r>
        <w:r w:rsidR="00C14DF5" w:rsidDel="008743BA">
          <w:rPr>
            <w:rFonts w:ascii="Calibri" w:hAnsi="Calibri"/>
            <w:bCs/>
            <w:color w:val="000000" w:themeColor="text1"/>
            <w:sz w:val="22"/>
            <w:szCs w:val="22"/>
          </w:rPr>
          <w:delText>ake</w:delText>
        </w:r>
        <w:r w:rsidDel="008743BA">
          <w:rPr>
            <w:rFonts w:ascii="Calibri" w:hAnsi="Calibri"/>
            <w:bCs/>
            <w:color w:val="000000" w:themeColor="text1"/>
            <w:sz w:val="22"/>
            <w:szCs w:val="22"/>
          </w:rPr>
          <w:delText xml:space="preserve"> sure no user needs have been left out</w:delText>
        </w:r>
        <w:r w:rsidR="00C61D95" w:rsidDel="008743BA">
          <w:rPr>
            <w:rFonts w:ascii="Calibri" w:hAnsi="Calibri"/>
            <w:bCs/>
            <w:color w:val="000000" w:themeColor="text1"/>
            <w:sz w:val="22"/>
            <w:szCs w:val="22"/>
          </w:rPr>
          <w:delText xml:space="preserve"> (as much as possible at this point)</w:delText>
        </w:r>
        <w:r w:rsidR="00197F2A" w:rsidDel="008743BA">
          <w:rPr>
            <w:rFonts w:ascii="Calibri" w:hAnsi="Calibri"/>
            <w:bCs/>
            <w:color w:val="000000" w:themeColor="text1"/>
            <w:sz w:val="22"/>
            <w:szCs w:val="22"/>
          </w:rPr>
          <w:delText xml:space="preserve">. </w:delText>
        </w:r>
        <w:r w:rsidDel="008743BA">
          <w:rPr>
            <w:rFonts w:ascii="Calibri" w:hAnsi="Calibri"/>
            <w:bCs/>
            <w:color w:val="000000" w:themeColor="text1"/>
            <w:sz w:val="22"/>
            <w:szCs w:val="22"/>
          </w:rPr>
          <w:delText>You don</w:delText>
        </w:r>
        <w:r w:rsidR="00197F2A" w:rsidDel="008743BA">
          <w:rPr>
            <w:rFonts w:ascii="Calibri" w:hAnsi="Calibri"/>
            <w:bCs/>
            <w:color w:val="000000" w:themeColor="text1"/>
            <w:sz w:val="22"/>
            <w:szCs w:val="22"/>
          </w:rPr>
          <w:delText>'</w:delText>
        </w:r>
        <w:r w:rsidDel="008743BA">
          <w:rPr>
            <w:rFonts w:ascii="Calibri" w:hAnsi="Calibri"/>
            <w:bCs/>
            <w:color w:val="000000" w:themeColor="text1"/>
            <w:sz w:val="22"/>
            <w:szCs w:val="22"/>
          </w:rPr>
          <w:delText xml:space="preserve">t need to be step-by-step </w:delText>
        </w:r>
        <w:r w:rsidR="00C61D95" w:rsidDel="008743BA">
          <w:rPr>
            <w:rFonts w:ascii="Calibri" w:hAnsi="Calibri"/>
            <w:bCs/>
            <w:color w:val="000000" w:themeColor="text1"/>
            <w:sz w:val="22"/>
            <w:szCs w:val="22"/>
          </w:rPr>
          <w:delText>in your description of each requirement</w:delText>
        </w:r>
        <w:r w:rsidR="00C64276" w:rsidDel="008743BA">
          <w:rPr>
            <w:rFonts w:ascii="Calibri" w:hAnsi="Calibri"/>
            <w:bCs/>
            <w:color w:val="000000" w:themeColor="text1"/>
            <w:sz w:val="22"/>
            <w:szCs w:val="22"/>
          </w:rPr>
          <w:delText>. For example, y</w:delText>
        </w:r>
        <w:r w:rsidR="00C61D95" w:rsidDel="008743BA">
          <w:rPr>
            <w:rFonts w:ascii="Calibri" w:hAnsi="Calibri"/>
            <w:bCs/>
            <w:color w:val="000000" w:themeColor="text1"/>
            <w:sz w:val="22"/>
            <w:szCs w:val="22"/>
          </w:rPr>
          <w:delText>ou don't need to say</w:delText>
        </w:r>
        <w:r w:rsidR="00C64276" w:rsidDel="008743BA">
          <w:rPr>
            <w:rFonts w:ascii="Calibri" w:hAnsi="Calibri"/>
            <w:bCs/>
            <w:color w:val="000000" w:themeColor="text1"/>
            <w:sz w:val="22"/>
            <w:szCs w:val="22"/>
          </w:rPr>
          <w:delText>,</w:delText>
        </w:r>
        <w:r w:rsidR="00C61D95" w:rsidDel="008743BA">
          <w:rPr>
            <w:rFonts w:ascii="Calibri" w:hAnsi="Calibri"/>
            <w:bCs/>
            <w:color w:val="000000" w:themeColor="text1"/>
            <w:sz w:val="22"/>
            <w:szCs w:val="22"/>
          </w:rPr>
          <w:delText xml:space="preserve"> "</w:delText>
        </w:r>
        <w:r w:rsidR="003E0FC6" w:rsidDel="008743BA">
          <w:rPr>
            <w:rFonts w:ascii="Calibri" w:hAnsi="Calibri"/>
            <w:bCs/>
            <w:color w:val="000000" w:themeColor="text1"/>
            <w:sz w:val="22"/>
            <w:szCs w:val="22"/>
          </w:rPr>
          <w:delText>T</w:delText>
        </w:r>
        <w:r w:rsidR="00C61D95" w:rsidDel="008743BA">
          <w:rPr>
            <w:rFonts w:ascii="Calibri" w:hAnsi="Calibri"/>
            <w:bCs/>
            <w:color w:val="000000" w:themeColor="text1"/>
            <w:sz w:val="22"/>
            <w:szCs w:val="22"/>
          </w:rPr>
          <w:delText>he user will enter their name, then their address, then click "</w:delText>
        </w:r>
        <w:r w:rsidR="00EC6F4E" w:rsidDel="008743BA">
          <w:rPr>
            <w:rFonts w:ascii="Calibri" w:hAnsi="Calibri"/>
            <w:bCs/>
            <w:color w:val="000000" w:themeColor="text1"/>
            <w:sz w:val="22"/>
            <w:szCs w:val="22"/>
          </w:rPr>
          <w:delText xml:space="preserve">' </w:delText>
        </w:r>
        <w:r w:rsidR="00C61D95" w:rsidDel="008743BA">
          <w:rPr>
            <w:rFonts w:ascii="Calibri" w:hAnsi="Calibri"/>
            <w:bCs/>
            <w:color w:val="000000" w:themeColor="text1"/>
            <w:sz w:val="22"/>
            <w:szCs w:val="22"/>
          </w:rPr>
          <w:delText>Save</w:delText>
        </w:r>
        <w:r w:rsidR="00EC6F4E" w:rsidDel="008743BA">
          <w:rPr>
            <w:rFonts w:ascii="Calibri" w:hAnsi="Calibri"/>
            <w:bCs/>
            <w:color w:val="000000" w:themeColor="text1"/>
            <w:sz w:val="22"/>
            <w:szCs w:val="22"/>
          </w:rPr>
          <w:delText>'</w:delText>
        </w:r>
        <w:r w:rsidR="00C61D95" w:rsidDel="008743BA">
          <w:rPr>
            <w:rFonts w:ascii="Calibri" w:hAnsi="Calibri"/>
            <w:bCs/>
            <w:color w:val="000000" w:themeColor="text1"/>
            <w:sz w:val="22"/>
            <w:szCs w:val="22"/>
          </w:rPr>
          <w:delText>"</w:delText>
        </w:r>
        <w:r w:rsidR="00197F2A" w:rsidDel="008743BA">
          <w:rPr>
            <w:rFonts w:ascii="Calibri" w:hAnsi="Calibri"/>
            <w:bCs/>
            <w:color w:val="000000" w:themeColor="text1"/>
            <w:sz w:val="22"/>
            <w:szCs w:val="22"/>
          </w:rPr>
          <w:delText xml:space="preserve">. </w:delText>
        </w:r>
        <w:r w:rsidR="00C61D95" w:rsidDel="008743BA">
          <w:rPr>
            <w:rFonts w:ascii="Calibri" w:hAnsi="Calibri"/>
            <w:bCs/>
            <w:color w:val="000000" w:themeColor="text1"/>
            <w:sz w:val="22"/>
            <w:szCs w:val="22"/>
          </w:rPr>
          <w:delText>There will be time for that detail later</w:delText>
        </w:r>
        <w:r w:rsidR="00C64276" w:rsidDel="008743BA">
          <w:rPr>
            <w:rFonts w:ascii="Calibri" w:hAnsi="Calibri"/>
            <w:bCs/>
            <w:color w:val="000000" w:themeColor="text1"/>
            <w:sz w:val="22"/>
            <w:szCs w:val="22"/>
          </w:rPr>
          <w:delText xml:space="preserve"> – in the</w:delText>
        </w:r>
        <w:r w:rsidR="003E0FC6" w:rsidDel="008743BA">
          <w:rPr>
            <w:rFonts w:ascii="Calibri" w:hAnsi="Calibri"/>
            <w:bCs/>
            <w:color w:val="000000" w:themeColor="text1"/>
            <w:sz w:val="22"/>
            <w:szCs w:val="22"/>
          </w:rPr>
          <w:delText xml:space="preserve"> 2</w:delText>
        </w:r>
        <w:r w:rsidR="003E0FC6" w:rsidRPr="003E0FC6" w:rsidDel="008743BA">
          <w:rPr>
            <w:rFonts w:ascii="Calibri" w:hAnsi="Calibri"/>
            <w:bCs/>
            <w:color w:val="000000" w:themeColor="text1"/>
            <w:sz w:val="22"/>
            <w:szCs w:val="22"/>
            <w:vertAlign w:val="superscript"/>
          </w:rPr>
          <w:delText>nd</w:delText>
        </w:r>
        <w:r w:rsidR="003E0FC6" w:rsidDel="008743BA">
          <w:rPr>
            <w:rFonts w:ascii="Calibri" w:hAnsi="Calibri"/>
            <w:bCs/>
            <w:color w:val="000000" w:themeColor="text1"/>
            <w:sz w:val="22"/>
            <w:szCs w:val="22"/>
          </w:rPr>
          <w:delText xml:space="preserve"> document, the </w:delText>
        </w:r>
        <w:r w:rsidR="00C64276" w:rsidDel="008743BA">
          <w:rPr>
            <w:rFonts w:ascii="Calibri" w:hAnsi="Calibri"/>
            <w:bCs/>
            <w:color w:val="000000" w:themeColor="text1"/>
            <w:sz w:val="22"/>
            <w:szCs w:val="22"/>
          </w:rPr>
          <w:delText>System Specification</w:delText>
        </w:r>
        <w:r w:rsidR="00C61D95" w:rsidDel="008743BA">
          <w:rPr>
            <w:rFonts w:ascii="Calibri" w:hAnsi="Calibri"/>
            <w:bCs/>
            <w:color w:val="000000" w:themeColor="text1"/>
            <w:sz w:val="22"/>
            <w:szCs w:val="22"/>
          </w:rPr>
          <w:delText>!</w:delText>
        </w:r>
      </w:del>
    </w:p>
    <w:p w14:paraId="444D0FD5" w14:textId="589C01AF" w:rsidR="003209C7" w:rsidRPr="00DF4267" w:rsidDel="008743BA" w:rsidRDefault="003209C7" w:rsidP="008743BA">
      <w:pPr>
        <w:pStyle w:val="BodyTextIndent"/>
        <w:spacing w:before="120"/>
        <w:ind w:left="360" w:firstLine="0"/>
        <w:rPr>
          <w:del w:id="1850" w:author="miminguyenb@yahoo.com" w:date="2024-05-22T02:18:00Z" w16du:dateUtc="2024-05-22T09:18:00Z"/>
          <w:rFonts w:ascii="Calibri" w:hAnsi="Calibri"/>
          <w:b/>
          <w:bCs/>
          <w:color w:val="000000" w:themeColor="text1"/>
          <w:sz w:val="22"/>
          <w:szCs w:val="22"/>
        </w:rPr>
        <w:pPrChange w:id="1851" w:author="miminguyenb@yahoo.com" w:date="2024-05-22T02:18:00Z" w16du:dateUtc="2024-05-22T09:18:00Z">
          <w:pPr>
            <w:pStyle w:val="BodyTextIndent"/>
            <w:spacing w:before="120"/>
            <w:ind w:left="720" w:firstLine="0"/>
          </w:pPr>
        </w:pPrChange>
      </w:pPr>
      <w:del w:id="1852" w:author="miminguyenb@yahoo.com" w:date="2024-05-22T02:18:00Z" w16du:dateUtc="2024-05-22T09:18:00Z">
        <w:r w:rsidRPr="00DF4267" w:rsidDel="008743BA">
          <w:rPr>
            <w:rFonts w:ascii="Calibri" w:hAnsi="Calibri"/>
            <w:b/>
            <w:bCs/>
            <w:color w:val="000000" w:themeColor="text1"/>
            <w:sz w:val="22"/>
            <w:szCs w:val="22"/>
          </w:rPr>
          <w:delText>IMPORTANT</w:delText>
        </w:r>
        <w:r w:rsidR="00C14DF5" w:rsidDel="008743BA">
          <w:rPr>
            <w:rFonts w:ascii="Calibri" w:hAnsi="Calibri"/>
            <w:b/>
            <w:bCs/>
            <w:color w:val="000000" w:themeColor="text1"/>
            <w:sz w:val="22"/>
            <w:szCs w:val="22"/>
          </w:rPr>
          <w:delText>—</w:delText>
        </w:r>
        <w:r w:rsidRPr="00DF4267" w:rsidDel="008743BA">
          <w:rPr>
            <w:rFonts w:ascii="Calibri" w:hAnsi="Calibri"/>
            <w:b/>
            <w:bCs/>
            <w:color w:val="000000" w:themeColor="text1"/>
            <w:sz w:val="22"/>
            <w:szCs w:val="22"/>
          </w:rPr>
          <w:delText xml:space="preserve">read and re-read your </w:delText>
        </w:r>
        <w:r w:rsidRPr="00DF4267" w:rsidDel="008743BA">
          <w:rPr>
            <w:rFonts w:ascii="Calibri" w:hAnsi="Calibri"/>
            <w:b/>
            <w:bCs/>
            <w:i/>
            <w:color w:val="000000" w:themeColor="text1"/>
            <w:sz w:val="22"/>
            <w:szCs w:val="22"/>
            <w:u w:val="single"/>
          </w:rPr>
          <w:delText>functional</w:delText>
        </w:r>
        <w:r w:rsidRPr="00DF4267" w:rsidDel="008743BA">
          <w:rPr>
            <w:rFonts w:ascii="Calibri" w:hAnsi="Calibri"/>
            <w:b/>
            <w:bCs/>
            <w:color w:val="000000" w:themeColor="text1"/>
            <w:sz w:val="22"/>
            <w:szCs w:val="22"/>
          </w:rPr>
          <w:delText xml:space="preserve"> requirements to ensure they are </w:delText>
        </w:r>
        <w:r w:rsidRPr="00DF4267" w:rsidDel="008743BA">
          <w:rPr>
            <w:rFonts w:ascii="Calibri" w:hAnsi="Calibri"/>
            <w:b/>
            <w:bCs/>
            <w:i/>
            <w:color w:val="000000" w:themeColor="text1"/>
            <w:sz w:val="22"/>
            <w:szCs w:val="22"/>
            <w:u w:val="single"/>
          </w:rPr>
          <w:delText>action-oriented</w:delText>
        </w:r>
        <w:r w:rsidRPr="00DF4267" w:rsidDel="008743BA">
          <w:rPr>
            <w:rFonts w:ascii="Calibri" w:hAnsi="Calibri"/>
            <w:b/>
            <w:bCs/>
            <w:color w:val="000000" w:themeColor="text1"/>
            <w:sz w:val="22"/>
            <w:szCs w:val="22"/>
          </w:rPr>
          <w:delText xml:space="preserve"> and</w:delText>
        </w:r>
        <w:r w:rsidR="00847564" w:rsidDel="008743BA">
          <w:rPr>
            <w:rFonts w:ascii="Calibri" w:hAnsi="Calibri"/>
            <w:b/>
            <w:bCs/>
            <w:color w:val="000000" w:themeColor="text1"/>
            <w:sz w:val="22"/>
            <w:szCs w:val="22"/>
          </w:rPr>
          <w:delText xml:space="preserve"> focused</w:delText>
        </w:r>
        <w:r w:rsidRPr="00DF4267" w:rsidDel="008743BA">
          <w:rPr>
            <w:rFonts w:ascii="Calibri" w:hAnsi="Calibri"/>
            <w:b/>
            <w:bCs/>
            <w:color w:val="000000" w:themeColor="text1"/>
            <w:sz w:val="22"/>
            <w:szCs w:val="22"/>
          </w:rPr>
          <w:delText xml:space="preserve"> on </w:delText>
        </w:r>
        <w:r w:rsidR="005A7072" w:rsidDel="008743BA">
          <w:rPr>
            <w:rFonts w:ascii="Calibri" w:hAnsi="Calibri"/>
            <w:b/>
            <w:bCs/>
            <w:color w:val="000000" w:themeColor="text1"/>
            <w:sz w:val="22"/>
            <w:szCs w:val="22"/>
          </w:rPr>
          <w:delText xml:space="preserve">your product's </w:delText>
        </w:r>
        <w:r w:rsidR="0060157C" w:rsidDel="008743BA">
          <w:rPr>
            <w:rFonts w:ascii="Calibri" w:hAnsi="Calibri"/>
            <w:b/>
            <w:bCs/>
            <w:color w:val="000000" w:themeColor="text1"/>
            <w:sz w:val="22"/>
            <w:szCs w:val="22"/>
          </w:rPr>
          <w:delText xml:space="preserve">essential </w:delText>
        </w:r>
        <w:r w:rsidR="005A7072" w:rsidDel="008743BA">
          <w:rPr>
            <w:rFonts w:ascii="Calibri" w:hAnsi="Calibri"/>
            <w:b/>
            <w:bCs/>
            <w:color w:val="000000" w:themeColor="text1"/>
            <w:sz w:val="22"/>
            <w:szCs w:val="22"/>
          </w:rPr>
          <w:delText>services and value</w:delText>
        </w:r>
        <w:r w:rsidR="00197F2A" w:rsidDel="008743BA">
          <w:rPr>
            <w:rFonts w:ascii="Calibri" w:hAnsi="Calibri"/>
            <w:b/>
            <w:bCs/>
            <w:color w:val="000000" w:themeColor="text1"/>
            <w:sz w:val="22"/>
            <w:szCs w:val="22"/>
          </w:rPr>
          <w:delText xml:space="preserve">. </w:delText>
        </w:r>
      </w:del>
    </w:p>
    <w:p w14:paraId="5B6545A1" w14:textId="1D7E0AAD" w:rsidR="00223B75" w:rsidRPr="00C61D95" w:rsidDel="008743BA" w:rsidRDefault="00B6096E" w:rsidP="008743BA">
      <w:pPr>
        <w:pStyle w:val="BodyTextIndent"/>
        <w:spacing w:before="120"/>
        <w:ind w:left="360" w:firstLine="0"/>
        <w:rPr>
          <w:del w:id="1853" w:author="miminguyenb@yahoo.com" w:date="2024-05-22T02:18:00Z" w16du:dateUtc="2024-05-22T09:18:00Z"/>
          <w:rFonts w:ascii="Calibri" w:hAnsi="Calibri"/>
          <w:i/>
          <w:color w:val="000000"/>
          <w:sz w:val="22"/>
          <w:szCs w:val="22"/>
        </w:rPr>
        <w:pPrChange w:id="1854" w:author="miminguyenb@yahoo.com" w:date="2024-05-22T02:18:00Z" w16du:dateUtc="2024-05-22T09:18:00Z">
          <w:pPr>
            <w:pStyle w:val="BodyTextIndent"/>
            <w:spacing w:before="120"/>
            <w:ind w:left="720" w:firstLine="0"/>
          </w:pPr>
        </w:pPrChange>
      </w:pPr>
      <w:del w:id="1855" w:author="miminguyenb@yahoo.com" w:date="2024-05-22T02:18:00Z" w16du:dateUtc="2024-05-22T09:18:00Z">
        <w:r w:rsidRPr="008D20B5" w:rsidDel="008743BA">
          <w:rPr>
            <w:rFonts w:ascii="Calibri" w:hAnsi="Calibri"/>
            <w:color w:val="000000"/>
            <w:sz w:val="22"/>
            <w:szCs w:val="22"/>
          </w:rPr>
          <w:delText xml:space="preserve">If you </w:delText>
        </w:r>
        <w:r w:rsidR="00C14DF5" w:rsidDel="008743BA">
          <w:rPr>
            <w:rFonts w:ascii="Calibri" w:hAnsi="Calibri"/>
            <w:color w:val="000000"/>
            <w:sz w:val="22"/>
            <w:szCs w:val="22"/>
          </w:rPr>
          <w:delText>think</w:delText>
        </w:r>
        <w:r w:rsidRPr="008D20B5" w:rsidDel="008743BA">
          <w:rPr>
            <w:rFonts w:ascii="Calibri" w:hAnsi="Calibri"/>
            <w:color w:val="000000"/>
            <w:sz w:val="22"/>
            <w:szCs w:val="22"/>
          </w:rPr>
          <w:delText xml:space="preserve"> some requirements would be best put off until later versions of the product,</w:delText>
        </w:r>
        <w:r w:rsidRPr="0034053E" w:rsidDel="008743BA">
          <w:rPr>
            <w:rFonts w:ascii="Calibri" w:hAnsi="Calibri"/>
            <w:color w:val="000000"/>
            <w:sz w:val="22"/>
            <w:szCs w:val="22"/>
          </w:rPr>
          <w:delText xml:space="preserve"> note that </w:delText>
        </w:r>
        <w:r w:rsidR="00C64276" w:rsidDel="008743BA">
          <w:rPr>
            <w:rFonts w:ascii="Calibri" w:hAnsi="Calibri"/>
            <w:color w:val="000000"/>
            <w:sz w:val="22"/>
            <w:szCs w:val="22"/>
          </w:rPr>
          <w:delText>here</w:delText>
        </w:r>
        <w:r w:rsidR="00197F2A" w:rsidDel="008743BA">
          <w:rPr>
            <w:rFonts w:ascii="Calibri" w:hAnsi="Calibri"/>
            <w:color w:val="000000" w:themeColor="text1"/>
            <w:sz w:val="22"/>
            <w:szCs w:val="22"/>
          </w:rPr>
          <w:delText xml:space="preserve">. </w:delText>
        </w:r>
        <w:r w:rsidR="00212297" w:rsidRPr="00212297" w:rsidDel="008743BA">
          <w:rPr>
            <w:rFonts w:ascii="Calibri" w:hAnsi="Calibri"/>
            <w:b/>
            <w:color w:val="FFFFFF" w:themeColor="background1"/>
            <w:sz w:val="22"/>
            <w:szCs w:val="22"/>
            <w:highlight w:val="darkCyan"/>
          </w:rPr>
          <w:delText>For Part 2 Submission</w:delText>
        </w:r>
        <w:r w:rsidRPr="004B1934" w:rsidDel="008743BA">
          <w:rPr>
            <w:rFonts w:ascii="Calibri" w:hAnsi="Calibri"/>
            <w:color w:val="FFFFFF"/>
            <w:sz w:val="22"/>
            <w:szCs w:val="22"/>
          </w:rPr>
          <w:delText xml:space="preserve"> </w:delText>
        </w:r>
        <w:r w:rsidRPr="0034053E" w:rsidDel="008743BA">
          <w:rPr>
            <w:rFonts w:ascii="Calibri" w:hAnsi="Calibri"/>
            <w:color w:val="000000"/>
            <w:sz w:val="22"/>
            <w:szCs w:val="22"/>
          </w:rPr>
          <w:delText xml:space="preserve">– </w:delText>
        </w:r>
        <w:r w:rsidR="00AC22AA" w:rsidRPr="00C14DF5" w:rsidDel="008743BA">
          <w:rPr>
            <w:rFonts w:ascii="Calibri" w:hAnsi="Calibri"/>
            <w:b/>
            <w:bCs/>
            <w:i/>
            <w:color w:val="000000"/>
            <w:sz w:val="22"/>
            <w:szCs w:val="22"/>
          </w:rPr>
          <w:delText xml:space="preserve">these </w:delText>
        </w:r>
        <w:r w:rsidR="00197F2A" w:rsidRPr="00C14DF5" w:rsidDel="008743BA">
          <w:rPr>
            <w:rFonts w:ascii="Calibri" w:hAnsi="Calibri"/>
            <w:b/>
            <w:bCs/>
            <w:i/>
            <w:color w:val="000000"/>
            <w:sz w:val="22"/>
            <w:szCs w:val="22"/>
          </w:rPr>
          <w:delText>"</w:delText>
        </w:r>
        <w:r w:rsidR="00AC22AA" w:rsidRPr="00C14DF5" w:rsidDel="008743BA">
          <w:rPr>
            <w:rFonts w:ascii="Calibri" w:hAnsi="Calibri"/>
            <w:b/>
            <w:bCs/>
            <w:i/>
            <w:color w:val="000000"/>
            <w:sz w:val="22"/>
            <w:szCs w:val="22"/>
          </w:rPr>
          <w:delText>Version 2</w:delText>
        </w:r>
        <w:r w:rsidR="00197F2A" w:rsidRPr="00C14DF5" w:rsidDel="008743BA">
          <w:rPr>
            <w:rFonts w:ascii="Calibri" w:hAnsi="Calibri"/>
            <w:b/>
            <w:bCs/>
            <w:i/>
            <w:color w:val="000000"/>
            <w:sz w:val="22"/>
            <w:szCs w:val="22"/>
          </w:rPr>
          <w:delText>"</w:delText>
        </w:r>
        <w:r w:rsidR="00AC22AA" w:rsidRPr="00C14DF5" w:rsidDel="008743BA">
          <w:rPr>
            <w:rFonts w:ascii="Calibri" w:hAnsi="Calibri"/>
            <w:b/>
            <w:bCs/>
            <w:i/>
            <w:color w:val="000000"/>
            <w:sz w:val="22"/>
            <w:szCs w:val="22"/>
          </w:rPr>
          <w:delText xml:space="preserve"> </w:delText>
        </w:r>
        <w:r w:rsidR="00212297" w:rsidRPr="00C14DF5" w:rsidDel="008743BA">
          <w:rPr>
            <w:rFonts w:ascii="Calibri" w:hAnsi="Calibri"/>
            <w:b/>
            <w:bCs/>
            <w:i/>
            <w:color w:val="000000"/>
            <w:sz w:val="22"/>
            <w:szCs w:val="22"/>
          </w:rPr>
          <w:delText xml:space="preserve">future </w:delText>
        </w:r>
        <w:r w:rsidR="00AC22AA" w:rsidRPr="00C14DF5" w:rsidDel="008743BA">
          <w:rPr>
            <w:rFonts w:ascii="Calibri" w:hAnsi="Calibri"/>
            <w:b/>
            <w:bCs/>
            <w:i/>
            <w:color w:val="000000"/>
            <w:sz w:val="22"/>
            <w:szCs w:val="22"/>
          </w:rPr>
          <w:delText xml:space="preserve">requirements must </w:delText>
        </w:r>
        <w:r w:rsidR="00C14DF5" w:rsidRPr="00C14DF5" w:rsidDel="008743BA">
          <w:rPr>
            <w:rFonts w:ascii="Calibri" w:hAnsi="Calibri"/>
            <w:b/>
            <w:bCs/>
            <w:i/>
            <w:color w:val="000000"/>
            <w:sz w:val="22"/>
            <w:szCs w:val="22"/>
          </w:rPr>
          <w:delText xml:space="preserve">also </w:delText>
        </w:r>
        <w:r w:rsidR="00AC22AA" w:rsidRPr="00C14DF5" w:rsidDel="008743BA">
          <w:rPr>
            <w:rFonts w:ascii="Calibri" w:hAnsi="Calibri"/>
            <w:b/>
            <w:bCs/>
            <w:i/>
            <w:color w:val="000000"/>
            <w:sz w:val="22"/>
            <w:szCs w:val="22"/>
          </w:rPr>
          <w:delText>be included</w:delText>
        </w:r>
        <w:r w:rsidRPr="00C14DF5" w:rsidDel="008743BA">
          <w:rPr>
            <w:rFonts w:ascii="Calibri" w:hAnsi="Calibri"/>
            <w:b/>
            <w:bCs/>
            <w:i/>
            <w:color w:val="000000"/>
            <w:sz w:val="22"/>
            <w:szCs w:val="22"/>
          </w:rPr>
          <w:delText xml:space="preserve"> in the System Evolution section (Section </w:delText>
        </w:r>
        <w:r w:rsidR="00BD2A11" w:rsidRPr="00C14DF5" w:rsidDel="008743BA">
          <w:rPr>
            <w:rFonts w:ascii="Calibri" w:hAnsi="Calibri"/>
            <w:b/>
            <w:bCs/>
            <w:i/>
            <w:color w:val="000000"/>
            <w:sz w:val="22"/>
            <w:szCs w:val="22"/>
          </w:rPr>
          <w:delText>6</w:delText>
        </w:r>
        <w:r w:rsidRPr="00C14DF5" w:rsidDel="008743BA">
          <w:rPr>
            <w:rFonts w:ascii="Calibri" w:hAnsi="Calibri"/>
            <w:b/>
            <w:bCs/>
            <w:i/>
            <w:color w:val="000000"/>
            <w:sz w:val="22"/>
            <w:szCs w:val="22"/>
          </w:rPr>
          <w:delText>).</w:delText>
        </w:r>
      </w:del>
    </w:p>
    <w:p w14:paraId="572D16DD" w14:textId="4F287DBC" w:rsidR="00C61D95" w:rsidDel="008743BA" w:rsidRDefault="00AE1261" w:rsidP="008743BA">
      <w:pPr>
        <w:pStyle w:val="BodyTextIndent"/>
        <w:spacing w:before="120"/>
        <w:ind w:left="360" w:firstLine="0"/>
        <w:rPr>
          <w:del w:id="1856" w:author="miminguyenb@yahoo.com" w:date="2024-05-22T02:18:00Z" w16du:dateUtc="2024-05-22T09:18:00Z"/>
          <w:rFonts w:ascii="Calibri" w:hAnsi="Calibri"/>
          <w:sz w:val="22"/>
        </w:rPr>
        <w:pPrChange w:id="1857" w:author="miminguyenb@yahoo.com" w:date="2024-05-22T02:18:00Z" w16du:dateUtc="2024-05-22T09:18:00Z">
          <w:pPr>
            <w:pStyle w:val="BodyTextIndent"/>
            <w:spacing w:before="120"/>
            <w:ind w:left="720" w:firstLine="0"/>
          </w:pPr>
        </w:pPrChange>
      </w:pPr>
      <w:del w:id="1858" w:author="miminguyenb@yahoo.com" w:date="2024-05-22T02:18:00Z" w16du:dateUtc="2024-05-22T09:18:00Z">
        <w:r w:rsidRPr="0081609E" w:rsidDel="008743BA">
          <w:rPr>
            <w:rFonts w:ascii="Calibri" w:hAnsi="Calibri"/>
            <w:b/>
            <w:color w:val="FFFFFF" w:themeColor="background1"/>
            <w:sz w:val="22"/>
            <w:szCs w:val="22"/>
            <w:highlight w:val="darkCyan"/>
          </w:rPr>
          <w:delText>COMPLETE DOCUMENT REQUIRED REVISION</w:delText>
        </w:r>
        <w:r w:rsidRPr="004B1934" w:rsidDel="008743BA">
          <w:rPr>
            <w:rFonts w:ascii="Calibri" w:hAnsi="Calibri"/>
            <w:b/>
            <w:bCs/>
            <w:color w:val="0000FF"/>
            <w:sz w:val="22"/>
            <w:bdr w:val="single" w:sz="4" w:space="0" w:color="0000FF"/>
          </w:rPr>
          <w:delText>:</w:delText>
        </w:r>
        <w:r w:rsidRPr="0034053E" w:rsidDel="008743BA">
          <w:rPr>
            <w:rFonts w:ascii="Calibri" w:hAnsi="Calibri"/>
            <w:b/>
            <w:bCs/>
            <w:sz w:val="22"/>
          </w:rPr>
          <w:delText xml:space="preserve"> </w:delText>
        </w:r>
        <w:r w:rsidR="00B50CBC" w:rsidDel="008743BA">
          <w:rPr>
            <w:rFonts w:ascii="Calibri" w:hAnsi="Calibri"/>
            <w:sz w:val="22"/>
          </w:rPr>
          <w:delText>All</w:delText>
        </w:r>
        <w:r w:rsidR="007165D8" w:rsidRPr="0034053E" w:rsidDel="008743BA">
          <w:rPr>
            <w:rFonts w:ascii="Calibri" w:hAnsi="Calibri"/>
            <w:sz w:val="22"/>
          </w:rPr>
          <w:delText xml:space="preserve"> functional requirements will eventually be represented in the </w:delText>
        </w:r>
        <w:r w:rsidR="008D20B5" w:rsidDel="008743BA">
          <w:rPr>
            <w:rFonts w:ascii="Calibri" w:hAnsi="Calibri"/>
            <w:sz w:val="22"/>
          </w:rPr>
          <w:delText>Requirements Model</w:delText>
        </w:r>
        <w:r w:rsidR="00C61D95" w:rsidDel="008743BA">
          <w:rPr>
            <w:rFonts w:ascii="Calibri" w:hAnsi="Calibri"/>
            <w:sz w:val="22"/>
          </w:rPr>
          <w:delText xml:space="preserve"> (</w:delText>
        </w:r>
        <w:r w:rsidR="00C14DF5" w:rsidDel="008743BA">
          <w:rPr>
            <w:rFonts w:ascii="Calibri" w:hAnsi="Calibri"/>
            <w:sz w:val="22"/>
          </w:rPr>
          <w:delText>U</w:delText>
        </w:r>
        <w:r w:rsidR="00C61D95" w:rsidDel="008743BA">
          <w:rPr>
            <w:rFonts w:ascii="Calibri" w:hAnsi="Calibri"/>
            <w:sz w:val="22"/>
          </w:rPr>
          <w:delText xml:space="preserve">se </w:delText>
        </w:r>
        <w:r w:rsidR="00C14DF5" w:rsidDel="008743BA">
          <w:rPr>
            <w:rFonts w:ascii="Calibri" w:hAnsi="Calibri"/>
            <w:sz w:val="22"/>
          </w:rPr>
          <w:delText>C</w:delText>
        </w:r>
        <w:r w:rsidR="00C61D95" w:rsidDel="008743BA">
          <w:rPr>
            <w:rFonts w:ascii="Calibri" w:hAnsi="Calibri"/>
            <w:sz w:val="22"/>
          </w:rPr>
          <w:delText>ase</w:delText>
        </w:r>
        <w:r w:rsidR="00A47055" w:rsidDel="008743BA">
          <w:rPr>
            <w:rFonts w:ascii="Calibri" w:hAnsi="Calibri"/>
            <w:sz w:val="22"/>
          </w:rPr>
          <w:delText>s)</w:delText>
        </w:r>
        <w:r w:rsidR="00C14DF5" w:rsidDel="008743BA">
          <w:rPr>
            <w:rFonts w:ascii="Calibri" w:hAnsi="Calibri"/>
            <w:sz w:val="22"/>
          </w:rPr>
          <w:delText xml:space="preserve"> </w:delText>
        </w:r>
        <w:r w:rsidR="007165D8" w:rsidRPr="0034053E" w:rsidDel="008743BA">
          <w:rPr>
            <w:rFonts w:ascii="Calibri" w:hAnsi="Calibri"/>
            <w:sz w:val="22"/>
          </w:rPr>
          <w:delText>unless the analyst forgets them</w:delText>
        </w:r>
        <w:r w:rsidR="00B50CBC" w:rsidDel="008743BA">
          <w:rPr>
            <w:rFonts w:ascii="Calibri" w:hAnsi="Calibri"/>
            <w:sz w:val="22"/>
          </w:rPr>
          <w:delText xml:space="preserve"> (</w:delText>
        </w:r>
        <w:r w:rsidR="00F15C5B" w:rsidDel="008743BA">
          <w:rPr>
            <w:rFonts w:ascii="Calibri" w:hAnsi="Calibri"/>
            <w:sz w:val="22"/>
          </w:rPr>
          <w:delText>which</w:delText>
        </w:r>
        <w:r w:rsidR="00B50CBC" w:rsidDel="008743BA">
          <w:rPr>
            <w:rFonts w:ascii="Calibri" w:hAnsi="Calibri"/>
            <w:sz w:val="22"/>
          </w:rPr>
          <w:delText xml:space="preserve"> is a bad thing)</w:delText>
        </w:r>
        <w:r w:rsidR="00C14DF5" w:rsidDel="008743BA">
          <w:rPr>
            <w:rFonts w:ascii="Calibri" w:hAnsi="Calibri"/>
            <w:sz w:val="22"/>
          </w:rPr>
          <w:delText xml:space="preserve">. </w:delText>
        </w:r>
        <w:r w:rsidR="007165D8" w:rsidRPr="0034053E" w:rsidDel="008743BA">
          <w:rPr>
            <w:rFonts w:ascii="Calibri" w:hAnsi="Calibri"/>
            <w:sz w:val="22"/>
          </w:rPr>
          <w:delText xml:space="preserve">To help the reader confirm that all functional requirements have been modeled, </w:delText>
        </w:r>
        <w:r w:rsidR="007165D8" w:rsidRPr="00B50CBC" w:rsidDel="008743BA">
          <w:rPr>
            <w:rFonts w:ascii="Calibri" w:hAnsi="Calibri"/>
            <w:b/>
            <w:i/>
            <w:sz w:val="22"/>
          </w:rPr>
          <w:delText>include specific cross-references</w:delText>
        </w:r>
        <w:r w:rsidR="007165D8" w:rsidRPr="0034053E" w:rsidDel="008743BA">
          <w:rPr>
            <w:rFonts w:ascii="Calibri" w:hAnsi="Calibri"/>
            <w:sz w:val="22"/>
          </w:rPr>
          <w:delText xml:space="preserve"> to the Section </w:delText>
        </w:r>
        <w:r w:rsidR="00BD2A11" w:rsidDel="008743BA">
          <w:rPr>
            <w:rFonts w:ascii="Calibri" w:hAnsi="Calibri"/>
            <w:sz w:val="22"/>
          </w:rPr>
          <w:delText>5</w:delText>
        </w:r>
        <w:r w:rsidR="007165D8" w:rsidRPr="0034053E" w:rsidDel="008743BA">
          <w:rPr>
            <w:rFonts w:ascii="Calibri" w:hAnsi="Calibri"/>
            <w:sz w:val="22"/>
          </w:rPr>
          <w:delText xml:space="preserve"> </w:delText>
        </w:r>
        <w:r w:rsidR="00C14DF5" w:rsidDel="008743BA">
          <w:rPr>
            <w:rFonts w:ascii="Calibri" w:hAnsi="Calibri"/>
            <w:sz w:val="22"/>
          </w:rPr>
          <w:delText>U</w:delText>
        </w:r>
        <w:r w:rsidR="00BE1BE8" w:rsidDel="008743BA">
          <w:rPr>
            <w:rFonts w:ascii="Calibri" w:hAnsi="Calibri"/>
            <w:sz w:val="22"/>
          </w:rPr>
          <w:delText xml:space="preserve">se </w:delText>
        </w:r>
        <w:r w:rsidR="00C14DF5" w:rsidDel="008743BA">
          <w:rPr>
            <w:rFonts w:ascii="Calibri" w:hAnsi="Calibri"/>
            <w:sz w:val="22"/>
          </w:rPr>
          <w:delText>C</w:delText>
        </w:r>
        <w:r w:rsidR="00BE1BE8" w:rsidDel="008743BA">
          <w:rPr>
            <w:rFonts w:ascii="Calibri" w:hAnsi="Calibri"/>
            <w:sz w:val="22"/>
          </w:rPr>
          <w:delText>ase</w:delText>
        </w:r>
        <w:r w:rsidR="007165D8" w:rsidRPr="0034053E" w:rsidDel="008743BA">
          <w:rPr>
            <w:rFonts w:ascii="Calibri" w:hAnsi="Calibri"/>
            <w:sz w:val="22"/>
          </w:rPr>
          <w:delText xml:space="preserve"> </w:delText>
        </w:r>
        <w:r w:rsidRPr="0034053E" w:rsidDel="008743BA">
          <w:rPr>
            <w:rFonts w:ascii="Calibri" w:hAnsi="Calibri"/>
            <w:sz w:val="22"/>
          </w:rPr>
          <w:delText>associated with each requirement</w:delText>
        </w:r>
        <w:r w:rsidR="00197F2A" w:rsidDel="008743BA">
          <w:rPr>
            <w:rFonts w:ascii="Calibri" w:hAnsi="Calibri"/>
            <w:sz w:val="22"/>
          </w:rPr>
          <w:delText xml:space="preserve">. </w:delText>
        </w:r>
      </w:del>
    </w:p>
    <w:p w14:paraId="77D31345" w14:textId="5D9AF3B2" w:rsidR="00AE1261" w:rsidRPr="0034053E" w:rsidDel="008743BA" w:rsidRDefault="00A25037" w:rsidP="008743BA">
      <w:pPr>
        <w:pStyle w:val="BodyTextIndent"/>
        <w:spacing w:before="120"/>
        <w:ind w:left="360" w:firstLine="0"/>
        <w:rPr>
          <w:del w:id="1859" w:author="miminguyenb@yahoo.com" w:date="2024-05-22T02:18:00Z" w16du:dateUtc="2024-05-22T09:18:00Z"/>
          <w:rFonts w:ascii="Calibri" w:hAnsi="Calibri"/>
          <w:sz w:val="22"/>
        </w:rPr>
        <w:pPrChange w:id="1860" w:author="miminguyenb@yahoo.com" w:date="2024-05-22T02:18:00Z" w16du:dateUtc="2024-05-22T09:18:00Z">
          <w:pPr>
            <w:pStyle w:val="BodyTextIndent"/>
            <w:spacing w:before="120"/>
            <w:ind w:left="720" w:firstLine="0"/>
          </w:pPr>
        </w:pPrChange>
      </w:pPr>
      <w:del w:id="1861" w:author="miminguyenb@yahoo.com" w:date="2024-05-22T02:18:00Z" w16du:dateUtc="2024-05-22T09:18:00Z">
        <w:r w:rsidDel="008743BA">
          <w:rPr>
            <w:rFonts w:ascii="Calibri" w:hAnsi="Calibri"/>
            <w:sz w:val="22"/>
          </w:rPr>
          <w:delText xml:space="preserve">Any requirements not included in the </w:delText>
        </w:r>
        <w:r w:rsidR="00A47055" w:rsidDel="008743BA">
          <w:rPr>
            <w:rFonts w:ascii="Calibri" w:hAnsi="Calibri"/>
            <w:sz w:val="22"/>
          </w:rPr>
          <w:delText xml:space="preserve">MVP </w:delText>
        </w:r>
        <w:r w:rsidDel="008743BA">
          <w:rPr>
            <w:rFonts w:ascii="Calibri" w:hAnsi="Calibri"/>
            <w:sz w:val="22"/>
          </w:rPr>
          <w:delText>use cases</w:delText>
        </w:r>
        <w:r w:rsidR="00A47055" w:rsidDel="008743BA">
          <w:rPr>
            <w:rFonts w:ascii="Calibri" w:hAnsi="Calibri"/>
            <w:sz w:val="22"/>
          </w:rPr>
          <w:delText xml:space="preserve"> (those for later versions) </w:delText>
        </w:r>
        <w:r w:rsidR="006B4374" w:rsidDel="008743BA">
          <w:rPr>
            <w:rFonts w:ascii="Calibri" w:hAnsi="Calibri"/>
            <w:sz w:val="22"/>
          </w:rPr>
          <w:delText>MUST</w:delText>
        </w:r>
        <w:r w:rsidDel="008743BA">
          <w:rPr>
            <w:rFonts w:ascii="Calibri" w:hAnsi="Calibri"/>
            <w:sz w:val="22"/>
          </w:rPr>
          <w:delText xml:space="preserve"> be described in </w:delText>
        </w:r>
        <w:r w:rsidR="002266BE" w:rsidDel="008743BA">
          <w:rPr>
            <w:rFonts w:ascii="Calibri" w:hAnsi="Calibri"/>
            <w:sz w:val="22"/>
          </w:rPr>
          <w:delText xml:space="preserve">the System Evolution Section, so send your reader </w:delText>
        </w:r>
        <w:r w:rsidR="00A56B71" w:rsidDel="008743BA">
          <w:rPr>
            <w:rFonts w:ascii="Calibri" w:hAnsi="Calibri"/>
            <w:sz w:val="22"/>
          </w:rPr>
          <w:delText>to that section</w:delText>
        </w:r>
        <w:r w:rsidR="002266BE" w:rsidDel="008743BA">
          <w:rPr>
            <w:rFonts w:ascii="Calibri" w:hAnsi="Calibri"/>
            <w:sz w:val="22"/>
          </w:rPr>
          <w:delText xml:space="preserve"> for more information</w:delText>
        </w:r>
        <w:r w:rsidDel="008743BA">
          <w:rPr>
            <w:rFonts w:ascii="Calibri" w:hAnsi="Calibri"/>
            <w:sz w:val="22"/>
          </w:rPr>
          <w:delText>.</w:delText>
        </w:r>
      </w:del>
    </w:p>
    <w:p w14:paraId="66F4683B" w14:textId="2879CF21" w:rsidR="009C5A1C" w:rsidRPr="004D5466" w:rsidDel="008743BA" w:rsidRDefault="008D20B5" w:rsidP="008743BA">
      <w:pPr>
        <w:pStyle w:val="BodyTextIndent"/>
        <w:keepNext/>
        <w:tabs>
          <w:tab w:val="left" w:pos="2430"/>
          <w:tab w:val="left" w:pos="2610"/>
        </w:tabs>
        <w:spacing w:before="120"/>
        <w:ind w:left="360" w:firstLine="0"/>
        <w:outlineLvl w:val="1"/>
        <w:rPr>
          <w:del w:id="1862" w:author="miminguyenb@yahoo.com" w:date="2024-05-22T02:18:00Z" w16du:dateUtc="2024-05-22T09:18:00Z"/>
          <w:rFonts w:ascii="Calibri" w:hAnsi="Calibri"/>
          <w:color w:val="FF0000"/>
        </w:rPr>
        <w:pPrChange w:id="1863" w:author="miminguyenb@yahoo.com" w:date="2024-05-22T02:18:00Z" w16du:dateUtc="2024-05-22T09:18:00Z">
          <w:pPr>
            <w:pStyle w:val="BodyTextIndent"/>
            <w:keepNext/>
            <w:tabs>
              <w:tab w:val="left" w:pos="2430"/>
              <w:tab w:val="left" w:pos="2610"/>
            </w:tabs>
            <w:spacing w:before="120"/>
            <w:ind w:left="720"/>
            <w:outlineLvl w:val="1"/>
          </w:pPr>
        </w:pPrChange>
      </w:pPr>
      <w:del w:id="1864" w:author="miminguyenb@yahoo.com" w:date="2024-05-22T02:18:00Z" w16du:dateUtc="2024-05-22T09:18:00Z">
        <w:r w:rsidRPr="004D5466" w:rsidDel="008743BA">
          <w:rPr>
            <w:rFonts w:ascii="Calibri" w:hAnsi="Calibri"/>
            <w:color w:val="FFFFFF" w:themeColor="background1"/>
            <w:highlight w:val="darkCyan"/>
          </w:rPr>
          <w:delText>Data Requirements</w:delText>
        </w:r>
        <w:r w:rsidR="00C61D95" w:rsidRPr="004D5466" w:rsidDel="008743BA">
          <w:rPr>
            <w:rFonts w:ascii="Calibri" w:hAnsi="Calibri"/>
            <w:color w:val="FF0000"/>
          </w:rPr>
          <w:tab/>
        </w:r>
      </w:del>
    </w:p>
    <w:p w14:paraId="6762E295" w14:textId="689FA18B" w:rsidR="00852EF0" w:rsidRPr="00AF5D4C" w:rsidDel="008743BA" w:rsidRDefault="008D20B5" w:rsidP="008743BA">
      <w:pPr>
        <w:pStyle w:val="BodyTextIndent"/>
        <w:tabs>
          <w:tab w:val="left" w:pos="2430"/>
          <w:tab w:val="left" w:pos="2610"/>
        </w:tabs>
        <w:ind w:left="360" w:firstLine="0"/>
        <w:rPr>
          <w:del w:id="1865" w:author="miminguyenb@yahoo.com" w:date="2024-05-22T02:18:00Z" w16du:dateUtc="2024-05-22T09:18:00Z"/>
          <w:rFonts w:ascii="Calibri" w:hAnsi="Calibri"/>
          <w:sz w:val="22"/>
          <w:szCs w:val="22"/>
        </w:rPr>
        <w:pPrChange w:id="1866" w:author="miminguyenb@yahoo.com" w:date="2024-05-22T02:18:00Z" w16du:dateUtc="2024-05-22T09:18:00Z">
          <w:pPr>
            <w:pStyle w:val="BodyTextIndent"/>
            <w:tabs>
              <w:tab w:val="left" w:pos="2430"/>
              <w:tab w:val="left" w:pos="2610"/>
            </w:tabs>
            <w:ind w:left="720"/>
          </w:pPr>
        </w:pPrChange>
      </w:pPr>
      <w:del w:id="1867" w:author="miminguyenb@yahoo.com" w:date="2024-05-22T02:18:00Z" w16du:dateUtc="2024-05-22T09:18:00Z">
        <w:r w:rsidDel="008743BA">
          <w:rPr>
            <w:rFonts w:ascii="Calibri" w:hAnsi="Calibri"/>
            <w:color w:val="000000"/>
            <w:sz w:val="22"/>
            <w:szCs w:val="22"/>
          </w:rPr>
          <w:delText xml:space="preserve">Capture the </w:delText>
        </w:r>
        <w:r w:rsidR="00C14DF5" w:rsidDel="008743BA">
          <w:rPr>
            <w:rFonts w:ascii="Calibri" w:hAnsi="Calibri"/>
            <w:color w:val="000000"/>
            <w:sz w:val="22"/>
            <w:szCs w:val="22"/>
          </w:rPr>
          <w:delText>primary</w:delText>
        </w:r>
        <w:r w:rsidDel="008743BA">
          <w:rPr>
            <w:rFonts w:ascii="Calibri" w:hAnsi="Calibri"/>
            <w:color w:val="000000"/>
            <w:sz w:val="22"/>
            <w:szCs w:val="22"/>
          </w:rPr>
          <w:delText xml:space="preserve"> known data needs for the system</w:delText>
        </w:r>
        <w:r w:rsidR="00C14DF5" w:rsidDel="008743BA">
          <w:rPr>
            <w:rFonts w:ascii="Calibri" w:hAnsi="Calibri"/>
            <w:color w:val="000000"/>
            <w:sz w:val="22"/>
            <w:szCs w:val="22"/>
          </w:rPr>
          <w:delText xml:space="preserve"> in this section</w:delText>
        </w:r>
        <w:r w:rsidR="00197F2A" w:rsidDel="008743BA">
          <w:rPr>
            <w:rFonts w:ascii="Calibri" w:hAnsi="Calibri"/>
            <w:color w:val="000000"/>
            <w:sz w:val="22"/>
            <w:szCs w:val="22"/>
          </w:rPr>
          <w:delText xml:space="preserve">. </w:delText>
        </w:r>
        <w:r w:rsidR="00474750" w:rsidDel="008743BA">
          <w:rPr>
            <w:rFonts w:ascii="Calibri" w:hAnsi="Calibri"/>
            <w:color w:val="000000"/>
            <w:sz w:val="22"/>
            <w:szCs w:val="22"/>
          </w:rPr>
          <w:delText>Take notes for this as you complete the first submission</w:delText>
        </w:r>
        <w:r w:rsidR="00EA1B94" w:rsidDel="008743BA">
          <w:rPr>
            <w:rFonts w:ascii="Calibri" w:hAnsi="Calibri"/>
            <w:color w:val="000000"/>
            <w:sz w:val="22"/>
            <w:szCs w:val="22"/>
          </w:rPr>
          <w:delText xml:space="preserve"> (Part 1)</w:delText>
        </w:r>
        <w:r w:rsidR="00474750" w:rsidDel="008743BA">
          <w:rPr>
            <w:rFonts w:ascii="Calibri" w:hAnsi="Calibri"/>
            <w:color w:val="000000"/>
            <w:sz w:val="22"/>
            <w:szCs w:val="22"/>
          </w:rPr>
          <w:delText xml:space="preserve">, but </w:delText>
        </w:r>
        <w:r w:rsidR="00474750" w:rsidRPr="00C14DF5" w:rsidDel="008743BA">
          <w:rPr>
            <w:rFonts w:ascii="Calibri" w:hAnsi="Calibri"/>
            <w:b/>
            <w:bCs/>
            <w:color w:val="FFFFFF" w:themeColor="background1"/>
            <w:highlight w:val="darkCyan"/>
          </w:rPr>
          <w:delText>you don't need to submit it until the second</w:delText>
        </w:r>
        <w:r w:rsidR="00EA1B94" w:rsidRPr="00C14DF5" w:rsidDel="008743BA">
          <w:rPr>
            <w:rFonts w:ascii="Calibri" w:hAnsi="Calibri"/>
            <w:b/>
            <w:bCs/>
            <w:color w:val="FFFFFF" w:themeColor="background1"/>
            <w:highlight w:val="darkCyan"/>
          </w:rPr>
          <w:delText xml:space="preserve"> submission (Part 2),</w:delText>
        </w:r>
        <w:r w:rsidR="00474750" w:rsidDel="008743BA">
          <w:rPr>
            <w:rFonts w:ascii="Calibri" w:hAnsi="Calibri"/>
            <w:color w:val="000000"/>
            <w:sz w:val="22"/>
            <w:szCs w:val="22"/>
          </w:rPr>
          <w:delText xml:space="preserve"> as</w:delText>
        </w:r>
        <w:r w:rsidDel="008743BA">
          <w:rPr>
            <w:rFonts w:ascii="Calibri" w:hAnsi="Calibri"/>
            <w:color w:val="000000"/>
            <w:sz w:val="22"/>
            <w:szCs w:val="22"/>
          </w:rPr>
          <w:delText xml:space="preserve"> </w:delText>
        </w:r>
        <w:r w:rsidR="00C14DF5" w:rsidDel="008743BA">
          <w:rPr>
            <w:rFonts w:ascii="Calibri" w:hAnsi="Calibri"/>
            <w:color w:val="000000"/>
            <w:sz w:val="22"/>
            <w:szCs w:val="22"/>
          </w:rPr>
          <w:delText>U</w:delText>
        </w:r>
        <w:r w:rsidDel="008743BA">
          <w:rPr>
            <w:rFonts w:ascii="Calibri" w:hAnsi="Calibri"/>
            <w:color w:val="000000"/>
            <w:sz w:val="22"/>
            <w:szCs w:val="22"/>
          </w:rPr>
          <w:delText xml:space="preserve">se </w:delText>
        </w:r>
        <w:r w:rsidR="00C14DF5" w:rsidDel="008743BA">
          <w:rPr>
            <w:rFonts w:ascii="Calibri" w:hAnsi="Calibri"/>
            <w:color w:val="000000"/>
            <w:sz w:val="22"/>
            <w:szCs w:val="22"/>
          </w:rPr>
          <w:delText>C</w:delText>
        </w:r>
        <w:r w:rsidDel="008743BA">
          <w:rPr>
            <w:rFonts w:ascii="Calibri" w:hAnsi="Calibri"/>
            <w:color w:val="000000"/>
            <w:sz w:val="22"/>
            <w:szCs w:val="22"/>
          </w:rPr>
          <w:delText xml:space="preserve">ase modeling </w:delText>
        </w:r>
        <w:r w:rsidR="00474750" w:rsidDel="008743BA">
          <w:rPr>
            <w:rFonts w:ascii="Calibri" w:hAnsi="Calibri"/>
            <w:color w:val="000000"/>
            <w:sz w:val="22"/>
            <w:szCs w:val="22"/>
          </w:rPr>
          <w:delText>will reveal</w:delText>
        </w:r>
        <w:r w:rsidDel="008743BA">
          <w:rPr>
            <w:rFonts w:ascii="Calibri" w:hAnsi="Calibri"/>
            <w:color w:val="000000"/>
            <w:sz w:val="22"/>
            <w:szCs w:val="22"/>
          </w:rPr>
          <w:delText xml:space="preserve"> additional data needs</w:delText>
        </w:r>
        <w:r w:rsidR="00197F2A" w:rsidDel="008743BA">
          <w:rPr>
            <w:rFonts w:ascii="Calibri" w:hAnsi="Calibri"/>
            <w:color w:val="000000"/>
            <w:sz w:val="22"/>
            <w:szCs w:val="22"/>
          </w:rPr>
          <w:delText xml:space="preserve">. </w:delText>
        </w:r>
        <w:r w:rsidR="004B2099" w:rsidDel="008743BA">
          <w:rPr>
            <w:rFonts w:ascii="Calibri" w:hAnsi="Calibri"/>
            <w:color w:val="000000"/>
            <w:sz w:val="22"/>
            <w:szCs w:val="22"/>
          </w:rPr>
          <w:delText>T</w:delText>
        </w:r>
        <w:r w:rsidDel="008743BA">
          <w:rPr>
            <w:rFonts w:ascii="Calibri" w:hAnsi="Calibri"/>
            <w:color w:val="000000"/>
            <w:sz w:val="22"/>
            <w:szCs w:val="22"/>
          </w:rPr>
          <w:delText>ry to group these in a way that makes sense</w:delText>
        </w:r>
        <w:r w:rsidR="003209C7" w:rsidDel="008743BA">
          <w:rPr>
            <w:rFonts w:ascii="Calibri" w:hAnsi="Calibri"/>
            <w:color w:val="000000"/>
            <w:sz w:val="22"/>
            <w:szCs w:val="22"/>
          </w:rPr>
          <w:delText xml:space="preserve">. </w:delText>
        </w:r>
        <w:r w:rsidR="00EA1B94" w:rsidDel="008743BA">
          <w:rPr>
            <w:rFonts w:ascii="Calibri" w:hAnsi="Calibri"/>
            <w:color w:val="000000"/>
            <w:sz w:val="22"/>
            <w:szCs w:val="22"/>
          </w:rPr>
          <w:delText>P</w:delText>
        </w:r>
        <w:r w:rsidR="003209C7" w:rsidDel="008743BA">
          <w:rPr>
            <w:rFonts w:ascii="Calibri" w:hAnsi="Calibri"/>
            <w:color w:val="000000"/>
            <w:sz w:val="22"/>
            <w:szCs w:val="22"/>
          </w:rPr>
          <w:delText>resenting data requirements in an organized fashion will help</w:delText>
        </w:r>
        <w:r w:rsidR="00EA1B94" w:rsidDel="008743BA">
          <w:rPr>
            <w:rFonts w:ascii="Calibri" w:hAnsi="Calibri"/>
            <w:color w:val="000000"/>
            <w:sz w:val="22"/>
            <w:szCs w:val="22"/>
          </w:rPr>
          <w:delText xml:space="preserve"> </w:delText>
        </w:r>
        <w:r w:rsidR="003209C7" w:rsidDel="008743BA">
          <w:rPr>
            <w:rFonts w:ascii="Calibri" w:hAnsi="Calibri"/>
            <w:color w:val="000000"/>
            <w:sz w:val="22"/>
            <w:szCs w:val="22"/>
          </w:rPr>
          <w:delText>database designers</w:delText>
        </w:r>
        <w:r w:rsidR="00EA1B94" w:rsidDel="008743BA">
          <w:rPr>
            <w:rFonts w:ascii="Calibri" w:hAnsi="Calibri"/>
            <w:color w:val="000000"/>
            <w:sz w:val="22"/>
            <w:szCs w:val="22"/>
          </w:rPr>
          <w:delText xml:space="preserve"> and software devs</w:delText>
        </w:r>
        <w:r w:rsidR="003209C7" w:rsidDel="008743BA">
          <w:rPr>
            <w:rFonts w:ascii="Calibri" w:hAnsi="Calibri"/>
            <w:color w:val="000000"/>
            <w:sz w:val="22"/>
            <w:szCs w:val="22"/>
          </w:rPr>
          <w:delText xml:space="preserve"> </w:delText>
        </w:r>
        <w:r w:rsidR="003209C7" w:rsidRPr="00AF5D4C" w:rsidDel="008743BA">
          <w:rPr>
            <w:rFonts w:ascii="Calibri" w:hAnsi="Calibri"/>
            <w:sz w:val="22"/>
            <w:szCs w:val="22"/>
          </w:rPr>
          <w:delText>down the road!</w:delText>
        </w:r>
        <w:r w:rsidRPr="00AF5D4C" w:rsidDel="008743BA">
          <w:rPr>
            <w:rFonts w:ascii="Calibri" w:hAnsi="Calibri"/>
            <w:sz w:val="22"/>
            <w:szCs w:val="22"/>
          </w:rPr>
          <w:delText xml:space="preserve"> </w:delText>
        </w:r>
      </w:del>
    </w:p>
    <w:p w14:paraId="0A5F136C" w14:textId="77777777" w:rsidR="009C5A1C" w:rsidRDefault="008D20B5" w:rsidP="008743BA">
      <w:pPr>
        <w:pStyle w:val="BodyTextIndent"/>
        <w:keepNext/>
        <w:tabs>
          <w:tab w:val="left" w:pos="2430"/>
          <w:tab w:val="left" w:pos="2610"/>
        </w:tabs>
        <w:spacing w:before="120"/>
        <w:ind w:left="360" w:firstLine="0"/>
        <w:outlineLvl w:val="1"/>
        <w:rPr>
          <w:ins w:id="1868" w:author="miminguyenb@yahoo.com" w:date="2024-05-22T02:46:00Z" w16du:dateUtc="2024-05-22T09:46:00Z"/>
          <w:rFonts w:ascii="Calibri" w:hAnsi="Calibri"/>
          <w:b/>
          <w:bCs/>
        </w:rPr>
      </w:pPr>
      <w:bookmarkStart w:id="1869" w:name="_Toc167241650"/>
      <w:bookmarkStart w:id="1870" w:name="_Toc167241899"/>
      <w:r w:rsidRPr="008C759E">
        <w:rPr>
          <w:rFonts w:ascii="Calibri" w:hAnsi="Calibri"/>
          <w:b/>
          <w:bCs/>
          <w:u w:val="single"/>
          <w:rPrChange w:id="1871" w:author="miminguyenb@yahoo.com" w:date="2024-05-21T23:23:00Z" w16du:dateUtc="2024-05-22T06:23:00Z">
            <w:rPr>
              <w:rFonts w:ascii="Calibri" w:hAnsi="Calibri"/>
              <w:u w:val="single"/>
            </w:rPr>
          </w:rPrChange>
        </w:rPr>
        <w:t>Non</w:t>
      </w:r>
      <w:r w:rsidR="00C14DF5" w:rsidRPr="008C759E">
        <w:rPr>
          <w:rFonts w:ascii="Calibri" w:hAnsi="Calibri"/>
          <w:b/>
          <w:bCs/>
          <w:u w:val="single"/>
          <w:rPrChange w:id="1872" w:author="miminguyenb@yahoo.com" w:date="2024-05-21T23:23:00Z" w16du:dateUtc="2024-05-22T06:23:00Z">
            <w:rPr>
              <w:rFonts w:ascii="Calibri" w:hAnsi="Calibri"/>
              <w:u w:val="single"/>
            </w:rPr>
          </w:rPrChange>
        </w:rPr>
        <w:t>-</w:t>
      </w:r>
      <w:r w:rsidRPr="008C759E">
        <w:rPr>
          <w:rFonts w:ascii="Calibri" w:hAnsi="Calibri"/>
          <w:b/>
          <w:bCs/>
          <w:u w:val="single"/>
          <w:rPrChange w:id="1873" w:author="miminguyenb@yahoo.com" w:date="2024-05-21T23:23:00Z" w16du:dateUtc="2024-05-22T06:23:00Z">
            <w:rPr>
              <w:rFonts w:ascii="Calibri" w:hAnsi="Calibri"/>
              <w:u w:val="single"/>
            </w:rPr>
          </w:rPrChange>
        </w:rPr>
        <w:t>functional Requirements</w:t>
      </w:r>
      <w:bookmarkEnd w:id="1869"/>
      <w:bookmarkEnd w:id="1870"/>
      <w:r w:rsidR="00C61D95" w:rsidRPr="008C759E">
        <w:rPr>
          <w:rFonts w:ascii="Calibri" w:hAnsi="Calibri"/>
          <w:b/>
          <w:bCs/>
          <w:rPrChange w:id="1874" w:author="miminguyenb@yahoo.com" w:date="2024-05-21T23:23:00Z" w16du:dateUtc="2024-05-22T06:23:00Z">
            <w:rPr>
              <w:rFonts w:ascii="Calibri" w:hAnsi="Calibri"/>
            </w:rPr>
          </w:rPrChange>
        </w:rPr>
        <w:tab/>
      </w:r>
    </w:p>
    <w:p w14:paraId="5946E8AF" w14:textId="2B9946CE" w:rsidR="00B96795" w:rsidRPr="00033354" w:rsidRDefault="00B96795" w:rsidP="00B96795">
      <w:pPr>
        <w:pStyle w:val="BodyTextIndent"/>
        <w:keepNext/>
        <w:tabs>
          <w:tab w:val="left" w:pos="3060"/>
        </w:tabs>
        <w:spacing w:before="120"/>
        <w:ind w:left="360" w:firstLine="0"/>
        <w:outlineLvl w:val="1"/>
        <w:rPr>
          <w:ins w:id="1875" w:author="miminguyenb@yahoo.com" w:date="2024-05-22T02:46:00Z" w16du:dateUtc="2024-05-22T09:46:00Z"/>
          <w:rFonts w:ascii="Calibri" w:hAnsi="Calibri"/>
          <w:sz w:val="22"/>
          <w:szCs w:val="22"/>
          <w:u w:val="single"/>
        </w:rPr>
      </w:pPr>
      <w:bookmarkStart w:id="1876" w:name="_Toc167241651"/>
      <w:bookmarkStart w:id="1877" w:name="_Toc167241900"/>
      <w:ins w:id="1878" w:author="miminguyenb@yahoo.com" w:date="2024-05-22T02:46:00Z" w16du:dateUtc="2024-05-22T09:46:00Z">
        <w:r>
          <w:rPr>
            <w:rFonts w:ascii="Calibri" w:hAnsi="Calibri"/>
            <w:sz w:val="22"/>
            <w:szCs w:val="22"/>
          </w:rPr>
          <w:t>1</w:t>
        </w:r>
        <w:r>
          <w:rPr>
            <w:rFonts w:ascii="Calibri" w:hAnsi="Calibri"/>
            <w:sz w:val="22"/>
            <w:szCs w:val="22"/>
          </w:rPr>
          <w:t xml:space="preserve">. </w:t>
        </w:r>
        <w:r>
          <w:rPr>
            <w:rFonts w:ascii="Calibri" w:hAnsi="Calibri"/>
            <w:sz w:val="22"/>
            <w:szCs w:val="22"/>
            <w:u w:val="single"/>
          </w:rPr>
          <w:t xml:space="preserve">Operational </w:t>
        </w:r>
        <w:r w:rsidRPr="00033354">
          <w:rPr>
            <w:rFonts w:ascii="Calibri" w:hAnsi="Calibri"/>
            <w:sz w:val="22"/>
            <w:szCs w:val="22"/>
            <w:u w:val="single"/>
          </w:rPr>
          <w:t>Requirements:</w:t>
        </w:r>
        <w:bookmarkEnd w:id="1876"/>
        <w:bookmarkEnd w:id="1877"/>
      </w:ins>
    </w:p>
    <w:p w14:paraId="49B5A9FB" w14:textId="0905D058" w:rsidR="00B96795" w:rsidRDefault="00B96795" w:rsidP="00B96795">
      <w:pPr>
        <w:pStyle w:val="BodyTextIndent"/>
        <w:keepNext/>
        <w:tabs>
          <w:tab w:val="left" w:pos="2430"/>
          <w:tab w:val="left" w:pos="2610"/>
        </w:tabs>
        <w:spacing w:before="120"/>
        <w:ind w:left="360" w:firstLine="0"/>
        <w:outlineLvl w:val="1"/>
        <w:rPr>
          <w:ins w:id="1879" w:author="miminguyenb@yahoo.com" w:date="2024-05-22T02:47:00Z" w16du:dateUtc="2024-05-22T09:47:00Z"/>
          <w:rFonts w:ascii="Calibri" w:hAnsi="Calibri"/>
          <w:sz w:val="22"/>
          <w:szCs w:val="22"/>
        </w:rPr>
      </w:pPr>
      <w:ins w:id="1880" w:author="miminguyenb@yahoo.com" w:date="2024-05-22T02:46:00Z" w16du:dateUtc="2024-05-22T09:46:00Z">
        <w:r>
          <w:rPr>
            <w:rFonts w:ascii="Calibri" w:hAnsi="Calibri"/>
            <w:sz w:val="22"/>
            <w:szCs w:val="22"/>
          </w:rPr>
          <w:t xml:space="preserve">       </w:t>
        </w:r>
        <w:bookmarkStart w:id="1881" w:name="_Toc167241652"/>
        <w:bookmarkStart w:id="1882" w:name="_Toc167241901"/>
        <w:r>
          <w:rPr>
            <w:rFonts w:ascii="Calibri" w:hAnsi="Calibri"/>
            <w:sz w:val="22"/>
            <w:szCs w:val="22"/>
          </w:rPr>
          <w:t xml:space="preserve">1.1 </w:t>
        </w:r>
        <w:r w:rsidRPr="00033354">
          <w:rPr>
            <w:rFonts w:ascii="Calibri" w:hAnsi="Calibri"/>
            <w:b/>
            <w:bCs/>
            <w:sz w:val="22"/>
            <w:szCs w:val="22"/>
          </w:rPr>
          <w:t xml:space="preserve">UC-1: </w:t>
        </w:r>
        <w:r w:rsidRPr="00033354">
          <w:rPr>
            <w:rFonts w:ascii="Calibri" w:hAnsi="Calibri"/>
            <w:sz w:val="22"/>
            <w:szCs w:val="22"/>
          </w:rPr>
          <w:t>The app will have different visual functions</w:t>
        </w:r>
      </w:ins>
      <w:ins w:id="1883" w:author="miminguyenb@yahoo.com" w:date="2024-05-22T03:09:00Z" w16du:dateUtc="2024-05-22T10:09:00Z">
        <w:r w:rsidR="002E3DEA">
          <w:rPr>
            <w:rFonts w:ascii="Calibri" w:hAnsi="Calibri"/>
            <w:sz w:val="22"/>
            <w:szCs w:val="22"/>
          </w:rPr>
          <w:t>,</w:t>
        </w:r>
      </w:ins>
      <w:ins w:id="1884" w:author="miminguyenb@yahoo.com" w:date="2024-05-22T02:46:00Z" w16du:dateUtc="2024-05-22T09:46:00Z">
        <w:r w:rsidRPr="00033354">
          <w:rPr>
            <w:rFonts w:ascii="Calibri" w:hAnsi="Calibri"/>
            <w:sz w:val="22"/>
            <w:szCs w:val="22"/>
          </w:rPr>
          <w:t xml:space="preserve"> like night and dark mode</w:t>
        </w:r>
      </w:ins>
      <w:ins w:id="1885" w:author="miminguyenb@yahoo.com" w:date="2024-05-22T02:47:00Z" w16du:dateUtc="2024-05-22T09:47:00Z">
        <w:r>
          <w:rPr>
            <w:rFonts w:ascii="Calibri" w:hAnsi="Calibri"/>
            <w:sz w:val="22"/>
            <w:szCs w:val="22"/>
          </w:rPr>
          <w:t>.</w:t>
        </w:r>
        <w:bookmarkEnd w:id="1881"/>
        <w:bookmarkEnd w:id="1882"/>
      </w:ins>
    </w:p>
    <w:p w14:paraId="67AA7730" w14:textId="3672E9C9" w:rsidR="00B96795" w:rsidRDefault="00B96795" w:rsidP="00B96795">
      <w:pPr>
        <w:pStyle w:val="BodyTextIndent"/>
        <w:keepNext/>
        <w:tabs>
          <w:tab w:val="left" w:pos="2430"/>
          <w:tab w:val="left" w:pos="2610"/>
        </w:tabs>
        <w:spacing w:before="120"/>
        <w:ind w:left="360" w:firstLine="0"/>
        <w:outlineLvl w:val="1"/>
        <w:rPr>
          <w:ins w:id="1886" w:author="miminguyenb@yahoo.com" w:date="2024-05-22T02:43:00Z" w16du:dateUtc="2024-05-22T09:43:00Z"/>
          <w:rFonts w:ascii="Calibri" w:hAnsi="Calibri"/>
          <w:b/>
          <w:bCs/>
        </w:rPr>
      </w:pPr>
      <w:ins w:id="1887" w:author="miminguyenb@yahoo.com" w:date="2024-05-22T02:47:00Z" w16du:dateUtc="2024-05-22T09:47:00Z">
        <w:r>
          <w:rPr>
            <w:rFonts w:ascii="Calibri" w:hAnsi="Calibri"/>
            <w:sz w:val="22"/>
            <w:szCs w:val="22"/>
          </w:rPr>
          <w:t xml:space="preserve">       </w:t>
        </w:r>
        <w:bookmarkStart w:id="1888" w:name="_Toc167241653"/>
        <w:bookmarkStart w:id="1889" w:name="_Toc167241902"/>
        <w:r>
          <w:rPr>
            <w:rFonts w:ascii="Calibri" w:hAnsi="Calibri"/>
            <w:sz w:val="22"/>
            <w:szCs w:val="22"/>
          </w:rPr>
          <w:t xml:space="preserve">1.2 </w:t>
        </w:r>
        <w:r w:rsidRPr="00033354">
          <w:rPr>
            <w:rFonts w:ascii="Calibri" w:hAnsi="Calibri"/>
            <w:b/>
            <w:bCs/>
            <w:sz w:val="22"/>
            <w:szCs w:val="22"/>
          </w:rPr>
          <w:t xml:space="preserve">UC-1: </w:t>
        </w:r>
      </w:ins>
      <w:ins w:id="1890" w:author="miminguyenb@yahoo.com" w:date="2024-05-22T03:09:00Z" w16du:dateUtc="2024-05-22T10:09:00Z">
        <w:r w:rsidR="002E3DEA">
          <w:rPr>
            <w:rFonts w:ascii="Calibri" w:hAnsi="Calibri"/>
            <w:sz w:val="22"/>
            <w:szCs w:val="22"/>
          </w:rPr>
          <w:t>An essential</w:t>
        </w:r>
      </w:ins>
      <w:ins w:id="1891" w:author="miminguyenb@yahoo.com" w:date="2024-05-22T02:47:00Z" w16du:dateUtc="2024-05-22T09:47:00Z">
        <w:r w:rsidRPr="00033354">
          <w:rPr>
            <w:rFonts w:ascii="Calibri" w:hAnsi="Calibri"/>
            <w:sz w:val="22"/>
            <w:szCs w:val="22"/>
          </w:rPr>
          <w:t>, straightforward front-end will help users interact easily with the application</w:t>
        </w:r>
        <w:r>
          <w:rPr>
            <w:rFonts w:ascii="Calibri" w:hAnsi="Calibri"/>
            <w:sz w:val="22"/>
            <w:szCs w:val="22"/>
          </w:rPr>
          <w:t>.</w:t>
        </w:r>
      </w:ins>
      <w:bookmarkEnd w:id="1888"/>
      <w:bookmarkEnd w:id="1889"/>
    </w:p>
    <w:p w14:paraId="143609CE" w14:textId="1289959C" w:rsidR="00B96795" w:rsidRPr="00033354" w:rsidRDefault="00B96795" w:rsidP="00B96795">
      <w:pPr>
        <w:pStyle w:val="BodyTextIndent"/>
        <w:keepNext/>
        <w:tabs>
          <w:tab w:val="left" w:pos="3060"/>
        </w:tabs>
        <w:spacing w:before="120"/>
        <w:ind w:left="360" w:firstLine="0"/>
        <w:outlineLvl w:val="1"/>
        <w:rPr>
          <w:ins w:id="1892" w:author="miminguyenb@yahoo.com" w:date="2024-05-22T02:44:00Z" w16du:dateUtc="2024-05-22T09:44:00Z"/>
          <w:rFonts w:ascii="Calibri" w:hAnsi="Calibri"/>
          <w:sz w:val="22"/>
          <w:szCs w:val="22"/>
          <w:u w:val="single"/>
        </w:rPr>
        <w:pPrChange w:id="1893" w:author="miminguyenb@yahoo.com" w:date="2024-05-22T02:44:00Z" w16du:dateUtc="2024-05-22T09:44:00Z">
          <w:pPr>
            <w:pStyle w:val="BodyTextIndent"/>
            <w:keepNext/>
            <w:numPr>
              <w:numId w:val="82"/>
            </w:numPr>
            <w:tabs>
              <w:tab w:val="left" w:pos="3060"/>
            </w:tabs>
            <w:spacing w:before="120"/>
            <w:ind w:left="720"/>
            <w:outlineLvl w:val="1"/>
          </w:pPr>
        </w:pPrChange>
      </w:pPr>
      <w:bookmarkStart w:id="1894" w:name="_Toc167241654"/>
      <w:bookmarkStart w:id="1895" w:name="_Toc167241903"/>
      <w:ins w:id="1896" w:author="miminguyenb@yahoo.com" w:date="2024-05-22T02:46:00Z" w16du:dateUtc="2024-05-22T09:46:00Z">
        <w:r>
          <w:rPr>
            <w:rFonts w:ascii="Calibri" w:hAnsi="Calibri"/>
            <w:sz w:val="22"/>
            <w:szCs w:val="22"/>
          </w:rPr>
          <w:t xml:space="preserve">2. </w:t>
        </w:r>
      </w:ins>
      <w:ins w:id="1897" w:author="miminguyenb@yahoo.com" w:date="2024-05-22T02:44:00Z" w16du:dateUtc="2024-05-22T09:44:00Z">
        <w:r w:rsidRPr="00033354">
          <w:rPr>
            <w:rFonts w:ascii="Calibri" w:hAnsi="Calibri"/>
            <w:sz w:val="22"/>
            <w:szCs w:val="22"/>
            <w:u w:val="single"/>
          </w:rPr>
          <w:t>User Interface Requirements:</w:t>
        </w:r>
        <w:bookmarkEnd w:id="1894"/>
        <w:bookmarkEnd w:id="1895"/>
      </w:ins>
    </w:p>
    <w:p w14:paraId="634BE46F" w14:textId="4E36DB97" w:rsidR="00B96795" w:rsidRDefault="00B96795" w:rsidP="00B96795">
      <w:pPr>
        <w:pStyle w:val="BodyTextIndent"/>
        <w:keepNext/>
        <w:tabs>
          <w:tab w:val="left" w:pos="3060"/>
        </w:tabs>
        <w:spacing w:before="120"/>
        <w:ind w:left="720" w:firstLine="0"/>
        <w:outlineLvl w:val="1"/>
        <w:rPr>
          <w:ins w:id="1898" w:author="miminguyenb@yahoo.com" w:date="2024-05-22T02:44:00Z" w16du:dateUtc="2024-05-22T09:44:00Z"/>
          <w:rFonts w:ascii="Calibri" w:hAnsi="Calibri"/>
          <w:sz w:val="22"/>
          <w:szCs w:val="22"/>
        </w:rPr>
      </w:pPr>
      <w:bookmarkStart w:id="1899" w:name="_Toc167241655"/>
      <w:bookmarkStart w:id="1900" w:name="_Toc167241904"/>
      <w:ins w:id="1901" w:author="miminguyenb@yahoo.com" w:date="2024-05-22T02:44:00Z" w16du:dateUtc="2024-05-22T09:44:00Z">
        <w:r>
          <w:rPr>
            <w:rFonts w:ascii="Calibri" w:hAnsi="Calibri"/>
            <w:sz w:val="22"/>
            <w:szCs w:val="22"/>
          </w:rPr>
          <w:t xml:space="preserve">2.1 </w:t>
        </w:r>
        <w:r w:rsidRPr="00033354">
          <w:rPr>
            <w:rFonts w:ascii="Calibri" w:hAnsi="Calibri"/>
            <w:b/>
            <w:bCs/>
            <w:sz w:val="22"/>
            <w:szCs w:val="22"/>
          </w:rPr>
          <w:t xml:space="preserve">UC-2: </w:t>
        </w:r>
        <w:r w:rsidRPr="00033354">
          <w:rPr>
            <w:rFonts w:ascii="Calibri" w:hAnsi="Calibri"/>
            <w:sz w:val="22"/>
            <w:szCs w:val="22"/>
          </w:rPr>
          <w:t xml:space="preserve">Make </w:t>
        </w:r>
      </w:ins>
      <w:ins w:id="1902" w:author="miminguyenb@yahoo.com" w:date="2024-05-22T03:09:00Z" w16du:dateUtc="2024-05-22T10:09:00Z">
        <w:r w:rsidR="002E3DEA">
          <w:rPr>
            <w:rFonts w:ascii="Calibri" w:hAnsi="Calibri"/>
            <w:sz w:val="22"/>
            <w:szCs w:val="22"/>
          </w:rPr>
          <w:t>the email login linked to</w:t>
        </w:r>
      </w:ins>
      <w:ins w:id="1903" w:author="miminguyenb@yahoo.com" w:date="2024-05-22T02:44:00Z" w16du:dateUtc="2024-05-22T09:44:00Z">
        <w:r w:rsidRPr="00033354">
          <w:rPr>
            <w:rFonts w:ascii="Calibri" w:hAnsi="Calibri"/>
            <w:sz w:val="22"/>
            <w:szCs w:val="22"/>
          </w:rPr>
          <w:t xml:space="preserve"> other email forums</w:t>
        </w:r>
        <w:r>
          <w:rPr>
            <w:rFonts w:ascii="Calibri" w:hAnsi="Calibri"/>
            <w:sz w:val="22"/>
            <w:szCs w:val="22"/>
          </w:rPr>
          <w:t>.</w:t>
        </w:r>
        <w:bookmarkEnd w:id="1899"/>
        <w:bookmarkEnd w:id="1900"/>
      </w:ins>
    </w:p>
    <w:p w14:paraId="00B4A92B" w14:textId="30947148" w:rsidR="00B96795" w:rsidRPr="00033354" w:rsidRDefault="00B96795" w:rsidP="00B96795">
      <w:pPr>
        <w:pStyle w:val="BodyTextIndent"/>
        <w:keepNext/>
        <w:tabs>
          <w:tab w:val="left" w:pos="3060"/>
        </w:tabs>
        <w:spacing w:before="120"/>
        <w:outlineLvl w:val="1"/>
        <w:rPr>
          <w:ins w:id="1904" w:author="miminguyenb@yahoo.com" w:date="2024-05-22T02:44:00Z" w16du:dateUtc="2024-05-22T09:44:00Z"/>
          <w:rFonts w:ascii="Calibri" w:hAnsi="Calibri"/>
          <w:sz w:val="22"/>
          <w:szCs w:val="22"/>
        </w:rPr>
        <w:pPrChange w:id="1905" w:author="miminguyenb@yahoo.com" w:date="2024-05-22T02:44:00Z" w16du:dateUtc="2024-05-22T09:44:00Z">
          <w:pPr>
            <w:pStyle w:val="BodyTextIndent"/>
            <w:keepNext/>
            <w:numPr>
              <w:ilvl w:val="1"/>
              <w:numId w:val="25"/>
            </w:numPr>
            <w:tabs>
              <w:tab w:val="left" w:pos="3060"/>
            </w:tabs>
            <w:spacing w:before="120"/>
            <w:outlineLvl w:val="1"/>
          </w:pPr>
        </w:pPrChange>
      </w:pPr>
      <w:bookmarkStart w:id="1906" w:name="_Toc167241656"/>
      <w:bookmarkStart w:id="1907" w:name="_Toc167241905"/>
      <w:ins w:id="1908" w:author="miminguyenb@yahoo.com" w:date="2024-05-22T02:44:00Z" w16du:dateUtc="2024-05-22T09:44:00Z">
        <w:r>
          <w:rPr>
            <w:rFonts w:ascii="Calibri" w:hAnsi="Calibri"/>
            <w:sz w:val="22"/>
            <w:szCs w:val="22"/>
          </w:rPr>
          <w:t>2.</w:t>
        </w:r>
      </w:ins>
      <w:ins w:id="1909" w:author="miminguyenb@yahoo.com" w:date="2024-05-22T02:45:00Z" w16du:dateUtc="2024-05-22T09:45:00Z">
        <w:r>
          <w:rPr>
            <w:rFonts w:ascii="Calibri" w:hAnsi="Calibri"/>
            <w:sz w:val="22"/>
            <w:szCs w:val="22"/>
          </w:rPr>
          <w:t>2</w:t>
        </w:r>
      </w:ins>
      <w:ins w:id="1910" w:author="miminguyenb@yahoo.com" w:date="2024-05-22T02:44:00Z" w16du:dateUtc="2024-05-22T09:44:00Z">
        <w:r>
          <w:rPr>
            <w:rFonts w:ascii="Calibri" w:hAnsi="Calibri"/>
            <w:sz w:val="22"/>
            <w:szCs w:val="22"/>
          </w:rPr>
          <w:t xml:space="preserve"> </w:t>
        </w:r>
        <w:r w:rsidRPr="00033354">
          <w:rPr>
            <w:rFonts w:ascii="Calibri" w:hAnsi="Calibri"/>
            <w:b/>
            <w:bCs/>
            <w:sz w:val="22"/>
            <w:szCs w:val="22"/>
          </w:rPr>
          <w:t xml:space="preserve">UC-9: </w:t>
        </w:r>
        <w:r w:rsidRPr="00033354">
          <w:rPr>
            <w:rFonts w:ascii="Calibri" w:hAnsi="Calibri"/>
            <w:sz w:val="22"/>
            <w:szCs w:val="22"/>
          </w:rPr>
          <w:t>The application will also have written instructions for users who cannot hear.</w:t>
        </w:r>
        <w:bookmarkEnd w:id="1906"/>
        <w:bookmarkEnd w:id="1907"/>
      </w:ins>
    </w:p>
    <w:p w14:paraId="68321766" w14:textId="77777777" w:rsidR="00B96795" w:rsidRPr="00033354" w:rsidRDefault="00B96795" w:rsidP="00B96795">
      <w:pPr>
        <w:pStyle w:val="BodyTextIndent"/>
        <w:keepNext/>
        <w:tabs>
          <w:tab w:val="left" w:pos="3060"/>
        </w:tabs>
        <w:spacing w:before="120"/>
        <w:outlineLvl w:val="1"/>
        <w:rPr>
          <w:ins w:id="1911" w:author="miminguyenb@yahoo.com" w:date="2024-05-22T02:45:00Z" w16du:dateUtc="2024-05-22T09:45:00Z"/>
          <w:rFonts w:ascii="Calibri" w:hAnsi="Calibri"/>
          <w:sz w:val="22"/>
          <w:szCs w:val="22"/>
        </w:rPr>
        <w:pPrChange w:id="1912" w:author="miminguyenb@yahoo.com" w:date="2024-05-22T02:45:00Z" w16du:dateUtc="2024-05-22T09:45:00Z">
          <w:pPr>
            <w:pStyle w:val="BodyTextIndent"/>
            <w:keepNext/>
            <w:numPr>
              <w:ilvl w:val="1"/>
              <w:numId w:val="25"/>
            </w:numPr>
            <w:tabs>
              <w:tab w:val="left" w:pos="3060"/>
            </w:tabs>
            <w:spacing w:before="120"/>
            <w:outlineLvl w:val="1"/>
          </w:pPr>
        </w:pPrChange>
      </w:pPr>
      <w:bookmarkStart w:id="1913" w:name="_Toc167241657"/>
      <w:bookmarkStart w:id="1914" w:name="_Toc167241906"/>
      <w:ins w:id="1915" w:author="miminguyenb@yahoo.com" w:date="2024-05-22T02:45:00Z" w16du:dateUtc="2024-05-22T09:45:00Z">
        <w:r>
          <w:rPr>
            <w:rFonts w:ascii="Calibri" w:hAnsi="Calibri"/>
            <w:color w:val="000000"/>
            <w:sz w:val="22"/>
            <w:szCs w:val="22"/>
          </w:rPr>
          <w:t xml:space="preserve">2.3 </w:t>
        </w:r>
        <w:r w:rsidRPr="00033354">
          <w:rPr>
            <w:rFonts w:ascii="Calibri" w:hAnsi="Calibri"/>
            <w:b/>
            <w:bCs/>
            <w:sz w:val="22"/>
            <w:szCs w:val="22"/>
          </w:rPr>
          <w:t xml:space="preserve">UC-9: </w:t>
        </w:r>
        <w:r w:rsidRPr="00033354">
          <w:rPr>
            <w:rFonts w:ascii="Calibri" w:hAnsi="Calibri"/>
            <w:sz w:val="22"/>
            <w:szCs w:val="22"/>
          </w:rPr>
          <w:t>Notification Service will tell users when they have reached their destination.</w:t>
        </w:r>
        <w:bookmarkEnd w:id="1913"/>
        <w:bookmarkEnd w:id="1914"/>
      </w:ins>
    </w:p>
    <w:p w14:paraId="5EDEFB3E" w14:textId="523EC4E2" w:rsidR="00B96795" w:rsidRPr="00B96795" w:rsidRDefault="00B96795" w:rsidP="00B96795">
      <w:pPr>
        <w:pStyle w:val="BodyTextIndent"/>
        <w:keepNext/>
        <w:tabs>
          <w:tab w:val="left" w:pos="3060"/>
        </w:tabs>
        <w:spacing w:before="120"/>
        <w:outlineLvl w:val="1"/>
        <w:rPr>
          <w:ins w:id="1916" w:author="miminguyenb@yahoo.com" w:date="2024-05-22T02:43:00Z" w16du:dateUtc="2024-05-22T09:43:00Z"/>
          <w:rFonts w:ascii="Calibri" w:hAnsi="Calibri"/>
          <w:sz w:val="22"/>
          <w:szCs w:val="22"/>
          <w:rPrChange w:id="1917" w:author="miminguyenb@yahoo.com" w:date="2024-05-22T02:46:00Z" w16du:dateUtc="2024-05-22T09:46:00Z">
            <w:rPr>
              <w:ins w:id="1918" w:author="miminguyenb@yahoo.com" w:date="2024-05-22T02:43:00Z" w16du:dateUtc="2024-05-22T09:43:00Z"/>
              <w:rFonts w:ascii="Calibri" w:hAnsi="Calibri"/>
              <w:b/>
              <w:bCs/>
            </w:rPr>
          </w:rPrChange>
        </w:rPr>
        <w:pPrChange w:id="1919" w:author="miminguyenb@yahoo.com" w:date="2024-05-22T02:46:00Z" w16du:dateUtc="2024-05-22T09:46:00Z">
          <w:pPr>
            <w:pStyle w:val="BodyTextIndent"/>
            <w:keepNext/>
            <w:tabs>
              <w:tab w:val="left" w:pos="2430"/>
              <w:tab w:val="left" w:pos="2610"/>
            </w:tabs>
            <w:spacing w:before="120"/>
            <w:ind w:left="360" w:firstLine="0"/>
            <w:outlineLvl w:val="1"/>
          </w:pPr>
        </w:pPrChange>
      </w:pPr>
      <w:bookmarkStart w:id="1920" w:name="_Toc167241658"/>
      <w:bookmarkStart w:id="1921" w:name="_Toc167241907"/>
      <w:ins w:id="1922" w:author="miminguyenb@yahoo.com" w:date="2024-05-22T02:45:00Z" w16du:dateUtc="2024-05-22T09:45:00Z">
        <w:r>
          <w:rPr>
            <w:rFonts w:ascii="Calibri" w:hAnsi="Calibri"/>
            <w:color w:val="000000"/>
            <w:sz w:val="22"/>
            <w:szCs w:val="22"/>
          </w:rPr>
          <w:t xml:space="preserve">2.4 </w:t>
        </w:r>
        <w:r w:rsidRPr="00033354">
          <w:rPr>
            <w:rFonts w:ascii="Calibri" w:hAnsi="Calibri"/>
            <w:b/>
            <w:bCs/>
            <w:sz w:val="22"/>
            <w:szCs w:val="22"/>
          </w:rPr>
          <w:t xml:space="preserve">UC-9: </w:t>
        </w:r>
        <w:r w:rsidRPr="00033354">
          <w:rPr>
            <w:rFonts w:ascii="Calibri" w:hAnsi="Calibri"/>
            <w:sz w:val="22"/>
            <w:szCs w:val="22"/>
          </w:rPr>
          <w:t>The application will have a voice option to tell the user the directions.</w:t>
        </w:r>
      </w:ins>
      <w:bookmarkEnd w:id="1920"/>
      <w:bookmarkEnd w:id="1921"/>
    </w:p>
    <w:p w14:paraId="79DBB67A" w14:textId="1E7E32CC" w:rsidR="00B96795" w:rsidRPr="00033354" w:rsidRDefault="00B96795" w:rsidP="00B96795">
      <w:pPr>
        <w:pStyle w:val="BodyTextIndent"/>
        <w:keepNext/>
        <w:tabs>
          <w:tab w:val="left" w:pos="3060"/>
        </w:tabs>
        <w:spacing w:before="120"/>
        <w:ind w:left="360" w:firstLine="0"/>
        <w:outlineLvl w:val="1"/>
        <w:rPr>
          <w:ins w:id="1923" w:author="miminguyenb@yahoo.com" w:date="2024-05-22T02:43:00Z" w16du:dateUtc="2024-05-22T09:43:00Z"/>
          <w:rFonts w:ascii="Calibri" w:hAnsi="Calibri"/>
          <w:sz w:val="22"/>
          <w:szCs w:val="22"/>
        </w:rPr>
      </w:pPr>
      <w:bookmarkStart w:id="1924" w:name="_Toc167241659"/>
      <w:bookmarkStart w:id="1925" w:name="_Toc167241908"/>
      <w:ins w:id="1926" w:author="miminguyenb@yahoo.com" w:date="2024-05-22T02:43:00Z" w16du:dateUtc="2024-05-22T09:43:00Z">
        <w:r>
          <w:rPr>
            <w:rFonts w:ascii="Calibri" w:hAnsi="Calibri"/>
            <w:sz w:val="22"/>
            <w:szCs w:val="22"/>
          </w:rPr>
          <w:t>3</w:t>
        </w:r>
        <w:r w:rsidRPr="00033354">
          <w:rPr>
            <w:rFonts w:ascii="Calibri" w:hAnsi="Calibri"/>
            <w:sz w:val="22"/>
            <w:szCs w:val="22"/>
          </w:rPr>
          <w:t xml:space="preserve">. </w:t>
        </w:r>
        <w:r w:rsidRPr="00033354">
          <w:rPr>
            <w:rFonts w:ascii="Calibri" w:hAnsi="Calibri"/>
            <w:sz w:val="22"/>
            <w:szCs w:val="22"/>
            <w:u w:val="single"/>
          </w:rPr>
          <w:t>Performance Requirements:</w:t>
        </w:r>
        <w:bookmarkEnd w:id="1924"/>
        <w:bookmarkEnd w:id="1925"/>
      </w:ins>
    </w:p>
    <w:p w14:paraId="13CF84AC" w14:textId="77756A36" w:rsidR="00B96795" w:rsidRPr="00B96795" w:rsidRDefault="00B96795" w:rsidP="00B96795">
      <w:pPr>
        <w:pStyle w:val="BodyTextIndent"/>
        <w:keepNext/>
        <w:tabs>
          <w:tab w:val="left" w:pos="3060"/>
        </w:tabs>
        <w:spacing w:before="120"/>
        <w:ind w:left="720" w:firstLine="0"/>
        <w:outlineLvl w:val="1"/>
        <w:rPr>
          <w:ins w:id="1927" w:author="miminguyenb@yahoo.com" w:date="2024-05-22T02:42:00Z" w16du:dateUtc="2024-05-22T09:42:00Z"/>
          <w:rFonts w:ascii="Calibri" w:hAnsi="Calibri"/>
          <w:color w:val="000000"/>
          <w:sz w:val="22"/>
          <w:szCs w:val="22"/>
          <w:rPrChange w:id="1928" w:author="miminguyenb@yahoo.com" w:date="2024-05-22T02:43:00Z" w16du:dateUtc="2024-05-22T09:43:00Z">
            <w:rPr>
              <w:ins w:id="1929" w:author="miminguyenb@yahoo.com" w:date="2024-05-22T02:42:00Z" w16du:dateUtc="2024-05-22T09:42:00Z"/>
              <w:rFonts w:ascii="Calibri" w:hAnsi="Calibri"/>
              <w:b/>
              <w:bCs/>
            </w:rPr>
          </w:rPrChange>
        </w:rPr>
        <w:pPrChange w:id="1930" w:author="miminguyenb@yahoo.com" w:date="2024-05-22T02:43:00Z" w16du:dateUtc="2024-05-22T09:43:00Z">
          <w:pPr>
            <w:pStyle w:val="BodyTextIndent"/>
            <w:keepNext/>
            <w:tabs>
              <w:tab w:val="left" w:pos="2430"/>
              <w:tab w:val="left" w:pos="2610"/>
            </w:tabs>
            <w:spacing w:before="120"/>
            <w:ind w:left="360" w:firstLine="0"/>
            <w:outlineLvl w:val="1"/>
          </w:pPr>
        </w:pPrChange>
      </w:pPr>
      <w:bookmarkStart w:id="1931" w:name="_Toc167241660"/>
      <w:bookmarkStart w:id="1932" w:name="_Toc167241909"/>
      <w:ins w:id="1933" w:author="miminguyenb@yahoo.com" w:date="2024-05-22T02:43:00Z" w16du:dateUtc="2024-05-22T09:43:00Z">
        <w:r>
          <w:rPr>
            <w:rFonts w:ascii="Calibri" w:hAnsi="Calibri"/>
            <w:sz w:val="22"/>
            <w:szCs w:val="22"/>
          </w:rPr>
          <w:t>3</w:t>
        </w:r>
        <w:r w:rsidRPr="00033354">
          <w:rPr>
            <w:rFonts w:ascii="Calibri" w:hAnsi="Calibri"/>
            <w:sz w:val="22"/>
            <w:szCs w:val="22"/>
          </w:rPr>
          <w:t xml:space="preserve">.1 </w:t>
        </w:r>
        <w:r w:rsidRPr="00033354">
          <w:rPr>
            <w:rFonts w:ascii="Calibri" w:hAnsi="Calibri"/>
            <w:b/>
            <w:bCs/>
            <w:sz w:val="22"/>
            <w:szCs w:val="22"/>
          </w:rPr>
          <w:t xml:space="preserve">UC-1: </w:t>
        </w:r>
        <w:r w:rsidRPr="00033354">
          <w:rPr>
            <w:rFonts w:ascii="Calibri" w:hAnsi="Calibri"/>
            <w:sz w:val="22"/>
            <w:szCs w:val="22"/>
          </w:rPr>
          <w:t xml:space="preserve">Search services and the application's responsiveness should be able to load </w:t>
        </w:r>
        <w:r w:rsidRPr="00033354">
          <w:rPr>
            <w:rFonts w:ascii="Calibri" w:hAnsi="Calibri"/>
            <w:color w:val="000000"/>
            <w:sz w:val="22"/>
            <w:szCs w:val="22"/>
          </w:rPr>
          <w:t>routes quickly to the user with a time goal of less than 1.0 seconds.</w:t>
        </w:r>
      </w:ins>
      <w:bookmarkEnd w:id="1931"/>
      <w:bookmarkEnd w:id="1932"/>
    </w:p>
    <w:p w14:paraId="07DDE624" w14:textId="52B1139D" w:rsidR="00B96795" w:rsidRPr="00033354" w:rsidRDefault="00B96795" w:rsidP="00B96795">
      <w:pPr>
        <w:pStyle w:val="BodyTextIndent"/>
        <w:keepNext/>
        <w:tabs>
          <w:tab w:val="left" w:pos="3060"/>
        </w:tabs>
        <w:spacing w:before="120"/>
        <w:ind w:left="360" w:firstLine="0"/>
        <w:outlineLvl w:val="1"/>
        <w:rPr>
          <w:ins w:id="1934" w:author="miminguyenb@yahoo.com" w:date="2024-05-22T02:42:00Z" w16du:dateUtc="2024-05-22T09:42:00Z"/>
          <w:rFonts w:ascii="Calibri" w:hAnsi="Calibri"/>
          <w:sz w:val="22"/>
          <w:szCs w:val="22"/>
        </w:rPr>
      </w:pPr>
      <w:bookmarkStart w:id="1935" w:name="_Toc167241661"/>
      <w:bookmarkStart w:id="1936" w:name="_Toc167241910"/>
      <w:ins w:id="1937" w:author="miminguyenb@yahoo.com" w:date="2024-05-22T02:43:00Z" w16du:dateUtc="2024-05-22T09:43:00Z">
        <w:r>
          <w:rPr>
            <w:rFonts w:ascii="Calibri" w:hAnsi="Calibri"/>
            <w:sz w:val="22"/>
            <w:szCs w:val="22"/>
          </w:rPr>
          <w:t>4</w:t>
        </w:r>
      </w:ins>
      <w:ins w:id="1938" w:author="miminguyenb@yahoo.com" w:date="2024-05-22T02:42:00Z" w16du:dateUtc="2024-05-22T09:42:00Z">
        <w:r w:rsidRPr="00033354">
          <w:rPr>
            <w:rFonts w:ascii="Calibri" w:hAnsi="Calibri"/>
            <w:sz w:val="22"/>
            <w:szCs w:val="22"/>
          </w:rPr>
          <w:t xml:space="preserve">. </w:t>
        </w:r>
        <w:r w:rsidRPr="00033354">
          <w:rPr>
            <w:rFonts w:ascii="Calibri" w:hAnsi="Calibri"/>
            <w:sz w:val="22"/>
            <w:szCs w:val="22"/>
            <w:u w:val="single"/>
          </w:rPr>
          <w:t>Security Requirements:</w:t>
        </w:r>
        <w:bookmarkEnd w:id="1935"/>
        <w:bookmarkEnd w:id="1936"/>
      </w:ins>
    </w:p>
    <w:p w14:paraId="66D2AA73" w14:textId="0D021E5A" w:rsidR="00B96795" w:rsidRPr="00033354" w:rsidRDefault="00B96795" w:rsidP="00B96795">
      <w:pPr>
        <w:pStyle w:val="BodyTextIndent"/>
        <w:keepNext/>
        <w:tabs>
          <w:tab w:val="left" w:pos="3060"/>
        </w:tabs>
        <w:spacing w:before="120"/>
        <w:outlineLvl w:val="1"/>
        <w:rPr>
          <w:ins w:id="1939" w:author="miminguyenb@yahoo.com" w:date="2024-05-22T02:42:00Z" w16du:dateUtc="2024-05-22T09:42:00Z"/>
          <w:rFonts w:ascii="Calibri" w:hAnsi="Calibri"/>
          <w:sz w:val="22"/>
          <w:szCs w:val="22"/>
        </w:rPr>
      </w:pPr>
      <w:bookmarkStart w:id="1940" w:name="_Toc167241662"/>
      <w:bookmarkStart w:id="1941" w:name="_Toc167241911"/>
      <w:ins w:id="1942" w:author="miminguyenb@yahoo.com" w:date="2024-05-22T02:43:00Z" w16du:dateUtc="2024-05-22T09:43:00Z">
        <w:r>
          <w:rPr>
            <w:rFonts w:ascii="Calibri" w:hAnsi="Calibri"/>
            <w:sz w:val="22"/>
            <w:szCs w:val="22"/>
          </w:rPr>
          <w:t>4</w:t>
        </w:r>
      </w:ins>
      <w:ins w:id="1943" w:author="miminguyenb@yahoo.com" w:date="2024-05-22T02:42:00Z" w16du:dateUtc="2024-05-22T09:42:00Z">
        <w:r w:rsidRPr="00033354">
          <w:rPr>
            <w:rFonts w:ascii="Calibri" w:hAnsi="Calibri"/>
            <w:sz w:val="22"/>
            <w:szCs w:val="22"/>
          </w:rPr>
          <w:t xml:space="preserve">.1 </w:t>
        </w:r>
        <w:r w:rsidRPr="00033354">
          <w:rPr>
            <w:rFonts w:ascii="Calibri" w:hAnsi="Calibri"/>
            <w:b/>
            <w:bCs/>
            <w:sz w:val="22"/>
            <w:szCs w:val="22"/>
          </w:rPr>
          <w:t xml:space="preserve">UC-3: </w:t>
        </w:r>
        <w:r w:rsidRPr="00033354">
          <w:rPr>
            <w:rFonts w:ascii="Calibri" w:hAnsi="Calibri"/>
            <w:sz w:val="22"/>
            <w:szCs w:val="22"/>
          </w:rPr>
          <w:t xml:space="preserve">The application will not store </w:t>
        </w:r>
        <w:r w:rsidRPr="00033354">
          <w:rPr>
            <w:rFonts w:ascii="Calibri" w:hAnsi="Calibri"/>
            <w:color w:val="000000"/>
            <w:sz w:val="22"/>
            <w:szCs w:val="22"/>
          </w:rPr>
          <w:t xml:space="preserve">people's names or personal information </w:t>
        </w:r>
      </w:ins>
      <w:ins w:id="1944" w:author="miminguyenb@yahoo.com" w:date="2024-05-22T03:09:00Z" w16du:dateUtc="2024-05-22T10:09:00Z">
        <w:r w:rsidR="002E3DEA">
          <w:rPr>
            <w:rFonts w:ascii="Calibri" w:hAnsi="Calibri"/>
            <w:color w:val="000000"/>
            <w:sz w:val="22"/>
            <w:szCs w:val="22"/>
          </w:rPr>
          <w:t>about</w:t>
        </w:r>
      </w:ins>
      <w:ins w:id="1945" w:author="miminguyenb@yahoo.com" w:date="2024-05-22T02:42:00Z" w16du:dateUtc="2024-05-22T09:42:00Z">
        <w:r w:rsidRPr="00033354">
          <w:rPr>
            <w:rFonts w:ascii="Calibri" w:hAnsi="Calibri"/>
            <w:color w:val="000000"/>
            <w:sz w:val="22"/>
            <w:szCs w:val="22"/>
          </w:rPr>
          <w:t xml:space="preserve"> the destination.</w:t>
        </w:r>
        <w:bookmarkEnd w:id="1940"/>
        <w:bookmarkEnd w:id="1941"/>
      </w:ins>
    </w:p>
    <w:p w14:paraId="3AE1E089" w14:textId="30AADC3E" w:rsidR="00B96795" w:rsidRPr="00033354" w:rsidRDefault="00B96795" w:rsidP="00B96795">
      <w:pPr>
        <w:pStyle w:val="BodyTextIndent"/>
        <w:keepNext/>
        <w:tabs>
          <w:tab w:val="left" w:pos="3060"/>
        </w:tabs>
        <w:spacing w:before="120"/>
        <w:outlineLvl w:val="1"/>
        <w:rPr>
          <w:ins w:id="1946" w:author="miminguyenb@yahoo.com" w:date="2024-05-22T02:42:00Z" w16du:dateUtc="2024-05-22T09:42:00Z"/>
          <w:rFonts w:ascii="Calibri" w:hAnsi="Calibri"/>
          <w:sz w:val="22"/>
          <w:szCs w:val="22"/>
        </w:rPr>
      </w:pPr>
      <w:bookmarkStart w:id="1947" w:name="_Toc167241663"/>
      <w:bookmarkStart w:id="1948" w:name="_Toc167241912"/>
      <w:ins w:id="1949" w:author="miminguyenb@yahoo.com" w:date="2024-05-22T02:43:00Z" w16du:dateUtc="2024-05-22T09:43:00Z">
        <w:r>
          <w:rPr>
            <w:rFonts w:ascii="Calibri" w:hAnsi="Calibri"/>
            <w:sz w:val="22"/>
            <w:szCs w:val="22"/>
          </w:rPr>
          <w:t>4</w:t>
        </w:r>
      </w:ins>
      <w:ins w:id="1950" w:author="miminguyenb@yahoo.com" w:date="2024-05-22T02:42:00Z" w16du:dateUtc="2024-05-22T09:42:00Z">
        <w:r w:rsidRPr="00033354">
          <w:rPr>
            <w:rFonts w:ascii="Calibri" w:hAnsi="Calibri"/>
            <w:sz w:val="22"/>
            <w:szCs w:val="22"/>
          </w:rPr>
          <w:t xml:space="preserve">.2 </w:t>
        </w:r>
        <w:r w:rsidRPr="00033354">
          <w:rPr>
            <w:rFonts w:ascii="Calibri" w:hAnsi="Calibri"/>
            <w:b/>
            <w:bCs/>
            <w:sz w:val="22"/>
            <w:szCs w:val="22"/>
          </w:rPr>
          <w:t xml:space="preserve">UC-3: </w:t>
        </w:r>
        <w:r w:rsidRPr="00033354">
          <w:rPr>
            <w:rFonts w:ascii="Calibri" w:hAnsi="Calibri"/>
            <w:color w:val="000000"/>
            <w:sz w:val="22"/>
            <w:szCs w:val="22"/>
          </w:rPr>
          <w:t>Destinations can be stored about how the user uses them; however, they will not be traced back to the user’s identity.</w:t>
        </w:r>
        <w:bookmarkEnd w:id="1947"/>
        <w:bookmarkEnd w:id="1948"/>
      </w:ins>
    </w:p>
    <w:p w14:paraId="3C772AFD" w14:textId="2E6E901B" w:rsidR="00B96795" w:rsidRPr="00B96795" w:rsidRDefault="00B96795" w:rsidP="00B96795">
      <w:pPr>
        <w:pStyle w:val="BodyTextIndent"/>
        <w:keepNext/>
        <w:tabs>
          <w:tab w:val="left" w:pos="3060"/>
        </w:tabs>
        <w:spacing w:before="120"/>
        <w:outlineLvl w:val="1"/>
        <w:rPr>
          <w:ins w:id="1951" w:author="miminguyenb@yahoo.com" w:date="2024-05-22T02:39:00Z" w16du:dateUtc="2024-05-22T09:39:00Z"/>
          <w:rFonts w:ascii="Calibri" w:hAnsi="Calibri"/>
          <w:color w:val="000000"/>
          <w:sz w:val="22"/>
          <w:szCs w:val="22"/>
          <w:rPrChange w:id="1952" w:author="miminguyenb@yahoo.com" w:date="2024-05-22T02:42:00Z" w16du:dateUtc="2024-05-22T09:42:00Z">
            <w:rPr>
              <w:ins w:id="1953" w:author="miminguyenb@yahoo.com" w:date="2024-05-22T02:39:00Z" w16du:dateUtc="2024-05-22T09:39:00Z"/>
              <w:rFonts w:ascii="Calibri" w:hAnsi="Calibri"/>
              <w:b/>
              <w:bCs/>
            </w:rPr>
          </w:rPrChange>
        </w:rPr>
        <w:pPrChange w:id="1954" w:author="miminguyenb@yahoo.com" w:date="2024-05-22T02:42:00Z" w16du:dateUtc="2024-05-22T09:42:00Z">
          <w:pPr>
            <w:pStyle w:val="BodyTextIndent"/>
            <w:keepNext/>
            <w:tabs>
              <w:tab w:val="left" w:pos="2430"/>
              <w:tab w:val="left" w:pos="2610"/>
            </w:tabs>
            <w:spacing w:before="120"/>
            <w:ind w:left="360" w:firstLine="0"/>
            <w:outlineLvl w:val="1"/>
          </w:pPr>
        </w:pPrChange>
      </w:pPr>
      <w:bookmarkStart w:id="1955" w:name="_Toc167241664"/>
      <w:bookmarkStart w:id="1956" w:name="_Toc167241913"/>
      <w:ins w:id="1957" w:author="miminguyenb@yahoo.com" w:date="2024-05-22T02:43:00Z" w16du:dateUtc="2024-05-22T09:43:00Z">
        <w:r>
          <w:rPr>
            <w:rFonts w:ascii="Calibri" w:hAnsi="Calibri"/>
            <w:sz w:val="22"/>
            <w:szCs w:val="22"/>
          </w:rPr>
          <w:t>4</w:t>
        </w:r>
      </w:ins>
      <w:ins w:id="1958" w:author="miminguyenb@yahoo.com" w:date="2024-05-22T02:42:00Z" w16du:dateUtc="2024-05-22T09:42:00Z">
        <w:r w:rsidRPr="00033354">
          <w:rPr>
            <w:rFonts w:ascii="Calibri" w:hAnsi="Calibri"/>
            <w:sz w:val="22"/>
            <w:szCs w:val="22"/>
          </w:rPr>
          <w:t xml:space="preserve">.3 </w:t>
        </w:r>
        <w:r w:rsidRPr="00033354">
          <w:rPr>
            <w:rFonts w:ascii="Calibri" w:hAnsi="Calibri"/>
            <w:b/>
            <w:bCs/>
            <w:sz w:val="22"/>
            <w:szCs w:val="22"/>
          </w:rPr>
          <w:t xml:space="preserve">UC-3: </w:t>
        </w:r>
        <w:r w:rsidRPr="00033354">
          <w:rPr>
            <w:rFonts w:ascii="Calibri" w:hAnsi="Calibri"/>
            <w:color w:val="000000"/>
            <w:sz w:val="22"/>
            <w:szCs w:val="22"/>
          </w:rPr>
          <w:t>Strong security measurements will be put on the database to protect everyone's information.</w:t>
        </w:r>
      </w:ins>
      <w:bookmarkEnd w:id="1955"/>
      <w:bookmarkEnd w:id="1956"/>
    </w:p>
    <w:p w14:paraId="13691E78" w14:textId="7260489E" w:rsidR="00B96795" w:rsidRPr="00033354" w:rsidRDefault="00B96795" w:rsidP="00B96795">
      <w:pPr>
        <w:pStyle w:val="BodyTextIndent"/>
        <w:keepNext/>
        <w:tabs>
          <w:tab w:val="left" w:pos="3060"/>
        </w:tabs>
        <w:spacing w:before="120"/>
        <w:ind w:left="360" w:firstLine="0"/>
        <w:outlineLvl w:val="1"/>
        <w:rPr>
          <w:ins w:id="1959" w:author="miminguyenb@yahoo.com" w:date="2024-05-22T02:42:00Z" w16du:dateUtc="2024-05-22T09:42:00Z"/>
          <w:rFonts w:ascii="Calibri" w:hAnsi="Calibri"/>
          <w:sz w:val="22"/>
          <w:szCs w:val="22"/>
          <w:u w:val="single"/>
        </w:rPr>
      </w:pPr>
      <w:bookmarkStart w:id="1960" w:name="_Toc167241665"/>
      <w:bookmarkStart w:id="1961" w:name="_Toc167241914"/>
      <w:ins w:id="1962" w:author="miminguyenb@yahoo.com" w:date="2024-05-22T02:43:00Z" w16du:dateUtc="2024-05-22T09:43:00Z">
        <w:r>
          <w:rPr>
            <w:rFonts w:ascii="Calibri" w:hAnsi="Calibri"/>
            <w:sz w:val="22"/>
            <w:szCs w:val="22"/>
          </w:rPr>
          <w:t>5</w:t>
        </w:r>
      </w:ins>
      <w:ins w:id="1963" w:author="miminguyenb@yahoo.com" w:date="2024-05-22T02:42:00Z" w16du:dateUtc="2024-05-22T09:42:00Z">
        <w:r w:rsidRPr="00033354">
          <w:rPr>
            <w:rFonts w:ascii="Calibri" w:hAnsi="Calibri"/>
            <w:sz w:val="22"/>
            <w:szCs w:val="22"/>
          </w:rPr>
          <w:t xml:space="preserve">. </w:t>
        </w:r>
        <w:r w:rsidRPr="00033354">
          <w:rPr>
            <w:rFonts w:ascii="Calibri" w:hAnsi="Calibri"/>
            <w:sz w:val="22"/>
            <w:szCs w:val="22"/>
            <w:u w:val="single"/>
          </w:rPr>
          <w:t>Legal</w:t>
        </w:r>
        <w:r w:rsidRPr="00033354">
          <w:rPr>
            <w:rFonts w:ascii="Calibri" w:hAnsi="Calibri"/>
            <w:sz w:val="22"/>
            <w:szCs w:val="22"/>
            <w:u w:val="single"/>
          </w:rPr>
          <w:t xml:space="preserve"> </w:t>
        </w:r>
        <w:r w:rsidRPr="00033354">
          <w:rPr>
            <w:rFonts w:ascii="Calibri" w:hAnsi="Calibri"/>
            <w:sz w:val="22"/>
            <w:szCs w:val="22"/>
            <w:u w:val="single"/>
          </w:rPr>
          <w:t>Requirements:</w:t>
        </w:r>
        <w:bookmarkEnd w:id="1960"/>
        <w:bookmarkEnd w:id="1961"/>
      </w:ins>
    </w:p>
    <w:p w14:paraId="42C2AF4B" w14:textId="017D8E02" w:rsidR="00B96795" w:rsidRPr="00033354" w:rsidRDefault="00B96795" w:rsidP="00B96795">
      <w:pPr>
        <w:pStyle w:val="BodyTextIndent"/>
        <w:keepNext/>
        <w:tabs>
          <w:tab w:val="left" w:pos="3060"/>
        </w:tabs>
        <w:spacing w:before="120"/>
        <w:outlineLvl w:val="1"/>
        <w:rPr>
          <w:ins w:id="1964" w:author="miminguyenb@yahoo.com" w:date="2024-05-22T02:42:00Z" w16du:dateUtc="2024-05-22T09:42:00Z"/>
          <w:rFonts w:ascii="Calibri" w:hAnsi="Calibri"/>
          <w:sz w:val="22"/>
          <w:szCs w:val="22"/>
        </w:rPr>
      </w:pPr>
      <w:bookmarkStart w:id="1965" w:name="_Toc167241666"/>
      <w:bookmarkStart w:id="1966" w:name="_Toc167241915"/>
      <w:ins w:id="1967" w:author="miminguyenb@yahoo.com" w:date="2024-05-22T02:43:00Z" w16du:dateUtc="2024-05-22T09:43:00Z">
        <w:r>
          <w:rPr>
            <w:rFonts w:ascii="Calibri" w:hAnsi="Calibri"/>
            <w:sz w:val="22"/>
            <w:szCs w:val="22"/>
          </w:rPr>
          <w:t>5</w:t>
        </w:r>
      </w:ins>
      <w:ins w:id="1968" w:author="miminguyenb@yahoo.com" w:date="2024-05-22T02:42:00Z" w16du:dateUtc="2024-05-22T09:42:00Z">
        <w:r w:rsidRPr="00033354">
          <w:rPr>
            <w:rFonts w:ascii="Calibri" w:hAnsi="Calibri"/>
            <w:sz w:val="22"/>
            <w:szCs w:val="22"/>
          </w:rPr>
          <w:t xml:space="preserve">.1 </w:t>
        </w:r>
        <w:r w:rsidRPr="00033354">
          <w:rPr>
            <w:rFonts w:ascii="Calibri" w:hAnsi="Calibri"/>
            <w:b/>
            <w:bCs/>
            <w:sz w:val="22"/>
            <w:szCs w:val="22"/>
          </w:rPr>
          <w:t xml:space="preserve">UC-5, UC-7, UC-8: </w:t>
        </w:r>
        <w:r w:rsidRPr="00033354">
          <w:rPr>
            <w:rFonts w:ascii="Calibri" w:hAnsi="Calibri"/>
            <w:color w:val="000000"/>
            <w:sz w:val="22"/>
            <w:szCs w:val="22"/>
          </w:rPr>
          <w:t>Every route, room, etc., that the app presents should be ADA accessible or follow the user’s request and ADA legalities.</w:t>
        </w:r>
        <w:bookmarkEnd w:id="1965"/>
        <w:bookmarkEnd w:id="1966"/>
      </w:ins>
    </w:p>
    <w:p w14:paraId="79AB79D6" w14:textId="077A781B" w:rsidR="00B96795" w:rsidRPr="00B96795" w:rsidDel="00B96795" w:rsidRDefault="00B96795" w:rsidP="00523829">
      <w:pPr>
        <w:pStyle w:val="BodyTextIndent"/>
        <w:keepNext/>
        <w:numPr>
          <w:ilvl w:val="0"/>
          <w:numId w:val="85"/>
        </w:numPr>
        <w:tabs>
          <w:tab w:val="left" w:pos="2430"/>
          <w:tab w:val="left" w:pos="2610"/>
        </w:tabs>
        <w:spacing w:before="120"/>
        <w:outlineLvl w:val="1"/>
        <w:rPr>
          <w:del w:id="1969" w:author="miminguyenb@yahoo.com" w:date="2024-05-22T02:38:00Z" w16du:dateUtc="2024-05-22T09:38:00Z"/>
          <w:rFonts w:ascii="Calibri" w:hAnsi="Calibri"/>
          <w:b/>
          <w:bCs/>
          <w:rPrChange w:id="1970" w:author="miminguyenb@yahoo.com" w:date="2024-05-22T02:41:00Z" w16du:dateUtc="2024-05-22T09:41:00Z">
            <w:rPr>
              <w:del w:id="1971" w:author="miminguyenb@yahoo.com" w:date="2024-05-22T02:38:00Z" w16du:dateUtc="2024-05-22T09:38:00Z"/>
              <w:rFonts w:ascii="Calibri" w:hAnsi="Calibri"/>
            </w:rPr>
          </w:rPrChange>
        </w:rPr>
        <w:pPrChange w:id="1972" w:author="miminguyenb@yahoo.com" w:date="2024-05-22T02:41:00Z" w16du:dateUtc="2024-05-22T09:41:00Z">
          <w:pPr>
            <w:pStyle w:val="BodyTextIndent"/>
            <w:keepNext/>
            <w:tabs>
              <w:tab w:val="left" w:pos="2430"/>
              <w:tab w:val="left" w:pos="2610"/>
            </w:tabs>
            <w:spacing w:before="120"/>
            <w:ind w:left="720"/>
            <w:outlineLvl w:val="1"/>
          </w:pPr>
        </w:pPrChange>
      </w:pPr>
    </w:p>
    <w:p w14:paraId="244356BA" w14:textId="43BBFDFE" w:rsidR="00B96795" w:rsidRDefault="008D20B5" w:rsidP="00B96795">
      <w:pPr>
        <w:pStyle w:val="BodyTextIndent"/>
        <w:tabs>
          <w:tab w:val="left" w:pos="651"/>
        </w:tabs>
        <w:ind w:left="0" w:firstLine="0"/>
        <w:rPr>
          <w:rFonts w:ascii="Calibri" w:hAnsi="Calibri"/>
          <w:color w:val="000000"/>
          <w:sz w:val="22"/>
          <w:szCs w:val="22"/>
        </w:rPr>
        <w:pPrChange w:id="1973" w:author="miminguyenb@yahoo.com" w:date="2024-05-22T02:41:00Z" w16du:dateUtc="2024-05-22T09:41:00Z">
          <w:pPr>
            <w:pStyle w:val="BodyTextIndent"/>
            <w:tabs>
              <w:tab w:val="left" w:pos="2430"/>
              <w:tab w:val="left" w:pos="2610"/>
            </w:tabs>
            <w:ind w:left="720"/>
          </w:pPr>
        </w:pPrChange>
      </w:pPr>
      <w:del w:id="1974" w:author="miminguyenb@yahoo.com" w:date="2024-05-22T02:38:00Z" w16du:dateUtc="2024-05-22T09:38:00Z">
        <w:r w:rsidRPr="00AF5D4C" w:rsidDel="00B96795">
          <w:rPr>
            <w:rFonts w:ascii="Calibri" w:hAnsi="Calibri"/>
            <w:sz w:val="22"/>
            <w:szCs w:val="22"/>
          </w:rPr>
          <w:delText>This section is a brief written overview of the system</w:delText>
        </w:r>
        <w:r w:rsidR="00197F2A" w:rsidRPr="00AF5D4C" w:rsidDel="00B96795">
          <w:rPr>
            <w:rFonts w:ascii="Calibri" w:hAnsi="Calibri"/>
            <w:sz w:val="22"/>
            <w:szCs w:val="22"/>
          </w:rPr>
          <w:delText>'</w:delText>
        </w:r>
        <w:r w:rsidRPr="00AF5D4C" w:rsidDel="00B96795">
          <w:rPr>
            <w:rFonts w:ascii="Calibri" w:hAnsi="Calibri"/>
            <w:sz w:val="22"/>
            <w:szCs w:val="22"/>
          </w:rPr>
          <w:delText>s non</w:delText>
        </w:r>
        <w:r w:rsidR="00C14DF5" w:rsidRPr="00AF5D4C" w:rsidDel="00B96795">
          <w:rPr>
            <w:rFonts w:ascii="Calibri" w:hAnsi="Calibri"/>
            <w:sz w:val="22"/>
            <w:szCs w:val="22"/>
          </w:rPr>
          <w:delText>-</w:delText>
        </w:r>
        <w:r w:rsidRPr="00AF5D4C" w:rsidDel="00B96795">
          <w:rPr>
            <w:rFonts w:ascii="Calibri" w:hAnsi="Calibri"/>
            <w:sz w:val="22"/>
            <w:szCs w:val="22"/>
          </w:rPr>
          <w:delText>functional requirements</w:delText>
        </w:r>
        <w:r w:rsidR="00197F2A" w:rsidRPr="00AF5D4C" w:rsidDel="00B96795">
          <w:rPr>
            <w:rFonts w:ascii="Calibri" w:hAnsi="Calibri"/>
            <w:sz w:val="22"/>
            <w:szCs w:val="22"/>
          </w:rPr>
          <w:delText xml:space="preserve">. </w:delText>
        </w:r>
        <w:r w:rsidRPr="00AF5D4C" w:rsidDel="00B96795">
          <w:rPr>
            <w:rFonts w:ascii="Calibri" w:hAnsi="Calibri"/>
            <w:sz w:val="22"/>
            <w:szCs w:val="22"/>
          </w:rPr>
          <w:delText>These should be organized logically</w:delText>
        </w:r>
        <w:r w:rsidR="0034056C" w:rsidRPr="00AF5D4C" w:rsidDel="00B96795">
          <w:rPr>
            <w:rFonts w:ascii="Calibri" w:hAnsi="Calibri"/>
            <w:sz w:val="22"/>
            <w:szCs w:val="22"/>
          </w:rPr>
          <w:delText xml:space="preserve"> and</w:delText>
        </w:r>
        <w:r w:rsidRPr="00AF5D4C" w:rsidDel="00B96795">
          <w:rPr>
            <w:rFonts w:ascii="Calibri" w:hAnsi="Calibri"/>
            <w:sz w:val="22"/>
            <w:szCs w:val="22"/>
          </w:rPr>
          <w:delText xml:space="preserve"> possibly categoriz</w:delText>
        </w:r>
        <w:r w:rsidR="008831DC" w:rsidRPr="00AF5D4C" w:rsidDel="00B96795">
          <w:rPr>
            <w:rFonts w:ascii="Calibri" w:hAnsi="Calibri"/>
            <w:sz w:val="22"/>
            <w:szCs w:val="22"/>
          </w:rPr>
          <w:delText>ed</w:delText>
        </w:r>
        <w:r w:rsidR="0034056C" w:rsidRPr="00AF5D4C" w:rsidDel="00B96795">
          <w:rPr>
            <w:rFonts w:ascii="Calibri" w:hAnsi="Calibri"/>
            <w:sz w:val="22"/>
            <w:szCs w:val="22"/>
          </w:rPr>
          <w:delText>,</w:delText>
        </w:r>
        <w:r w:rsidRPr="00AF5D4C" w:rsidDel="00B96795">
          <w:rPr>
            <w:rFonts w:ascii="Calibri" w:hAnsi="Calibri"/>
            <w:sz w:val="22"/>
            <w:szCs w:val="22"/>
          </w:rPr>
          <w:delText xml:space="preserve"> </w:delText>
        </w:r>
        <w:r w:rsidR="0034056C" w:rsidRPr="00AF5D4C" w:rsidDel="00B96795">
          <w:rPr>
            <w:rFonts w:ascii="Calibri" w:hAnsi="Calibri"/>
            <w:sz w:val="22"/>
            <w:szCs w:val="22"/>
          </w:rPr>
          <w:delText>as</w:delText>
        </w:r>
        <w:r w:rsidRPr="00AF5D4C" w:rsidDel="00B96795">
          <w:rPr>
            <w:rFonts w:ascii="Calibri" w:hAnsi="Calibri"/>
            <w:sz w:val="22"/>
            <w:szCs w:val="22"/>
          </w:rPr>
          <w:delText xml:space="preserve"> shown in </w:delText>
        </w:r>
        <w:r w:rsidR="00D56683" w:rsidRPr="00AF5D4C" w:rsidDel="00B96795">
          <w:rPr>
            <w:rFonts w:ascii="Calibri" w:hAnsi="Calibri"/>
            <w:sz w:val="22"/>
            <w:szCs w:val="22"/>
          </w:rPr>
          <w:delText xml:space="preserve">the attached </w:delText>
        </w:r>
        <w:r w:rsidR="00675DD7" w:rsidRPr="00AF5D4C" w:rsidDel="00B96795">
          <w:rPr>
            <w:rFonts w:ascii="Calibri" w:hAnsi="Calibri"/>
            <w:sz w:val="22"/>
            <w:szCs w:val="22"/>
          </w:rPr>
          <w:delText>example</w:delText>
        </w:r>
        <w:r w:rsidR="00197F2A" w:rsidRPr="00AF5D4C" w:rsidDel="00B96795">
          <w:rPr>
            <w:rFonts w:ascii="Calibri" w:hAnsi="Calibri"/>
            <w:sz w:val="22"/>
            <w:szCs w:val="22"/>
          </w:rPr>
          <w:delText xml:space="preserve">. </w:delText>
        </w:r>
        <w:r w:rsidR="0034056C" w:rsidRPr="00AF5D4C" w:rsidDel="00B96795">
          <w:rPr>
            <w:rFonts w:ascii="Calibri" w:hAnsi="Calibri"/>
            <w:sz w:val="22"/>
            <w:szCs w:val="22"/>
          </w:rPr>
          <w:delText>A b</w:delText>
        </w:r>
        <w:r w:rsidRPr="00AF5D4C" w:rsidDel="00B96795">
          <w:rPr>
            <w:rFonts w:ascii="Calibri" w:hAnsi="Calibri"/>
            <w:sz w:val="22"/>
            <w:szCs w:val="22"/>
          </w:rPr>
          <w:delText xml:space="preserve">ulleted or numbered list style is also good here. </w:delText>
        </w:r>
        <w:r w:rsidR="00197F2A" w:rsidRPr="00AF5D4C" w:rsidDel="00B96795">
          <w:rPr>
            <w:rFonts w:ascii="Calibri" w:hAnsi="Calibri"/>
            <w:sz w:val="22"/>
            <w:szCs w:val="22"/>
          </w:rPr>
          <w:delText>"</w:delText>
        </w:r>
        <w:r w:rsidRPr="00AF5D4C" w:rsidDel="00B96795">
          <w:rPr>
            <w:rFonts w:ascii="Calibri" w:hAnsi="Calibri"/>
            <w:sz w:val="22"/>
            <w:szCs w:val="22"/>
          </w:rPr>
          <w:delText>Naming</w:delText>
        </w:r>
        <w:r w:rsidR="00197F2A" w:rsidRPr="00AF5D4C" w:rsidDel="00B96795">
          <w:rPr>
            <w:rFonts w:ascii="Calibri" w:hAnsi="Calibri"/>
            <w:sz w:val="22"/>
            <w:szCs w:val="22"/>
          </w:rPr>
          <w:delText>"</w:delText>
        </w:r>
        <w:r w:rsidRPr="00AF5D4C" w:rsidDel="00B96795">
          <w:rPr>
            <w:rFonts w:ascii="Calibri" w:hAnsi="Calibri"/>
            <w:sz w:val="22"/>
            <w:szCs w:val="22"/>
          </w:rPr>
          <w:delText xml:space="preserve"> </w:delText>
        </w:r>
        <w:r w:rsidR="009F3E31" w:rsidRPr="00AF5D4C" w:rsidDel="00B96795">
          <w:rPr>
            <w:rFonts w:ascii="Calibri" w:hAnsi="Calibri"/>
            <w:sz w:val="22"/>
            <w:szCs w:val="22"/>
          </w:rPr>
          <w:delText xml:space="preserve">the </w:delText>
        </w:r>
        <w:r w:rsidRPr="00AF5D4C" w:rsidDel="00B96795">
          <w:rPr>
            <w:rFonts w:ascii="Calibri" w:hAnsi="Calibri"/>
            <w:sz w:val="22"/>
            <w:szCs w:val="22"/>
          </w:rPr>
          <w:delText>non</w:delText>
        </w:r>
        <w:r w:rsidR="00C14DF5" w:rsidRPr="00AF5D4C" w:rsidDel="00B96795">
          <w:rPr>
            <w:rFonts w:ascii="Calibri" w:hAnsi="Calibri"/>
            <w:sz w:val="22"/>
            <w:szCs w:val="22"/>
          </w:rPr>
          <w:delText>-</w:delText>
        </w:r>
        <w:r w:rsidRPr="00AF5D4C" w:rsidDel="00B96795">
          <w:rPr>
            <w:rFonts w:ascii="Calibri" w:hAnsi="Calibri"/>
            <w:sz w:val="22"/>
            <w:szCs w:val="22"/>
          </w:rPr>
          <w:delText xml:space="preserve">functional requirements </w:delText>
        </w:r>
        <w:r w:rsidR="008831DC" w:rsidRPr="00AF5D4C" w:rsidDel="00B96795">
          <w:rPr>
            <w:rFonts w:ascii="Calibri" w:hAnsi="Calibri"/>
            <w:sz w:val="22"/>
            <w:szCs w:val="22"/>
          </w:rPr>
          <w:delText>is</w:delText>
        </w:r>
        <w:r w:rsidRPr="00AF5D4C" w:rsidDel="00B96795">
          <w:rPr>
            <w:rFonts w:ascii="Calibri" w:hAnsi="Calibri"/>
            <w:sz w:val="22"/>
            <w:szCs w:val="22"/>
          </w:rPr>
          <w:delText xml:space="preserve"> </w:delText>
        </w:r>
        <w:r w:rsidR="00C14DF5" w:rsidRPr="00AF5D4C" w:rsidDel="00B96795">
          <w:rPr>
            <w:rFonts w:ascii="Calibri" w:hAnsi="Calibri"/>
            <w:sz w:val="22"/>
            <w:szCs w:val="22"/>
          </w:rPr>
          <w:delText>un</w:delText>
        </w:r>
        <w:r w:rsidRPr="00AF5D4C" w:rsidDel="00B96795">
          <w:rPr>
            <w:rFonts w:ascii="Calibri" w:hAnsi="Calibri"/>
            <w:sz w:val="22"/>
            <w:szCs w:val="22"/>
          </w:rPr>
          <w:delText xml:space="preserve">necessary, </w:delText>
        </w:r>
        <w:r w:rsidR="00C14DF5" w:rsidRPr="00AF5D4C" w:rsidDel="00B96795">
          <w:rPr>
            <w:rFonts w:ascii="Calibri" w:hAnsi="Calibri"/>
            <w:sz w:val="22"/>
            <w:szCs w:val="22"/>
          </w:rPr>
          <w:delText xml:space="preserve">and you can use a bulleted list instead of </w:delText>
        </w:r>
        <w:r w:rsidRPr="00AF5D4C" w:rsidDel="00B96795">
          <w:rPr>
            <w:rFonts w:ascii="Calibri" w:hAnsi="Calibri"/>
            <w:sz w:val="22"/>
            <w:szCs w:val="22"/>
          </w:rPr>
          <w:delText xml:space="preserve">complete </w:delText>
        </w:r>
        <w:r w:rsidDel="00B96795">
          <w:rPr>
            <w:rFonts w:ascii="Calibri" w:hAnsi="Calibri"/>
            <w:color w:val="000000"/>
            <w:sz w:val="22"/>
            <w:szCs w:val="22"/>
          </w:rPr>
          <w:delText>sentences (as long as the</w:delText>
        </w:r>
        <w:r w:rsidR="008F0880" w:rsidDel="00B96795">
          <w:rPr>
            <w:rFonts w:ascii="Calibri" w:hAnsi="Calibri"/>
            <w:color w:val="000000"/>
            <w:sz w:val="22"/>
            <w:szCs w:val="22"/>
          </w:rPr>
          <w:delText xml:space="preserve">y </w:delText>
        </w:r>
        <w:r w:rsidDel="00B96795">
          <w:rPr>
            <w:rFonts w:ascii="Calibri" w:hAnsi="Calibri"/>
            <w:color w:val="000000"/>
            <w:sz w:val="22"/>
            <w:szCs w:val="22"/>
          </w:rPr>
          <w:delText>make sense)</w:delText>
        </w:r>
        <w:r w:rsidR="00197F2A" w:rsidDel="00B96795">
          <w:rPr>
            <w:rFonts w:ascii="Calibri" w:hAnsi="Calibri"/>
            <w:color w:val="000000"/>
            <w:sz w:val="22"/>
            <w:szCs w:val="22"/>
          </w:rPr>
          <w:delText xml:space="preserve">. </w:delText>
        </w:r>
        <w:r w:rsidRPr="0034053E" w:rsidDel="00B96795">
          <w:rPr>
            <w:rFonts w:ascii="Calibri" w:hAnsi="Calibri"/>
            <w:color w:val="000000"/>
            <w:sz w:val="22"/>
            <w:szCs w:val="22"/>
          </w:rPr>
          <w:delText>If a non</w:delText>
        </w:r>
        <w:r w:rsidR="00C14DF5" w:rsidDel="00B96795">
          <w:rPr>
            <w:rFonts w:ascii="Calibri" w:hAnsi="Calibri"/>
            <w:color w:val="000000"/>
            <w:sz w:val="22"/>
            <w:szCs w:val="22"/>
          </w:rPr>
          <w:delText>-</w:delText>
        </w:r>
        <w:r w:rsidRPr="0034053E" w:rsidDel="00B96795">
          <w:rPr>
            <w:rFonts w:ascii="Calibri" w:hAnsi="Calibri"/>
            <w:color w:val="000000"/>
            <w:sz w:val="22"/>
            <w:szCs w:val="22"/>
          </w:rPr>
          <w:delText>functional requirement pertains to a specific functional requirement, refer the reader to that requirement</w:delText>
        </w:r>
        <w:r w:rsidR="00197F2A" w:rsidDel="00B96795">
          <w:rPr>
            <w:rFonts w:ascii="Calibri" w:hAnsi="Calibri"/>
            <w:color w:val="000000"/>
            <w:sz w:val="22"/>
            <w:szCs w:val="22"/>
          </w:rPr>
          <w:delText xml:space="preserve">. </w:delText>
        </w:r>
        <w:r w:rsidRPr="0034053E" w:rsidDel="00B96795">
          <w:rPr>
            <w:rFonts w:ascii="Calibri" w:hAnsi="Calibri"/>
            <w:color w:val="000000"/>
            <w:sz w:val="22"/>
            <w:szCs w:val="22"/>
          </w:rPr>
          <w:delText>If there are alternatives, present them here.</w:delText>
        </w:r>
      </w:del>
    </w:p>
    <w:p w14:paraId="0E23D62D" w14:textId="415003F5" w:rsidR="0053350C" w:rsidRPr="00B96795" w:rsidDel="008743BA" w:rsidRDefault="0053350C" w:rsidP="0053350C">
      <w:pPr>
        <w:pStyle w:val="BodyTextIndent"/>
        <w:tabs>
          <w:tab w:val="left" w:pos="2430"/>
          <w:tab w:val="left" w:pos="2610"/>
        </w:tabs>
        <w:ind w:left="0" w:firstLine="0"/>
        <w:rPr>
          <w:del w:id="1975" w:author="miminguyenb@yahoo.com" w:date="2024-05-22T02:18:00Z" w16du:dateUtc="2024-05-22T09:18:00Z"/>
          <w:rFonts w:ascii="Calibri" w:hAnsi="Calibri"/>
          <w:color w:val="000000"/>
          <w:sz w:val="22"/>
          <w:szCs w:val="22"/>
        </w:rPr>
      </w:pPr>
    </w:p>
    <w:p w14:paraId="7F414A51" w14:textId="35B4ABAA" w:rsidR="0053350C" w:rsidRPr="00B96795" w:rsidDel="008743BA" w:rsidRDefault="0053350C" w:rsidP="008024A9">
      <w:pPr>
        <w:pStyle w:val="BodyTextIndent"/>
        <w:tabs>
          <w:tab w:val="left" w:pos="2430"/>
          <w:tab w:val="left" w:pos="2610"/>
        </w:tabs>
        <w:ind w:left="0" w:firstLine="0"/>
        <w:rPr>
          <w:del w:id="1976" w:author="miminguyenb@yahoo.com" w:date="2024-05-22T02:18:00Z" w16du:dateUtc="2024-05-22T09:18:00Z"/>
          <w:rFonts w:ascii="Calibri" w:hAnsi="Calibri"/>
          <w:color w:val="000000"/>
          <w:sz w:val="22"/>
          <w:szCs w:val="22"/>
        </w:rPr>
        <w:pPrChange w:id="1977" w:author="miminguyenb@yahoo.com" w:date="2024-05-21T23:06:00Z" w16du:dateUtc="2024-05-22T06:06:00Z">
          <w:pPr>
            <w:pStyle w:val="BodyTextIndent"/>
            <w:tabs>
              <w:tab w:val="left" w:pos="2430"/>
              <w:tab w:val="left" w:pos="2610"/>
            </w:tabs>
            <w:ind w:left="720"/>
          </w:pPr>
        </w:pPrChange>
      </w:pPr>
    </w:p>
    <w:p w14:paraId="13871864" w14:textId="05576C1C" w:rsidR="008C759E" w:rsidRPr="00B96795" w:rsidDel="00B96795" w:rsidRDefault="000460C2" w:rsidP="008C759E">
      <w:pPr>
        <w:pStyle w:val="BodyTextIndent"/>
        <w:keepNext/>
        <w:numPr>
          <w:ilvl w:val="0"/>
          <w:numId w:val="82"/>
        </w:numPr>
        <w:tabs>
          <w:tab w:val="left" w:pos="3060"/>
        </w:tabs>
        <w:spacing w:before="120"/>
        <w:outlineLvl w:val="1"/>
        <w:rPr>
          <w:del w:id="1978" w:author="miminguyenb@yahoo.com" w:date="2024-05-22T02:47:00Z" w16du:dateUtc="2024-05-22T09:47:00Z"/>
          <w:rFonts w:ascii="Calibri" w:hAnsi="Calibri"/>
          <w:sz w:val="22"/>
          <w:szCs w:val="22"/>
          <w:u w:val="single"/>
          <w:rPrChange w:id="1979" w:author="miminguyenb@yahoo.com" w:date="2024-05-22T02:38:00Z" w16du:dateUtc="2024-05-22T09:38:00Z">
            <w:rPr>
              <w:del w:id="1980" w:author="miminguyenb@yahoo.com" w:date="2024-05-22T02:47:00Z" w16du:dateUtc="2024-05-22T09:47:00Z"/>
              <w:rFonts w:ascii="Calibri" w:hAnsi="Calibri"/>
            </w:rPr>
          </w:rPrChange>
        </w:rPr>
        <w:pPrChange w:id="1981" w:author="miminguyenb@yahoo.com" w:date="2024-05-21T23:20:00Z" w16du:dateUtc="2024-05-22T06:20:00Z">
          <w:pPr>
            <w:pStyle w:val="BodyTextIndent"/>
            <w:keepNext/>
            <w:tabs>
              <w:tab w:val="left" w:pos="3060"/>
            </w:tabs>
            <w:spacing w:before="120"/>
            <w:ind w:left="360" w:firstLine="0"/>
            <w:outlineLvl w:val="1"/>
          </w:pPr>
        </w:pPrChange>
      </w:pPr>
      <w:del w:id="1982" w:author="miminguyenb@yahoo.com" w:date="2024-05-21T23:20:00Z" w16du:dateUtc="2024-05-22T06:20:00Z">
        <w:r w:rsidRPr="00B96795" w:rsidDel="008C759E">
          <w:rPr>
            <w:rFonts w:ascii="Calibri" w:hAnsi="Calibri"/>
            <w:sz w:val="22"/>
            <w:szCs w:val="22"/>
            <w:u w:val="single"/>
            <w:rPrChange w:id="1983" w:author="miminguyenb@yahoo.com" w:date="2024-05-22T02:38:00Z" w16du:dateUtc="2024-05-22T09:38:00Z">
              <w:rPr>
                <w:rFonts w:ascii="Calibri" w:hAnsi="Calibri"/>
              </w:rPr>
            </w:rPrChange>
          </w:rPr>
          <w:delText xml:space="preserve">1. </w:delText>
        </w:r>
      </w:del>
      <w:bookmarkStart w:id="1984" w:name="_Hlk167222567"/>
      <w:del w:id="1985" w:author="miminguyenb@yahoo.com" w:date="2024-05-22T02:47:00Z" w16du:dateUtc="2024-05-22T09:47:00Z">
        <w:r w:rsidRPr="00B96795" w:rsidDel="00B96795">
          <w:rPr>
            <w:rFonts w:ascii="Calibri" w:hAnsi="Calibri"/>
            <w:sz w:val="22"/>
            <w:szCs w:val="22"/>
            <w:u w:val="single"/>
            <w:rPrChange w:id="1986" w:author="miminguyenb@yahoo.com" w:date="2024-05-22T02:38:00Z" w16du:dateUtc="2024-05-22T09:38:00Z">
              <w:rPr>
                <w:rFonts w:ascii="Calibri" w:hAnsi="Calibri"/>
              </w:rPr>
            </w:rPrChange>
          </w:rPr>
          <w:delText>Operational Requirements:</w:delText>
        </w:r>
      </w:del>
    </w:p>
    <w:p w14:paraId="0D2A671A" w14:textId="14B2AEFE" w:rsidR="008024A9" w:rsidRPr="00B96795" w:rsidDel="008024A9" w:rsidRDefault="000460C2" w:rsidP="008024A9">
      <w:pPr>
        <w:pStyle w:val="BodyTextIndent"/>
        <w:keepNext/>
        <w:tabs>
          <w:tab w:val="left" w:pos="3060"/>
        </w:tabs>
        <w:spacing w:before="120"/>
        <w:ind w:left="0" w:firstLine="0"/>
        <w:outlineLvl w:val="1"/>
        <w:rPr>
          <w:del w:id="1987" w:author="miminguyenb@yahoo.com" w:date="2024-05-21T23:16:00Z" w16du:dateUtc="2024-05-22T06:16:00Z"/>
          <w:rFonts w:ascii="Calibri" w:hAnsi="Calibri"/>
          <w:sz w:val="22"/>
          <w:szCs w:val="22"/>
          <w:rPrChange w:id="1988" w:author="miminguyenb@yahoo.com" w:date="2024-05-22T02:38:00Z" w16du:dateUtc="2024-05-22T09:38:00Z">
            <w:rPr>
              <w:del w:id="1989" w:author="miminguyenb@yahoo.com" w:date="2024-05-21T23:16:00Z" w16du:dateUtc="2024-05-22T06:16:00Z"/>
              <w:rFonts w:ascii="Calibri" w:hAnsi="Calibri"/>
            </w:rPr>
          </w:rPrChange>
        </w:rPr>
      </w:pPr>
      <w:del w:id="1990" w:author="miminguyenb@yahoo.com" w:date="2024-05-21T23:24:00Z" w16du:dateUtc="2024-05-22T06:24:00Z">
        <w:r w:rsidRPr="00B96795" w:rsidDel="008C759E">
          <w:rPr>
            <w:rFonts w:ascii="Calibri" w:hAnsi="Calibri"/>
            <w:sz w:val="22"/>
            <w:szCs w:val="22"/>
            <w:rPrChange w:id="1991" w:author="miminguyenb@yahoo.com" w:date="2024-05-22T02:38:00Z" w16du:dateUtc="2024-05-22T09:38:00Z">
              <w:rPr>
                <w:rFonts w:ascii="Calibri" w:hAnsi="Calibri"/>
              </w:rPr>
            </w:rPrChange>
          </w:rPr>
          <w:delText xml:space="preserve">1.1 The application will have a </w:delText>
        </w:r>
        <w:r w:rsidR="00F143DA" w:rsidRPr="00B96795" w:rsidDel="008C759E">
          <w:rPr>
            <w:rFonts w:ascii="Calibri" w:hAnsi="Calibri"/>
            <w:sz w:val="22"/>
            <w:szCs w:val="22"/>
            <w:rPrChange w:id="1992" w:author="miminguyenb@yahoo.com" w:date="2024-05-22T02:38:00Z" w16du:dateUtc="2024-05-22T09:38:00Z">
              <w:rPr>
                <w:rFonts w:ascii="Calibri" w:hAnsi="Calibri"/>
              </w:rPr>
            </w:rPrChange>
          </w:rPr>
          <w:delText>voice option</w:delText>
        </w:r>
        <w:r w:rsidRPr="00B96795" w:rsidDel="008C759E">
          <w:rPr>
            <w:rFonts w:ascii="Calibri" w:hAnsi="Calibri"/>
            <w:sz w:val="22"/>
            <w:szCs w:val="22"/>
            <w:rPrChange w:id="1993" w:author="miminguyenb@yahoo.com" w:date="2024-05-22T02:38:00Z" w16du:dateUtc="2024-05-22T09:38:00Z">
              <w:rPr>
                <w:rFonts w:ascii="Calibri" w:hAnsi="Calibri"/>
              </w:rPr>
            </w:rPrChange>
          </w:rPr>
          <w:delText xml:space="preserve"> to tell the user the directions. </w:delText>
        </w:r>
      </w:del>
    </w:p>
    <w:p w14:paraId="5A6AE30B" w14:textId="48D8C2B3" w:rsidR="000460C2" w:rsidRPr="00B96795" w:rsidDel="00B96795" w:rsidRDefault="000460C2" w:rsidP="008024A9">
      <w:pPr>
        <w:pStyle w:val="BodyTextIndent"/>
        <w:keepNext/>
        <w:numPr>
          <w:ilvl w:val="1"/>
          <w:numId w:val="25"/>
        </w:numPr>
        <w:tabs>
          <w:tab w:val="left" w:pos="3060"/>
        </w:tabs>
        <w:spacing w:before="120"/>
        <w:outlineLvl w:val="1"/>
        <w:rPr>
          <w:del w:id="1994" w:author="miminguyenb@yahoo.com" w:date="2024-05-22T02:47:00Z" w16du:dateUtc="2024-05-22T09:47:00Z"/>
          <w:rFonts w:ascii="Calibri" w:hAnsi="Calibri"/>
          <w:sz w:val="22"/>
          <w:szCs w:val="22"/>
          <w:rPrChange w:id="1995" w:author="miminguyenb@yahoo.com" w:date="2024-05-22T02:38:00Z" w16du:dateUtc="2024-05-22T09:38:00Z">
            <w:rPr>
              <w:del w:id="1996" w:author="miminguyenb@yahoo.com" w:date="2024-05-22T02:47:00Z" w16du:dateUtc="2024-05-22T09:47:00Z"/>
              <w:rFonts w:ascii="Calibri" w:hAnsi="Calibri"/>
            </w:rPr>
          </w:rPrChange>
        </w:rPr>
      </w:pPr>
      <w:del w:id="1997" w:author="miminguyenb@yahoo.com" w:date="2024-05-22T02:47:00Z" w16du:dateUtc="2024-05-22T09:47:00Z">
        <w:r w:rsidRPr="00B96795" w:rsidDel="00B96795">
          <w:rPr>
            <w:rFonts w:ascii="Calibri" w:hAnsi="Calibri"/>
            <w:sz w:val="22"/>
            <w:szCs w:val="22"/>
            <w:rPrChange w:id="1998" w:author="miminguyenb@yahoo.com" w:date="2024-05-22T02:38:00Z" w16du:dateUtc="2024-05-22T09:38:00Z">
              <w:rPr>
                <w:rFonts w:ascii="Calibri" w:hAnsi="Calibri"/>
              </w:rPr>
            </w:rPrChange>
          </w:rPr>
          <w:delText xml:space="preserve">The application will also have written instructions for users who </w:delText>
        </w:r>
        <w:r w:rsidR="002E4D62" w:rsidRPr="00B96795" w:rsidDel="00B96795">
          <w:rPr>
            <w:rFonts w:ascii="Calibri" w:hAnsi="Calibri"/>
            <w:sz w:val="22"/>
            <w:szCs w:val="22"/>
            <w:rPrChange w:id="1999" w:author="miminguyenb@yahoo.com" w:date="2024-05-22T02:38:00Z" w16du:dateUtc="2024-05-22T09:38:00Z">
              <w:rPr>
                <w:rFonts w:ascii="Calibri" w:hAnsi="Calibri"/>
              </w:rPr>
            </w:rPrChange>
          </w:rPr>
          <w:delText>cannot</w:delText>
        </w:r>
        <w:r w:rsidRPr="00B96795" w:rsidDel="00B96795">
          <w:rPr>
            <w:rFonts w:ascii="Calibri" w:hAnsi="Calibri"/>
            <w:sz w:val="22"/>
            <w:szCs w:val="22"/>
            <w:rPrChange w:id="2000" w:author="miminguyenb@yahoo.com" w:date="2024-05-22T02:38:00Z" w16du:dateUtc="2024-05-22T09:38:00Z">
              <w:rPr>
                <w:rFonts w:ascii="Calibri" w:hAnsi="Calibri"/>
              </w:rPr>
            </w:rPrChange>
          </w:rPr>
          <w:delText xml:space="preserve"> </w:delText>
        </w:r>
        <w:r w:rsidR="00F143DA" w:rsidRPr="00B96795" w:rsidDel="00B96795">
          <w:rPr>
            <w:rFonts w:ascii="Calibri" w:hAnsi="Calibri"/>
            <w:sz w:val="22"/>
            <w:szCs w:val="22"/>
            <w:rPrChange w:id="2001" w:author="miminguyenb@yahoo.com" w:date="2024-05-22T02:38:00Z" w16du:dateUtc="2024-05-22T09:38:00Z">
              <w:rPr>
                <w:rFonts w:ascii="Calibri" w:hAnsi="Calibri"/>
              </w:rPr>
            </w:rPrChange>
          </w:rPr>
          <w:delText>hear.</w:delText>
        </w:r>
        <w:r w:rsidRPr="00B96795" w:rsidDel="00B96795">
          <w:rPr>
            <w:rFonts w:ascii="Calibri" w:hAnsi="Calibri"/>
            <w:sz w:val="22"/>
            <w:szCs w:val="22"/>
            <w:rPrChange w:id="2002" w:author="miminguyenb@yahoo.com" w:date="2024-05-22T02:38:00Z" w16du:dateUtc="2024-05-22T09:38:00Z">
              <w:rPr>
                <w:rFonts w:ascii="Calibri" w:hAnsi="Calibri"/>
              </w:rPr>
            </w:rPrChange>
          </w:rPr>
          <w:delText xml:space="preserve"> </w:delText>
        </w:r>
      </w:del>
    </w:p>
    <w:p w14:paraId="5194FC9B" w14:textId="5CFD4B98" w:rsidR="000460C2" w:rsidRPr="00B96795" w:rsidDel="008024A9" w:rsidRDefault="000460C2" w:rsidP="000460C2">
      <w:pPr>
        <w:pStyle w:val="BodyTextIndent"/>
        <w:keepNext/>
        <w:numPr>
          <w:ilvl w:val="1"/>
          <w:numId w:val="25"/>
        </w:numPr>
        <w:tabs>
          <w:tab w:val="left" w:pos="3060"/>
        </w:tabs>
        <w:spacing w:before="120"/>
        <w:outlineLvl w:val="1"/>
        <w:rPr>
          <w:del w:id="2003" w:author="miminguyenb@yahoo.com" w:date="2024-05-21T23:14:00Z" w16du:dateUtc="2024-05-22T06:14:00Z"/>
          <w:rFonts w:ascii="Calibri" w:hAnsi="Calibri"/>
          <w:b/>
          <w:bCs/>
          <w:sz w:val="22"/>
          <w:szCs w:val="22"/>
          <w:rPrChange w:id="2004" w:author="miminguyenb@yahoo.com" w:date="2024-05-22T02:38:00Z" w16du:dateUtc="2024-05-22T09:38:00Z">
            <w:rPr>
              <w:del w:id="2005" w:author="miminguyenb@yahoo.com" w:date="2024-05-21T23:14:00Z" w16du:dateUtc="2024-05-22T06:14:00Z"/>
              <w:rFonts w:ascii="Calibri" w:hAnsi="Calibri"/>
            </w:rPr>
          </w:rPrChange>
        </w:rPr>
      </w:pPr>
      <w:del w:id="2006" w:author="miminguyenb@yahoo.com" w:date="2024-05-21T23:14:00Z" w16du:dateUtc="2024-05-22T06:14:00Z">
        <w:r w:rsidRPr="00B96795" w:rsidDel="008024A9">
          <w:rPr>
            <w:rFonts w:ascii="Calibri" w:hAnsi="Calibri"/>
            <w:b/>
            <w:bCs/>
            <w:sz w:val="22"/>
            <w:szCs w:val="22"/>
            <w:rPrChange w:id="2007" w:author="miminguyenb@yahoo.com" w:date="2024-05-22T02:38:00Z" w16du:dateUtc="2024-05-22T09:38:00Z">
              <w:rPr>
                <w:rFonts w:ascii="Calibri" w:hAnsi="Calibri"/>
              </w:rPr>
            </w:rPrChange>
          </w:rPr>
          <w:delText xml:space="preserve">The app will have different visual </w:delText>
        </w:r>
        <w:r w:rsidR="00F143DA" w:rsidRPr="00B96795" w:rsidDel="008024A9">
          <w:rPr>
            <w:rFonts w:ascii="Calibri" w:hAnsi="Calibri"/>
            <w:b/>
            <w:bCs/>
            <w:sz w:val="22"/>
            <w:szCs w:val="22"/>
            <w:rPrChange w:id="2008" w:author="miminguyenb@yahoo.com" w:date="2024-05-22T02:38:00Z" w16du:dateUtc="2024-05-22T09:38:00Z">
              <w:rPr>
                <w:rFonts w:ascii="Calibri" w:hAnsi="Calibri"/>
              </w:rPr>
            </w:rPrChange>
          </w:rPr>
          <w:delText>functions</w:delText>
        </w:r>
        <w:r w:rsidRPr="00B96795" w:rsidDel="008024A9">
          <w:rPr>
            <w:rFonts w:ascii="Calibri" w:hAnsi="Calibri"/>
            <w:b/>
            <w:bCs/>
            <w:sz w:val="22"/>
            <w:szCs w:val="22"/>
            <w:rPrChange w:id="2009" w:author="miminguyenb@yahoo.com" w:date="2024-05-22T02:38:00Z" w16du:dateUtc="2024-05-22T09:38:00Z">
              <w:rPr>
                <w:rFonts w:ascii="Calibri" w:hAnsi="Calibri"/>
              </w:rPr>
            </w:rPrChange>
          </w:rPr>
          <w:delText xml:space="preserve"> </w:delText>
        </w:r>
        <w:r w:rsidR="002E4D62" w:rsidRPr="00B96795" w:rsidDel="008024A9">
          <w:rPr>
            <w:rFonts w:ascii="Calibri" w:hAnsi="Calibri"/>
            <w:b/>
            <w:bCs/>
            <w:sz w:val="22"/>
            <w:szCs w:val="22"/>
            <w:rPrChange w:id="2010" w:author="miminguyenb@yahoo.com" w:date="2024-05-22T02:38:00Z" w16du:dateUtc="2024-05-22T09:38:00Z">
              <w:rPr>
                <w:rFonts w:ascii="Calibri" w:hAnsi="Calibri"/>
              </w:rPr>
            </w:rPrChange>
          </w:rPr>
          <w:delText>like</w:delText>
        </w:r>
        <w:r w:rsidRPr="00B96795" w:rsidDel="008024A9">
          <w:rPr>
            <w:rFonts w:ascii="Calibri" w:hAnsi="Calibri"/>
            <w:b/>
            <w:bCs/>
            <w:sz w:val="22"/>
            <w:szCs w:val="22"/>
            <w:rPrChange w:id="2011" w:author="miminguyenb@yahoo.com" w:date="2024-05-22T02:38:00Z" w16du:dateUtc="2024-05-22T09:38:00Z">
              <w:rPr>
                <w:rFonts w:ascii="Calibri" w:hAnsi="Calibri"/>
              </w:rPr>
            </w:rPrChange>
          </w:rPr>
          <w:delText xml:space="preserve"> night and dark mode.</w:delText>
        </w:r>
      </w:del>
    </w:p>
    <w:p w14:paraId="5BAB9774" w14:textId="2EFD4369" w:rsidR="000460C2" w:rsidRPr="00B96795" w:rsidDel="008024A9" w:rsidRDefault="000460C2" w:rsidP="000460C2">
      <w:pPr>
        <w:pStyle w:val="BodyTextIndent"/>
        <w:keepNext/>
        <w:numPr>
          <w:ilvl w:val="1"/>
          <w:numId w:val="25"/>
        </w:numPr>
        <w:tabs>
          <w:tab w:val="left" w:pos="3060"/>
        </w:tabs>
        <w:spacing w:before="120"/>
        <w:outlineLvl w:val="1"/>
        <w:rPr>
          <w:del w:id="2012" w:author="miminguyenb@yahoo.com" w:date="2024-05-21T23:15:00Z" w16du:dateUtc="2024-05-22T06:15:00Z"/>
          <w:rFonts w:ascii="Calibri" w:hAnsi="Calibri"/>
          <w:b/>
          <w:bCs/>
          <w:sz w:val="22"/>
          <w:szCs w:val="22"/>
          <w:rPrChange w:id="2013" w:author="miminguyenb@yahoo.com" w:date="2024-05-22T02:38:00Z" w16du:dateUtc="2024-05-22T09:38:00Z">
            <w:rPr>
              <w:del w:id="2014" w:author="miminguyenb@yahoo.com" w:date="2024-05-21T23:15:00Z" w16du:dateUtc="2024-05-22T06:15:00Z"/>
              <w:rFonts w:ascii="Calibri" w:hAnsi="Calibri"/>
            </w:rPr>
          </w:rPrChange>
        </w:rPr>
      </w:pPr>
      <w:del w:id="2015" w:author="miminguyenb@yahoo.com" w:date="2024-05-21T23:15:00Z" w16du:dateUtc="2024-05-22T06:15:00Z">
        <w:r w:rsidRPr="00B96795" w:rsidDel="008024A9">
          <w:rPr>
            <w:rFonts w:ascii="Calibri" w:hAnsi="Calibri"/>
            <w:b/>
            <w:bCs/>
            <w:sz w:val="22"/>
            <w:szCs w:val="22"/>
            <w:rPrChange w:id="2016" w:author="miminguyenb@yahoo.com" w:date="2024-05-22T02:38:00Z" w16du:dateUtc="2024-05-22T09:38:00Z">
              <w:rPr>
                <w:rFonts w:ascii="Calibri" w:hAnsi="Calibri"/>
              </w:rPr>
            </w:rPrChange>
          </w:rPr>
          <w:delText>A basic</w:delText>
        </w:r>
        <w:r w:rsidR="002E4D62" w:rsidRPr="00B96795" w:rsidDel="008024A9">
          <w:rPr>
            <w:rFonts w:ascii="Calibri" w:hAnsi="Calibri"/>
            <w:b/>
            <w:bCs/>
            <w:sz w:val="22"/>
            <w:szCs w:val="22"/>
            <w:rPrChange w:id="2017" w:author="miminguyenb@yahoo.com" w:date="2024-05-22T02:38:00Z" w16du:dateUtc="2024-05-22T09:38:00Z">
              <w:rPr>
                <w:rFonts w:ascii="Calibri" w:hAnsi="Calibri"/>
              </w:rPr>
            </w:rPrChange>
          </w:rPr>
          <w:delText>,</w:delText>
        </w:r>
        <w:r w:rsidRPr="00B96795" w:rsidDel="008024A9">
          <w:rPr>
            <w:rFonts w:ascii="Calibri" w:hAnsi="Calibri"/>
            <w:b/>
            <w:bCs/>
            <w:sz w:val="22"/>
            <w:szCs w:val="22"/>
            <w:rPrChange w:id="2018" w:author="miminguyenb@yahoo.com" w:date="2024-05-22T02:38:00Z" w16du:dateUtc="2024-05-22T09:38:00Z">
              <w:rPr>
                <w:rFonts w:ascii="Calibri" w:hAnsi="Calibri"/>
              </w:rPr>
            </w:rPrChange>
          </w:rPr>
          <w:delText xml:space="preserve"> straightforward front-end will </w:delText>
        </w:r>
        <w:r w:rsidR="00F143DA" w:rsidRPr="00B96795" w:rsidDel="008024A9">
          <w:rPr>
            <w:rFonts w:ascii="Calibri" w:hAnsi="Calibri"/>
            <w:b/>
            <w:bCs/>
            <w:sz w:val="22"/>
            <w:szCs w:val="22"/>
            <w:rPrChange w:id="2019" w:author="miminguyenb@yahoo.com" w:date="2024-05-22T02:38:00Z" w16du:dateUtc="2024-05-22T09:38:00Z">
              <w:rPr>
                <w:rFonts w:ascii="Calibri" w:hAnsi="Calibri"/>
              </w:rPr>
            </w:rPrChange>
          </w:rPr>
          <w:delText>help</w:delText>
        </w:r>
        <w:r w:rsidRPr="00B96795" w:rsidDel="008024A9">
          <w:rPr>
            <w:rFonts w:ascii="Calibri" w:hAnsi="Calibri"/>
            <w:b/>
            <w:bCs/>
            <w:sz w:val="22"/>
            <w:szCs w:val="22"/>
            <w:rPrChange w:id="2020" w:author="miminguyenb@yahoo.com" w:date="2024-05-22T02:38:00Z" w16du:dateUtc="2024-05-22T09:38:00Z">
              <w:rPr>
                <w:rFonts w:ascii="Calibri" w:hAnsi="Calibri"/>
              </w:rPr>
            </w:rPrChange>
          </w:rPr>
          <w:delText xml:space="preserve"> users interact easily with the application. </w:delText>
        </w:r>
      </w:del>
    </w:p>
    <w:p w14:paraId="398FADBA" w14:textId="3EB235DA" w:rsidR="000460C2" w:rsidRPr="00B96795" w:rsidDel="008C759E" w:rsidRDefault="000460C2" w:rsidP="000460C2">
      <w:pPr>
        <w:pStyle w:val="BodyTextIndent"/>
        <w:keepNext/>
        <w:numPr>
          <w:ilvl w:val="1"/>
          <w:numId w:val="25"/>
        </w:numPr>
        <w:tabs>
          <w:tab w:val="left" w:pos="3060"/>
        </w:tabs>
        <w:spacing w:before="120"/>
        <w:outlineLvl w:val="1"/>
        <w:rPr>
          <w:del w:id="2021" w:author="miminguyenb@yahoo.com" w:date="2024-05-21T23:16:00Z" w16du:dateUtc="2024-05-22T06:16:00Z"/>
          <w:rFonts w:ascii="Calibri" w:hAnsi="Calibri"/>
          <w:sz w:val="22"/>
          <w:szCs w:val="22"/>
          <w:rPrChange w:id="2022" w:author="miminguyenb@yahoo.com" w:date="2024-05-22T02:38:00Z" w16du:dateUtc="2024-05-22T09:38:00Z">
            <w:rPr>
              <w:del w:id="2023" w:author="miminguyenb@yahoo.com" w:date="2024-05-21T23:16:00Z" w16du:dateUtc="2024-05-22T06:16:00Z"/>
              <w:rFonts w:ascii="Calibri" w:hAnsi="Calibri"/>
            </w:rPr>
          </w:rPrChange>
        </w:rPr>
      </w:pPr>
      <w:del w:id="2024" w:author="miminguyenb@yahoo.com" w:date="2024-05-21T23:16:00Z" w16du:dateUtc="2024-05-22T06:16:00Z">
        <w:r w:rsidRPr="00B96795" w:rsidDel="008C759E">
          <w:rPr>
            <w:rFonts w:ascii="Calibri" w:hAnsi="Calibri"/>
            <w:sz w:val="22"/>
            <w:szCs w:val="22"/>
            <w:rPrChange w:id="2025" w:author="miminguyenb@yahoo.com" w:date="2024-05-22T02:38:00Z" w16du:dateUtc="2024-05-22T09:38:00Z">
              <w:rPr>
                <w:rFonts w:ascii="Calibri" w:hAnsi="Calibri"/>
              </w:rPr>
            </w:rPrChange>
          </w:rPr>
          <w:delText xml:space="preserve">Database will store </w:delText>
        </w:r>
        <w:r w:rsidR="00F143DA" w:rsidRPr="00B96795" w:rsidDel="008C759E">
          <w:rPr>
            <w:rFonts w:ascii="Calibri" w:hAnsi="Calibri"/>
            <w:sz w:val="22"/>
            <w:szCs w:val="22"/>
            <w:rPrChange w:id="2026" w:author="miminguyenb@yahoo.com" w:date="2024-05-22T02:38:00Z" w16du:dateUtc="2024-05-22T09:38:00Z">
              <w:rPr>
                <w:rFonts w:ascii="Calibri" w:hAnsi="Calibri"/>
              </w:rPr>
            </w:rPrChange>
          </w:rPr>
          <w:delText>separate</w:delText>
        </w:r>
        <w:r w:rsidRPr="00B96795" w:rsidDel="008C759E">
          <w:rPr>
            <w:rFonts w:ascii="Calibri" w:hAnsi="Calibri"/>
            <w:sz w:val="22"/>
            <w:szCs w:val="22"/>
            <w:rPrChange w:id="2027" w:author="miminguyenb@yahoo.com" w:date="2024-05-22T02:38:00Z" w16du:dateUtc="2024-05-22T09:38:00Z">
              <w:rPr>
                <w:rFonts w:ascii="Calibri" w:hAnsi="Calibri"/>
              </w:rPr>
            </w:rPrChange>
          </w:rPr>
          <w:delText xml:space="preserve"> routes for the ADA-Friendly Navigation App since no other API or app has created ADA</w:delText>
        </w:r>
        <w:r w:rsidR="002E4D62" w:rsidRPr="00B96795" w:rsidDel="008C759E">
          <w:rPr>
            <w:rFonts w:ascii="Calibri" w:hAnsi="Calibri"/>
            <w:sz w:val="22"/>
            <w:szCs w:val="22"/>
            <w:rPrChange w:id="2028" w:author="miminguyenb@yahoo.com" w:date="2024-05-22T02:38:00Z" w16du:dateUtc="2024-05-22T09:38:00Z">
              <w:rPr>
                <w:rFonts w:ascii="Calibri" w:hAnsi="Calibri"/>
              </w:rPr>
            </w:rPrChange>
          </w:rPr>
          <w:delText>-</w:delText>
        </w:r>
        <w:r w:rsidRPr="00B96795" w:rsidDel="008C759E">
          <w:rPr>
            <w:rFonts w:ascii="Calibri" w:hAnsi="Calibri"/>
            <w:sz w:val="22"/>
            <w:szCs w:val="22"/>
            <w:rPrChange w:id="2029" w:author="miminguyenb@yahoo.com" w:date="2024-05-22T02:38:00Z" w16du:dateUtc="2024-05-22T09:38:00Z">
              <w:rPr>
                <w:rFonts w:ascii="Calibri" w:hAnsi="Calibri"/>
              </w:rPr>
            </w:rPrChange>
          </w:rPr>
          <w:delText>accessible apps.</w:delText>
        </w:r>
      </w:del>
    </w:p>
    <w:p w14:paraId="5B656445" w14:textId="54BD472C" w:rsidR="008C759E" w:rsidRPr="00B96795" w:rsidDel="00B96795" w:rsidRDefault="00AB4725" w:rsidP="00B96795">
      <w:pPr>
        <w:pStyle w:val="BodyTextIndent"/>
        <w:keepNext/>
        <w:numPr>
          <w:ilvl w:val="1"/>
          <w:numId w:val="25"/>
        </w:numPr>
        <w:tabs>
          <w:tab w:val="left" w:pos="3060"/>
        </w:tabs>
        <w:spacing w:before="120"/>
        <w:outlineLvl w:val="1"/>
        <w:rPr>
          <w:del w:id="2030" w:author="miminguyenb@yahoo.com" w:date="2024-05-22T02:47:00Z" w16du:dateUtc="2024-05-22T09:47:00Z"/>
          <w:rFonts w:ascii="Calibri" w:hAnsi="Calibri"/>
          <w:sz w:val="22"/>
          <w:szCs w:val="22"/>
          <w:rPrChange w:id="2031" w:author="miminguyenb@yahoo.com" w:date="2024-05-22T02:42:00Z" w16du:dateUtc="2024-05-22T09:42:00Z">
            <w:rPr>
              <w:del w:id="2032" w:author="miminguyenb@yahoo.com" w:date="2024-05-22T02:47:00Z" w16du:dateUtc="2024-05-22T09:47:00Z"/>
              <w:rFonts w:ascii="Calibri" w:hAnsi="Calibri"/>
            </w:rPr>
          </w:rPrChange>
        </w:rPr>
      </w:pPr>
      <w:del w:id="2033" w:author="miminguyenb@yahoo.com" w:date="2024-05-22T02:47:00Z" w16du:dateUtc="2024-05-22T09:47:00Z">
        <w:r w:rsidRPr="00B96795" w:rsidDel="00B96795">
          <w:rPr>
            <w:rFonts w:ascii="Calibri" w:hAnsi="Calibri"/>
            <w:sz w:val="22"/>
            <w:szCs w:val="22"/>
            <w:rPrChange w:id="2034" w:author="miminguyenb@yahoo.com" w:date="2024-05-22T02:38:00Z" w16du:dateUtc="2024-05-22T09:38:00Z">
              <w:rPr>
                <w:rFonts w:ascii="Calibri" w:hAnsi="Calibri"/>
              </w:rPr>
            </w:rPrChange>
          </w:rPr>
          <w:delText>Notification Service will tell users when they have reached their destination.</w:delText>
        </w:r>
      </w:del>
    </w:p>
    <w:p w14:paraId="083FADA6" w14:textId="10ABFBF3" w:rsidR="000460C2" w:rsidRPr="00B96795" w:rsidDel="00B96795" w:rsidRDefault="000460C2" w:rsidP="000460C2">
      <w:pPr>
        <w:pStyle w:val="BodyTextIndent"/>
        <w:keepNext/>
        <w:tabs>
          <w:tab w:val="left" w:pos="3060"/>
        </w:tabs>
        <w:spacing w:before="120"/>
        <w:ind w:left="360" w:firstLine="0"/>
        <w:outlineLvl w:val="1"/>
        <w:rPr>
          <w:del w:id="2035" w:author="miminguyenb@yahoo.com" w:date="2024-05-22T02:47:00Z" w16du:dateUtc="2024-05-22T09:47:00Z"/>
          <w:rFonts w:ascii="Calibri" w:hAnsi="Calibri"/>
          <w:sz w:val="22"/>
          <w:szCs w:val="22"/>
          <w:rPrChange w:id="2036" w:author="miminguyenb@yahoo.com" w:date="2024-05-22T02:38:00Z" w16du:dateUtc="2024-05-22T09:38:00Z">
            <w:rPr>
              <w:del w:id="2037" w:author="miminguyenb@yahoo.com" w:date="2024-05-22T02:47:00Z" w16du:dateUtc="2024-05-22T09:47:00Z"/>
              <w:rFonts w:ascii="Calibri" w:hAnsi="Calibri"/>
            </w:rPr>
          </w:rPrChange>
        </w:rPr>
      </w:pPr>
      <w:del w:id="2038" w:author="miminguyenb@yahoo.com" w:date="2024-05-22T02:47:00Z" w16du:dateUtc="2024-05-22T09:47:00Z">
        <w:r w:rsidRPr="00B96795" w:rsidDel="00B96795">
          <w:rPr>
            <w:rFonts w:ascii="Calibri" w:hAnsi="Calibri"/>
            <w:sz w:val="22"/>
            <w:szCs w:val="22"/>
            <w:rPrChange w:id="2039" w:author="miminguyenb@yahoo.com" w:date="2024-05-22T02:38:00Z" w16du:dateUtc="2024-05-22T09:38:00Z">
              <w:rPr>
                <w:rFonts w:ascii="Calibri" w:hAnsi="Calibri"/>
              </w:rPr>
            </w:rPrChange>
          </w:rPr>
          <w:delText xml:space="preserve">2. </w:delText>
        </w:r>
        <w:r w:rsidRPr="00B96795" w:rsidDel="00B96795">
          <w:rPr>
            <w:rFonts w:ascii="Calibri" w:hAnsi="Calibri"/>
            <w:sz w:val="22"/>
            <w:szCs w:val="22"/>
            <w:u w:val="single"/>
            <w:rPrChange w:id="2040" w:author="miminguyenb@yahoo.com" w:date="2024-05-22T02:38:00Z" w16du:dateUtc="2024-05-22T09:38:00Z">
              <w:rPr>
                <w:rFonts w:ascii="Calibri" w:hAnsi="Calibri"/>
              </w:rPr>
            </w:rPrChange>
          </w:rPr>
          <w:delText>Performance Requirements:</w:delText>
        </w:r>
      </w:del>
    </w:p>
    <w:p w14:paraId="3543E1F1" w14:textId="18770BCC" w:rsidR="000460C2" w:rsidRPr="00B96795" w:rsidDel="00B96795" w:rsidRDefault="000460C2" w:rsidP="000460C2">
      <w:pPr>
        <w:pStyle w:val="BodyTextIndent"/>
        <w:keepNext/>
        <w:tabs>
          <w:tab w:val="left" w:pos="3060"/>
        </w:tabs>
        <w:spacing w:before="120"/>
        <w:ind w:left="720" w:firstLine="0"/>
        <w:outlineLvl w:val="1"/>
        <w:rPr>
          <w:del w:id="2041" w:author="miminguyenb@yahoo.com" w:date="2024-05-22T02:47:00Z" w16du:dateUtc="2024-05-22T09:47:00Z"/>
          <w:rFonts w:ascii="Calibri" w:hAnsi="Calibri"/>
          <w:color w:val="000000"/>
          <w:sz w:val="22"/>
          <w:szCs w:val="22"/>
          <w:rPrChange w:id="2042" w:author="miminguyenb@yahoo.com" w:date="2024-05-22T02:38:00Z" w16du:dateUtc="2024-05-22T09:38:00Z">
            <w:rPr>
              <w:del w:id="2043" w:author="miminguyenb@yahoo.com" w:date="2024-05-22T02:47:00Z" w16du:dateUtc="2024-05-22T09:47:00Z"/>
              <w:rFonts w:ascii="Calibri" w:hAnsi="Calibri"/>
              <w:color w:val="000000"/>
              <w:szCs w:val="24"/>
            </w:rPr>
          </w:rPrChange>
        </w:rPr>
      </w:pPr>
      <w:del w:id="2044" w:author="miminguyenb@yahoo.com" w:date="2024-05-22T02:47:00Z" w16du:dateUtc="2024-05-22T09:47:00Z">
        <w:r w:rsidRPr="00B96795" w:rsidDel="00B96795">
          <w:rPr>
            <w:rFonts w:ascii="Calibri" w:hAnsi="Calibri"/>
            <w:sz w:val="22"/>
            <w:szCs w:val="22"/>
            <w:rPrChange w:id="2045" w:author="miminguyenb@yahoo.com" w:date="2024-05-22T02:38:00Z" w16du:dateUtc="2024-05-22T09:38:00Z">
              <w:rPr>
                <w:rFonts w:ascii="Calibri" w:hAnsi="Calibri"/>
              </w:rPr>
            </w:rPrChange>
          </w:rPr>
          <w:delText>2.1</w:delText>
        </w:r>
        <w:r w:rsidR="00AB4725" w:rsidRPr="00B96795" w:rsidDel="00B96795">
          <w:rPr>
            <w:rFonts w:ascii="Calibri" w:hAnsi="Calibri"/>
            <w:sz w:val="22"/>
            <w:szCs w:val="22"/>
            <w:rPrChange w:id="2046" w:author="miminguyenb@yahoo.com" w:date="2024-05-22T02:38:00Z" w16du:dateUtc="2024-05-22T09:38:00Z">
              <w:rPr>
                <w:rFonts w:ascii="Calibri" w:hAnsi="Calibri"/>
              </w:rPr>
            </w:rPrChange>
          </w:rPr>
          <w:delText xml:space="preserve"> Search services and the </w:delText>
        </w:r>
        <w:r w:rsidR="002E4D62" w:rsidRPr="00B96795" w:rsidDel="00B96795">
          <w:rPr>
            <w:rFonts w:ascii="Calibri" w:hAnsi="Calibri"/>
            <w:sz w:val="22"/>
            <w:szCs w:val="22"/>
            <w:rPrChange w:id="2047" w:author="miminguyenb@yahoo.com" w:date="2024-05-22T02:38:00Z" w16du:dateUtc="2024-05-22T09:38:00Z">
              <w:rPr>
                <w:rFonts w:ascii="Calibri" w:hAnsi="Calibri"/>
              </w:rPr>
            </w:rPrChange>
          </w:rPr>
          <w:delText>application's responsiveness</w:delText>
        </w:r>
        <w:r w:rsidR="00AB4725" w:rsidRPr="00B96795" w:rsidDel="00B96795">
          <w:rPr>
            <w:rFonts w:ascii="Calibri" w:hAnsi="Calibri"/>
            <w:sz w:val="22"/>
            <w:szCs w:val="22"/>
            <w:rPrChange w:id="2048" w:author="miminguyenb@yahoo.com" w:date="2024-05-22T02:38:00Z" w16du:dateUtc="2024-05-22T09:38:00Z">
              <w:rPr>
                <w:rFonts w:ascii="Calibri" w:hAnsi="Calibri"/>
              </w:rPr>
            </w:rPrChange>
          </w:rPr>
          <w:delText xml:space="preserve"> should be able to load</w:delText>
        </w:r>
        <w:r w:rsidRPr="00B96795" w:rsidDel="00B96795">
          <w:rPr>
            <w:rFonts w:ascii="Calibri" w:hAnsi="Calibri"/>
            <w:sz w:val="22"/>
            <w:szCs w:val="22"/>
            <w:rPrChange w:id="2049" w:author="miminguyenb@yahoo.com" w:date="2024-05-22T02:38:00Z" w16du:dateUtc="2024-05-22T09:38:00Z">
              <w:rPr>
                <w:rFonts w:ascii="Calibri" w:hAnsi="Calibri"/>
              </w:rPr>
            </w:rPrChange>
          </w:rPr>
          <w:delText xml:space="preserve"> </w:delText>
        </w:r>
        <w:r w:rsidR="00AB4725" w:rsidRPr="00B96795" w:rsidDel="00B96795">
          <w:rPr>
            <w:rFonts w:ascii="Calibri" w:hAnsi="Calibri"/>
            <w:color w:val="000000"/>
            <w:sz w:val="22"/>
            <w:szCs w:val="22"/>
            <w:rPrChange w:id="2050" w:author="miminguyenb@yahoo.com" w:date="2024-05-22T02:38:00Z" w16du:dateUtc="2024-05-22T09:38:00Z">
              <w:rPr>
                <w:rFonts w:ascii="Calibri" w:hAnsi="Calibri"/>
                <w:color w:val="000000"/>
                <w:szCs w:val="24"/>
              </w:rPr>
            </w:rPrChange>
          </w:rPr>
          <w:delText>r</w:delText>
        </w:r>
        <w:r w:rsidRPr="00B96795" w:rsidDel="00B96795">
          <w:rPr>
            <w:rFonts w:ascii="Calibri" w:hAnsi="Calibri"/>
            <w:color w:val="000000"/>
            <w:sz w:val="22"/>
            <w:szCs w:val="22"/>
            <w:rPrChange w:id="2051" w:author="miminguyenb@yahoo.com" w:date="2024-05-22T02:38:00Z" w16du:dateUtc="2024-05-22T09:38:00Z">
              <w:rPr>
                <w:rFonts w:ascii="Calibri" w:hAnsi="Calibri"/>
                <w:color w:val="000000"/>
                <w:szCs w:val="24"/>
              </w:rPr>
            </w:rPrChange>
          </w:rPr>
          <w:delText>outes</w:delText>
        </w:r>
        <w:r w:rsidR="00AB4725" w:rsidRPr="00B96795" w:rsidDel="00B96795">
          <w:rPr>
            <w:rFonts w:ascii="Calibri" w:hAnsi="Calibri"/>
            <w:color w:val="000000"/>
            <w:sz w:val="22"/>
            <w:szCs w:val="22"/>
            <w:rPrChange w:id="2052" w:author="miminguyenb@yahoo.com" w:date="2024-05-22T02:38:00Z" w16du:dateUtc="2024-05-22T09:38:00Z">
              <w:rPr>
                <w:rFonts w:ascii="Calibri" w:hAnsi="Calibri"/>
                <w:color w:val="000000"/>
                <w:szCs w:val="24"/>
              </w:rPr>
            </w:rPrChange>
          </w:rPr>
          <w:delText xml:space="preserve"> </w:delText>
        </w:r>
        <w:r w:rsidRPr="00B96795" w:rsidDel="00B96795">
          <w:rPr>
            <w:rFonts w:ascii="Calibri" w:hAnsi="Calibri"/>
            <w:color w:val="000000"/>
            <w:sz w:val="22"/>
            <w:szCs w:val="22"/>
            <w:rPrChange w:id="2053" w:author="miminguyenb@yahoo.com" w:date="2024-05-22T02:38:00Z" w16du:dateUtc="2024-05-22T09:38:00Z">
              <w:rPr>
                <w:rFonts w:ascii="Calibri" w:hAnsi="Calibri"/>
                <w:color w:val="000000"/>
                <w:szCs w:val="24"/>
              </w:rPr>
            </w:rPrChange>
          </w:rPr>
          <w:delText xml:space="preserve">quickly to the user with a time goal </w:delText>
        </w:r>
        <w:r w:rsidR="00F143DA" w:rsidRPr="00B96795" w:rsidDel="00B96795">
          <w:rPr>
            <w:rFonts w:ascii="Calibri" w:hAnsi="Calibri"/>
            <w:color w:val="000000"/>
            <w:sz w:val="22"/>
            <w:szCs w:val="22"/>
            <w:rPrChange w:id="2054" w:author="miminguyenb@yahoo.com" w:date="2024-05-22T02:38:00Z" w16du:dateUtc="2024-05-22T09:38:00Z">
              <w:rPr>
                <w:rFonts w:ascii="Calibri" w:hAnsi="Calibri"/>
                <w:color w:val="000000"/>
                <w:szCs w:val="24"/>
              </w:rPr>
            </w:rPrChange>
          </w:rPr>
          <w:delText xml:space="preserve">of </w:delText>
        </w:r>
        <w:r w:rsidR="00AB4725" w:rsidRPr="00B96795" w:rsidDel="00B96795">
          <w:rPr>
            <w:rFonts w:ascii="Calibri" w:hAnsi="Calibri"/>
            <w:color w:val="000000"/>
            <w:sz w:val="22"/>
            <w:szCs w:val="22"/>
            <w:rPrChange w:id="2055" w:author="miminguyenb@yahoo.com" w:date="2024-05-22T02:38:00Z" w16du:dateUtc="2024-05-22T09:38:00Z">
              <w:rPr>
                <w:rFonts w:ascii="Calibri" w:hAnsi="Calibri"/>
                <w:color w:val="000000"/>
                <w:szCs w:val="24"/>
              </w:rPr>
            </w:rPrChange>
          </w:rPr>
          <w:delText xml:space="preserve">less than </w:delText>
        </w:r>
        <w:r w:rsidRPr="00B96795" w:rsidDel="00B96795">
          <w:rPr>
            <w:rFonts w:ascii="Calibri" w:hAnsi="Calibri"/>
            <w:color w:val="000000"/>
            <w:sz w:val="22"/>
            <w:szCs w:val="22"/>
            <w:rPrChange w:id="2056" w:author="miminguyenb@yahoo.com" w:date="2024-05-22T02:38:00Z" w16du:dateUtc="2024-05-22T09:38:00Z">
              <w:rPr>
                <w:rFonts w:ascii="Calibri" w:hAnsi="Calibri"/>
                <w:color w:val="000000"/>
                <w:szCs w:val="24"/>
              </w:rPr>
            </w:rPrChange>
          </w:rPr>
          <w:delText>1.0 s</w:delText>
        </w:r>
        <w:r w:rsidR="00AB4725" w:rsidRPr="00B96795" w:rsidDel="00B96795">
          <w:rPr>
            <w:rFonts w:ascii="Calibri" w:hAnsi="Calibri"/>
            <w:color w:val="000000"/>
            <w:sz w:val="22"/>
            <w:szCs w:val="22"/>
            <w:rPrChange w:id="2057" w:author="miminguyenb@yahoo.com" w:date="2024-05-22T02:38:00Z" w16du:dateUtc="2024-05-22T09:38:00Z">
              <w:rPr>
                <w:rFonts w:ascii="Calibri" w:hAnsi="Calibri"/>
                <w:color w:val="000000"/>
                <w:szCs w:val="24"/>
              </w:rPr>
            </w:rPrChange>
          </w:rPr>
          <w:delText>econds.</w:delText>
        </w:r>
      </w:del>
    </w:p>
    <w:p w14:paraId="09B96C10" w14:textId="3ABF74E4" w:rsidR="000460C2" w:rsidRPr="00B96795" w:rsidDel="00B96795" w:rsidRDefault="000460C2" w:rsidP="000460C2">
      <w:pPr>
        <w:pStyle w:val="BodyTextIndent"/>
        <w:keepNext/>
        <w:tabs>
          <w:tab w:val="left" w:pos="3060"/>
        </w:tabs>
        <w:spacing w:before="120"/>
        <w:ind w:left="360" w:firstLine="0"/>
        <w:outlineLvl w:val="1"/>
        <w:rPr>
          <w:del w:id="2058" w:author="miminguyenb@yahoo.com" w:date="2024-05-22T02:47:00Z" w16du:dateUtc="2024-05-22T09:47:00Z"/>
          <w:rFonts w:ascii="Calibri" w:hAnsi="Calibri"/>
          <w:sz w:val="22"/>
          <w:szCs w:val="22"/>
          <w:rPrChange w:id="2059" w:author="miminguyenb@yahoo.com" w:date="2024-05-22T02:38:00Z" w16du:dateUtc="2024-05-22T09:38:00Z">
            <w:rPr>
              <w:del w:id="2060" w:author="miminguyenb@yahoo.com" w:date="2024-05-22T02:47:00Z" w16du:dateUtc="2024-05-22T09:47:00Z"/>
              <w:rFonts w:ascii="Calibri" w:hAnsi="Calibri"/>
            </w:rPr>
          </w:rPrChange>
        </w:rPr>
      </w:pPr>
      <w:del w:id="2061" w:author="miminguyenb@yahoo.com" w:date="2024-05-22T02:47:00Z" w16du:dateUtc="2024-05-22T09:47:00Z">
        <w:r w:rsidRPr="00B96795" w:rsidDel="00B96795">
          <w:rPr>
            <w:rFonts w:ascii="Calibri" w:hAnsi="Calibri"/>
            <w:sz w:val="22"/>
            <w:szCs w:val="22"/>
            <w:rPrChange w:id="2062" w:author="miminguyenb@yahoo.com" w:date="2024-05-22T02:38:00Z" w16du:dateUtc="2024-05-22T09:38:00Z">
              <w:rPr>
                <w:rFonts w:ascii="Calibri" w:hAnsi="Calibri"/>
              </w:rPr>
            </w:rPrChange>
          </w:rPr>
          <w:delText xml:space="preserve">3. </w:delText>
        </w:r>
        <w:r w:rsidRPr="00B96795" w:rsidDel="00B96795">
          <w:rPr>
            <w:rFonts w:ascii="Calibri" w:hAnsi="Calibri"/>
            <w:sz w:val="22"/>
            <w:szCs w:val="22"/>
            <w:u w:val="single"/>
            <w:rPrChange w:id="2063" w:author="miminguyenb@yahoo.com" w:date="2024-05-22T02:38:00Z" w16du:dateUtc="2024-05-22T09:38:00Z">
              <w:rPr>
                <w:rFonts w:ascii="Calibri" w:hAnsi="Calibri"/>
              </w:rPr>
            </w:rPrChange>
          </w:rPr>
          <w:delText>Security Requirements:</w:delText>
        </w:r>
      </w:del>
    </w:p>
    <w:p w14:paraId="4A47A037" w14:textId="0E2E80DB" w:rsidR="000460C2" w:rsidRPr="00B96795" w:rsidDel="00B96795" w:rsidRDefault="000460C2" w:rsidP="000460C2">
      <w:pPr>
        <w:pStyle w:val="BodyTextIndent"/>
        <w:keepNext/>
        <w:tabs>
          <w:tab w:val="left" w:pos="3060"/>
        </w:tabs>
        <w:spacing w:before="120"/>
        <w:outlineLvl w:val="1"/>
        <w:rPr>
          <w:del w:id="2064" w:author="miminguyenb@yahoo.com" w:date="2024-05-22T02:47:00Z" w16du:dateUtc="2024-05-22T09:47:00Z"/>
          <w:rFonts w:ascii="Calibri" w:hAnsi="Calibri"/>
          <w:sz w:val="22"/>
          <w:szCs w:val="22"/>
          <w:rPrChange w:id="2065" w:author="miminguyenb@yahoo.com" w:date="2024-05-22T02:38:00Z" w16du:dateUtc="2024-05-22T09:38:00Z">
            <w:rPr>
              <w:del w:id="2066" w:author="miminguyenb@yahoo.com" w:date="2024-05-22T02:47:00Z" w16du:dateUtc="2024-05-22T09:47:00Z"/>
              <w:rFonts w:ascii="Calibri" w:hAnsi="Calibri"/>
            </w:rPr>
          </w:rPrChange>
        </w:rPr>
      </w:pPr>
      <w:del w:id="2067" w:author="miminguyenb@yahoo.com" w:date="2024-05-22T02:47:00Z" w16du:dateUtc="2024-05-22T09:47:00Z">
        <w:r w:rsidRPr="00B96795" w:rsidDel="00B96795">
          <w:rPr>
            <w:rFonts w:ascii="Calibri" w:hAnsi="Calibri"/>
            <w:sz w:val="22"/>
            <w:szCs w:val="22"/>
            <w:rPrChange w:id="2068" w:author="miminguyenb@yahoo.com" w:date="2024-05-22T02:38:00Z" w16du:dateUtc="2024-05-22T09:38:00Z">
              <w:rPr>
                <w:rFonts w:ascii="Calibri" w:hAnsi="Calibri"/>
              </w:rPr>
            </w:rPrChange>
          </w:rPr>
          <w:delText xml:space="preserve">3.1 The application will not </w:delText>
        </w:r>
        <w:r w:rsidR="002E4D62" w:rsidRPr="00B96795" w:rsidDel="00B96795">
          <w:rPr>
            <w:rFonts w:ascii="Calibri" w:hAnsi="Calibri"/>
            <w:sz w:val="22"/>
            <w:szCs w:val="22"/>
            <w:rPrChange w:id="2069" w:author="miminguyenb@yahoo.com" w:date="2024-05-22T02:38:00Z" w16du:dateUtc="2024-05-22T09:38:00Z">
              <w:rPr>
                <w:rFonts w:ascii="Calibri" w:hAnsi="Calibri"/>
              </w:rPr>
            </w:rPrChange>
          </w:rPr>
          <w:delText xml:space="preserve">store </w:delText>
        </w:r>
        <w:r w:rsidRPr="00B96795" w:rsidDel="00B96795">
          <w:rPr>
            <w:rFonts w:ascii="Calibri" w:hAnsi="Calibri"/>
            <w:color w:val="000000"/>
            <w:sz w:val="22"/>
            <w:szCs w:val="22"/>
            <w:rPrChange w:id="2070" w:author="miminguyenb@yahoo.com" w:date="2024-05-22T02:38:00Z" w16du:dateUtc="2024-05-22T09:38:00Z">
              <w:rPr>
                <w:rFonts w:ascii="Calibri" w:hAnsi="Calibri"/>
                <w:color w:val="000000"/>
                <w:szCs w:val="24"/>
              </w:rPr>
            </w:rPrChange>
          </w:rPr>
          <w:delText>people</w:delText>
        </w:r>
        <w:r w:rsidR="00430AF2" w:rsidRPr="00B96795" w:rsidDel="00B96795">
          <w:rPr>
            <w:rFonts w:ascii="Calibri" w:hAnsi="Calibri"/>
            <w:color w:val="000000"/>
            <w:sz w:val="22"/>
            <w:szCs w:val="22"/>
            <w:rPrChange w:id="2071" w:author="miminguyenb@yahoo.com" w:date="2024-05-22T02:38:00Z" w16du:dateUtc="2024-05-22T09:38:00Z">
              <w:rPr>
                <w:rFonts w:ascii="Calibri" w:hAnsi="Calibri"/>
                <w:color w:val="000000"/>
                <w:szCs w:val="24"/>
              </w:rPr>
            </w:rPrChange>
          </w:rPr>
          <w:delText>'</w:delText>
        </w:r>
        <w:r w:rsidRPr="00B96795" w:rsidDel="00B96795">
          <w:rPr>
            <w:rFonts w:ascii="Calibri" w:hAnsi="Calibri"/>
            <w:color w:val="000000"/>
            <w:sz w:val="22"/>
            <w:szCs w:val="22"/>
            <w:rPrChange w:id="2072" w:author="miminguyenb@yahoo.com" w:date="2024-05-22T02:38:00Z" w16du:dateUtc="2024-05-22T09:38:00Z">
              <w:rPr>
                <w:rFonts w:ascii="Calibri" w:hAnsi="Calibri"/>
                <w:color w:val="000000"/>
                <w:szCs w:val="24"/>
              </w:rPr>
            </w:rPrChange>
          </w:rPr>
          <w:delText xml:space="preserve">s names or personal information </w:delText>
        </w:r>
        <w:r w:rsidR="002E4D62" w:rsidRPr="00B96795" w:rsidDel="00B96795">
          <w:rPr>
            <w:rFonts w:ascii="Calibri" w:hAnsi="Calibri"/>
            <w:color w:val="000000"/>
            <w:sz w:val="22"/>
            <w:szCs w:val="22"/>
            <w:rPrChange w:id="2073" w:author="miminguyenb@yahoo.com" w:date="2024-05-22T02:38:00Z" w16du:dateUtc="2024-05-22T09:38:00Z">
              <w:rPr>
                <w:rFonts w:ascii="Calibri" w:hAnsi="Calibri"/>
                <w:color w:val="000000"/>
                <w:szCs w:val="24"/>
              </w:rPr>
            </w:rPrChange>
          </w:rPr>
          <w:delText>related to</w:delText>
        </w:r>
        <w:r w:rsidRPr="00B96795" w:rsidDel="00B96795">
          <w:rPr>
            <w:rFonts w:ascii="Calibri" w:hAnsi="Calibri"/>
            <w:color w:val="000000"/>
            <w:sz w:val="22"/>
            <w:szCs w:val="22"/>
            <w:rPrChange w:id="2074" w:author="miminguyenb@yahoo.com" w:date="2024-05-22T02:38:00Z" w16du:dateUtc="2024-05-22T09:38:00Z">
              <w:rPr>
                <w:rFonts w:ascii="Calibri" w:hAnsi="Calibri"/>
                <w:color w:val="000000"/>
                <w:szCs w:val="24"/>
              </w:rPr>
            </w:rPrChange>
          </w:rPr>
          <w:delText xml:space="preserve"> the destination.</w:delText>
        </w:r>
      </w:del>
    </w:p>
    <w:p w14:paraId="70F0AE52" w14:textId="128D74C6" w:rsidR="000460C2" w:rsidRPr="00B96795" w:rsidDel="00B96795" w:rsidRDefault="000460C2" w:rsidP="000460C2">
      <w:pPr>
        <w:pStyle w:val="BodyTextIndent"/>
        <w:keepNext/>
        <w:tabs>
          <w:tab w:val="left" w:pos="3060"/>
        </w:tabs>
        <w:spacing w:before="120"/>
        <w:outlineLvl w:val="1"/>
        <w:rPr>
          <w:del w:id="2075" w:author="miminguyenb@yahoo.com" w:date="2024-05-22T02:47:00Z" w16du:dateUtc="2024-05-22T09:47:00Z"/>
          <w:rFonts w:ascii="Calibri" w:hAnsi="Calibri"/>
          <w:sz w:val="22"/>
          <w:szCs w:val="22"/>
          <w:rPrChange w:id="2076" w:author="miminguyenb@yahoo.com" w:date="2024-05-22T02:38:00Z" w16du:dateUtc="2024-05-22T09:38:00Z">
            <w:rPr>
              <w:del w:id="2077" w:author="miminguyenb@yahoo.com" w:date="2024-05-22T02:47:00Z" w16du:dateUtc="2024-05-22T09:47:00Z"/>
              <w:rFonts w:ascii="Calibri" w:hAnsi="Calibri"/>
            </w:rPr>
          </w:rPrChange>
        </w:rPr>
      </w:pPr>
      <w:del w:id="2078" w:author="miminguyenb@yahoo.com" w:date="2024-05-22T02:47:00Z" w16du:dateUtc="2024-05-22T09:47:00Z">
        <w:r w:rsidRPr="00B96795" w:rsidDel="00B96795">
          <w:rPr>
            <w:rFonts w:ascii="Calibri" w:hAnsi="Calibri"/>
            <w:sz w:val="22"/>
            <w:szCs w:val="22"/>
            <w:rPrChange w:id="2079" w:author="miminguyenb@yahoo.com" w:date="2024-05-22T02:38:00Z" w16du:dateUtc="2024-05-22T09:38:00Z">
              <w:rPr>
                <w:rFonts w:ascii="Calibri" w:hAnsi="Calibri"/>
              </w:rPr>
            </w:rPrChange>
          </w:rPr>
          <w:delText xml:space="preserve">3.2 </w:delText>
        </w:r>
        <w:r w:rsidRPr="00B96795" w:rsidDel="00B96795">
          <w:rPr>
            <w:rFonts w:ascii="Calibri" w:hAnsi="Calibri"/>
            <w:color w:val="000000"/>
            <w:sz w:val="22"/>
            <w:szCs w:val="22"/>
            <w:rPrChange w:id="2080" w:author="miminguyenb@yahoo.com" w:date="2024-05-22T02:38:00Z" w16du:dateUtc="2024-05-22T09:38:00Z">
              <w:rPr>
                <w:rFonts w:ascii="Calibri" w:hAnsi="Calibri"/>
                <w:color w:val="000000"/>
                <w:szCs w:val="24"/>
              </w:rPr>
            </w:rPrChange>
          </w:rPr>
          <w:delText xml:space="preserve">Destinations can be stored </w:delText>
        </w:r>
        <w:r w:rsidR="002E4D62" w:rsidRPr="00B96795" w:rsidDel="00B96795">
          <w:rPr>
            <w:rFonts w:ascii="Calibri" w:hAnsi="Calibri"/>
            <w:color w:val="000000"/>
            <w:sz w:val="22"/>
            <w:szCs w:val="22"/>
            <w:rPrChange w:id="2081" w:author="miminguyenb@yahoo.com" w:date="2024-05-22T02:38:00Z" w16du:dateUtc="2024-05-22T09:38:00Z">
              <w:rPr>
                <w:rFonts w:ascii="Calibri" w:hAnsi="Calibri"/>
                <w:color w:val="000000"/>
                <w:szCs w:val="24"/>
              </w:rPr>
            </w:rPrChange>
          </w:rPr>
          <w:delText>about</w:delText>
        </w:r>
        <w:r w:rsidRPr="00B96795" w:rsidDel="00B96795">
          <w:rPr>
            <w:rFonts w:ascii="Calibri" w:hAnsi="Calibri"/>
            <w:color w:val="000000"/>
            <w:sz w:val="22"/>
            <w:szCs w:val="22"/>
            <w:rPrChange w:id="2082" w:author="miminguyenb@yahoo.com" w:date="2024-05-22T02:38:00Z" w16du:dateUtc="2024-05-22T09:38:00Z">
              <w:rPr>
                <w:rFonts w:ascii="Calibri" w:hAnsi="Calibri"/>
                <w:color w:val="000000"/>
                <w:szCs w:val="24"/>
              </w:rPr>
            </w:rPrChange>
          </w:rPr>
          <w:delText xml:space="preserve"> how the user uses </w:delText>
        </w:r>
        <w:r w:rsidR="002E4D62" w:rsidRPr="00B96795" w:rsidDel="00B96795">
          <w:rPr>
            <w:rFonts w:ascii="Calibri" w:hAnsi="Calibri"/>
            <w:color w:val="000000"/>
            <w:sz w:val="22"/>
            <w:szCs w:val="22"/>
            <w:rPrChange w:id="2083" w:author="miminguyenb@yahoo.com" w:date="2024-05-22T02:38:00Z" w16du:dateUtc="2024-05-22T09:38:00Z">
              <w:rPr>
                <w:rFonts w:ascii="Calibri" w:hAnsi="Calibri"/>
                <w:color w:val="000000"/>
                <w:szCs w:val="24"/>
              </w:rPr>
            </w:rPrChange>
          </w:rPr>
          <w:delText>them;</w:delText>
        </w:r>
        <w:r w:rsidRPr="00B96795" w:rsidDel="00B96795">
          <w:rPr>
            <w:rFonts w:ascii="Calibri" w:hAnsi="Calibri"/>
            <w:color w:val="000000"/>
            <w:sz w:val="22"/>
            <w:szCs w:val="22"/>
            <w:rPrChange w:id="2084" w:author="miminguyenb@yahoo.com" w:date="2024-05-22T02:38:00Z" w16du:dateUtc="2024-05-22T09:38:00Z">
              <w:rPr>
                <w:rFonts w:ascii="Calibri" w:hAnsi="Calibri"/>
                <w:color w:val="000000"/>
                <w:szCs w:val="24"/>
              </w:rPr>
            </w:rPrChange>
          </w:rPr>
          <w:delText xml:space="preserve"> however, they will not be traced back to the user’s identity.</w:delText>
        </w:r>
      </w:del>
    </w:p>
    <w:p w14:paraId="5357C025" w14:textId="2CB31EE7" w:rsidR="000460C2" w:rsidRPr="00B96795" w:rsidDel="00B96795" w:rsidRDefault="000460C2" w:rsidP="000460C2">
      <w:pPr>
        <w:pStyle w:val="BodyTextIndent"/>
        <w:keepNext/>
        <w:tabs>
          <w:tab w:val="left" w:pos="3060"/>
        </w:tabs>
        <w:spacing w:before="120"/>
        <w:outlineLvl w:val="1"/>
        <w:rPr>
          <w:del w:id="2085" w:author="miminguyenb@yahoo.com" w:date="2024-05-22T02:47:00Z" w16du:dateUtc="2024-05-22T09:47:00Z"/>
          <w:rFonts w:ascii="Calibri" w:hAnsi="Calibri"/>
          <w:color w:val="000000"/>
          <w:sz w:val="22"/>
          <w:szCs w:val="22"/>
          <w:rPrChange w:id="2086" w:author="miminguyenb@yahoo.com" w:date="2024-05-22T02:38:00Z" w16du:dateUtc="2024-05-22T09:38:00Z">
            <w:rPr>
              <w:del w:id="2087" w:author="miminguyenb@yahoo.com" w:date="2024-05-22T02:47:00Z" w16du:dateUtc="2024-05-22T09:47:00Z"/>
              <w:rFonts w:ascii="Calibri" w:hAnsi="Calibri"/>
              <w:color w:val="000000"/>
              <w:szCs w:val="24"/>
            </w:rPr>
          </w:rPrChange>
        </w:rPr>
      </w:pPr>
      <w:del w:id="2088" w:author="miminguyenb@yahoo.com" w:date="2024-05-22T02:47:00Z" w16du:dateUtc="2024-05-22T09:47:00Z">
        <w:r w:rsidRPr="00B96795" w:rsidDel="00B96795">
          <w:rPr>
            <w:rFonts w:ascii="Calibri" w:hAnsi="Calibri"/>
            <w:sz w:val="22"/>
            <w:szCs w:val="22"/>
            <w:rPrChange w:id="2089" w:author="miminguyenb@yahoo.com" w:date="2024-05-22T02:38:00Z" w16du:dateUtc="2024-05-22T09:38:00Z">
              <w:rPr>
                <w:rFonts w:ascii="Calibri" w:hAnsi="Calibri"/>
              </w:rPr>
            </w:rPrChange>
          </w:rPr>
          <w:delText xml:space="preserve">3.3 </w:delText>
        </w:r>
        <w:r w:rsidRPr="00B96795" w:rsidDel="00B96795">
          <w:rPr>
            <w:rFonts w:ascii="Calibri" w:hAnsi="Calibri"/>
            <w:color w:val="000000"/>
            <w:sz w:val="22"/>
            <w:szCs w:val="22"/>
            <w:rPrChange w:id="2090" w:author="miminguyenb@yahoo.com" w:date="2024-05-22T02:38:00Z" w16du:dateUtc="2024-05-22T09:38:00Z">
              <w:rPr>
                <w:rFonts w:ascii="Calibri" w:hAnsi="Calibri"/>
                <w:color w:val="000000"/>
                <w:szCs w:val="24"/>
              </w:rPr>
            </w:rPrChange>
          </w:rPr>
          <w:delText xml:space="preserve">Strong security </w:delText>
        </w:r>
        <w:r w:rsidR="00F143DA" w:rsidRPr="00B96795" w:rsidDel="00B96795">
          <w:rPr>
            <w:rFonts w:ascii="Calibri" w:hAnsi="Calibri"/>
            <w:color w:val="000000"/>
            <w:sz w:val="22"/>
            <w:szCs w:val="22"/>
            <w:rPrChange w:id="2091" w:author="miminguyenb@yahoo.com" w:date="2024-05-22T02:38:00Z" w16du:dateUtc="2024-05-22T09:38:00Z">
              <w:rPr>
                <w:rFonts w:ascii="Calibri" w:hAnsi="Calibri"/>
                <w:color w:val="000000"/>
                <w:szCs w:val="24"/>
              </w:rPr>
            </w:rPrChange>
          </w:rPr>
          <w:delText>measurements</w:delText>
        </w:r>
        <w:r w:rsidRPr="00B96795" w:rsidDel="00B96795">
          <w:rPr>
            <w:rFonts w:ascii="Calibri" w:hAnsi="Calibri"/>
            <w:color w:val="000000"/>
            <w:sz w:val="22"/>
            <w:szCs w:val="22"/>
            <w:rPrChange w:id="2092" w:author="miminguyenb@yahoo.com" w:date="2024-05-22T02:38:00Z" w16du:dateUtc="2024-05-22T09:38:00Z">
              <w:rPr>
                <w:rFonts w:ascii="Calibri" w:hAnsi="Calibri"/>
                <w:color w:val="000000"/>
                <w:szCs w:val="24"/>
              </w:rPr>
            </w:rPrChange>
          </w:rPr>
          <w:delText xml:space="preserve"> will be put on the database to protect everyone</w:delText>
        </w:r>
        <w:r w:rsidR="00430AF2" w:rsidRPr="00B96795" w:rsidDel="00B96795">
          <w:rPr>
            <w:rFonts w:ascii="Calibri" w:hAnsi="Calibri"/>
            <w:color w:val="000000"/>
            <w:sz w:val="22"/>
            <w:szCs w:val="22"/>
            <w:rPrChange w:id="2093" w:author="miminguyenb@yahoo.com" w:date="2024-05-22T02:38:00Z" w16du:dateUtc="2024-05-22T09:38:00Z">
              <w:rPr>
                <w:rFonts w:ascii="Calibri" w:hAnsi="Calibri"/>
                <w:color w:val="000000"/>
                <w:szCs w:val="24"/>
              </w:rPr>
            </w:rPrChange>
          </w:rPr>
          <w:delText>'</w:delText>
        </w:r>
        <w:r w:rsidRPr="00B96795" w:rsidDel="00B96795">
          <w:rPr>
            <w:rFonts w:ascii="Calibri" w:hAnsi="Calibri"/>
            <w:color w:val="000000"/>
            <w:sz w:val="22"/>
            <w:szCs w:val="22"/>
            <w:rPrChange w:id="2094" w:author="miminguyenb@yahoo.com" w:date="2024-05-22T02:38:00Z" w16du:dateUtc="2024-05-22T09:38:00Z">
              <w:rPr>
                <w:rFonts w:ascii="Calibri" w:hAnsi="Calibri"/>
                <w:color w:val="000000"/>
                <w:szCs w:val="24"/>
              </w:rPr>
            </w:rPrChange>
          </w:rPr>
          <w:delText>s information.</w:delText>
        </w:r>
      </w:del>
    </w:p>
    <w:p w14:paraId="220B0419" w14:textId="06A751C6" w:rsidR="000460C2" w:rsidRPr="00B96795" w:rsidDel="00B96795" w:rsidRDefault="000460C2" w:rsidP="000460C2">
      <w:pPr>
        <w:pStyle w:val="BodyTextIndent"/>
        <w:keepNext/>
        <w:tabs>
          <w:tab w:val="left" w:pos="3060"/>
        </w:tabs>
        <w:spacing w:before="120"/>
        <w:ind w:left="360" w:firstLine="0"/>
        <w:outlineLvl w:val="1"/>
        <w:rPr>
          <w:del w:id="2095" w:author="miminguyenb@yahoo.com" w:date="2024-05-22T02:47:00Z" w16du:dateUtc="2024-05-22T09:47:00Z"/>
          <w:rFonts w:ascii="Calibri" w:hAnsi="Calibri"/>
          <w:sz w:val="22"/>
          <w:szCs w:val="22"/>
          <w:u w:val="single"/>
          <w:rPrChange w:id="2096" w:author="miminguyenb@yahoo.com" w:date="2024-05-22T02:38:00Z" w16du:dateUtc="2024-05-22T09:38:00Z">
            <w:rPr>
              <w:del w:id="2097" w:author="miminguyenb@yahoo.com" w:date="2024-05-22T02:47:00Z" w16du:dateUtc="2024-05-22T09:47:00Z"/>
              <w:rFonts w:ascii="Calibri" w:hAnsi="Calibri"/>
            </w:rPr>
          </w:rPrChange>
        </w:rPr>
      </w:pPr>
      <w:del w:id="2098" w:author="miminguyenb@yahoo.com" w:date="2024-05-22T02:47:00Z" w16du:dateUtc="2024-05-22T09:47:00Z">
        <w:r w:rsidRPr="00B96795" w:rsidDel="00B96795">
          <w:rPr>
            <w:rFonts w:ascii="Calibri" w:hAnsi="Calibri"/>
            <w:sz w:val="22"/>
            <w:szCs w:val="22"/>
            <w:rPrChange w:id="2099" w:author="miminguyenb@yahoo.com" w:date="2024-05-22T02:38:00Z" w16du:dateUtc="2024-05-22T09:38:00Z">
              <w:rPr>
                <w:rFonts w:ascii="Calibri" w:hAnsi="Calibri"/>
              </w:rPr>
            </w:rPrChange>
          </w:rPr>
          <w:delText xml:space="preserve">4. </w:delText>
        </w:r>
      </w:del>
      <w:del w:id="2100" w:author="miminguyenb@yahoo.com" w:date="2024-05-21T09:21:00Z" w16du:dateUtc="2024-05-21T16:21:00Z">
        <w:r w:rsidRPr="00B96795" w:rsidDel="00CB54D7">
          <w:rPr>
            <w:rFonts w:ascii="Calibri" w:hAnsi="Calibri"/>
            <w:sz w:val="22"/>
            <w:szCs w:val="22"/>
            <w:u w:val="single"/>
            <w:rPrChange w:id="2101" w:author="miminguyenb@yahoo.com" w:date="2024-05-22T02:38:00Z" w16du:dateUtc="2024-05-22T09:38:00Z">
              <w:rPr>
                <w:rFonts w:ascii="Calibri" w:hAnsi="Calibri"/>
              </w:rPr>
            </w:rPrChange>
          </w:rPr>
          <w:delText xml:space="preserve">Security </w:delText>
        </w:r>
      </w:del>
      <w:del w:id="2102" w:author="miminguyenb@yahoo.com" w:date="2024-05-22T02:47:00Z" w16du:dateUtc="2024-05-22T09:47:00Z">
        <w:r w:rsidRPr="00B96795" w:rsidDel="00B96795">
          <w:rPr>
            <w:rFonts w:ascii="Calibri" w:hAnsi="Calibri"/>
            <w:sz w:val="22"/>
            <w:szCs w:val="22"/>
            <w:u w:val="single"/>
            <w:rPrChange w:id="2103" w:author="miminguyenb@yahoo.com" w:date="2024-05-22T02:38:00Z" w16du:dateUtc="2024-05-22T09:38:00Z">
              <w:rPr>
                <w:rFonts w:ascii="Calibri" w:hAnsi="Calibri"/>
              </w:rPr>
            </w:rPrChange>
          </w:rPr>
          <w:delText>Requirements:</w:delText>
        </w:r>
      </w:del>
    </w:p>
    <w:p w14:paraId="5605DFD5" w14:textId="43EEF3F8" w:rsidR="000460C2" w:rsidRPr="00B96795" w:rsidDel="00B96795" w:rsidRDefault="000460C2" w:rsidP="000460C2">
      <w:pPr>
        <w:pStyle w:val="BodyTextIndent"/>
        <w:keepNext/>
        <w:tabs>
          <w:tab w:val="left" w:pos="3060"/>
        </w:tabs>
        <w:spacing w:before="120"/>
        <w:outlineLvl w:val="1"/>
        <w:rPr>
          <w:del w:id="2104" w:author="miminguyenb@yahoo.com" w:date="2024-05-22T02:47:00Z" w16du:dateUtc="2024-05-22T09:47:00Z"/>
          <w:rFonts w:ascii="Calibri" w:hAnsi="Calibri"/>
          <w:sz w:val="22"/>
          <w:szCs w:val="22"/>
          <w:rPrChange w:id="2105" w:author="miminguyenb@yahoo.com" w:date="2024-05-22T02:38:00Z" w16du:dateUtc="2024-05-22T09:38:00Z">
            <w:rPr>
              <w:del w:id="2106" w:author="miminguyenb@yahoo.com" w:date="2024-05-22T02:47:00Z" w16du:dateUtc="2024-05-22T09:47:00Z"/>
              <w:rFonts w:ascii="Calibri" w:hAnsi="Calibri"/>
            </w:rPr>
          </w:rPrChange>
        </w:rPr>
      </w:pPr>
      <w:del w:id="2107" w:author="miminguyenb@yahoo.com" w:date="2024-05-22T02:47:00Z" w16du:dateUtc="2024-05-22T09:47:00Z">
        <w:r w:rsidRPr="00B96795" w:rsidDel="00B96795">
          <w:rPr>
            <w:rFonts w:ascii="Calibri" w:hAnsi="Calibri"/>
            <w:sz w:val="22"/>
            <w:szCs w:val="22"/>
            <w:rPrChange w:id="2108" w:author="miminguyenb@yahoo.com" w:date="2024-05-22T02:38:00Z" w16du:dateUtc="2024-05-22T09:38:00Z">
              <w:rPr>
                <w:rFonts w:ascii="Calibri" w:hAnsi="Calibri"/>
              </w:rPr>
            </w:rPrChange>
          </w:rPr>
          <w:delText xml:space="preserve">4.1 </w:delText>
        </w:r>
        <w:r w:rsidRPr="00B96795" w:rsidDel="00B96795">
          <w:rPr>
            <w:rFonts w:ascii="Calibri" w:hAnsi="Calibri"/>
            <w:color w:val="000000"/>
            <w:sz w:val="22"/>
            <w:szCs w:val="22"/>
            <w:rPrChange w:id="2109" w:author="miminguyenb@yahoo.com" w:date="2024-05-22T02:38:00Z" w16du:dateUtc="2024-05-22T09:38:00Z">
              <w:rPr>
                <w:rFonts w:ascii="Calibri" w:hAnsi="Calibri"/>
                <w:color w:val="000000"/>
                <w:szCs w:val="24"/>
              </w:rPr>
            </w:rPrChange>
          </w:rPr>
          <w:delText>Every route, room, etc.</w:delText>
        </w:r>
        <w:r w:rsidR="002E4D62" w:rsidRPr="00B96795" w:rsidDel="00B96795">
          <w:rPr>
            <w:rFonts w:ascii="Calibri" w:hAnsi="Calibri"/>
            <w:color w:val="000000"/>
            <w:sz w:val="22"/>
            <w:szCs w:val="22"/>
            <w:rPrChange w:id="2110" w:author="miminguyenb@yahoo.com" w:date="2024-05-22T02:38:00Z" w16du:dateUtc="2024-05-22T09:38:00Z">
              <w:rPr>
                <w:rFonts w:ascii="Calibri" w:hAnsi="Calibri"/>
                <w:color w:val="000000"/>
                <w:szCs w:val="24"/>
              </w:rPr>
            </w:rPrChange>
          </w:rPr>
          <w:delText>,</w:delText>
        </w:r>
        <w:r w:rsidRPr="00B96795" w:rsidDel="00B96795">
          <w:rPr>
            <w:rFonts w:ascii="Calibri" w:hAnsi="Calibri"/>
            <w:color w:val="000000"/>
            <w:sz w:val="22"/>
            <w:szCs w:val="22"/>
            <w:rPrChange w:id="2111" w:author="miminguyenb@yahoo.com" w:date="2024-05-22T02:38:00Z" w16du:dateUtc="2024-05-22T09:38:00Z">
              <w:rPr>
                <w:rFonts w:ascii="Calibri" w:hAnsi="Calibri"/>
                <w:color w:val="000000"/>
                <w:szCs w:val="24"/>
              </w:rPr>
            </w:rPrChange>
          </w:rPr>
          <w:delText xml:space="preserve"> that the app presents should be ADA accessible or follow the user’s request and ADA legalities.</w:delText>
        </w:r>
      </w:del>
    </w:p>
    <w:p w14:paraId="23502E1D" w14:textId="41124324" w:rsidR="000460C2" w:rsidDel="00B96795" w:rsidRDefault="000460C2" w:rsidP="000460C2">
      <w:pPr>
        <w:pStyle w:val="BodyTextIndent"/>
        <w:keepNext/>
        <w:tabs>
          <w:tab w:val="left" w:pos="3060"/>
        </w:tabs>
        <w:spacing w:before="120"/>
        <w:ind w:left="360" w:firstLine="0"/>
        <w:outlineLvl w:val="1"/>
        <w:rPr>
          <w:del w:id="2112" w:author="miminguyenb@yahoo.com" w:date="2024-05-22T02:47:00Z" w16du:dateUtc="2024-05-22T09:47:00Z"/>
          <w:rFonts w:ascii="Calibri" w:hAnsi="Calibri"/>
        </w:rPr>
      </w:pPr>
    </w:p>
    <w:p w14:paraId="2913ADC5" w14:textId="2C8013E4" w:rsidR="000460C2" w:rsidRPr="0053350C" w:rsidDel="00B96795" w:rsidRDefault="000460C2" w:rsidP="000460C2">
      <w:pPr>
        <w:pStyle w:val="BodyTextIndent"/>
        <w:tabs>
          <w:tab w:val="left" w:pos="2430"/>
          <w:tab w:val="left" w:pos="2610"/>
        </w:tabs>
        <w:ind w:left="0" w:firstLine="0"/>
        <w:rPr>
          <w:del w:id="2113" w:author="miminguyenb@yahoo.com" w:date="2024-05-22T02:47:00Z" w16du:dateUtc="2024-05-22T09:47:00Z"/>
          <w:rFonts w:ascii="Calibri" w:hAnsi="Calibri"/>
          <w:color w:val="000000"/>
          <w:szCs w:val="24"/>
        </w:rPr>
      </w:pPr>
    </w:p>
    <w:bookmarkEnd w:id="1984"/>
    <w:p w14:paraId="46864BED" w14:textId="4887C9B9" w:rsidR="0053350C" w:rsidRPr="0034053E" w:rsidDel="00B96795" w:rsidRDefault="0053350C" w:rsidP="0053350C">
      <w:pPr>
        <w:pStyle w:val="BodyTextIndent"/>
        <w:tabs>
          <w:tab w:val="left" w:pos="2430"/>
          <w:tab w:val="left" w:pos="2610"/>
        </w:tabs>
        <w:rPr>
          <w:del w:id="2114" w:author="miminguyenb@yahoo.com" w:date="2024-05-22T02:47:00Z" w16du:dateUtc="2024-05-22T09:47:00Z"/>
          <w:rFonts w:ascii="Calibri" w:hAnsi="Calibri"/>
          <w:color w:val="000000"/>
          <w:sz w:val="22"/>
        </w:rPr>
      </w:pPr>
    </w:p>
    <w:p w14:paraId="2946AB33" w14:textId="77777777" w:rsidR="003209C7" w:rsidDel="00B96795" w:rsidRDefault="003209C7">
      <w:pPr>
        <w:rPr>
          <w:del w:id="2115" w:author="miminguyenb@yahoo.com" w:date="2024-05-22T02:47:00Z" w16du:dateUtc="2024-05-22T09:47:00Z"/>
          <w:rFonts w:ascii="Calibri" w:hAnsi="Calibri"/>
          <w:b/>
          <w:color w:val="FFFFFF"/>
          <w:szCs w:val="20"/>
          <w:highlight w:val="darkCyan"/>
        </w:rPr>
      </w:pPr>
    </w:p>
    <w:p w14:paraId="75D45CF9" w14:textId="77777777" w:rsidR="00D17D57" w:rsidRDefault="00D17D57">
      <w:pPr>
        <w:rPr>
          <w:rFonts w:ascii="Calibri" w:hAnsi="Calibri"/>
          <w:b/>
          <w:color w:val="FFFFFF"/>
          <w:szCs w:val="20"/>
          <w:highlight w:val="darkCyan"/>
        </w:rPr>
      </w:pPr>
      <w:del w:id="2116" w:author="miminguyenb@yahoo.com" w:date="2024-05-22T02:47:00Z" w16du:dateUtc="2024-05-22T09:47:00Z">
        <w:r w:rsidDel="00B96795">
          <w:rPr>
            <w:rFonts w:ascii="Calibri" w:hAnsi="Calibri"/>
            <w:color w:val="FFFFFF"/>
            <w:highlight w:val="darkCyan"/>
          </w:rPr>
          <w:br w:type="page"/>
        </w:r>
      </w:del>
    </w:p>
    <w:p w14:paraId="17229534" w14:textId="3F247CCB" w:rsidR="003F61B3" w:rsidRPr="008743BA" w:rsidRDefault="001437BA" w:rsidP="00D405C6">
      <w:pPr>
        <w:pStyle w:val="BodyText"/>
        <w:keepNext/>
        <w:tabs>
          <w:tab w:val="left" w:pos="540"/>
        </w:tabs>
        <w:spacing w:before="240"/>
        <w:ind w:left="547" w:hanging="547"/>
        <w:outlineLvl w:val="0"/>
        <w:rPr>
          <w:rFonts w:ascii="Calibri" w:hAnsi="Calibri"/>
          <w:b w:val="0"/>
          <w:bCs/>
          <w:rPrChange w:id="2117" w:author="miminguyenb@yahoo.com" w:date="2024-05-22T02:19:00Z" w16du:dateUtc="2024-05-22T09:19:00Z">
            <w:rPr>
              <w:rFonts w:ascii="Calibri" w:hAnsi="Calibri"/>
              <w:b w:val="0"/>
              <w:bCs/>
              <w:color w:val="000000"/>
            </w:rPr>
          </w:rPrChange>
        </w:rPr>
      </w:pPr>
      <w:bookmarkStart w:id="2118" w:name="_Toc167241667"/>
      <w:bookmarkStart w:id="2119" w:name="_Toc167241916"/>
      <w:r w:rsidRPr="008743BA">
        <w:rPr>
          <w:rFonts w:ascii="Calibri" w:hAnsi="Calibri"/>
          <w:rPrChange w:id="2120" w:author="miminguyenb@yahoo.com" w:date="2024-05-22T02:19:00Z" w16du:dateUtc="2024-05-22T09:19:00Z">
            <w:rPr>
              <w:rFonts w:ascii="Calibri" w:hAnsi="Calibri"/>
              <w:color w:val="FFFFFF"/>
              <w:highlight w:val="darkCyan"/>
            </w:rPr>
          </w:rPrChange>
        </w:rPr>
        <w:lastRenderedPageBreak/>
        <w:t>5</w:t>
      </w:r>
      <w:r w:rsidR="003F61B3" w:rsidRPr="008743BA">
        <w:rPr>
          <w:rFonts w:ascii="Calibri" w:hAnsi="Calibri"/>
          <w:rPrChange w:id="2121" w:author="miminguyenb@yahoo.com" w:date="2024-05-22T02:19:00Z" w16du:dateUtc="2024-05-22T09:19:00Z">
            <w:rPr>
              <w:rFonts w:ascii="Calibri" w:hAnsi="Calibri"/>
              <w:color w:val="FFFFFF"/>
              <w:highlight w:val="darkCyan"/>
            </w:rPr>
          </w:rPrChange>
        </w:rPr>
        <w:t xml:space="preserve">.0 </w:t>
      </w:r>
      <w:r w:rsidR="003F61B3" w:rsidRPr="008743BA">
        <w:rPr>
          <w:rFonts w:ascii="Calibri" w:hAnsi="Calibri"/>
          <w:rPrChange w:id="2122" w:author="miminguyenb@yahoo.com" w:date="2024-05-22T02:19:00Z" w16du:dateUtc="2024-05-22T09:19:00Z">
            <w:rPr>
              <w:rFonts w:ascii="Calibri" w:hAnsi="Calibri"/>
              <w:color w:val="FFFFFF"/>
              <w:highlight w:val="darkCyan"/>
            </w:rPr>
          </w:rPrChange>
        </w:rPr>
        <w:tab/>
      </w:r>
      <w:r w:rsidR="00D56683" w:rsidRPr="008743BA">
        <w:rPr>
          <w:rFonts w:ascii="Calibri" w:hAnsi="Calibri"/>
          <w:rPrChange w:id="2123" w:author="miminguyenb@yahoo.com" w:date="2024-05-22T02:19:00Z" w16du:dateUtc="2024-05-22T09:19:00Z">
            <w:rPr>
              <w:rFonts w:ascii="Calibri" w:hAnsi="Calibri"/>
              <w:color w:val="FFFFFF"/>
              <w:highlight w:val="darkCyan"/>
            </w:rPr>
          </w:rPrChange>
        </w:rPr>
        <w:t>Requirements</w:t>
      </w:r>
      <w:r w:rsidR="007629DE" w:rsidRPr="008743BA">
        <w:rPr>
          <w:rFonts w:ascii="Calibri" w:hAnsi="Calibri"/>
          <w:rPrChange w:id="2124" w:author="miminguyenb@yahoo.com" w:date="2024-05-22T02:19:00Z" w16du:dateUtc="2024-05-22T09:19:00Z">
            <w:rPr>
              <w:rFonts w:ascii="Calibri" w:hAnsi="Calibri"/>
              <w:color w:val="FFFFFF"/>
              <w:highlight w:val="darkCyan"/>
            </w:rPr>
          </w:rPrChange>
        </w:rPr>
        <w:t xml:space="preserve"> </w:t>
      </w:r>
      <w:r w:rsidR="003F61B3" w:rsidRPr="008743BA">
        <w:rPr>
          <w:rFonts w:ascii="Calibri" w:hAnsi="Calibri"/>
          <w:rPrChange w:id="2125" w:author="miminguyenb@yahoo.com" w:date="2024-05-22T02:19:00Z" w16du:dateUtc="2024-05-22T09:19:00Z">
            <w:rPr>
              <w:rFonts w:ascii="Calibri" w:hAnsi="Calibri"/>
              <w:color w:val="FFFFFF"/>
              <w:highlight w:val="darkCyan"/>
            </w:rPr>
          </w:rPrChange>
        </w:rPr>
        <w:t>Model</w:t>
      </w:r>
      <w:bookmarkEnd w:id="2118"/>
      <w:bookmarkEnd w:id="2119"/>
      <w:r w:rsidR="003F61B3" w:rsidRPr="008743BA">
        <w:rPr>
          <w:rFonts w:ascii="Calibri" w:hAnsi="Calibri"/>
          <w:b w:val="0"/>
          <w:bCs/>
          <w:rPrChange w:id="2126" w:author="miminguyenb@yahoo.com" w:date="2024-05-22T02:19:00Z" w16du:dateUtc="2024-05-22T09:19:00Z">
            <w:rPr>
              <w:rFonts w:ascii="Calibri" w:hAnsi="Calibri"/>
              <w:b w:val="0"/>
              <w:bCs/>
              <w:color w:val="000000"/>
            </w:rPr>
          </w:rPrChange>
        </w:rPr>
        <w:t xml:space="preserve"> </w:t>
      </w:r>
    </w:p>
    <w:p w14:paraId="427C93D8" w14:textId="77777777" w:rsidR="00030ACF" w:rsidRPr="00B96795" w:rsidRDefault="003F61B3" w:rsidP="00D405C6">
      <w:pPr>
        <w:pStyle w:val="BodyTextIndent"/>
        <w:keepNext/>
        <w:ind w:left="907"/>
        <w:rPr>
          <w:rFonts w:ascii="Calibri" w:hAnsi="Calibri"/>
          <w:b/>
          <w:bCs/>
          <w:sz w:val="22"/>
          <w:szCs w:val="24"/>
          <w:u w:val="single"/>
          <w:rPrChange w:id="2127" w:author="miminguyenb@yahoo.com" w:date="2024-05-22T02:47:00Z" w16du:dateUtc="2024-05-22T09:47:00Z">
            <w:rPr>
              <w:rFonts w:ascii="Calibri" w:hAnsi="Calibri"/>
              <w:color w:val="FFFF00"/>
              <w:sz w:val="22"/>
              <w:szCs w:val="24"/>
            </w:rPr>
          </w:rPrChange>
        </w:rPr>
      </w:pPr>
      <w:r w:rsidRPr="00B96795">
        <w:rPr>
          <w:rFonts w:ascii="Calibri" w:hAnsi="Calibri"/>
          <w:b/>
          <w:bCs/>
          <w:szCs w:val="24"/>
          <w:u w:val="single"/>
          <w:rPrChange w:id="2128" w:author="miminguyenb@yahoo.com" w:date="2024-05-22T02:47:00Z" w16du:dateUtc="2024-05-22T09:47:00Z">
            <w:rPr>
              <w:rFonts w:ascii="Calibri" w:hAnsi="Calibri"/>
              <w:color w:val="FFFFFF"/>
              <w:szCs w:val="24"/>
              <w:highlight w:val="darkCyan"/>
            </w:rPr>
          </w:rPrChange>
        </w:rPr>
        <w:t>Introduction</w:t>
      </w:r>
    </w:p>
    <w:p w14:paraId="407E180D" w14:textId="469F9687" w:rsidR="00860E7D" w:rsidRDefault="00C14DF5">
      <w:pPr>
        <w:pStyle w:val="BodyTextIndent"/>
        <w:ind w:left="907"/>
        <w:rPr>
          <w:ins w:id="2129" w:author="miminguyenb@yahoo.com" w:date="2024-05-22T01:09:00Z" w16du:dateUtc="2024-05-22T08:09:00Z"/>
          <w:rFonts w:ascii="Calibri" w:hAnsi="Calibri"/>
          <w:color w:val="000000"/>
          <w:sz w:val="22"/>
          <w:szCs w:val="24"/>
        </w:rPr>
      </w:pPr>
      <w:del w:id="2130" w:author="miminguyenb@yahoo.com" w:date="2024-05-22T02:19:00Z" w16du:dateUtc="2024-05-22T09:19:00Z">
        <w:r w:rsidDel="008743BA">
          <w:rPr>
            <w:rFonts w:ascii="Calibri" w:hAnsi="Calibri"/>
            <w:color w:val="000000"/>
            <w:sz w:val="22"/>
            <w:szCs w:val="24"/>
          </w:rPr>
          <w:delText>Start with a b</w:delText>
        </w:r>
        <w:r w:rsidR="003F61B3" w:rsidRPr="0034053E" w:rsidDel="008743BA">
          <w:rPr>
            <w:rFonts w:ascii="Calibri" w:hAnsi="Calibri"/>
            <w:color w:val="000000"/>
            <w:sz w:val="22"/>
            <w:szCs w:val="24"/>
          </w:rPr>
          <w:delText>rief text overview of what the drawing and supporting documentation will show</w:delText>
        </w:r>
        <w:r w:rsidR="00197F2A" w:rsidDel="008743BA">
          <w:rPr>
            <w:rFonts w:ascii="Calibri" w:hAnsi="Calibri"/>
            <w:color w:val="000000"/>
            <w:sz w:val="22"/>
            <w:szCs w:val="24"/>
          </w:rPr>
          <w:delText xml:space="preserve">. </w:delText>
        </w:r>
        <w:r w:rsidR="007629DE" w:rsidRPr="0034053E" w:rsidDel="008743BA">
          <w:rPr>
            <w:rFonts w:ascii="Calibri" w:hAnsi="Calibri"/>
            <w:color w:val="000000"/>
            <w:sz w:val="22"/>
            <w:szCs w:val="24"/>
          </w:rPr>
          <w:delText>Remember, some of your readers may be customer</w:delText>
        </w:r>
        <w:r w:rsidDel="008743BA">
          <w:rPr>
            <w:rFonts w:ascii="Calibri" w:hAnsi="Calibri"/>
            <w:color w:val="000000"/>
            <w:sz w:val="22"/>
            <w:szCs w:val="24"/>
          </w:rPr>
          <w:delText>s</w:delText>
        </w:r>
        <w:r w:rsidR="007629DE" w:rsidRPr="0034053E" w:rsidDel="008743BA">
          <w:rPr>
            <w:rFonts w:ascii="Calibri" w:hAnsi="Calibri"/>
            <w:color w:val="000000"/>
            <w:sz w:val="22"/>
            <w:szCs w:val="24"/>
          </w:rPr>
          <w:delText xml:space="preserve"> or end-user types </w:delText>
        </w:r>
        <w:r w:rsidR="008F0880" w:rsidDel="008743BA">
          <w:rPr>
            <w:rFonts w:ascii="Calibri" w:hAnsi="Calibri"/>
            <w:color w:val="000000"/>
            <w:sz w:val="22"/>
            <w:szCs w:val="24"/>
          </w:rPr>
          <w:delText>un</w:delText>
        </w:r>
        <w:r w:rsidR="007629DE" w:rsidRPr="0034053E" w:rsidDel="008743BA">
          <w:rPr>
            <w:rFonts w:ascii="Calibri" w:hAnsi="Calibri"/>
            <w:color w:val="000000"/>
            <w:sz w:val="22"/>
            <w:szCs w:val="24"/>
          </w:rPr>
          <w:delText xml:space="preserve">familiar with </w:delText>
        </w:r>
        <w:r w:rsidDel="008743BA">
          <w:rPr>
            <w:rFonts w:ascii="Calibri" w:hAnsi="Calibri"/>
            <w:color w:val="000000"/>
            <w:sz w:val="22"/>
            <w:szCs w:val="24"/>
          </w:rPr>
          <w:delText>U</w:delText>
        </w:r>
        <w:r w:rsidR="007629DE" w:rsidRPr="0034053E" w:rsidDel="008743BA">
          <w:rPr>
            <w:rFonts w:ascii="Calibri" w:hAnsi="Calibri"/>
            <w:color w:val="000000"/>
            <w:sz w:val="22"/>
            <w:szCs w:val="24"/>
          </w:rPr>
          <w:delText xml:space="preserve">se </w:delText>
        </w:r>
        <w:r w:rsidDel="008743BA">
          <w:rPr>
            <w:rFonts w:ascii="Calibri" w:hAnsi="Calibri"/>
            <w:color w:val="000000"/>
            <w:sz w:val="22"/>
            <w:szCs w:val="24"/>
          </w:rPr>
          <w:delText>C</w:delText>
        </w:r>
        <w:r w:rsidR="007629DE" w:rsidRPr="0034053E" w:rsidDel="008743BA">
          <w:rPr>
            <w:rFonts w:ascii="Calibri" w:hAnsi="Calibri"/>
            <w:color w:val="000000"/>
            <w:sz w:val="22"/>
            <w:szCs w:val="24"/>
          </w:rPr>
          <w:delText xml:space="preserve">ase </w:delText>
        </w:r>
        <w:r w:rsidDel="008743BA">
          <w:rPr>
            <w:rFonts w:ascii="Calibri" w:hAnsi="Calibri"/>
            <w:color w:val="000000"/>
            <w:sz w:val="22"/>
            <w:szCs w:val="24"/>
          </w:rPr>
          <w:delText>D</w:delText>
        </w:r>
        <w:r w:rsidR="007629DE" w:rsidRPr="0034053E" w:rsidDel="008743BA">
          <w:rPr>
            <w:rFonts w:ascii="Calibri" w:hAnsi="Calibri"/>
            <w:color w:val="000000"/>
            <w:sz w:val="22"/>
            <w:szCs w:val="24"/>
          </w:rPr>
          <w:delText xml:space="preserve">iagrams and </w:delText>
        </w:r>
        <w:r w:rsidR="005040A7" w:rsidDel="008743BA">
          <w:rPr>
            <w:rFonts w:ascii="Calibri" w:hAnsi="Calibri"/>
            <w:color w:val="000000"/>
            <w:sz w:val="22"/>
            <w:szCs w:val="24"/>
          </w:rPr>
          <w:delText>D</w:delText>
        </w:r>
        <w:r w:rsidR="00D56683" w:rsidDel="008743BA">
          <w:rPr>
            <w:rFonts w:ascii="Calibri" w:hAnsi="Calibri"/>
            <w:color w:val="000000"/>
            <w:sz w:val="22"/>
            <w:szCs w:val="24"/>
          </w:rPr>
          <w:delText xml:space="preserve">escriptions, so you will probably need </w:delText>
        </w:r>
        <w:r w:rsidR="00FC6818" w:rsidDel="008743BA">
          <w:rPr>
            <w:rFonts w:ascii="Calibri" w:hAnsi="Calibri"/>
            <w:color w:val="000000"/>
            <w:sz w:val="22"/>
            <w:szCs w:val="24"/>
          </w:rPr>
          <w:delText>some graphics here</w:delText>
        </w:r>
        <w:r w:rsidR="00197F2A" w:rsidDel="008743BA">
          <w:rPr>
            <w:rFonts w:ascii="Calibri" w:hAnsi="Calibri"/>
            <w:color w:val="000000"/>
            <w:sz w:val="22"/>
            <w:szCs w:val="24"/>
          </w:rPr>
          <w:delText xml:space="preserve">. </w:delText>
        </w:r>
        <w:r w:rsidDel="008743BA">
          <w:rPr>
            <w:rFonts w:ascii="Calibri" w:hAnsi="Calibri"/>
            <w:color w:val="000000"/>
            <w:sz w:val="22"/>
            <w:szCs w:val="24"/>
          </w:rPr>
          <w:delText xml:space="preserve">Again, </w:delText>
        </w:r>
        <w:r w:rsidR="001416CF" w:rsidDel="008743BA">
          <w:rPr>
            <w:rFonts w:ascii="Calibri" w:hAnsi="Calibri"/>
            <w:color w:val="000000"/>
            <w:sz w:val="22"/>
            <w:szCs w:val="24"/>
          </w:rPr>
          <w:delText>avoid</w:delText>
        </w:r>
        <w:r w:rsidR="007629DE" w:rsidRPr="0034053E" w:rsidDel="008743BA">
          <w:rPr>
            <w:rFonts w:ascii="Calibri" w:hAnsi="Calibri"/>
            <w:color w:val="000000"/>
            <w:sz w:val="22"/>
            <w:szCs w:val="24"/>
          </w:rPr>
          <w:delText xml:space="preserve"> sounding like a textbook (or class notes) via direct copying</w:delText>
        </w:r>
      </w:del>
      <w:del w:id="2131" w:author="miminguyenb@yahoo.com" w:date="2024-05-22T01:09:00Z" w16du:dateUtc="2024-05-22T08:09:00Z">
        <w:r w:rsidR="007629DE" w:rsidRPr="0034053E" w:rsidDel="00860E7D">
          <w:rPr>
            <w:rFonts w:ascii="Calibri" w:hAnsi="Calibri"/>
            <w:color w:val="000000"/>
            <w:sz w:val="22"/>
            <w:szCs w:val="24"/>
          </w:rPr>
          <w:delText>.</w:delText>
        </w:r>
      </w:del>
    </w:p>
    <w:p w14:paraId="45694FA3" w14:textId="7C688D42" w:rsidR="00860E7D" w:rsidRDefault="00860E7D">
      <w:pPr>
        <w:pStyle w:val="BodyTextIndent"/>
        <w:ind w:left="907"/>
        <w:rPr>
          <w:ins w:id="2132" w:author="miminguyenb@yahoo.com" w:date="2024-05-22T01:05:00Z" w16du:dateUtc="2024-05-22T08:05:00Z"/>
          <w:rFonts w:ascii="Calibri" w:hAnsi="Calibri"/>
          <w:color w:val="000000"/>
          <w:sz w:val="22"/>
          <w:szCs w:val="24"/>
        </w:rPr>
      </w:pPr>
      <w:ins w:id="2133" w:author="miminguyenb@yahoo.com" w:date="2024-05-22T01:09:00Z" w16du:dateUtc="2024-05-22T08:09:00Z">
        <w:r>
          <w:rPr>
            <w:rFonts w:ascii="Calibri" w:hAnsi="Calibri"/>
            <w:color w:val="000000"/>
            <w:sz w:val="22"/>
            <w:szCs w:val="24"/>
          </w:rPr>
          <w:t xml:space="preserve">The Requirements Model will </w:t>
        </w:r>
      </w:ins>
      <w:ins w:id="2134" w:author="miminguyenb@yahoo.com" w:date="2024-05-22T03:09:00Z" w16du:dateUtc="2024-05-22T10:09:00Z">
        <w:r w:rsidR="002E3DEA">
          <w:rPr>
            <w:rFonts w:ascii="Calibri" w:hAnsi="Calibri"/>
            <w:color w:val="000000"/>
            <w:sz w:val="22"/>
            <w:szCs w:val="24"/>
          </w:rPr>
          <w:t>include</w:t>
        </w:r>
      </w:ins>
      <w:ins w:id="2135" w:author="miminguyenb@yahoo.com" w:date="2024-05-22T01:09:00Z" w16du:dateUtc="2024-05-22T08:09:00Z">
        <w:r>
          <w:rPr>
            <w:rFonts w:ascii="Calibri" w:hAnsi="Calibri"/>
            <w:color w:val="000000"/>
            <w:sz w:val="22"/>
            <w:szCs w:val="24"/>
          </w:rPr>
          <w:t xml:space="preserve"> the </w:t>
        </w:r>
      </w:ins>
      <w:ins w:id="2136" w:author="miminguyenb@yahoo.com" w:date="2024-05-22T01:10:00Z" w16du:dateUtc="2024-05-22T08:10:00Z">
        <w:r>
          <w:rPr>
            <w:rFonts w:ascii="Calibri" w:hAnsi="Calibri"/>
            <w:color w:val="000000"/>
            <w:sz w:val="22"/>
            <w:szCs w:val="24"/>
          </w:rPr>
          <w:t>Use-Case Diagram and Use-Case Descriptions for the ADAFNA. The Use-Case Diagram illustrates how</w:t>
        </w:r>
      </w:ins>
      <w:ins w:id="2137" w:author="miminguyenb@yahoo.com" w:date="2024-05-22T01:11:00Z" w16du:dateUtc="2024-05-22T08:11:00Z">
        <w:r>
          <w:rPr>
            <w:rFonts w:ascii="Calibri" w:hAnsi="Calibri"/>
            <w:color w:val="000000"/>
            <w:sz w:val="22"/>
            <w:szCs w:val="24"/>
          </w:rPr>
          <w:t xml:space="preserve"> different</w:t>
        </w:r>
      </w:ins>
      <w:ins w:id="2138" w:author="miminguyenb@yahoo.com" w:date="2024-05-22T01:10:00Z" w16du:dateUtc="2024-05-22T08:10:00Z">
        <w:r>
          <w:rPr>
            <w:rFonts w:ascii="Calibri" w:hAnsi="Calibri"/>
            <w:color w:val="000000"/>
            <w:sz w:val="22"/>
            <w:szCs w:val="24"/>
          </w:rPr>
          <w:t xml:space="preserve"> parts of the system interact</w:t>
        </w:r>
      </w:ins>
      <w:ins w:id="2139" w:author="miminguyenb@yahoo.com" w:date="2024-05-22T03:09:00Z" w16du:dateUtc="2024-05-22T10:09:00Z">
        <w:r w:rsidR="002E3DEA">
          <w:rPr>
            <w:rFonts w:ascii="Calibri" w:hAnsi="Calibri"/>
            <w:color w:val="000000"/>
            <w:sz w:val="22"/>
            <w:szCs w:val="24"/>
          </w:rPr>
          <w:t xml:space="preserve"> with </w:t>
        </w:r>
      </w:ins>
      <w:ins w:id="2140" w:author="miminguyenb@yahoo.com" w:date="2024-05-22T03:10:00Z" w16du:dateUtc="2024-05-22T10:10:00Z">
        <w:r w:rsidR="002E3DEA">
          <w:rPr>
            <w:rFonts w:ascii="Calibri" w:hAnsi="Calibri"/>
            <w:color w:val="000000"/>
            <w:sz w:val="22"/>
            <w:szCs w:val="24"/>
          </w:rPr>
          <w:t>one another</w:t>
        </w:r>
      </w:ins>
      <w:ins w:id="2141" w:author="miminguyenb@yahoo.com" w:date="2024-05-22T01:11:00Z" w16du:dateUtc="2024-05-22T08:11:00Z">
        <w:r>
          <w:rPr>
            <w:rFonts w:ascii="Calibri" w:hAnsi="Calibri"/>
            <w:color w:val="000000"/>
            <w:sz w:val="22"/>
            <w:szCs w:val="24"/>
          </w:rPr>
          <w:t xml:space="preserve">. </w:t>
        </w:r>
      </w:ins>
      <w:ins w:id="2142" w:author="miminguyenb@yahoo.com" w:date="2024-05-22T01:12:00Z" w16du:dateUtc="2024-05-22T08:12:00Z">
        <w:r>
          <w:rPr>
            <w:rFonts w:ascii="Calibri" w:hAnsi="Calibri"/>
            <w:color w:val="000000"/>
            <w:sz w:val="22"/>
            <w:szCs w:val="24"/>
          </w:rPr>
          <w:t xml:space="preserve">These interactions and the </w:t>
        </w:r>
      </w:ins>
      <w:ins w:id="2143" w:author="miminguyenb@yahoo.com" w:date="2024-05-22T03:19:00Z" w16du:dateUtc="2024-05-22T10:19:00Z">
        <w:r w:rsidR="00C11F93">
          <w:rPr>
            <w:rFonts w:ascii="Calibri" w:hAnsi="Calibri"/>
            <w:color w:val="000000"/>
            <w:sz w:val="22"/>
            <w:szCs w:val="24"/>
          </w:rPr>
          <w:t>use cases</w:t>
        </w:r>
      </w:ins>
      <w:ins w:id="2144" w:author="miminguyenb@yahoo.com" w:date="2024-05-22T01:12:00Z" w16du:dateUtc="2024-05-22T08:12:00Z">
        <w:r>
          <w:rPr>
            <w:rFonts w:ascii="Calibri" w:hAnsi="Calibri"/>
            <w:color w:val="000000"/>
            <w:sz w:val="22"/>
            <w:szCs w:val="24"/>
          </w:rPr>
          <w:t xml:space="preserve"> are more detailed and defined in the Use-Case Descriptions.</w:t>
        </w:r>
      </w:ins>
    </w:p>
    <w:p w14:paraId="13AB1AB6" w14:textId="77777777" w:rsidR="00860E7D" w:rsidRDefault="00860E7D" w:rsidP="00B96795">
      <w:pPr>
        <w:pStyle w:val="BodyTextIndent"/>
        <w:ind w:left="0" w:firstLine="0"/>
        <w:rPr>
          <w:rFonts w:ascii="Calibri" w:hAnsi="Calibri"/>
          <w:color w:val="000000"/>
          <w:sz w:val="22"/>
          <w:szCs w:val="24"/>
        </w:rPr>
        <w:pPrChange w:id="2145" w:author="miminguyenb@yahoo.com" w:date="2024-05-22T02:47:00Z" w16du:dateUtc="2024-05-22T09:47:00Z">
          <w:pPr>
            <w:pStyle w:val="BodyTextIndent"/>
            <w:ind w:left="907"/>
          </w:pPr>
        </w:pPrChange>
      </w:pPr>
    </w:p>
    <w:p w14:paraId="758513E1" w14:textId="38D50EBF" w:rsidR="00D17D57" w:rsidRPr="00B96795" w:rsidRDefault="0025234C" w:rsidP="008743BA">
      <w:pPr>
        <w:pStyle w:val="BodyTextIndent2"/>
        <w:keepNext/>
        <w:spacing w:before="120"/>
        <w:ind w:left="907"/>
        <w:rPr>
          <w:rFonts w:ascii="Calibri" w:hAnsi="Calibri"/>
          <w:b/>
          <w:bCs/>
          <w:u w:val="single"/>
          <w:rPrChange w:id="2146" w:author="miminguyenb@yahoo.com" w:date="2024-05-22T02:47:00Z" w16du:dateUtc="2024-05-22T09:47:00Z">
            <w:rPr>
              <w:rFonts w:ascii="Calibri" w:hAnsi="Calibri"/>
              <w:color w:val="000000"/>
              <w:sz w:val="22"/>
              <w:szCs w:val="24"/>
            </w:rPr>
          </w:rPrChange>
        </w:rPr>
        <w:pPrChange w:id="2147" w:author="miminguyenb@yahoo.com" w:date="2024-05-22T02:20:00Z" w16du:dateUtc="2024-05-22T09:20:00Z">
          <w:pPr>
            <w:pStyle w:val="BodyTextIndent"/>
            <w:ind w:left="907"/>
          </w:pPr>
        </w:pPrChange>
      </w:pPr>
      <w:ins w:id="2148" w:author="miminguyenb@yahoo.com" w:date="2024-05-21T22:08:00Z" w16du:dateUtc="2024-05-22T05:08:00Z">
        <w:r w:rsidRPr="00B96795">
          <w:rPr>
            <w:rFonts w:ascii="Calibri" w:hAnsi="Calibri"/>
            <w:b/>
            <w:bCs/>
            <w:sz w:val="24"/>
            <w:u w:val="single"/>
            <w:rPrChange w:id="2149" w:author="miminguyenb@yahoo.com" w:date="2024-05-22T02:47:00Z" w16du:dateUtc="2024-05-22T09:47:00Z">
              <w:rPr>
                <w:rFonts w:ascii="Calibri" w:hAnsi="Calibri"/>
                <w:color w:val="FFFFFF"/>
                <w:highlight w:val="darkCyan"/>
              </w:rPr>
            </w:rPrChange>
          </w:rPr>
          <w:t>Use-Case Diagram</w:t>
        </w:r>
        <w:r w:rsidRPr="00B96795">
          <w:rPr>
            <w:rFonts w:ascii="Calibri" w:hAnsi="Calibri"/>
            <w:b/>
            <w:bCs/>
            <w:u w:val="single"/>
            <w:rPrChange w:id="2150" w:author="miminguyenb@yahoo.com" w:date="2024-05-22T02:47:00Z" w16du:dateUtc="2024-05-22T09:47:00Z">
              <w:rPr>
                <w:rFonts w:ascii="Calibri" w:hAnsi="Calibri"/>
                <w:color w:val="000000"/>
              </w:rPr>
            </w:rPrChange>
          </w:rPr>
          <w:t xml:space="preserve"> </w:t>
        </w:r>
      </w:ins>
      <w:ins w:id="2151" w:author="miminguyenb@yahoo.com" w:date="2024-05-21T22:06:00Z" w16du:dateUtc="2024-05-22T05:06:00Z">
        <w:r w:rsidRPr="00B96795">
          <w:rPr>
            <w:rFonts w:ascii="Calibri" w:hAnsi="Calibri"/>
            <w:b/>
            <w:bCs/>
            <w:noProof/>
            <w:color w:val="000000"/>
            <w:u w:val="single"/>
            <w:rPrChange w:id="2152" w:author="miminguyenb@yahoo.com" w:date="2024-05-22T02:47:00Z" w16du:dateUtc="2024-05-22T09:47:00Z">
              <w:rPr>
                <w:rFonts w:ascii="Calibri" w:hAnsi="Calibri"/>
                <w:b/>
                <w:bCs/>
                <w:noProof/>
                <w:color w:val="000000"/>
              </w:rPr>
            </w:rPrChange>
          </w:rPr>
          <w:drawing>
            <wp:anchor distT="0" distB="0" distL="114300" distR="114300" simplePos="0" relativeHeight="251660288" behindDoc="1" locked="0" layoutInCell="1" allowOverlap="1" wp14:anchorId="5E39F1C8" wp14:editId="0555FCE8">
              <wp:simplePos x="0" y="0"/>
              <wp:positionH relativeFrom="margin">
                <wp:posOffset>-407670</wp:posOffset>
              </wp:positionH>
              <wp:positionV relativeFrom="paragraph">
                <wp:posOffset>408940</wp:posOffset>
              </wp:positionV>
              <wp:extent cx="7249795" cy="5262245"/>
              <wp:effectExtent l="0" t="0" r="8255" b="0"/>
              <wp:wrapTight wrapText="bothSides">
                <wp:wrapPolygon edited="0">
                  <wp:start x="0" y="0"/>
                  <wp:lineTo x="0" y="21504"/>
                  <wp:lineTo x="21568" y="21504"/>
                  <wp:lineTo x="21568" y="0"/>
                  <wp:lineTo x="0" y="0"/>
                </wp:wrapPolygon>
              </wp:wrapTight>
              <wp:docPr id="1195423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23917" name="Picture 11954239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49795" cy="5262245"/>
                      </a:xfrm>
                      <a:prstGeom prst="rect">
                        <a:avLst/>
                      </a:prstGeom>
                    </pic:spPr>
                  </pic:pic>
                </a:graphicData>
              </a:graphic>
              <wp14:sizeRelH relativeFrom="page">
                <wp14:pctWidth>0</wp14:pctWidth>
              </wp14:sizeRelH>
              <wp14:sizeRelV relativeFrom="page">
                <wp14:pctHeight>0</wp14:pctHeight>
              </wp14:sizeRelV>
            </wp:anchor>
          </w:drawing>
        </w:r>
      </w:ins>
    </w:p>
    <w:p w14:paraId="495C24DC" w14:textId="2FC614DE" w:rsidR="000A3362" w:rsidRPr="00D17D57" w:rsidRDefault="007165D8" w:rsidP="000A3362">
      <w:pPr>
        <w:pStyle w:val="BodyTextIndent2"/>
        <w:keepNext/>
        <w:spacing w:before="120"/>
        <w:ind w:left="907"/>
        <w:jc w:val="center"/>
        <w:rPr>
          <w:rFonts w:ascii="Calibri" w:hAnsi="Calibri"/>
          <w:b/>
          <w:bCs/>
          <w:color w:val="000000"/>
        </w:rPr>
        <w:pPrChange w:id="2153" w:author="miminguyenb@yahoo.com" w:date="2024-05-21T03:11:00Z" w16du:dateUtc="2024-05-21T10:11:00Z">
          <w:pPr>
            <w:pStyle w:val="BodyTextIndent2"/>
            <w:keepNext/>
            <w:spacing w:before="120"/>
            <w:ind w:left="907"/>
          </w:pPr>
        </w:pPrChange>
      </w:pPr>
      <w:del w:id="2154" w:author="miminguyenb@yahoo.com" w:date="2024-05-21T22:08:00Z" w16du:dateUtc="2024-05-22T05:08:00Z">
        <w:r w:rsidRPr="004D5466" w:rsidDel="0025234C">
          <w:rPr>
            <w:rFonts w:ascii="Calibri" w:hAnsi="Calibri"/>
            <w:color w:val="FFFFFF"/>
            <w:sz w:val="24"/>
            <w:highlight w:val="darkCyan"/>
          </w:rPr>
          <w:delText>Use-Case Diagram</w:delText>
        </w:r>
        <w:r w:rsidR="001437BA" w:rsidRPr="004D5466" w:rsidDel="0025234C">
          <w:rPr>
            <w:rFonts w:ascii="Calibri" w:hAnsi="Calibri"/>
            <w:color w:val="000000"/>
          </w:rPr>
          <w:delText xml:space="preserve"> </w:delText>
        </w:r>
        <w:r w:rsidR="00D17D57" w:rsidRPr="00D17D57" w:rsidDel="0025234C">
          <w:rPr>
            <w:rFonts w:ascii="Calibri" w:hAnsi="Calibri"/>
            <w:color w:val="000000"/>
          </w:rPr>
          <w:sym w:font="Wingdings" w:char="F0E0"/>
        </w:r>
        <w:r w:rsidR="00D17D57" w:rsidDel="0025234C">
          <w:rPr>
            <w:rFonts w:ascii="Calibri" w:hAnsi="Calibri"/>
            <w:color w:val="000000"/>
          </w:rPr>
          <w:delText xml:space="preserve"> </w:delText>
        </w:r>
        <w:r w:rsidR="00D17D57" w:rsidDel="0025234C">
          <w:rPr>
            <w:rFonts w:ascii="Calibri" w:hAnsi="Calibri"/>
            <w:b/>
            <w:bCs/>
            <w:color w:val="000000"/>
          </w:rPr>
          <w:delText>DONE</w:delText>
        </w:r>
      </w:del>
    </w:p>
    <w:p w14:paraId="59576B98" w14:textId="369B4231" w:rsidR="008743BA" w:rsidRDefault="008743BA">
      <w:pPr>
        <w:rPr>
          <w:ins w:id="2155" w:author="miminguyenb@yahoo.com" w:date="2024-05-22T02:20:00Z" w16du:dateUtc="2024-05-22T09:20:00Z"/>
          <w:rFonts w:ascii="Calibri" w:hAnsi="Calibri"/>
          <w:color w:val="000000"/>
        </w:rPr>
      </w:pPr>
      <w:ins w:id="2156" w:author="miminguyenb@yahoo.com" w:date="2024-05-22T02:20:00Z" w16du:dateUtc="2024-05-22T09:20:00Z">
        <w:r>
          <w:rPr>
            <w:rFonts w:ascii="Calibri" w:hAnsi="Calibri"/>
            <w:color w:val="000000"/>
          </w:rPr>
          <w:br w:type="page"/>
        </w:r>
      </w:ins>
    </w:p>
    <w:p w14:paraId="7D471A07" w14:textId="77777777" w:rsidR="007165D8" w:rsidRPr="00B96795" w:rsidDel="000A3362" w:rsidRDefault="007165D8" w:rsidP="000A3362">
      <w:pPr>
        <w:pStyle w:val="BodyTextIndent2"/>
        <w:ind w:left="907"/>
        <w:rPr>
          <w:del w:id="2157" w:author="miminguyenb@yahoo.com" w:date="2024-05-21T03:12:00Z" w16du:dateUtc="2024-05-21T10:12:00Z"/>
          <w:rFonts w:ascii="Calibri" w:hAnsi="Calibri"/>
          <w:b/>
          <w:bCs/>
          <w:u w:val="single"/>
          <w:rPrChange w:id="2158" w:author="miminguyenb@yahoo.com" w:date="2024-05-22T02:48:00Z" w16du:dateUtc="2024-05-22T09:48:00Z">
            <w:rPr>
              <w:del w:id="2159" w:author="miminguyenb@yahoo.com" w:date="2024-05-21T03:12:00Z" w16du:dateUtc="2024-05-21T10:12:00Z"/>
              <w:rFonts w:ascii="Calibri" w:hAnsi="Calibri"/>
              <w:color w:val="000000"/>
            </w:rPr>
          </w:rPrChange>
        </w:rPr>
      </w:pPr>
    </w:p>
    <w:p w14:paraId="607D392D" w14:textId="3F677AD8" w:rsidR="00D17D57" w:rsidRPr="00B96795" w:rsidDel="000A3362" w:rsidRDefault="00D17D57" w:rsidP="000A3362">
      <w:pPr>
        <w:pStyle w:val="BodyTextIndent2"/>
        <w:ind w:left="0" w:firstLine="0"/>
        <w:rPr>
          <w:del w:id="2160" w:author="miminguyenb@yahoo.com" w:date="2024-05-21T03:12:00Z" w16du:dateUtc="2024-05-21T10:12:00Z"/>
          <w:rFonts w:ascii="Calibri" w:hAnsi="Calibri"/>
          <w:b/>
          <w:bCs/>
          <w:u w:val="single"/>
          <w:rPrChange w:id="2161" w:author="miminguyenb@yahoo.com" w:date="2024-05-22T02:48:00Z" w16du:dateUtc="2024-05-22T09:48:00Z">
            <w:rPr>
              <w:del w:id="2162" w:author="miminguyenb@yahoo.com" w:date="2024-05-21T03:12:00Z" w16du:dateUtc="2024-05-21T10:12:00Z"/>
              <w:rFonts w:ascii="Calibri" w:hAnsi="Calibri"/>
              <w:color w:val="000000"/>
            </w:rPr>
          </w:rPrChange>
        </w:rPr>
        <w:pPrChange w:id="2163" w:author="miminguyenb@yahoo.com" w:date="2024-05-21T03:12:00Z" w16du:dateUtc="2024-05-21T10:12:00Z">
          <w:pPr>
            <w:pStyle w:val="BodyTextIndent2"/>
            <w:ind w:left="907"/>
            <w:jc w:val="center"/>
          </w:pPr>
        </w:pPrChange>
      </w:pPr>
    </w:p>
    <w:p w14:paraId="69A7F11B" w14:textId="7F2C0450" w:rsidR="00D17D57" w:rsidRPr="00B96795" w:rsidDel="00F664BC" w:rsidRDefault="00D17D57">
      <w:pPr>
        <w:rPr>
          <w:del w:id="2164" w:author="miminguyenb@yahoo.com" w:date="2024-05-22T01:36:00Z" w16du:dateUtc="2024-05-22T08:36:00Z"/>
          <w:rFonts w:ascii="Calibri" w:hAnsi="Calibri"/>
          <w:b/>
          <w:bCs/>
          <w:u w:val="single"/>
          <w:rPrChange w:id="2165" w:author="miminguyenb@yahoo.com" w:date="2024-05-22T02:48:00Z" w16du:dateUtc="2024-05-22T09:48:00Z">
            <w:rPr>
              <w:del w:id="2166" w:author="miminguyenb@yahoo.com" w:date="2024-05-22T01:36:00Z" w16du:dateUtc="2024-05-22T08:36:00Z"/>
              <w:rFonts w:ascii="Calibri" w:hAnsi="Calibri"/>
              <w:color w:val="FFFFFF"/>
              <w:highlight w:val="darkCyan"/>
            </w:rPr>
          </w:rPrChange>
        </w:rPr>
      </w:pPr>
      <w:del w:id="2167" w:author="miminguyenb@yahoo.com" w:date="2024-05-22T01:36:00Z" w16du:dateUtc="2024-05-22T08:36:00Z">
        <w:r w:rsidRPr="00B96795" w:rsidDel="00F664BC">
          <w:rPr>
            <w:rFonts w:ascii="Calibri" w:hAnsi="Calibri"/>
            <w:b/>
            <w:bCs/>
            <w:u w:val="single"/>
            <w:rPrChange w:id="2168" w:author="miminguyenb@yahoo.com" w:date="2024-05-22T02:48:00Z" w16du:dateUtc="2024-05-22T09:48:00Z">
              <w:rPr>
                <w:rFonts w:ascii="Calibri" w:hAnsi="Calibri"/>
                <w:color w:val="FFFFFF"/>
                <w:highlight w:val="darkCyan"/>
              </w:rPr>
            </w:rPrChange>
          </w:rPr>
          <w:br w:type="page"/>
        </w:r>
      </w:del>
    </w:p>
    <w:p w14:paraId="40F0CFE2" w14:textId="79EBE472" w:rsidR="00030ACF" w:rsidRPr="00B96795" w:rsidRDefault="003F61B3" w:rsidP="00F664BC">
      <w:pPr>
        <w:rPr>
          <w:rFonts w:ascii="Calibri" w:hAnsi="Calibri"/>
          <w:b/>
          <w:bCs/>
          <w:sz w:val="22"/>
          <w:rPrChange w:id="2169" w:author="miminguyenb@yahoo.com" w:date="2024-05-22T02:48:00Z" w16du:dateUtc="2024-05-22T09:48:00Z">
            <w:rPr>
              <w:rFonts w:ascii="Calibri" w:hAnsi="Calibri"/>
              <w:color w:val="000000"/>
              <w:sz w:val="22"/>
            </w:rPr>
          </w:rPrChange>
        </w:rPr>
        <w:pPrChange w:id="2170" w:author="miminguyenb@yahoo.com" w:date="2024-05-22T01:36:00Z" w16du:dateUtc="2024-05-22T08:36:00Z">
          <w:pPr>
            <w:keepNext/>
            <w:spacing w:before="120"/>
            <w:ind w:left="907" w:hanging="360"/>
          </w:pPr>
        </w:pPrChange>
      </w:pPr>
      <w:r w:rsidRPr="00B96795">
        <w:rPr>
          <w:rFonts w:ascii="Calibri" w:hAnsi="Calibri"/>
          <w:b/>
          <w:bCs/>
          <w:u w:val="single"/>
          <w:rPrChange w:id="2171" w:author="miminguyenb@yahoo.com" w:date="2024-05-22T02:48:00Z" w16du:dateUtc="2024-05-22T09:48:00Z">
            <w:rPr>
              <w:rFonts w:ascii="Calibri" w:hAnsi="Calibri"/>
              <w:color w:val="FFFFFF"/>
              <w:highlight w:val="darkCyan"/>
            </w:rPr>
          </w:rPrChange>
        </w:rPr>
        <w:t>Use</w:t>
      </w:r>
      <w:r w:rsidR="007629DE" w:rsidRPr="00B96795">
        <w:rPr>
          <w:rFonts w:ascii="Calibri" w:hAnsi="Calibri"/>
          <w:b/>
          <w:bCs/>
          <w:u w:val="single"/>
          <w:rPrChange w:id="2172" w:author="miminguyenb@yahoo.com" w:date="2024-05-22T02:48:00Z" w16du:dateUtc="2024-05-22T09:48:00Z">
            <w:rPr>
              <w:rFonts w:ascii="Calibri" w:hAnsi="Calibri"/>
              <w:color w:val="FFFFFF"/>
              <w:highlight w:val="darkCyan"/>
            </w:rPr>
          </w:rPrChange>
        </w:rPr>
        <w:t>-</w:t>
      </w:r>
      <w:r w:rsidRPr="00B96795">
        <w:rPr>
          <w:rFonts w:ascii="Calibri" w:hAnsi="Calibri"/>
          <w:b/>
          <w:bCs/>
          <w:u w:val="single"/>
          <w:rPrChange w:id="2173" w:author="miminguyenb@yahoo.com" w:date="2024-05-22T02:48:00Z" w16du:dateUtc="2024-05-22T09:48:00Z">
            <w:rPr>
              <w:rFonts w:ascii="Calibri" w:hAnsi="Calibri"/>
              <w:color w:val="FFFFFF"/>
              <w:highlight w:val="darkCyan"/>
            </w:rPr>
          </w:rPrChange>
        </w:rPr>
        <w:t>Case</w:t>
      </w:r>
      <w:r w:rsidR="007629DE" w:rsidRPr="00B96795">
        <w:rPr>
          <w:rFonts w:ascii="Calibri" w:hAnsi="Calibri"/>
          <w:b/>
          <w:bCs/>
          <w:u w:val="single"/>
          <w:rPrChange w:id="2174" w:author="miminguyenb@yahoo.com" w:date="2024-05-22T02:48:00Z" w16du:dateUtc="2024-05-22T09:48:00Z">
            <w:rPr>
              <w:rFonts w:ascii="Calibri" w:hAnsi="Calibri"/>
              <w:color w:val="FFFFFF"/>
              <w:highlight w:val="darkCyan"/>
            </w:rPr>
          </w:rPrChange>
        </w:rPr>
        <w:t xml:space="preserve"> Descriptions</w:t>
      </w:r>
      <w:del w:id="2175" w:author="miminguyenb@yahoo.com" w:date="2024-05-22T02:20:00Z" w16du:dateUtc="2024-05-22T09:20:00Z">
        <w:r w:rsidRPr="00B96795" w:rsidDel="008743BA">
          <w:rPr>
            <w:rFonts w:ascii="Calibri" w:hAnsi="Calibri"/>
            <w:b/>
            <w:bCs/>
            <w:sz w:val="22"/>
            <w:rPrChange w:id="2176" w:author="miminguyenb@yahoo.com" w:date="2024-05-22T02:48:00Z" w16du:dateUtc="2024-05-22T09:48:00Z">
              <w:rPr>
                <w:rFonts w:ascii="Calibri" w:hAnsi="Calibri"/>
                <w:color w:val="000000"/>
                <w:sz w:val="22"/>
              </w:rPr>
            </w:rPrChange>
          </w:rPr>
          <w:delText xml:space="preserve"> </w:delText>
        </w:r>
      </w:del>
    </w:p>
    <w:p w14:paraId="5B735A00" w14:textId="19F4EB6B" w:rsidR="00D17D57" w:rsidDel="008743BA" w:rsidRDefault="007629DE" w:rsidP="00D17D57">
      <w:pPr>
        <w:ind w:left="907" w:hanging="360"/>
        <w:rPr>
          <w:del w:id="2177" w:author="miminguyenb@yahoo.com" w:date="2024-05-22T02:20:00Z" w16du:dateUtc="2024-05-22T09:20:00Z"/>
          <w:rFonts w:ascii="Calibri" w:hAnsi="Calibri"/>
          <w:color w:val="000000"/>
          <w:sz w:val="22"/>
        </w:rPr>
      </w:pPr>
      <w:del w:id="2178" w:author="miminguyenb@yahoo.com" w:date="2024-05-22T02:20:00Z" w16du:dateUtc="2024-05-22T09:20:00Z">
        <w:r w:rsidRPr="0034053E" w:rsidDel="008743BA">
          <w:rPr>
            <w:rFonts w:ascii="Calibri" w:hAnsi="Calibri"/>
            <w:color w:val="000000"/>
            <w:sz w:val="22"/>
          </w:rPr>
          <w:delText xml:space="preserve">You must </w:delText>
        </w:r>
        <w:r w:rsidR="00A25037" w:rsidDel="008743BA">
          <w:rPr>
            <w:rFonts w:ascii="Calibri" w:hAnsi="Calibri"/>
            <w:color w:val="000000"/>
            <w:sz w:val="22"/>
          </w:rPr>
          <w:delText>complete</w:delText>
        </w:r>
        <w:r w:rsidRPr="0034053E" w:rsidDel="008743BA">
          <w:rPr>
            <w:rFonts w:ascii="Calibri" w:hAnsi="Calibri"/>
            <w:color w:val="000000"/>
            <w:sz w:val="22"/>
          </w:rPr>
          <w:delText xml:space="preserve"> </w:delText>
        </w:r>
        <w:r w:rsidR="00FC6818" w:rsidDel="008743BA">
          <w:rPr>
            <w:rFonts w:ascii="Calibri" w:hAnsi="Calibri"/>
            <w:color w:val="000000"/>
            <w:sz w:val="22"/>
          </w:rPr>
          <w:delText>a</w:delText>
        </w:r>
        <w:r w:rsidR="00AF5F9C" w:rsidDel="008743BA">
          <w:rPr>
            <w:rFonts w:ascii="Calibri" w:hAnsi="Calibri"/>
            <w:color w:val="000000"/>
            <w:sz w:val="22"/>
          </w:rPr>
          <w:delText xml:space="preserve"> separate</w:delText>
        </w:r>
        <w:r w:rsidRPr="0034053E" w:rsidDel="008743BA">
          <w:rPr>
            <w:rFonts w:ascii="Calibri" w:hAnsi="Calibri"/>
            <w:color w:val="000000"/>
            <w:sz w:val="22"/>
          </w:rPr>
          <w:delText xml:space="preserve"> </w:delText>
        </w:r>
        <w:r w:rsidR="00C14DF5" w:rsidDel="008743BA">
          <w:rPr>
            <w:rFonts w:ascii="Calibri" w:hAnsi="Calibri"/>
            <w:color w:val="000000"/>
            <w:sz w:val="22"/>
          </w:rPr>
          <w:delText>U</w:delText>
        </w:r>
        <w:r w:rsidRPr="0034053E" w:rsidDel="008743BA">
          <w:rPr>
            <w:rFonts w:ascii="Calibri" w:hAnsi="Calibri"/>
            <w:color w:val="000000"/>
            <w:sz w:val="22"/>
          </w:rPr>
          <w:delText>se</w:delText>
        </w:r>
        <w:r w:rsidR="00C14DF5" w:rsidDel="008743BA">
          <w:rPr>
            <w:rFonts w:ascii="Calibri" w:hAnsi="Calibri"/>
            <w:color w:val="000000"/>
            <w:sz w:val="22"/>
          </w:rPr>
          <w:delText xml:space="preserve"> C</w:delText>
        </w:r>
        <w:r w:rsidRPr="0034053E" w:rsidDel="008743BA">
          <w:rPr>
            <w:rFonts w:ascii="Calibri" w:hAnsi="Calibri"/>
            <w:color w:val="000000"/>
            <w:sz w:val="22"/>
          </w:rPr>
          <w:delText xml:space="preserve">ase </w:delText>
        </w:r>
        <w:r w:rsidR="00C14DF5" w:rsidDel="008743BA">
          <w:rPr>
            <w:rFonts w:ascii="Calibri" w:hAnsi="Calibri"/>
            <w:color w:val="000000"/>
            <w:sz w:val="22"/>
          </w:rPr>
          <w:delText>D</w:delText>
        </w:r>
        <w:r w:rsidRPr="0034053E" w:rsidDel="008743BA">
          <w:rPr>
            <w:rFonts w:ascii="Calibri" w:hAnsi="Calibri"/>
            <w:color w:val="000000"/>
            <w:sz w:val="22"/>
          </w:rPr>
          <w:delText xml:space="preserve">escription </w:delText>
        </w:r>
        <w:r w:rsidR="00394F00" w:rsidDel="008743BA">
          <w:rPr>
            <w:rFonts w:ascii="Calibri" w:hAnsi="Calibri"/>
            <w:color w:val="000000"/>
            <w:sz w:val="22"/>
          </w:rPr>
          <w:delText>template</w:delText>
        </w:r>
        <w:r w:rsidRPr="0034053E" w:rsidDel="008743BA">
          <w:rPr>
            <w:rFonts w:ascii="Calibri" w:hAnsi="Calibri"/>
            <w:color w:val="000000"/>
            <w:sz w:val="22"/>
          </w:rPr>
          <w:delText xml:space="preserve"> for each </w:delText>
        </w:r>
        <w:r w:rsidR="00C14DF5" w:rsidDel="008743BA">
          <w:rPr>
            <w:rFonts w:ascii="Calibri" w:hAnsi="Calibri"/>
            <w:color w:val="000000"/>
            <w:sz w:val="22"/>
          </w:rPr>
          <w:delText>U</w:delText>
        </w:r>
        <w:r w:rsidRPr="0034053E" w:rsidDel="008743BA">
          <w:rPr>
            <w:rFonts w:ascii="Calibri" w:hAnsi="Calibri"/>
            <w:color w:val="000000"/>
            <w:sz w:val="22"/>
          </w:rPr>
          <w:delText xml:space="preserve">se </w:delText>
        </w:r>
        <w:r w:rsidR="00C14DF5" w:rsidDel="008743BA">
          <w:rPr>
            <w:rFonts w:ascii="Calibri" w:hAnsi="Calibri"/>
            <w:color w:val="000000"/>
            <w:sz w:val="22"/>
          </w:rPr>
          <w:delText>C</w:delText>
        </w:r>
        <w:r w:rsidRPr="0034053E" w:rsidDel="008743BA">
          <w:rPr>
            <w:rFonts w:ascii="Calibri" w:hAnsi="Calibri"/>
            <w:color w:val="000000"/>
            <w:sz w:val="22"/>
          </w:rPr>
          <w:delText xml:space="preserve">ase in your </w:delText>
        </w:r>
        <w:r w:rsidR="00C14DF5" w:rsidDel="008743BA">
          <w:rPr>
            <w:rFonts w:ascii="Calibri" w:hAnsi="Calibri"/>
            <w:color w:val="000000"/>
            <w:sz w:val="22"/>
          </w:rPr>
          <w:delText>Use Case D</w:delText>
        </w:r>
        <w:r w:rsidRPr="0034053E" w:rsidDel="008743BA">
          <w:rPr>
            <w:rFonts w:ascii="Calibri" w:hAnsi="Calibri"/>
            <w:color w:val="000000"/>
            <w:sz w:val="22"/>
          </w:rPr>
          <w:delText>iagram</w:delText>
        </w:r>
        <w:r w:rsidR="00197F2A" w:rsidDel="008743BA">
          <w:rPr>
            <w:rFonts w:ascii="Calibri" w:hAnsi="Calibri"/>
            <w:color w:val="000000"/>
            <w:sz w:val="22"/>
          </w:rPr>
          <w:delText xml:space="preserve">. </w:delText>
        </w:r>
        <w:r w:rsidR="00A25037" w:rsidRPr="006B4374" w:rsidDel="008743BA">
          <w:rPr>
            <w:rFonts w:ascii="Calibri" w:hAnsi="Calibri"/>
            <w:b/>
            <w:i/>
            <w:color w:val="000000"/>
            <w:sz w:val="22"/>
            <w:u w:val="words"/>
          </w:rPr>
          <w:delText>Each</w:delText>
        </w:r>
        <w:r w:rsidR="00C14DF5" w:rsidDel="008743BA">
          <w:rPr>
            <w:rFonts w:ascii="Calibri" w:hAnsi="Calibri"/>
            <w:b/>
            <w:i/>
            <w:color w:val="000000"/>
            <w:sz w:val="22"/>
            <w:u w:val="words"/>
          </w:rPr>
          <w:delText xml:space="preserve"> Use Case</w:delText>
        </w:r>
        <w:r w:rsidR="00A25037" w:rsidRPr="006B4374" w:rsidDel="008743BA">
          <w:rPr>
            <w:rFonts w:ascii="Calibri" w:hAnsi="Calibri"/>
            <w:b/>
            <w:i/>
            <w:color w:val="000000"/>
            <w:sz w:val="22"/>
            <w:u w:val="words"/>
          </w:rPr>
          <w:delText xml:space="preserve"> description MUST begin on</w:delText>
        </w:r>
        <w:r w:rsidR="00394F00" w:rsidDel="008743BA">
          <w:rPr>
            <w:rFonts w:ascii="Calibri" w:hAnsi="Calibri"/>
            <w:b/>
            <w:i/>
            <w:color w:val="000000"/>
            <w:sz w:val="22"/>
            <w:u w:val="words"/>
          </w:rPr>
          <w:delText xml:space="preserve"> a separate</w:delText>
        </w:r>
        <w:r w:rsidR="00A25037" w:rsidRPr="006B4374" w:rsidDel="008743BA">
          <w:rPr>
            <w:rFonts w:ascii="Calibri" w:hAnsi="Calibri"/>
            <w:b/>
            <w:i/>
            <w:color w:val="000000"/>
            <w:sz w:val="22"/>
            <w:u w:val="words"/>
          </w:rPr>
          <w:delText xml:space="preserve"> page</w:delText>
        </w:r>
        <w:r w:rsidR="00A25037" w:rsidDel="008743BA">
          <w:rPr>
            <w:rFonts w:ascii="Calibri" w:hAnsi="Calibri"/>
            <w:color w:val="000000"/>
            <w:sz w:val="22"/>
          </w:rPr>
          <w:delText>.</w:delText>
        </w:r>
      </w:del>
    </w:p>
    <w:p w14:paraId="350A4D97" w14:textId="77777777" w:rsidR="00D17D57" w:rsidRDefault="00D17D57" w:rsidP="00D17D57">
      <w:pPr>
        <w:rPr>
          <w:rFonts w:ascii="Arial" w:hAnsi="Arial" w:cs="Arial"/>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88"/>
        <w:gridCol w:w="1170"/>
        <w:gridCol w:w="900"/>
        <w:gridCol w:w="2718"/>
      </w:tblGrid>
      <w:tr w:rsidR="00505FB2" w:rsidRPr="00656CB3" w14:paraId="364BA7B5" w14:textId="77777777" w:rsidTr="0006194D">
        <w:trPr>
          <w:jc w:val="center"/>
          <w:ins w:id="2179" w:author="miminguyenb@yahoo.com" w:date="2024-05-20T23:02:00Z"/>
        </w:trPr>
        <w:tc>
          <w:tcPr>
            <w:tcW w:w="5958" w:type="dxa"/>
            <w:gridSpan w:val="2"/>
            <w:shd w:val="clear" w:color="auto" w:fill="auto"/>
          </w:tcPr>
          <w:p w14:paraId="6E938D27" w14:textId="77777777" w:rsidR="00505FB2" w:rsidRPr="00656CB3" w:rsidRDefault="00505FB2" w:rsidP="0006194D">
            <w:pPr>
              <w:rPr>
                <w:ins w:id="2180" w:author="miminguyenb@yahoo.com" w:date="2024-05-20T23:02:00Z" w16du:dateUtc="2024-05-21T06:02:00Z"/>
                <w:rFonts w:asciiTheme="minorHAnsi" w:hAnsiTheme="minorHAnsi" w:cstheme="minorHAnsi"/>
                <w:sz w:val="22"/>
                <w:szCs w:val="22"/>
                <w:rPrChange w:id="2181" w:author="miminguyenb@yahoo.com" w:date="2024-05-22T02:50:00Z" w16du:dateUtc="2024-05-22T09:50:00Z">
                  <w:rPr>
                    <w:ins w:id="2182" w:author="miminguyenb@yahoo.com" w:date="2024-05-20T23:02:00Z" w16du:dateUtc="2024-05-21T06:02:00Z"/>
                    <w:rFonts w:ascii="Arial" w:hAnsi="Arial" w:cs="Arial"/>
                    <w:sz w:val="22"/>
                    <w:szCs w:val="22"/>
                  </w:rPr>
                </w:rPrChange>
              </w:rPr>
            </w:pPr>
            <w:ins w:id="2183" w:author="miminguyenb@yahoo.com" w:date="2024-05-20T23:02:00Z" w16du:dateUtc="2024-05-21T06:02:00Z">
              <w:r w:rsidRPr="00656CB3">
                <w:rPr>
                  <w:rFonts w:asciiTheme="minorHAnsi" w:hAnsiTheme="minorHAnsi" w:cstheme="minorHAnsi"/>
                  <w:b/>
                  <w:sz w:val="22"/>
                  <w:szCs w:val="22"/>
                  <w:rPrChange w:id="2184" w:author="miminguyenb@yahoo.com" w:date="2024-05-22T02:50:00Z" w16du:dateUtc="2024-05-22T09:50:00Z">
                    <w:rPr>
                      <w:rFonts w:ascii="Arial" w:hAnsi="Arial" w:cs="Arial"/>
                      <w:b/>
                      <w:sz w:val="22"/>
                      <w:szCs w:val="22"/>
                    </w:rPr>
                  </w:rPrChange>
                </w:rPr>
                <w:t>Use Case Name</w:t>
              </w:r>
              <w:r w:rsidRPr="00656CB3">
                <w:rPr>
                  <w:rFonts w:asciiTheme="minorHAnsi" w:hAnsiTheme="minorHAnsi" w:cstheme="minorHAnsi"/>
                  <w:sz w:val="22"/>
                  <w:szCs w:val="22"/>
                  <w:rPrChange w:id="2185" w:author="miminguyenb@yahoo.com" w:date="2024-05-22T02:50:00Z" w16du:dateUtc="2024-05-22T09:50:00Z">
                    <w:rPr>
                      <w:rFonts w:ascii="Arial" w:hAnsi="Arial" w:cs="Arial"/>
                      <w:sz w:val="22"/>
                      <w:szCs w:val="22"/>
                    </w:rPr>
                  </w:rPrChange>
                </w:rPr>
                <w:t>: Normal Usage of App</w:t>
              </w:r>
            </w:ins>
          </w:p>
        </w:tc>
        <w:tc>
          <w:tcPr>
            <w:tcW w:w="900" w:type="dxa"/>
            <w:shd w:val="clear" w:color="auto" w:fill="auto"/>
          </w:tcPr>
          <w:p w14:paraId="2D9B0E60" w14:textId="77777777" w:rsidR="00505FB2" w:rsidRPr="00656CB3" w:rsidRDefault="00505FB2" w:rsidP="0006194D">
            <w:pPr>
              <w:rPr>
                <w:ins w:id="2186" w:author="miminguyenb@yahoo.com" w:date="2024-05-20T23:02:00Z" w16du:dateUtc="2024-05-21T06:02:00Z"/>
                <w:rFonts w:asciiTheme="minorHAnsi" w:hAnsiTheme="minorHAnsi" w:cstheme="minorHAnsi"/>
                <w:sz w:val="22"/>
                <w:szCs w:val="22"/>
                <w:rPrChange w:id="2187" w:author="miminguyenb@yahoo.com" w:date="2024-05-22T02:50:00Z" w16du:dateUtc="2024-05-22T09:50:00Z">
                  <w:rPr>
                    <w:ins w:id="2188" w:author="miminguyenb@yahoo.com" w:date="2024-05-20T23:02:00Z" w16du:dateUtc="2024-05-21T06:02:00Z"/>
                    <w:rFonts w:ascii="Arial" w:hAnsi="Arial" w:cs="Arial"/>
                    <w:sz w:val="22"/>
                    <w:szCs w:val="22"/>
                  </w:rPr>
                </w:rPrChange>
              </w:rPr>
            </w:pPr>
            <w:ins w:id="2189" w:author="miminguyenb@yahoo.com" w:date="2024-05-20T23:02:00Z" w16du:dateUtc="2024-05-21T06:02:00Z">
              <w:r w:rsidRPr="00656CB3">
                <w:rPr>
                  <w:rFonts w:asciiTheme="minorHAnsi" w:hAnsiTheme="minorHAnsi" w:cstheme="minorHAnsi"/>
                  <w:b/>
                  <w:sz w:val="22"/>
                  <w:szCs w:val="22"/>
                  <w:rPrChange w:id="2190" w:author="miminguyenb@yahoo.com" w:date="2024-05-22T02:50:00Z" w16du:dateUtc="2024-05-22T09:50:00Z">
                    <w:rPr>
                      <w:rFonts w:ascii="Arial" w:hAnsi="Arial" w:cs="Arial"/>
                      <w:b/>
                      <w:sz w:val="22"/>
                      <w:szCs w:val="22"/>
                    </w:rPr>
                  </w:rPrChange>
                </w:rPr>
                <w:t>ID</w:t>
              </w:r>
              <w:r w:rsidRPr="00656CB3">
                <w:rPr>
                  <w:rFonts w:asciiTheme="minorHAnsi" w:hAnsiTheme="minorHAnsi" w:cstheme="minorHAnsi"/>
                  <w:sz w:val="22"/>
                  <w:szCs w:val="22"/>
                  <w:rPrChange w:id="2191" w:author="miminguyenb@yahoo.com" w:date="2024-05-22T02:50:00Z" w16du:dateUtc="2024-05-22T09:50:00Z">
                    <w:rPr>
                      <w:rFonts w:ascii="Arial" w:hAnsi="Arial" w:cs="Arial"/>
                      <w:sz w:val="22"/>
                      <w:szCs w:val="22"/>
                    </w:rPr>
                  </w:rPrChange>
                </w:rPr>
                <w:t xml:space="preserve">: UC-1  </w:t>
              </w:r>
            </w:ins>
          </w:p>
        </w:tc>
        <w:tc>
          <w:tcPr>
            <w:tcW w:w="2718" w:type="dxa"/>
            <w:shd w:val="clear" w:color="auto" w:fill="auto"/>
          </w:tcPr>
          <w:p w14:paraId="3083406F" w14:textId="5878B8D4" w:rsidR="00505FB2" w:rsidRPr="00656CB3" w:rsidRDefault="00505FB2" w:rsidP="0006194D">
            <w:pPr>
              <w:rPr>
                <w:ins w:id="2192" w:author="miminguyenb@yahoo.com" w:date="2024-05-20T23:02:00Z" w16du:dateUtc="2024-05-21T06:02:00Z"/>
                <w:rFonts w:asciiTheme="minorHAnsi" w:hAnsiTheme="minorHAnsi" w:cstheme="minorHAnsi"/>
                <w:sz w:val="22"/>
                <w:szCs w:val="22"/>
                <w:u w:val="single"/>
                <w:rPrChange w:id="2193" w:author="miminguyenb@yahoo.com" w:date="2024-05-22T02:50:00Z" w16du:dateUtc="2024-05-22T09:50:00Z">
                  <w:rPr>
                    <w:ins w:id="2194" w:author="miminguyenb@yahoo.com" w:date="2024-05-20T23:02:00Z" w16du:dateUtc="2024-05-21T06:02:00Z"/>
                    <w:rFonts w:ascii="Arial" w:hAnsi="Arial" w:cs="Arial"/>
                    <w:sz w:val="22"/>
                    <w:szCs w:val="22"/>
                  </w:rPr>
                </w:rPrChange>
              </w:rPr>
            </w:pPr>
            <w:ins w:id="2195" w:author="miminguyenb@yahoo.com" w:date="2024-05-20T23:02:00Z" w16du:dateUtc="2024-05-21T06:02:00Z">
              <w:r w:rsidRPr="00656CB3">
                <w:rPr>
                  <w:rFonts w:asciiTheme="minorHAnsi" w:hAnsiTheme="minorHAnsi" w:cstheme="minorHAnsi"/>
                  <w:b/>
                  <w:sz w:val="22"/>
                  <w:szCs w:val="22"/>
                  <w:rPrChange w:id="2196" w:author="miminguyenb@yahoo.com" w:date="2024-05-22T02:50:00Z" w16du:dateUtc="2024-05-22T09:50:00Z">
                    <w:rPr>
                      <w:rFonts w:ascii="Arial" w:hAnsi="Arial" w:cs="Arial"/>
                      <w:b/>
                      <w:sz w:val="22"/>
                      <w:szCs w:val="22"/>
                    </w:rPr>
                  </w:rPrChange>
                </w:rPr>
                <w:t>Importance</w:t>
              </w:r>
              <w:r w:rsidRPr="00656CB3">
                <w:rPr>
                  <w:rFonts w:asciiTheme="minorHAnsi" w:hAnsiTheme="minorHAnsi" w:cstheme="minorHAnsi"/>
                  <w:sz w:val="22"/>
                  <w:szCs w:val="22"/>
                  <w:rPrChange w:id="2197" w:author="miminguyenb@yahoo.com" w:date="2024-05-22T02:50:00Z" w16du:dateUtc="2024-05-22T09:50:00Z">
                    <w:rPr>
                      <w:rFonts w:ascii="Arial" w:hAnsi="Arial" w:cs="Arial"/>
                      <w:sz w:val="22"/>
                      <w:szCs w:val="22"/>
                    </w:rPr>
                  </w:rPrChange>
                </w:rPr>
                <w:t>:</w:t>
              </w:r>
            </w:ins>
            <w:ins w:id="2198" w:author="miminguyenb@yahoo.com" w:date="2024-05-20T23:49:00Z" w16du:dateUtc="2024-05-21T06:49:00Z">
              <w:r w:rsidR="00D4194F" w:rsidRPr="00656CB3">
                <w:rPr>
                  <w:rFonts w:asciiTheme="minorHAnsi" w:hAnsiTheme="minorHAnsi" w:cstheme="minorHAnsi"/>
                  <w:sz w:val="22"/>
                  <w:szCs w:val="22"/>
                  <w:rPrChange w:id="2199" w:author="miminguyenb@yahoo.com" w:date="2024-05-22T02:50:00Z" w16du:dateUtc="2024-05-22T09:50:00Z">
                    <w:rPr>
                      <w:rFonts w:ascii="Arial" w:hAnsi="Arial" w:cs="Arial"/>
                      <w:sz w:val="22"/>
                      <w:szCs w:val="22"/>
                    </w:rPr>
                  </w:rPrChange>
                </w:rPr>
                <w:t xml:space="preserve"> Must Have</w:t>
              </w:r>
            </w:ins>
          </w:p>
        </w:tc>
      </w:tr>
      <w:tr w:rsidR="00505FB2" w:rsidRPr="00656CB3" w14:paraId="1AE53111" w14:textId="77777777" w:rsidTr="0006194D">
        <w:trPr>
          <w:jc w:val="center"/>
          <w:ins w:id="2200" w:author="miminguyenb@yahoo.com" w:date="2024-05-20T23:02:00Z"/>
        </w:trPr>
        <w:tc>
          <w:tcPr>
            <w:tcW w:w="4788" w:type="dxa"/>
            <w:shd w:val="clear" w:color="auto" w:fill="auto"/>
          </w:tcPr>
          <w:p w14:paraId="0F6DAC3D" w14:textId="77777777" w:rsidR="00505FB2" w:rsidRPr="00656CB3" w:rsidRDefault="00505FB2" w:rsidP="0006194D">
            <w:pPr>
              <w:rPr>
                <w:ins w:id="2201" w:author="miminguyenb@yahoo.com" w:date="2024-05-20T23:02:00Z" w16du:dateUtc="2024-05-21T06:02:00Z"/>
                <w:rFonts w:asciiTheme="minorHAnsi" w:hAnsiTheme="minorHAnsi" w:cstheme="minorHAnsi"/>
                <w:sz w:val="22"/>
                <w:szCs w:val="22"/>
                <w:rPrChange w:id="2202" w:author="miminguyenb@yahoo.com" w:date="2024-05-22T02:50:00Z" w16du:dateUtc="2024-05-22T09:50:00Z">
                  <w:rPr>
                    <w:ins w:id="2203" w:author="miminguyenb@yahoo.com" w:date="2024-05-20T23:02:00Z" w16du:dateUtc="2024-05-21T06:02:00Z"/>
                    <w:rFonts w:ascii="Arial" w:hAnsi="Arial" w:cs="Arial"/>
                    <w:sz w:val="22"/>
                    <w:szCs w:val="22"/>
                  </w:rPr>
                </w:rPrChange>
              </w:rPr>
            </w:pPr>
            <w:ins w:id="2204" w:author="miminguyenb@yahoo.com" w:date="2024-05-20T23:02:00Z" w16du:dateUtc="2024-05-21T06:02:00Z">
              <w:r w:rsidRPr="00656CB3">
                <w:rPr>
                  <w:rFonts w:asciiTheme="minorHAnsi" w:hAnsiTheme="minorHAnsi" w:cstheme="minorHAnsi"/>
                  <w:b/>
                  <w:sz w:val="22"/>
                  <w:szCs w:val="22"/>
                  <w:rPrChange w:id="2205" w:author="miminguyenb@yahoo.com" w:date="2024-05-22T02:50:00Z" w16du:dateUtc="2024-05-22T09:50:00Z">
                    <w:rPr>
                      <w:rFonts w:ascii="Arial" w:hAnsi="Arial" w:cs="Arial"/>
                      <w:b/>
                      <w:sz w:val="22"/>
                      <w:szCs w:val="22"/>
                    </w:rPr>
                  </w:rPrChange>
                </w:rPr>
                <w:t>Primary Actor</w:t>
              </w:r>
              <w:r w:rsidRPr="00656CB3">
                <w:rPr>
                  <w:rFonts w:asciiTheme="minorHAnsi" w:hAnsiTheme="minorHAnsi" w:cstheme="minorHAnsi"/>
                  <w:sz w:val="22"/>
                  <w:szCs w:val="22"/>
                  <w:rPrChange w:id="2206" w:author="miminguyenb@yahoo.com" w:date="2024-05-22T02:50:00Z" w16du:dateUtc="2024-05-22T09:50:00Z">
                    <w:rPr>
                      <w:rFonts w:ascii="Arial" w:hAnsi="Arial" w:cs="Arial"/>
                      <w:sz w:val="22"/>
                      <w:szCs w:val="22"/>
                    </w:rPr>
                  </w:rPrChange>
                </w:rPr>
                <w:t>: Application User</w:t>
              </w:r>
            </w:ins>
          </w:p>
        </w:tc>
        <w:tc>
          <w:tcPr>
            <w:tcW w:w="4788" w:type="dxa"/>
            <w:gridSpan w:val="3"/>
            <w:shd w:val="clear" w:color="auto" w:fill="auto"/>
          </w:tcPr>
          <w:p w14:paraId="7D755FB2" w14:textId="302FE3BF" w:rsidR="00505FB2" w:rsidRPr="00656CB3" w:rsidRDefault="00505FB2" w:rsidP="0006194D">
            <w:pPr>
              <w:rPr>
                <w:ins w:id="2207" w:author="miminguyenb@yahoo.com" w:date="2024-05-20T23:02:00Z" w16du:dateUtc="2024-05-21T06:02:00Z"/>
                <w:rFonts w:asciiTheme="minorHAnsi" w:hAnsiTheme="minorHAnsi" w:cstheme="minorHAnsi"/>
                <w:sz w:val="22"/>
                <w:szCs w:val="22"/>
                <w:rPrChange w:id="2208" w:author="miminguyenb@yahoo.com" w:date="2024-05-22T02:50:00Z" w16du:dateUtc="2024-05-22T09:50:00Z">
                  <w:rPr>
                    <w:ins w:id="2209" w:author="miminguyenb@yahoo.com" w:date="2024-05-20T23:02:00Z" w16du:dateUtc="2024-05-21T06:02:00Z"/>
                    <w:rFonts w:ascii="Arial" w:hAnsi="Arial" w:cs="Arial"/>
                    <w:sz w:val="22"/>
                    <w:szCs w:val="22"/>
                  </w:rPr>
                </w:rPrChange>
              </w:rPr>
            </w:pPr>
            <w:ins w:id="2210" w:author="miminguyenb@yahoo.com" w:date="2024-05-20T23:02:00Z" w16du:dateUtc="2024-05-21T06:02:00Z">
              <w:r w:rsidRPr="00656CB3">
                <w:rPr>
                  <w:rFonts w:asciiTheme="minorHAnsi" w:hAnsiTheme="minorHAnsi" w:cstheme="minorHAnsi"/>
                  <w:b/>
                  <w:sz w:val="22"/>
                  <w:szCs w:val="22"/>
                  <w:rPrChange w:id="2211" w:author="miminguyenb@yahoo.com" w:date="2024-05-22T02:50:00Z" w16du:dateUtc="2024-05-22T09:50:00Z">
                    <w:rPr>
                      <w:rFonts w:ascii="Arial" w:hAnsi="Arial" w:cs="Arial"/>
                      <w:b/>
                      <w:sz w:val="22"/>
                      <w:szCs w:val="22"/>
                    </w:rPr>
                  </w:rPrChange>
                </w:rPr>
                <w:t>Use Case Type</w:t>
              </w:r>
              <w:r w:rsidRPr="00656CB3">
                <w:rPr>
                  <w:rFonts w:asciiTheme="minorHAnsi" w:hAnsiTheme="minorHAnsi" w:cstheme="minorHAnsi"/>
                  <w:sz w:val="22"/>
                  <w:szCs w:val="22"/>
                  <w:rPrChange w:id="2212" w:author="miminguyenb@yahoo.com" w:date="2024-05-22T02:50:00Z" w16du:dateUtc="2024-05-22T09:50:00Z">
                    <w:rPr>
                      <w:rFonts w:ascii="Arial" w:hAnsi="Arial" w:cs="Arial"/>
                      <w:sz w:val="22"/>
                      <w:szCs w:val="22"/>
                    </w:rPr>
                  </w:rPrChange>
                </w:rPr>
                <w:t xml:space="preserve">: </w:t>
              </w:r>
            </w:ins>
            <w:ins w:id="2213" w:author="miminguyenb@yahoo.com" w:date="2024-05-20T23:49:00Z" w16du:dateUtc="2024-05-21T06:49:00Z">
              <w:r w:rsidR="00D4194F" w:rsidRPr="00656CB3">
                <w:rPr>
                  <w:rFonts w:asciiTheme="minorHAnsi" w:hAnsiTheme="minorHAnsi" w:cstheme="minorHAnsi"/>
                  <w:sz w:val="22"/>
                  <w:szCs w:val="22"/>
                  <w:rPrChange w:id="2214" w:author="miminguyenb@yahoo.com" w:date="2024-05-22T02:50:00Z" w16du:dateUtc="2024-05-22T09:50:00Z">
                    <w:rPr>
                      <w:rFonts w:ascii="Arial" w:hAnsi="Arial" w:cs="Arial"/>
                      <w:sz w:val="22"/>
                      <w:szCs w:val="22"/>
                    </w:rPr>
                  </w:rPrChange>
                </w:rPr>
                <w:t>Detail, Essential</w:t>
              </w:r>
            </w:ins>
          </w:p>
        </w:tc>
      </w:tr>
      <w:tr w:rsidR="00505FB2" w:rsidRPr="00656CB3" w14:paraId="73CC7B0B" w14:textId="77777777" w:rsidTr="0006194D">
        <w:trPr>
          <w:jc w:val="center"/>
          <w:ins w:id="2215" w:author="miminguyenb@yahoo.com" w:date="2024-05-20T23:02:00Z"/>
        </w:trPr>
        <w:tc>
          <w:tcPr>
            <w:tcW w:w="9576" w:type="dxa"/>
            <w:gridSpan w:val="4"/>
            <w:shd w:val="clear" w:color="auto" w:fill="auto"/>
          </w:tcPr>
          <w:p w14:paraId="65982753" w14:textId="77777777" w:rsidR="00505FB2" w:rsidRPr="00656CB3" w:rsidRDefault="00505FB2" w:rsidP="0006194D">
            <w:pPr>
              <w:rPr>
                <w:ins w:id="2216" w:author="miminguyenb@yahoo.com" w:date="2024-05-20T23:02:00Z" w16du:dateUtc="2024-05-21T06:02:00Z"/>
                <w:rFonts w:asciiTheme="minorHAnsi" w:hAnsiTheme="minorHAnsi" w:cstheme="minorHAnsi"/>
                <w:b/>
                <w:sz w:val="22"/>
                <w:szCs w:val="22"/>
                <w:rPrChange w:id="2217" w:author="miminguyenb@yahoo.com" w:date="2024-05-22T02:50:00Z" w16du:dateUtc="2024-05-22T09:50:00Z">
                  <w:rPr>
                    <w:ins w:id="2218" w:author="miminguyenb@yahoo.com" w:date="2024-05-20T23:02:00Z" w16du:dateUtc="2024-05-21T06:02:00Z"/>
                    <w:rFonts w:ascii="Arial" w:hAnsi="Arial" w:cs="Arial"/>
                    <w:b/>
                    <w:sz w:val="22"/>
                    <w:szCs w:val="22"/>
                  </w:rPr>
                </w:rPrChange>
              </w:rPr>
            </w:pPr>
            <w:ins w:id="2219" w:author="miminguyenb@yahoo.com" w:date="2024-05-20T23:02:00Z" w16du:dateUtc="2024-05-21T06:02:00Z">
              <w:r w:rsidRPr="00656CB3">
                <w:rPr>
                  <w:rFonts w:asciiTheme="minorHAnsi" w:hAnsiTheme="minorHAnsi" w:cstheme="minorHAnsi"/>
                  <w:b/>
                  <w:sz w:val="22"/>
                  <w:szCs w:val="22"/>
                  <w:rPrChange w:id="2220" w:author="miminguyenb@yahoo.com" w:date="2024-05-22T02:50:00Z" w16du:dateUtc="2024-05-22T09:50:00Z">
                    <w:rPr>
                      <w:rFonts w:ascii="Arial" w:hAnsi="Arial" w:cs="Arial"/>
                      <w:b/>
                      <w:sz w:val="22"/>
                      <w:szCs w:val="22"/>
                    </w:rPr>
                  </w:rPrChange>
                </w:rPr>
                <w:t>Supporting Actors:</w:t>
              </w:r>
            </w:ins>
          </w:p>
          <w:p w14:paraId="1929864D" w14:textId="77777777" w:rsidR="00505FB2" w:rsidRPr="00656CB3" w:rsidRDefault="00505FB2" w:rsidP="0006194D">
            <w:pPr>
              <w:rPr>
                <w:ins w:id="2221" w:author="miminguyenb@yahoo.com" w:date="2024-05-20T23:02:00Z" w16du:dateUtc="2024-05-21T06:02:00Z"/>
                <w:rFonts w:asciiTheme="minorHAnsi" w:hAnsiTheme="minorHAnsi" w:cstheme="minorHAnsi"/>
                <w:bCs/>
                <w:sz w:val="22"/>
                <w:szCs w:val="22"/>
                <w:rPrChange w:id="2222" w:author="miminguyenb@yahoo.com" w:date="2024-05-22T02:50:00Z" w16du:dateUtc="2024-05-22T09:50:00Z">
                  <w:rPr>
                    <w:ins w:id="2223" w:author="miminguyenb@yahoo.com" w:date="2024-05-20T23:02:00Z" w16du:dateUtc="2024-05-21T06:02:00Z"/>
                    <w:rFonts w:ascii="Arial" w:hAnsi="Arial" w:cs="Arial"/>
                    <w:bCs/>
                    <w:sz w:val="22"/>
                    <w:szCs w:val="22"/>
                  </w:rPr>
                </w:rPrChange>
              </w:rPr>
            </w:pPr>
            <w:ins w:id="2224" w:author="miminguyenb@yahoo.com" w:date="2024-05-20T23:02:00Z" w16du:dateUtc="2024-05-21T06:02:00Z">
              <w:r w:rsidRPr="00656CB3">
                <w:rPr>
                  <w:rFonts w:asciiTheme="minorHAnsi" w:hAnsiTheme="minorHAnsi" w:cstheme="minorHAnsi"/>
                  <w:bCs/>
                  <w:sz w:val="22"/>
                  <w:szCs w:val="22"/>
                  <w:rPrChange w:id="2225" w:author="miminguyenb@yahoo.com" w:date="2024-05-22T02:50:00Z" w16du:dateUtc="2024-05-22T09:50:00Z">
                    <w:rPr>
                      <w:rFonts w:ascii="Arial" w:hAnsi="Arial" w:cs="Arial"/>
                      <w:bCs/>
                      <w:sz w:val="22"/>
                      <w:szCs w:val="22"/>
                    </w:rPr>
                  </w:rPrChange>
                </w:rPr>
                <w:t>Application User</w:t>
              </w:r>
            </w:ins>
          </w:p>
          <w:p w14:paraId="69120812" w14:textId="77777777" w:rsidR="00505FB2" w:rsidRPr="00656CB3" w:rsidRDefault="00505FB2" w:rsidP="0006194D">
            <w:pPr>
              <w:rPr>
                <w:ins w:id="2226" w:author="miminguyenb@yahoo.com" w:date="2024-05-20T23:02:00Z" w16du:dateUtc="2024-05-21T06:02:00Z"/>
                <w:rFonts w:asciiTheme="minorHAnsi" w:hAnsiTheme="minorHAnsi" w:cstheme="minorHAnsi"/>
                <w:b/>
                <w:sz w:val="22"/>
                <w:szCs w:val="22"/>
                <w:rPrChange w:id="2227" w:author="miminguyenb@yahoo.com" w:date="2024-05-22T02:50:00Z" w16du:dateUtc="2024-05-22T09:50:00Z">
                  <w:rPr>
                    <w:ins w:id="2228" w:author="miminguyenb@yahoo.com" w:date="2024-05-20T23:02:00Z" w16du:dateUtc="2024-05-21T06:02:00Z"/>
                    <w:rFonts w:ascii="Arial" w:hAnsi="Arial" w:cs="Arial"/>
                    <w:b/>
                    <w:sz w:val="22"/>
                    <w:szCs w:val="22"/>
                  </w:rPr>
                </w:rPrChange>
              </w:rPr>
            </w:pPr>
          </w:p>
        </w:tc>
      </w:tr>
      <w:tr w:rsidR="00505FB2" w:rsidRPr="00656CB3" w14:paraId="7DE3A29E" w14:textId="77777777" w:rsidTr="0006194D">
        <w:trPr>
          <w:jc w:val="center"/>
          <w:ins w:id="2229" w:author="miminguyenb@yahoo.com" w:date="2024-05-20T23:02:00Z"/>
        </w:trPr>
        <w:tc>
          <w:tcPr>
            <w:tcW w:w="9576" w:type="dxa"/>
            <w:gridSpan w:val="4"/>
            <w:shd w:val="clear" w:color="auto" w:fill="auto"/>
          </w:tcPr>
          <w:p w14:paraId="06995367" w14:textId="77777777" w:rsidR="00505FB2" w:rsidRPr="00656CB3" w:rsidRDefault="00505FB2" w:rsidP="0006194D">
            <w:pPr>
              <w:rPr>
                <w:ins w:id="2230" w:author="miminguyenb@yahoo.com" w:date="2024-05-20T23:02:00Z" w16du:dateUtc="2024-05-21T06:02:00Z"/>
                <w:rFonts w:asciiTheme="minorHAnsi" w:hAnsiTheme="minorHAnsi" w:cstheme="minorHAnsi"/>
                <w:sz w:val="22"/>
                <w:szCs w:val="22"/>
                <w:rPrChange w:id="2231" w:author="miminguyenb@yahoo.com" w:date="2024-05-22T02:50:00Z" w16du:dateUtc="2024-05-22T09:50:00Z">
                  <w:rPr>
                    <w:ins w:id="2232" w:author="miminguyenb@yahoo.com" w:date="2024-05-20T23:02:00Z" w16du:dateUtc="2024-05-21T06:02:00Z"/>
                    <w:rFonts w:ascii="Arial" w:hAnsi="Arial" w:cs="Arial"/>
                    <w:sz w:val="22"/>
                    <w:szCs w:val="22"/>
                  </w:rPr>
                </w:rPrChange>
              </w:rPr>
            </w:pPr>
            <w:ins w:id="2233" w:author="miminguyenb@yahoo.com" w:date="2024-05-20T23:02:00Z" w16du:dateUtc="2024-05-21T06:02:00Z">
              <w:r w:rsidRPr="00656CB3">
                <w:rPr>
                  <w:rFonts w:asciiTheme="minorHAnsi" w:hAnsiTheme="minorHAnsi" w:cstheme="minorHAnsi"/>
                  <w:b/>
                  <w:sz w:val="22"/>
                  <w:szCs w:val="22"/>
                  <w:rPrChange w:id="2234" w:author="miminguyenb@yahoo.com" w:date="2024-05-22T02:50:00Z" w16du:dateUtc="2024-05-22T09:50:00Z">
                    <w:rPr>
                      <w:rFonts w:ascii="Arial" w:hAnsi="Arial" w:cs="Arial"/>
                      <w:b/>
                      <w:sz w:val="22"/>
                      <w:szCs w:val="22"/>
                    </w:rPr>
                  </w:rPrChange>
                </w:rPr>
                <w:t>Stakeholders and Interests</w:t>
              </w:r>
              <w:r w:rsidRPr="00656CB3">
                <w:rPr>
                  <w:rFonts w:asciiTheme="minorHAnsi" w:hAnsiTheme="minorHAnsi" w:cstheme="minorHAnsi"/>
                  <w:sz w:val="22"/>
                  <w:szCs w:val="22"/>
                  <w:rPrChange w:id="2235" w:author="miminguyenb@yahoo.com" w:date="2024-05-22T02:50:00Z" w16du:dateUtc="2024-05-22T09:50:00Z">
                    <w:rPr>
                      <w:rFonts w:ascii="Arial" w:hAnsi="Arial" w:cs="Arial"/>
                      <w:sz w:val="22"/>
                      <w:szCs w:val="22"/>
                    </w:rPr>
                  </w:rPrChange>
                </w:rPr>
                <w:t xml:space="preserve">: </w:t>
              </w:r>
            </w:ins>
          </w:p>
          <w:p w14:paraId="43215A61" w14:textId="77777777" w:rsidR="00505FB2" w:rsidRPr="00656CB3" w:rsidRDefault="00505FB2" w:rsidP="0006194D">
            <w:pPr>
              <w:rPr>
                <w:ins w:id="2236" w:author="miminguyenb@yahoo.com" w:date="2024-05-21T01:39:00Z" w16du:dateUtc="2024-05-21T08:39:00Z"/>
                <w:rFonts w:asciiTheme="minorHAnsi" w:hAnsiTheme="minorHAnsi" w:cstheme="minorHAnsi"/>
                <w:sz w:val="22"/>
                <w:szCs w:val="22"/>
                <w:rPrChange w:id="2237" w:author="miminguyenb@yahoo.com" w:date="2024-05-22T02:50:00Z" w16du:dateUtc="2024-05-22T09:50:00Z">
                  <w:rPr>
                    <w:ins w:id="2238" w:author="miminguyenb@yahoo.com" w:date="2024-05-21T01:39:00Z" w16du:dateUtc="2024-05-21T08:39:00Z"/>
                    <w:rFonts w:ascii="Arial" w:hAnsi="Arial" w:cs="Arial"/>
                    <w:sz w:val="22"/>
                    <w:szCs w:val="22"/>
                  </w:rPr>
                </w:rPrChange>
              </w:rPr>
            </w:pPr>
          </w:p>
          <w:p w14:paraId="17A21EEE" w14:textId="29D377BF" w:rsidR="0000568B" w:rsidRPr="00656CB3" w:rsidRDefault="0000568B" w:rsidP="0006194D">
            <w:pPr>
              <w:rPr>
                <w:ins w:id="2239" w:author="miminguyenb@yahoo.com" w:date="2024-05-21T01:39:00Z" w16du:dateUtc="2024-05-21T08:39:00Z"/>
                <w:rFonts w:asciiTheme="minorHAnsi" w:hAnsiTheme="minorHAnsi" w:cstheme="minorHAnsi"/>
                <w:sz w:val="22"/>
                <w:szCs w:val="22"/>
                <w:rPrChange w:id="2240" w:author="miminguyenb@yahoo.com" w:date="2024-05-22T02:50:00Z" w16du:dateUtc="2024-05-22T09:50:00Z">
                  <w:rPr>
                    <w:ins w:id="2241" w:author="miminguyenb@yahoo.com" w:date="2024-05-21T01:39:00Z" w16du:dateUtc="2024-05-21T08:39:00Z"/>
                    <w:rFonts w:ascii="Arial" w:hAnsi="Arial" w:cs="Arial"/>
                    <w:sz w:val="22"/>
                    <w:szCs w:val="22"/>
                  </w:rPr>
                </w:rPrChange>
              </w:rPr>
            </w:pPr>
            <w:ins w:id="2242" w:author="miminguyenb@yahoo.com" w:date="2024-05-21T01:39:00Z" w16du:dateUtc="2024-05-21T08:39:00Z">
              <w:r w:rsidRPr="00656CB3">
                <w:rPr>
                  <w:rFonts w:asciiTheme="minorHAnsi" w:hAnsiTheme="minorHAnsi" w:cstheme="minorHAnsi"/>
                  <w:sz w:val="22"/>
                  <w:szCs w:val="22"/>
                  <w:rPrChange w:id="2243" w:author="miminguyenb@yahoo.com" w:date="2024-05-22T02:50:00Z" w16du:dateUtc="2024-05-22T09:50:00Z">
                    <w:rPr>
                      <w:rFonts w:ascii="Arial" w:hAnsi="Arial" w:cs="Arial"/>
                      <w:sz w:val="22"/>
                      <w:szCs w:val="22"/>
                    </w:rPr>
                  </w:rPrChange>
                </w:rPr>
                <w:t>Investors/Shareholders</w:t>
              </w:r>
            </w:ins>
            <w:ins w:id="2244" w:author="miminguyenb@yahoo.com" w:date="2024-05-21T01:40:00Z" w16du:dateUtc="2024-05-21T08:40:00Z">
              <w:r w:rsidRPr="00656CB3">
                <w:rPr>
                  <w:rFonts w:asciiTheme="minorHAnsi" w:hAnsiTheme="minorHAnsi" w:cstheme="minorHAnsi"/>
                  <w:sz w:val="22"/>
                  <w:szCs w:val="22"/>
                  <w:rPrChange w:id="2245" w:author="miminguyenb@yahoo.com" w:date="2024-05-22T02:50:00Z" w16du:dateUtc="2024-05-22T09:50:00Z">
                    <w:rPr>
                      <w:rFonts w:ascii="Arial" w:hAnsi="Arial" w:cs="Arial"/>
                      <w:sz w:val="22"/>
                      <w:szCs w:val="22"/>
                    </w:rPr>
                  </w:rPrChange>
                </w:rPr>
                <w:t xml:space="preserve">/Business </w:t>
              </w:r>
            </w:ins>
            <w:ins w:id="2246" w:author="miminguyenb@yahoo.com" w:date="2024-05-21T01:41:00Z" w16du:dateUtc="2024-05-21T08:41:00Z">
              <w:r w:rsidRPr="00656CB3">
                <w:rPr>
                  <w:rFonts w:asciiTheme="minorHAnsi" w:hAnsiTheme="minorHAnsi" w:cstheme="minorHAnsi"/>
                  <w:sz w:val="22"/>
                  <w:szCs w:val="22"/>
                  <w:rPrChange w:id="2247" w:author="miminguyenb@yahoo.com" w:date="2024-05-22T02:50:00Z" w16du:dateUtc="2024-05-22T09:50:00Z">
                    <w:rPr>
                      <w:rFonts w:ascii="Arial" w:hAnsi="Arial" w:cs="Arial"/>
                      <w:sz w:val="22"/>
                      <w:szCs w:val="22"/>
                    </w:rPr>
                  </w:rPrChange>
                </w:rPr>
                <w:t>Owners</w:t>
              </w:r>
            </w:ins>
            <w:ins w:id="2248" w:author="miminguyenb@yahoo.com" w:date="2024-05-21T01:39:00Z" w16du:dateUtc="2024-05-21T08:39:00Z">
              <w:r w:rsidRPr="00656CB3">
                <w:rPr>
                  <w:rFonts w:asciiTheme="minorHAnsi" w:hAnsiTheme="minorHAnsi" w:cstheme="minorHAnsi"/>
                  <w:sz w:val="22"/>
                  <w:szCs w:val="22"/>
                  <w:rPrChange w:id="2249" w:author="miminguyenb@yahoo.com" w:date="2024-05-22T02:50:00Z" w16du:dateUtc="2024-05-22T09:50:00Z">
                    <w:rPr>
                      <w:rFonts w:ascii="Arial" w:hAnsi="Arial" w:cs="Arial"/>
                      <w:sz w:val="22"/>
                      <w:szCs w:val="22"/>
                    </w:rPr>
                  </w:rPrChange>
                </w:rPr>
                <w:t>:</w:t>
              </w:r>
            </w:ins>
          </w:p>
          <w:p w14:paraId="5D42956B" w14:textId="56EC93D0" w:rsidR="0000568B" w:rsidRPr="00656CB3" w:rsidRDefault="0000568B" w:rsidP="0006194D">
            <w:pPr>
              <w:rPr>
                <w:ins w:id="2250" w:author="miminguyenb@yahoo.com" w:date="2024-05-21T01:40:00Z" w16du:dateUtc="2024-05-21T08:40:00Z"/>
                <w:rFonts w:asciiTheme="minorHAnsi" w:hAnsiTheme="minorHAnsi" w:cstheme="minorHAnsi"/>
                <w:sz w:val="22"/>
                <w:szCs w:val="22"/>
                <w:rPrChange w:id="2251" w:author="miminguyenb@yahoo.com" w:date="2024-05-22T02:50:00Z" w16du:dateUtc="2024-05-22T09:50:00Z">
                  <w:rPr>
                    <w:ins w:id="2252" w:author="miminguyenb@yahoo.com" w:date="2024-05-21T01:40:00Z" w16du:dateUtc="2024-05-21T08:40:00Z"/>
                    <w:rFonts w:ascii="Arial" w:hAnsi="Arial" w:cs="Arial"/>
                    <w:sz w:val="22"/>
                    <w:szCs w:val="22"/>
                  </w:rPr>
                </w:rPrChange>
              </w:rPr>
            </w:pPr>
            <w:ins w:id="2253" w:author="miminguyenb@yahoo.com" w:date="2024-05-21T01:39:00Z" w16du:dateUtc="2024-05-21T08:39:00Z">
              <w:r w:rsidRPr="00656CB3">
                <w:rPr>
                  <w:rFonts w:asciiTheme="minorHAnsi" w:hAnsiTheme="minorHAnsi" w:cstheme="minorHAnsi"/>
                  <w:sz w:val="22"/>
                  <w:szCs w:val="22"/>
                  <w:rPrChange w:id="2254" w:author="miminguyenb@yahoo.com" w:date="2024-05-22T02:50:00Z" w16du:dateUtc="2024-05-22T09:50:00Z">
                    <w:rPr>
                      <w:rFonts w:ascii="Arial" w:hAnsi="Arial" w:cs="Arial"/>
                      <w:sz w:val="22"/>
                      <w:szCs w:val="22"/>
                    </w:rPr>
                  </w:rPrChange>
                </w:rPr>
                <w:t xml:space="preserve">Since they </w:t>
              </w:r>
            </w:ins>
            <w:ins w:id="2255" w:author="miminguyenb@yahoo.com" w:date="2024-05-22T02:59:00Z" w16du:dateUtc="2024-05-22T09:59:00Z">
              <w:r w:rsidR="00656CB3">
                <w:rPr>
                  <w:rFonts w:asciiTheme="minorHAnsi" w:hAnsiTheme="minorHAnsi" w:cstheme="minorHAnsi"/>
                  <w:sz w:val="22"/>
                  <w:szCs w:val="22"/>
                </w:rPr>
                <w:t>invested their money into the business, they would want to know how the ADAFNA performs</w:t>
              </w:r>
            </w:ins>
            <w:ins w:id="2256" w:author="miminguyenb@yahoo.com" w:date="2024-05-21T01:40:00Z" w16du:dateUtc="2024-05-21T08:40:00Z">
              <w:r w:rsidRPr="00656CB3">
                <w:rPr>
                  <w:rFonts w:asciiTheme="minorHAnsi" w:hAnsiTheme="minorHAnsi" w:cstheme="minorHAnsi"/>
                  <w:sz w:val="22"/>
                  <w:szCs w:val="22"/>
                  <w:rPrChange w:id="2257" w:author="miminguyenb@yahoo.com" w:date="2024-05-22T02:50:00Z" w16du:dateUtc="2024-05-22T09:50:00Z">
                    <w:rPr>
                      <w:rFonts w:ascii="Arial" w:hAnsi="Arial" w:cs="Arial"/>
                      <w:sz w:val="22"/>
                      <w:szCs w:val="22"/>
                    </w:rPr>
                  </w:rPrChange>
                </w:rPr>
                <w:t xml:space="preserve"> overall.</w:t>
              </w:r>
            </w:ins>
          </w:p>
          <w:p w14:paraId="68B2E309" w14:textId="77777777" w:rsidR="0000568B" w:rsidRPr="00656CB3" w:rsidRDefault="0000568B" w:rsidP="0006194D">
            <w:pPr>
              <w:rPr>
                <w:ins w:id="2258" w:author="miminguyenb@yahoo.com" w:date="2024-05-21T01:40:00Z" w16du:dateUtc="2024-05-21T08:40:00Z"/>
                <w:rFonts w:asciiTheme="minorHAnsi" w:hAnsiTheme="minorHAnsi" w:cstheme="minorHAnsi"/>
                <w:sz w:val="22"/>
                <w:szCs w:val="22"/>
                <w:rPrChange w:id="2259" w:author="miminguyenb@yahoo.com" w:date="2024-05-22T02:50:00Z" w16du:dateUtc="2024-05-22T09:50:00Z">
                  <w:rPr>
                    <w:ins w:id="2260" w:author="miminguyenb@yahoo.com" w:date="2024-05-21T01:40:00Z" w16du:dateUtc="2024-05-21T08:40:00Z"/>
                    <w:rFonts w:ascii="Arial" w:hAnsi="Arial" w:cs="Arial"/>
                    <w:sz w:val="22"/>
                    <w:szCs w:val="22"/>
                  </w:rPr>
                </w:rPrChange>
              </w:rPr>
            </w:pPr>
          </w:p>
          <w:p w14:paraId="2F88D251" w14:textId="31FD97AE" w:rsidR="0000568B" w:rsidRPr="00656CB3" w:rsidRDefault="0000568B" w:rsidP="0006194D">
            <w:pPr>
              <w:rPr>
                <w:ins w:id="2261" w:author="miminguyenb@yahoo.com" w:date="2024-05-21T01:40:00Z" w16du:dateUtc="2024-05-21T08:40:00Z"/>
                <w:rFonts w:asciiTheme="minorHAnsi" w:hAnsiTheme="minorHAnsi" w:cstheme="minorHAnsi"/>
                <w:sz w:val="22"/>
                <w:szCs w:val="22"/>
                <w:rPrChange w:id="2262" w:author="miminguyenb@yahoo.com" w:date="2024-05-22T02:50:00Z" w16du:dateUtc="2024-05-22T09:50:00Z">
                  <w:rPr>
                    <w:ins w:id="2263" w:author="miminguyenb@yahoo.com" w:date="2024-05-21T01:40:00Z" w16du:dateUtc="2024-05-21T08:40:00Z"/>
                    <w:rFonts w:ascii="Arial" w:hAnsi="Arial" w:cs="Arial"/>
                    <w:sz w:val="22"/>
                    <w:szCs w:val="22"/>
                  </w:rPr>
                </w:rPrChange>
              </w:rPr>
            </w:pPr>
            <w:ins w:id="2264" w:author="miminguyenb@yahoo.com" w:date="2024-05-21T01:40:00Z" w16du:dateUtc="2024-05-21T08:40:00Z">
              <w:r w:rsidRPr="00656CB3">
                <w:rPr>
                  <w:rFonts w:asciiTheme="minorHAnsi" w:hAnsiTheme="minorHAnsi" w:cstheme="minorHAnsi"/>
                  <w:sz w:val="22"/>
                  <w:szCs w:val="22"/>
                  <w:rPrChange w:id="2265" w:author="miminguyenb@yahoo.com" w:date="2024-05-22T02:50:00Z" w16du:dateUtc="2024-05-22T09:50:00Z">
                    <w:rPr>
                      <w:rFonts w:ascii="Arial" w:hAnsi="Arial" w:cs="Arial"/>
                      <w:sz w:val="22"/>
                      <w:szCs w:val="22"/>
                    </w:rPr>
                  </w:rPrChange>
                </w:rPr>
                <w:t>Marketing Team:</w:t>
              </w:r>
            </w:ins>
          </w:p>
          <w:p w14:paraId="5F98BC2C" w14:textId="6A7283AB" w:rsidR="0000568B" w:rsidRPr="00656CB3" w:rsidRDefault="0000568B" w:rsidP="0006194D">
            <w:pPr>
              <w:rPr>
                <w:ins w:id="2266" w:author="miminguyenb@yahoo.com" w:date="2024-05-20T23:02:00Z" w16du:dateUtc="2024-05-21T06:02:00Z"/>
                <w:rFonts w:asciiTheme="minorHAnsi" w:hAnsiTheme="minorHAnsi" w:cstheme="minorHAnsi"/>
                <w:sz w:val="22"/>
                <w:szCs w:val="22"/>
                <w:rPrChange w:id="2267" w:author="miminguyenb@yahoo.com" w:date="2024-05-22T02:50:00Z" w16du:dateUtc="2024-05-22T09:50:00Z">
                  <w:rPr>
                    <w:ins w:id="2268" w:author="miminguyenb@yahoo.com" w:date="2024-05-20T23:02:00Z" w16du:dateUtc="2024-05-21T06:02:00Z"/>
                    <w:rFonts w:ascii="Arial" w:hAnsi="Arial" w:cs="Arial"/>
                    <w:sz w:val="22"/>
                    <w:szCs w:val="22"/>
                  </w:rPr>
                </w:rPrChange>
              </w:rPr>
            </w:pPr>
            <w:ins w:id="2269" w:author="miminguyenb@yahoo.com" w:date="2024-05-21T01:41:00Z" w16du:dateUtc="2024-05-21T08:41:00Z">
              <w:r w:rsidRPr="00656CB3">
                <w:rPr>
                  <w:rFonts w:asciiTheme="minorHAnsi" w:hAnsiTheme="minorHAnsi" w:cstheme="minorHAnsi"/>
                  <w:sz w:val="22"/>
                  <w:szCs w:val="22"/>
                  <w:rPrChange w:id="2270" w:author="miminguyenb@yahoo.com" w:date="2024-05-22T02:50:00Z" w16du:dateUtc="2024-05-22T09:50:00Z">
                    <w:rPr>
                      <w:rFonts w:ascii="Arial" w:hAnsi="Arial" w:cs="Arial"/>
                      <w:sz w:val="22"/>
                      <w:szCs w:val="22"/>
                    </w:rPr>
                  </w:rPrChange>
                </w:rPr>
                <w:t>Based on the popularity of the navigation app, the market</w:t>
              </w:r>
            </w:ins>
            <w:ins w:id="2271" w:author="miminguyenb@yahoo.com" w:date="2024-05-21T01:42:00Z" w16du:dateUtc="2024-05-21T08:42:00Z">
              <w:r w:rsidRPr="00656CB3">
                <w:rPr>
                  <w:rFonts w:asciiTheme="minorHAnsi" w:hAnsiTheme="minorHAnsi" w:cstheme="minorHAnsi"/>
                  <w:sz w:val="22"/>
                  <w:szCs w:val="22"/>
                  <w:rPrChange w:id="2272" w:author="miminguyenb@yahoo.com" w:date="2024-05-22T02:50:00Z" w16du:dateUtc="2024-05-22T09:50:00Z">
                    <w:rPr>
                      <w:rFonts w:ascii="Arial" w:hAnsi="Arial" w:cs="Arial"/>
                      <w:sz w:val="22"/>
                      <w:szCs w:val="22"/>
                    </w:rPr>
                  </w:rPrChange>
                </w:rPr>
                <w:t>ing team can go forward with their strategy to reach more people and gather more users for the ADAFNA.</w:t>
              </w:r>
            </w:ins>
          </w:p>
          <w:p w14:paraId="71950B69" w14:textId="77777777" w:rsidR="00505FB2" w:rsidRPr="00656CB3" w:rsidRDefault="00505FB2" w:rsidP="0006194D">
            <w:pPr>
              <w:rPr>
                <w:ins w:id="2273" w:author="miminguyenb@yahoo.com" w:date="2024-05-20T23:02:00Z" w16du:dateUtc="2024-05-21T06:02:00Z"/>
                <w:rFonts w:asciiTheme="minorHAnsi" w:hAnsiTheme="minorHAnsi" w:cstheme="minorHAnsi"/>
                <w:sz w:val="22"/>
                <w:szCs w:val="22"/>
                <w:rPrChange w:id="2274" w:author="miminguyenb@yahoo.com" w:date="2024-05-22T02:50:00Z" w16du:dateUtc="2024-05-22T09:50:00Z">
                  <w:rPr>
                    <w:ins w:id="2275" w:author="miminguyenb@yahoo.com" w:date="2024-05-20T23:02:00Z" w16du:dateUtc="2024-05-21T06:02:00Z"/>
                    <w:rFonts w:ascii="Arial" w:hAnsi="Arial" w:cs="Arial"/>
                    <w:sz w:val="22"/>
                    <w:szCs w:val="22"/>
                  </w:rPr>
                </w:rPrChange>
              </w:rPr>
            </w:pPr>
          </w:p>
        </w:tc>
      </w:tr>
      <w:tr w:rsidR="00505FB2" w:rsidRPr="00656CB3" w14:paraId="5D7E2BAE" w14:textId="77777777" w:rsidTr="0006194D">
        <w:trPr>
          <w:jc w:val="center"/>
          <w:ins w:id="2276" w:author="miminguyenb@yahoo.com" w:date="2024-05-20T23:02:00Z"/>
        </w:trPr>
        <w:tc>
          <w:tcPr>
            <w:tcW w:w="9576" w:type="dxa"/>
            <w:gridSpan w:val="4"/>
            <w:shd w:val="clear" w:color="auto" w:fill="auto"/>
          </w:tcPr>
          <w:p w14:paraId="20E281C2" w14:textId="77777777" w:rsidR="00505FB2" w:rsidRPr="00656CB3" w:rsidRDefault="00505FB2" w:rsidP="0006194D">
            <w:pPr>
              <w:rPr>
                <w:ins w:id="2277" w:author="miminguyenb@yahoo.com" w:date="2024-05-21T02:08:00Z" w16du:dateUtc="2024-05-21T09:08:00Z"/>
                <w:rFonts w:asciiTheme="minorHAnsi" w:hAnsiTheme="minorHAnsi" w:cstheme="minorHAnsi"/>
                <w:sz w:val="22"/>
                <w:szCs w:val="22"/>
                <w:rPrChange w:id="2278" w:author="miminguyenb@yahoo.com" w:date="2024-05-22T02:50:00Z" w16du:dateUtc="2024-05-22T09:50:00Z">
                  <w:rPr>
                    <w:ins w:id="2279" w:author="miminguyenb@yahoo.com" w:date="2024-05-21T02:08:00Z" w16du:dateUtc="2024-05-21T09:08:00Z"/>
                    <w:rFonts w:ascii="Arial" w:hAnsi="Arial" w:cs="Arial"/>
                    <w:sz w:val="22"/>
                    <w:szCs w:val="22"/>
                  </w:rPr>
                </w:rPrChange>
              </w:rPr>
            </w:pPr>
            <w:ins w:id="2280" w:author="miminguyenb@yahoo.com" w:date="2024-05-20T23:02:00Z" w16du:dateUtc="2024-05-21T06:02:00Z">
              <w:r w:rsidRPr="00656CB3">
                <w:rPr>
                  <w:rFonts w:asciiTheme="minorHAnsi" w:hAnsiTheme="minorHAnsi" w:cstheme="minorHAnsi"/>
                  <w:b/>
                  <w:sz w:val="22"/>
                  <w:szCs w:val="22"/>
                  <w:rPrChange w:id="2281" w:author="miminguyenb@yahoo.com" w:date="2024-05-22T02:50:00Z" w16du:dateUtc="2024-05-22T09:50:00Z">
                    <w:rPr>
                      <w:rFonts w:ascii="Arial" w:hAnsi="Arial" w:cs="Arial"/>
                      <w:b/>
                      <w:sz w:val="22"/>
                      <w:szCs w:val="22"/>
                    </w:rPr>
                  </w:rPrChange>
                </w:rPr>
                <w:t>Brief Description</w:t>
              </w:r>
              <w:r w:rsidRPr="00656CB3">
                <w:rPr>
                  <w:rFonts w:asciiTheme="minorHAnsi" w:hAnsiTheme="minorHAnsi" w:cstheme="minorHAnsi"/>
                  <w:sz w:val="22"/>
                  <w:szCs w:val="22"/>
                  <w:rPrChange w:id="2282" w:author="miminguyenb@yahoo.com" w:date="2024-05-22T02:50:00Z" w16du:dateUtc="2024-05-22T09:50:00Z">
                    <w:rPr>
                      <w:rFonts w:ascii="Arial" w:hAnsi="Arial" w:cs="Arial"/>
                      <w:sz w:val="22"/>
                      <w:szCs w:val="22"/>
                    </w:rPr>
                  </w:rPrChange>
                </w:rPr>
                <w:t xml:space="preserve">: </w:t>
              </w:r>
            </w:ins>
          </w:p>
          <w:p w14:paraId="48208780" w14:textId="77777777" w:rsidR="00AF43A6" w:rsidRPr="00656CB3" w:rsidRDefault="00AF43A6" w:rsidP="0006194D">
            <w:pPr>
              <w:rPr>
                <w:ins w:id="2283" w:author="miminguyenb@yahoo.com" w:date="2024-05-20T23:02:00Z" w16du:dateUtc="2024-05-21T06:02:00Z"/>
                <w:rFonts w:asciiTheme="minorHAnsi" w:hAnsiTheme="minorHAnsi" w:cstheme="minorHAnsi"/>
                <w:sz w:val="22"/>
                <w:szCs w:val="22"/>
                <w:rPrChange w:id="2284" w:author="miminguyenb@yahoo.com" w:date="2024-05-22T02:50:00Z" w16du:dateUtc="2024-05-22T09:50:00Z">
                  <w:rPr>
                    <w:ins w:id="2285" w:author="miminguyenb@yahoo.com" w:date="2024-05-20T23:02:00Z" w16du:dateUtc="2024-05-21T06:02:00Z"/>
                    <w:rFonts w:ascii="Arial" w:hAnsi="Arial" w:cs="Arial"/>
                    <w:sz w:val="22"/>
                    <w:szCs w:val="22"/>
                  </w:rPr>
                </w:rPrChange>
              </w:rPr>
            </w:pPr>
          </w:p>
          <w:p w14:paraId="2C98BAC8" w14:textId="203DD83E" w:rsidR="00505FB2" w:rsidRPr="00656CB3" w:rsidRDefault="00505FB2" w:rsidP="0006194D">
            <w:pPr>
              <w:rPr>
                <w:ins w:id="2286" w:author="miminguyenb@yahoo.com" w:date="2024-05-20T23:02:00Z" w16du:dateUtc="2024-05-21T06:02:00Z"/>
                <w:rFonts w:asciiTheme="minorHAnsi" w:hAnsiTheme="minorHAnsi" w:cstheme="minorHAnsi"/>
                <w:sz w:val="22"/>
                <w:szCs w:val="22"/>
                <w:rPrChange w:id="2287" w:author="miminguyenb@yahoo.com" w:date="2024-05-22T02:50:00Z" w16du:dateUtc="2024-05-22T09:50:00Z">
                  <w:rPr>
                    <w:ins w:id="2288" w:author="miminguyenb@yahoo.com" w:date="2024-05-20T23:02:00Z" w16du:dateUtc="2024-05-21T06:02:00Z"/>
                    <w:rFonts w:ascii="Arial" w:hAnsi="Arial" w:cs="Arial"/>
                    <w:sz w:val="22"/>
                    <w:szCs w:val="22"/>
                  </w:rPr>
                </w:rPrChange>
              </w:rPr>
            </w:pPr>
            <w:ins w:id="2289" w:author="miminguyenb@yahoo.com" w:date="2024-05-20T23:02:00Z" w16du:dateUtc="2024-05-21T06:02:00Z">
              <w:r w:rsidRPr="00656CB3">
                <w:rPr>
                  <w:rFonts w:asciiTheme="minorHAnsi" w:hAnsiTheme="minorHAnsi" w:cstheme="minorHAnsi"/>
                  <w:sz w:val="22"/>
                  <w:szCs w:val="22"/>
                  <w:rPrChange w:id="2290" w:author="miminguyenb@yahoo.com" w:date="2024-05-22T02:50:00Z" w16du:dateUtc="2024-05-22T09:50:00Z">
                    <w:rPr>
                      <w:rFonts w:ascii="Arial" w:hAnsi="Arial" w:cs="Arial"/>
                      <w:sz w:val="22"/>
                      <w:szCs w:val="22"/>
                    </w:rPr>
                  </w:rPrChange>
                </w:rPr>
                <w:t xml:space="preserve">The Application User opens the ADAFNA through UC-1, the Normal Usage of </w:t>
              </w:r>
            </w:ins>
            <w:ins w:id="2291" w:author="miminguyenb@yahoo.com" w:date="2024-05-22T03:10:00Z" w16du:dateUtc="2024-05-22T10:10:00Z">
              <w:r w:rsidR="002E3DEA">
                <w:rPr>
                  <w:rFonts w:asciiTheme="minorHAnsi" w:hAnsiTheme="minorHAnsi" w:cstheme="minorHAnsi"/>
                  <w:sz w:val="22"/>
                  <w:szCs w:val="22"/>
                </w:rPr>
                <w:t xml:space="preserve">the </w:t>
              </w:r>
            </w:ins>
            <w:ins w:id="2292" w:author="miminguyenb@yahoo.com" w:date="2024-05-20T23:02:00Z" w16du:dateUtc="2024-05-21T06:02:00Z">
              <w:r w:rsidRPr="00656CB3">
                <w:rPr>
                  <w:rFonts w:asciiTheme="minorHAnsi" w:hAnsiTheme="minorHAnsi" w:cstheme="minorHAnsi"/>
                  <w:sz w:val="22"/>
                  <w:szCs w:val="22"/>
                  <w:rPrChange w:id="2293" w:author="miminguyenb@yahoo.com" w:date="2024-05-22T02:50:00Z" w16du:dateUtc="2024-05-22T09:50:00Z">
                    <w:rPr>
                      <w:rFonts w:ascii="Arial" w:hAnsi="Arial" w:cs="Arial"/>
                      <w:sz w:val="22"/>
                      <w:szCs w:val="22"/>
                    </w:rPr>
                  </w:rPrChange>
                </w:rPr>
                <w:t xml:space="preserve">App. After </w:t>
              </w:r>
            </w:ins>
            <w:ins w:id="2294" w:author="miminguyenb@yahoo.com" w:date="2024-05-22T03:20:00Z" w16du:dateUtc="2024-05-22T10:20:00Z">
              <w:r w:rsidR="00C11F93">
                <w:rPr>
                  <w:rFonts w:asciiTheme="minorHAnsi" w:hAnsiTheme="minorHAnsi" w:cstheme="minorHAnsi"/>
                  <w:sz w:val="22"/>
                  <w:szCs w:val="22"/>
                </w:rPr>
                <w:t>completing</w:t>
              </w:r>
              <w:r w:rsidR="00C11F93" w:rsidRPr="00033354">
                <w:rPr>
                  <w:rFonts w:asciiTheme="minorHAnsi" w:hAnsiTheme="minorHAnsi" w:cstheme="minorHAnsi"/>
                  <w:sz w:val="22"/>
                  <w:szCs w:val="22"/>
                </w:rPr>
                <w:t xml:space="preserve"> </w:t>
              </w:r>
            </w:ins>
            <w:ins w:id="2295" w:author="miminguyenb@yahoo.com" w:date="2024-05-20T23:02:00Z" w16du:dateUtc="2024-05-21T06:02:00Z">
              <w:r w:rsidRPr="00656CB3">
                <w:rPr>
                  <w:rFonts w:asciiTheme="minorHAnsi" w:hAnsiTheme="minorHAnsi" w:cstheme="minorHAnsi"/>
                  <w:sz w:val="22"/>
                  <w:szCs w:val="22"/>
                  <w:rPrChange w:id="2296" w:author="miminguyenb@yahoo.com" w:date="2024-05-22T02:50:00Z" w16du:dateUtc="2024-05-22T09:50:00Z">
                    <w:rPr>
                      <w:rFonts w:ascii="Arial" w:hAnsi="Arial" w:cs="Arial"/>
                      <w:sz w:val="22"/>
                      <w:szCs w:val="22"/>
                    </w:rPr>
                  </w:rPrChange>
                </w:rPr>
                <w:t xml:space="preserve">UC-1, the Application User </w:t>
              </w:r>
            </w:ins>
            <w:ins w:id="2297" w:author="miminguyenb@yahoo.com" w:date="2024-05-22T03:10:00Z" w16du:dateUtc="2024-05-22T10:10:00Z">
              <w:r w:rsidR="002E3DEA">
                <w:rPr>
                  <w:rFonts w:asciiTheme="minorHAnsi" w:hAnsiTheme="minorHAnsi" w:cstheme="minorHAnsi"/>
                  <w:sz w:val="22"/>
                  <w:szCs w:val="22"/>
                </w:rPr>
                <w:t>can</w:t>
              </w:r>
            </w:ins>
            <w:ins w:id="2298" w:author="miminguyenb@yahoo.com" w:date="2024-05-20T23:02:00Z" w16du:dateUtc="2024-05-21T06:02:00Z">
              <w:r w:rsidRPr="00656CB3">
                <w:rPr>
                  <w:rFonts w:asciiTheme="minorHAnsi" w:hAnsiTheme="minorHAnsi" w:cstheme="minorHAnsi"/>
                  <w:sz w:val="22"/>
                  <w:szCs w:val="22"/>
                  <w:rPrChange w:id="2299" w:author="miminguyenb@yahoo.com" w:date="2024-05-22T02:50:00Z" w16du:dateUtc="2024-05-22T09:50:00Z">
                    <w:rPr>
                      <w:rFonts w:ascii="Arial" w:hAnsi="Arial" w:cs="Arial"/>
                      <w:sz w:val="22"/>
                      <w:szCs w:val="22"/>
                    </w:rPr>
                  </w:rPrChange>
                </w:rPr>
                <w:t xml:space="preserve"> access the entirety of the ADAFNA</w:t>
              </w:r>
            </w:ins>
            <w:ins w:id="2300" w:author="miminguyenb@yahoo.com" w:date="2024-05-22T03:23:00Z" w16du:dateUtc="2024-05-22T10:23:00Z">
              <w:r w:rsidR="00C11F93">
                <w:rPr>
                  <w:rFonts w:asciiTheme="minorHAnsi" w:hAnsiTheme="minorHAnsi" w:cstheme="minorHAnsi"/>
                  <w:sz w:val="22"/>
                  <w:szCs w:val="22"/>
                </w:rPr>
                <w:t>'</w:t>
              </w:r>
            </w:ins>
            <w:ins w:id="2301" w:author="miminguyenb@yahoo.com" w:date="2024-05-20T23:02:00Z" w16du:dateUtc="2024-05-21T06:02:00Z">
              <w:r w:rsidRPr="00656CB3">
                <w:rPr>
                  <w:rFonts w:asciiTheme="minorHAnsi" w:hAnsiTheme="minorHAnsi" w:cstheme="minorHAnsi"/>
                  <w:sz w:val="22"/>
                  <w:szCs w:val="22"/>
                  <w:rPrChange w:id="2302" w:author="miminguyenb@yahoo.com" w:date="2024-05-22T02:50:00Z" w16du:dateUtc="2024-05-22T09:50:00Z">
                    <w:rPr>
                      <w:rFonts w:ascii="Arial" w:hAnsi="Arial" w:cs="Arial"/>
                      <w:sz w:val="22"/>
                      <w:szCs w:val="22"/>
                    </w:rPr>
                  </w:rPrChange>
                </w:rPr>
                <w:t xml:space="preserve">s capabilities. </w:t>
              </w:r>
            </w:ins>
          </w:p>
          <w:p w14:paraId="7A42532F" w14:textId="77777777" w:rsidR="00505FB2" w:rsidRPr="00656CB3" w:rsidRDefault="00505FB2" w:rsidP="0006194D">
            <w:pPr>
              <w:rPr>
                <w:ins w:id="2303" w:author="miminguyenb@yahoo.com" w:date="2024-05-20T23:02:00Z" w16du:dateUtc="2024-05-21T06:02:00Z"/>
                <w:rFonts w:asciiTheme="minorHAnsi" w:hAnsiTheme="minorHAnsi" w:cstheme="minorHAnsi"/>
                <w:sz w:val="22"/>
                <w:szCs w:val="22"/>
                <w:rPrChange w:id="2304" w:author="miminguyenb@yahoo.com" w:date="2024-05-22T02:50:00Z" w16du:dateUtc="2024-05-22T09:50:00Z">
                  <w:rPr>
                    <w:ins w:id="2305" w:author="miminguyenb@yahoo.com" w:date="2024-05-20T23:02:00Z" w16du:dateUtc="2024-05-21T06:02:00Z"/>
                    <w:rFonts w:ascii="Arial" w:hAnsi="Arial" w:cs="Arial"/>
                    <w:sz w:val="22"/>
                    <w:szCs w:val="22"/>
                  </w:rPr>
                </w:rPrChange>
              </w:rPr>
            </w:pPr>
          </w:p>
        </w:tc>
      </w:tr>
      <w:tr w:rsidR="00505FB2" w:rsidRPr="00656CB3" w14:paraId="0AF83366" w14:textId="77777777" w:rsidTr="0006194D">
        <w:trPr>
          <w:jc w:val="center"/>
          <w:ins w:id="2306" w:author="miminguyenb@yahoo.com" w:date="2024-05-20T23:02:00Z"/>
        </w:trPr>
        <w:tc>
          <w:tcPr>
            <w:tcW w:w="9576" w:type="dxa"/>
            <w:gridSpan w:val="4"/>
            <w:shd w:val="clear" w:color="auto" w:fill="auto"/>
          </w:tcPr>
          <w:p w14:paraId="66CFEB1C" w14:textId="0D592BB2" w:rsidR="00505FB2" w:rsidRPr="00656CB3" w:rsidRDefault="00505FB2" w:rsidP="0006194D">
            <w:pPr>
              <w:rPr>
                <w:ins w:id="2307" w:author="miminguyenb@yahoo.com" w:date="2024-05-20T23:02:00Z" w16du:dateUtc="2024-05-21T06:02:00Z"/>
                <w:rFonts w:asciiTheme="minorHAnsi" w:hAnsiTheme="minorHAnsi" w:cstheme="minorHAnsi"/>
                <w:sz w:val="22"/>
                <w:szCs w:val="22"/>
                <w:rPrChange w:id="2308" w:author="miminguyenb@yahoo.com" w:date="2024-05-22T02:50:00Z" w16du:dateUtc="2024-05-22T09:50:00Z">
                  <w:rPr>
                    <w:ins w:id="2309" w:author="miminguyenb@yahoo.com" w:date="2024-05-20T23:02:00Z" w16du:dateUtc="2024-05-21T06:02:00Z"/>
                    <w:rFonts w:ascii="Arial" w:hAnsi="Arial" w:cs="Arial"/>
                    <w:sz w:val="22"/>
                    <w:szCs w:val="22"/>
                  </w:rPr>
                </w:rPrChange>
              </w:rPr>
            </w:pPr>
            <w:ins w:id="2310" w:author="miminguyenb@yahoo.com" w:date="2024-05-20T23:02:00Z" w16du:dateUtc="2024-05-21T06:02:00Z">
              <w:r w:rsidRPr="00656CB3">
                <w:rPr>
                  <w:rFonts w:asciiTheme="minorHAnsi" w:hAnsiTheme="minorHAnsi" w:cstheme="minorHAnsi"/>
                  <w:b/>
                  <w:sz w:val="22"/>
                  <w:szCs w:val="22"/>
                  <w:rPrChange w:id="2311" w:author="miminguyenb@yahoo.com" w:date="2024-05-22T02:50:00Z" w16du:dateUtc="2024-05-22T09:50:00Z">
                    <w:rPr>
                      <w:rFonts w:ascii="Arial" w:hAnsi="Arial" w:cs="Arial"/>
                      <w:b/>
                      <w:sz w:val="22"/>
                      <w:szCs w:val="22"/>
                    </w:rPr>
                  </w:rPrChange>
                </w:rPr>
                <w:t>Trigger</w:t>
              </w:r>
              <w:r w:rsidRPr="00656CB3">
                <w:rPr>
                  <w:rFonts w:asciiTheme="minorHAnsi" w:hAnsiTheme="minorHAnsi" w:cstheme="minorHAnsi"/>
                  <w:sz w:val="22"/>
                  <w:szCs w:val="22"/>
                  <w:rPrChange w:id="2312" w:author="miminguyenb@yahoo.com" w:date="2024-05-22T02:50:00Z" w16du:dateUtc="2024-05-22T09:50:00Z">
                    <w:rPr>
                      <w:rFonts w:ascii="Arial" w:hAnsi="Arial" w:cs="Arial"/>
                      <w:sz w:val="22"/>
                      <w:szCs w:val="22"/>
                    </w:rPr>
                  </w:rPrChange>
                </w:rPr>
                <w:t>:</w:t>
              </w:r>
            </w:ins>
          </w:p>
          <w:p w14:paraId="517B8709" w14:textId="77777777" w:rsidR="00505FB2" w:rsidRPr="00656CB3" w:rsidRDefault="00505FB2" w:rsidP="0006194D">
            <w:pPr>
              <w:tabs>
                <w:tab w:val="left" w:pos="1980"/>
                <w:tab w:val="left" w:pos="3240"/>
              </w:tabs>
              <w:rPr>
                <w:ins w:id="2313" w:author="miminguyenb@yahoo.com" w:date="2024-05-20T23:02:00Z" w16du:dateUtc="2024-05-21T06:02:00Z"/>
                <w:rFonts w:asciiTheme="minorHAnsi" w:hAnsiTheme="minorHAnsi" w:cstheme="minorHAnsi"/>
                <w:sz w:val="22"/>
                <w:szCs w:val="22"/>
                <w:rPrChange w:id="2314" w:author="miminguyenb@yahoo.com" w:date="2024-05-22T02:50:00Z" w16du:dateUtc="2024-05-22T09:50:00Z">
                  <w:rPr>
                    <w:ins w:id="2315" w:author="miminguyenb@yahoo.com" w:date="2024-05-20T23:02:00Z" w16du:dateUtc="2024-05-21T06:02:00Z"/>
                    <w:rFonts w:ascii="Arial" w:hAnsi="Arial" w:cs="Arial"/>
                    <w:sz w:val="22"/>
                    <w:szCs w:val="22"/>
                  </w:rPr>
                </w:rPrChange>
              </w:rPr>
            </w:pPr>
            <w:ins w:id="2316" w:author="miminguyenb@yahoo.com" w:date="2024-05-20T23:02:00Z" w16du:dateUtc="2024-05-21T06:02:00Z">
              <w:r w:rsidRPr="00656CB3">
                <w:rPr>
                  <w:rFonts w:asciiTheme="minorHAnsi" w:hAnsiTheme="minorHAnsi" w:cstheme="minorHAnsi"/>
                  <w:b/>
                  <w:sz w:val="22"/>
                  <w:szCs w:val="22"/>
                  <w:rPrChange w:id="2317" w:author="miminguyenb@yahoo.com" w:date="2024-05-22T02:50:00Z" w16du:dateUtc="2024-05-22T09:50:00Z">
                    <w:rPr>
                      <w:rFonts w:ascii="Arial" w:hAnsi="Arial" w:cs="Arial"/>
                      <w:b/>
                      <w:sz w:val="22"/>
                      <w:szCs w:val="22"/>
                    </w:rPr>
                  </w:rPrChange>
                </w:rPr>
                <w:t>Type</w:t>
              </w:r>
              <w:r w:rsidRPr="00656CB3">
                <w:rPr>
                  <w:rFonts w:asciiTheme="minorHAnsi" w:hAnsiTheme="minorHAnsi" w:cstheme="minorHAnsi"/>
                  <w:sz w:val="22"/>
                  <w:szCs w:val="22"/>
                  <w:rPrChange w:id="2318" w:author="miminguyenb@yahoo.com" w:date="2024-05-22T02:50:00Z" w16du:dateUtc="2024-05-22T09:50:00Z">
                    <w:rPr>
                      <w:rFonts w:ascii="Arial" w:hAnsi="Arial" w:cs="Arial"/>
                      <w:sz w:val="22"/>
                      <w:szCs w:val="22"/>
                    </w:rPr>
                  </w:rPrChange>
                </w:rPr>
                <w:t xml:space="preserve"> (mark one): </w:t>
              </w:r>
              <w:r w:rsidRPr="00656CB3">
                <w:rPr>
                  <w:rFonts w:asciiTheme="minorHAnsi" w:hAnsiTheme="minorHAnsi" w:cstheme="minorHAnsi"/>
                  <w:sz w:val="22"/>
                  <w:szCs w:val="22"/>
                  <w:rPrChange w:id="2319" w:author="miminguyenb@yahoo.com" w:date="2024-05-22T02:50:00Z" w16du:dateUtc="2024-05-22T09:50:00Z">
                    <w:rPr>
                      <w:rFonts w:ascii="Arial" w:hAnsi="Arial" w:cs="Arial"/>
                      <w:sz w:val="22"/>
                      <w:szCs w:val="22"/>
                    </w:rPr>
                  </w:rPrChange>
                </w:rPr>
                <w:tab/>
                <w:t>__X_ External</w:t>
              </w:r>
              <w:r w:rsidRPr="00656CB3">
                <w:rPr>
                  <w:rFonts w:asciiTheme="minorHAnsi" w:hAnsiTheme="minorHAnsi" w:cstheme="minorHAnsi"/>
                  <w:sz w:val="22"/>
                  <w:szCs w:val="22"/>
                  <w:rPrChange w:id="2320" w:author="miminguyenb@yahoo.com" w:date="2024-05-22T02:50:00Z" w16du:dateUtc="2024-05-22T09:50:00Z">
                    <w:rPr>
                      <w:rFonts w:ascii="Arial" w:hAnsi="Arial" w:cs="Arial"/>
                      <w:sz w:val="22"/>
                      <w:szCs w:val="22"/>
                    </w:rPr>
                  </w:rPrChange>
                </w:rPr>
                <w:tab/>
                <w:t xml:space="preserve">   ___ Temporal</w:t>
              </w:r>
            </w:ins>
          </w:p>
        </w:tc>
      </w:tr>
      <w:tr w:rsidR="00505FB2" w:rsidRPr="00656CB3" w14:paraId="0D9B094C" w14:textId="77777777" w:rsidTr="0006194D">
        <w:trPr>
          <w:jc w:val="center"/>
          <w:ins w:id="2321" w:author="miminguyenb@yahoo.com" w:date="2024-05-20T23:02:00Z"/>
        </w:trPr>
        <w:tc>
          <w:tcPr>
            <w:tcW w:w="9576" w:type="dxa"/>
            <w:gridSpan w:val="4"/>
            <w:shd w:val="clear" w:color="auto" w:fill="auto"/>
          </w:tcPr>
          <w:p w14:paraId="6ED87C56" w14:textId="77777777" w:rsidR="00505FB2" w:rsidRPr="00656CB3" w:rsidRDefault="00505FB2" w:rsidP="0006194D">
            <w:pPr>
              <w:rPr>
                <w:ins w:id="2322" w:author="miminguyenb@yahoo.com" w:date="2024-05-20T23:02:00Z" w16du:dateUtc="2024-05-21T06:02:00Z"/>
                <w:rFonts w:asciiTheme="minorHAnsi" w:hAnsiTheme="minorHAnsi" w:cstheme="minorHAnsi"/>
                <w:sz w:val="22"/>
                <w:szCs w:val="22"/>
                <w:rPrChange w:id="2323" w:author="miminguyenb@yahoo.com" w:date="2024-05-22T02:50:00Z" w16du:dateUtc="2024-05-22T09:50:00Z">
                  <w:rPr>
                    <w:ins w:id="2324" w:author="miminguyenb@yahoo.com" w:date="2024-05-20T23:02:00Z" w16du:dateUtc="2024-05-21T06:02:00Z"/>
                    <w:rFonts w:ascii="Arial" w:hAnsi="Arial" w:cs="Arial"/>
                    <w:sz w:val="22"/>
                    <w:szCs w:val="22"/>
                  </w:rPr>
                </w:rPrChange>
              </w:rPr>
            </w:pPr>
            <w:ins w:id="2325" w:author="miminguyenb@yahoo.com" w:date="2024-05-20T23:02:00Z" w16du:dateUtc="2024-05-21T06:02:00Z">
              <w:r w:rsidRPr="00656CB3">
                <w:rPr>
                  <w:rFonts w:asciiTheme="minorHAnsi" w:hAnsiTheme="minorHAnsi" w:cstheme="minorHAnsi"/>
                  <w:b/>
                  <w:sz w:val="22"/>
                  <w:szCs w:val="22"/>
                  <w:rPrChange w:id="2326" w:author="miminguyenb@yahoo.com" w:date="2024-05-22T02:50:00Z" w16du:dateUtc="2024-05-22T09:50:00Z">
                    <w:rPr>
                      <w:rFonts w:ascii="Arial" w:hAnsi="Arial" w:cs="Arial"/>
                      <w:b/>
                      <w:sz w:val="22"/>
                      <w:szCs w:val="22"/>
                    </w:rPr>
                  </w:rPrChange>
                </w:rPr>
                <w:t>Relationships</w:t>
              </w:r>
              <w:r w:rsidRPr="00656CB3">
                <w:rPr>
                  <w:rFonts w:asciiTheme="minorHAnsi" w:hAnsiTheme="minorHAnsi" w:cstheme="minorHAnsi"/>
                  <w:sz w:val="22"/>
                  <w:szCs w:val="22"/>
                  <w:rPrChange w:id="2327" w:author="miminguyenb@yahoo.com" w:date="2024-05-22T02:50:00Z" w16du:dateUtc="2024-05-22T09:50:00Z">
                    <w:rPr>
                      <w:rFonts w:ascii="Arial" w:hAnsi="Arial" w:cs="Arial"/>
                      <w:sz w:val="22"/>
                      <w:szCs w:val="22"/>
                    </w:rPr>
                  </w:rPrChange>
                </w:rPr>
                <w:t xml:space="preserve">: </w:t>
              </w:r>
            </w:ins>
          </w:p>
          <w:p w14:paraId="4B076233" w14:textId="7FB8EF34" w:rsidR="00850B00" w:rsidRPr="00656CB3" w:rsidRDefault="00505FB2" w:rsidP="0006194D">
            <w:pPr>
              <w:tabs>
                <w:tab w:val="left" w:pos="720"/>
              </w:tabs>
              <w:rPr>
                <w:ins w:id="2328" w:author="miminguyenb@yahoo.com" w:date="2024-05-22T01:57:00Z" w16du:dateUtc="2024-05-22T08:57:00Z"/>
                <w:rFonts w:asciiTheme="minorHAnsi" w:hAnsiTheme="minorHAnsi" w:cstheme="minorHAnsi"/>
                <w:sz w:val="22"/>
                <w:szCs w:val="22"/>
                <w:rPrChange w:id="2329" w:author="miminguyenb@yahoo.com" w:date="2024-05-22T02:50:00Z" w16du:dateUtc="2024-05-22T09:50:00Z">
                  <w:rPr>
                    <w:ins w:id="2330" w:author="miminguyenb@yahoo.com" w:date="2024-05-22T01:57:00Z" w16du:dateUtc="2024-05-22T08:57:00Z"/>
                    <w:rFonts w:ascii="Arial" w:hAnsi="Arial" w:cs="Arial"/>
                    <w:sz w:val="22"/>
                    <w:szCs w:val="22"/>
                  </w:rPr>
                </w:rPrChange>
              </w:rPr>
            </w:pPr>
            <w:ins w:id="2331" w:author="miminguyenb@yahoo.com" w:date="2024-05-20T23:02:00Z" w16du:dateUtc="2024-05-21T06:02:00Z">
              <w:r w:rsidRPr="00656CB3">
                <w:rPr>
                  <w:rFonts w:asciiTheme="minorHAnsi" w:hAnsiTheme="minorHAnsi" w:cstheme="minorHAnsi"/>
                  <w:sz w:val="22"/>
                  <w:szCs w:val="22"/>
                  <w:rPrChange w:id="2332" w:author="miminguyenb@yahoo.com" w:date="2024-05-22T02:50:00Z" w16du:dateUtc="2024-05-22T09:50:00Z">
                    <w:rPr>
                      <w:rFonts w:ascii="Arial" w:hAnsi="Arial" w:cs="Arial"/>
                      <w:sz w:val="22"/>
                      <w:szCs w:val="22"/>
                    </w:rPr>
                  </w:rPrChange>
                </w:rPr>
                <w:tab/>
              </w:r>
              <w:r w:rsidRPr="00656CB3">
                <w:rPr>
                  <w:rFonts w:asciiTheme="minorHAnsi" w:hAnsiTheme="minorHAnsi" w:cstheme="minorHAnsi"/>
                  <w:b/>
                  <w:sz w:val="22"/>
                  <w:szCs w:val="22"/>
                  <w:rPrChange w:id="2333" w:author="miminguyenb@yahoo.com" w:date="2024-05-22T02:50:00Z" w16du:dateUtc="2024-05-22T09:50:00Z">
                    <w:rPr>
                      <w:rFonts w:ascii="Arial" w:hAnsi="Arial" w:cs="Arial"/>
                      <w:b/>
                      <w:sz w:val="22"/>
                      <w:szCs w:val="22"/>
                    </w:rPr>
                  </w:rPrChange>
                </w:rPr>
                <w:t>Association</w:t>
              </w:r>
              <w:r w:rsidRPr="00656CB3">
                <w:rPr>
                  <w:rFonts w:asciiTheme="minorHAnsi" w:hAnsiTheme="minorHAnsi" w:cstheme="minorHAnsi"/>
                  <w:sz w:val="22"/>
                  <w:szCs w:val="22"/>
                  <w:rPrChange w:id="2334" w:author="miminguyenb@yahoo.com" w:date="2024-05-22T02:50:00Z" w16du:dateUtc="2024-05-22T09:50:00Z">
                    <w:rPr>
                      <w:rFonts w:ascii="Arial" w:hAnsi="Arial" w:cs="Arial"/>
                      <w:sz w:val="22"/>
                      <w:szCs w:val="22"/>
                    </w:rPr>
                  </w:rPrChange>
                </w:rPr>
                <w:t xml:space="preserve">: </w:t>
              </w:r>
            </w:ins>
          </w:p>
          <w:p w14:paraId="76CB3B4A" w14:textId="4A6EDA1C" w:rsidR="00850B00" w:rsidRPr="00656CB3" w:rsidRDefault="00850B00" w:rsidP="0006194D">
            <w:pPr>
              <w:tabs>
                <w:tab w:val="left" w:pos="720"/>
              </w:tabs>
              <w:rPr>
                <w:ins w:id="2335" w:author="miminguyenb@yahoo.com" w:date="2024-05-20T23:02:00Z" w16du:dateUtc="2024-05-21T06:02:00Z"/>
                <w:rFonts w:asciiTheme="minorHAnsi" w:hAnsiTheme="minorHAnsi" w:cstheme="minorHAnsi"/>
                <w:sz w:val="22"/>
                <w:szCs w:val="22"/>
                <w:rPrChange w:id="2336" w:author="miminguyenb@yahoo.com" w:date="2024-05-22T02:50:00Z" w16du:dateUtc="2024-05-22T09:50:00Z">
                  <w:rPr>
                    <w:ins w:id="2337" w:author="miminguyenb@yahoo.com" w:date="2024-05-20T23:02:00Z" w16du:dateUtc="2024-05-21T06:02:00Z"/>
                    <w:rFonts w:ascii="Arial" w:hAnsi="Arial" w:cs="Arial"/>
                    <w:sz w:val="22"/>
                    <w:szCs w:val="22"/>
                  </w:rPr>
                </w:rPrChange>
              </w:rPr>
            </w:pPr>
            <w:ins w:id="2338" w:author="miminguyenb@yahoo.com" w:date="2024-05-22T01:57:00Z" w16du:dateUtc="2024-05-22T08:57:00Z">
              <w:r w:rsidRPr="00656CB3">
                <w:rPr>
                  <w:rFonts w:asciiTheme="minorHAnsi" w:hAnsiTheme="minorHAnsi" w:cstheme="minorHAnsi"/>
                  <w:sz w:val="22"/>
                  <w:szCs w:val="22"/>
                  <w:rPrChange w:id="2339" w:author="miminguyenb@yahoo.com" w:date="2024-05-22T02:50:00Z" w16du:dateUtc="2024-05-22T09:50:00Z">
                    <w:rPr>
                      <w:rFonts w:ascii="Arial" w:hAnsi="Arial" w:cs="Arial"/>
                      <w:sz w:val="22"/>
                      <w:szCs w:val="22"/>
                    </w:rPr>
                  </w:rPrChange>
                </w:rPr>
                <w:t>This use case only interacts with the Application User directly</w:t>
              </w:r>
            </w:ins>
            <w:ins w:id="2340" w:author="miminguyenb@yahoo.com" w:date="2024-05-22T01:58:00Z" w16du:dateUtc="2024-05-22T08:58:00Z">
              <w:r w:rsidRPr="00656CB3">
                <w:rPr>
                  <w:rFonts w:asciiTheme="minorHAnsi" w:hAnsiTheme="minorHAnsi" w:cstheme="minorHAnsi"/>
                  <w:sz w:val="22"/>
                  <w:szCs w:val="22"/>
                  <w:rPrChange w:id="2341" w:author="miminguyenb@yahoo.com" w:date="2024-05-22T02:50:00Z" w16du:dateUtc="2024-05-22T09:50:00Z">
                    <w:rPr>
                      <w:rFonts w:ascii="Arial" w:hAnsi="Arial" w:cs="Arial"/>
                      <w:sz w:val="22"/>
                      <w:szCs w:val="22"/>
                    </w:rPr>
                  </w:rPrChange>
                </w:rPr>
                <w:t>.</w:t>
              </w:r>
            </w:ins>
          </w:p>
          <w:p w14:paraId="26FF854E" w14:textId="77777777" w:rsidR="00505FB2" w:rsidRPr="00656CB3" w:rsidRDefault="00505FB2" w:rsidP="0006194D">
            <w:pPr>
              <w:tabs>
                <w:tab w:val="left" w:pos="720"/>
              </w:tabs>
              <w:rPr>
                <w:ins w:id="2342" w:author="miminguyenb@yahoo.com" w:date="2024-05-20T23:02:00Z" w16du:dateUtc="2024-05-21T06:02:00Z"/>
                <w:rFonts w:asciiTheme="minorHAnsi" w:hAnsiTheme="minorHAnsi" w:cstheme="minorHAnsi"/>
                <w:sz w:val="22"/>
                <w:szCs w:val="22"/>
                <w:rPrChange w:id="2343" w:author="miminguyenb@yahoo.com" w:date="2024-05-22T02:50:00Z" w16du:dateUtc="2024-05-22T09:50:00Z">
                  <w:rPr>
                    <w:ins w:id="2344" w:author="miminguyenb@yahoo.com" w:date="2024-05-20T23:02:00Z" w16du:dateUtc="2024-05-21T06:02:00Z"/>
                    <w:rFonts w:ascii="Arial" w:hAnsi="Arial" w:cs="Arial"/>
                    <w:sz w:val="22"/>
                    <w:szCs w:val="22"/>
                  </w:rPr>
                </w:rPrChange>
              </w:rPr>
            </w:pPr>
            <w:ins w:id="2345" w:author="miminguyenb@yahoo.com" w:date="2024-05-20T23:02:00Z" w16du:dateUtc="2024-05-21T06:02:00Z">
              <w:r w:rsidRPr="00656CB3">
                <w:rPr>
                  <w:rFonts w:asciiTheme="minorHAnsi" w:hAnsiTheme="minorHAnsi" w:cstheme="minorHAnsi"/>
                  <w:sz w:val="22"/>
                  <w:szCs w:val="22"/>
                  <w:rPrChange w:id="2346" w:author="miminguyenb@yahoo.com" w:date="2024-05-22T02:50:00Z" w16du:dateUtc="2024-05-22T09:50:00Z">
                    <w:rPr>
                      <w:rFonts w:ascii="Arial" w:hAnsi="Arial" w:cs="Arial"/>
                      <w:sz w:val="22"/>
                      <w:szCs w:val="22"/>
                    </w:rPr>
                  </w:rPrChange>
                </w:rPr>
                <w:tab/>
              </w:r>
              <w:r w:rsidRPr="00656CB3">
                <w:rPr>
                  <w:rFonts w:asciiTheme="minorHAnsi" w:hAnsiTheme="minorHAnsi" w:cstheme="minorHAnsi"/>
                  <w:b/>
                  <w:sz w:val="22"/>
                  <w:szCs w:val="22"/>
                  <w:rPrChange w:id="2347" w:author="miminguyenb@yahoo.com" w:date="2024-05-22T02:50:00Z" w16du:dateUtc="2024-05-22T09:50:00Z">
                    <w:rPr>
                      <w:rFonts w:ascii="Arial" w:hAnsi="Arial" w:cs="Arial"/>
                      <w:b/>
                      <w:sz w:val="22"/>
                      <w:szCs w:val="22"/>
                    </w:rPr>
                  </w:rPrChange>
                </w:rPr>
                <w:t>Include</w:t>
              </w:r>
              <w:r w:rsidRPr="00656CB3">
                <w:rPr>
                  <w:rFonts w:asciiTheme="minorHAnsi" w:hAnsiTheme="minorHAnsi" w:cstheme="minorHAnsi"/>
                  <w:sz w:val="22"/>
                  <w:szCs w:val="22"/>
                  <w:rPrChange w:id="2348" w:author="miminguyenb@yahoo.com" w:date="2024-05-22T02:50:00Z" w16du:dateUtc="2024-05-22T09:50:00Z">
                    <w:rPr>
                      <w:rFonts w:ascii="Arial" w:hAnsi="Arial" w:cs="Arial"/>
                      <w:sz w:val="22"/>
                      <w:szCs w:val="22"/>
                    </w:rPr>
                  </w:rPrChange>
                </w:rPr>
                <w:t xml:space="preserve">: </w:t>
              </w:r>
            </w:ins>
          </w:p>
          <w:p w14:paraId="113F9018" w14:textId="4E40F375" w:rsidR="00505FB2" w:rsidRPr="00656CB3" w:rsidRDefault="00505FB2" w:rsidP="0006194D">
            <w:pPr>
              <w:tabs>
                <w:tab w:val="left" w:pos="720"/>
              </w:tabs>
              <w:rPr>
                <w:ins w:id="2349" w:author="miminguyenb@yahoo.com" w:date="2024-05-20T23:02:00Z" w16du:dateUtc="2024-05-21T06:02:00Z"/>
                <w:rFonts w:asciiTheme="minorHAnsi" w:hAnsiTheme="minorHAnsi" w:cstheme="minorHAnsi"/>
                <w:sz w:val="22"/>
                <w:szCs w:val="22"/>
                <w:rPrChange w:id="2350" w:author="miminguyenb@yahoo.com" w:date="2024-05-22T02:50:00Z" w16du:dateUtc="2024-05-22T09:50:00Z">
                  <w:rPr>
                    <w:ins w:id="2351" w:author="miminguyenb@yahoo.com" w:date="2024-05-20T23:02:00Z" w16du:dateUtc="2024-05-21T06:02:00Z"/>
                    <w:rFonts w:ascii="Arial" w:hAnsi="Arial" w:cs="Arial"/>
                    <w:sz w:val="22"/>
                    <w:szCs w:val="22"/>
                  </w:rPr>
                </w:rPrChange>
              </w:rPr>
            </w:pPr>
            <w:ins w:id="2352" w:author="miminguyenb@yahoo.com" w:date="2024-05-20T23:02:00Z" w16du:dateUtc="2024-05-21T06:02:00Z">
              <w:r w:rsidRPr="00656CB3">
                <w:rPr>
                  <w:rFonts w:asciiTheme="minorHAnsi" w:hAnsiTheme="minorHAnsi" w:cstheme="minorHAnsi"/>
                  <w:sz w:val="22"/>
                  <w:szCs w:val="22"/>
                  <w:rPrChange w:id="2353" w:author="miminguyenb@yahoo.com" w:date="2024-05-22T02:50:00Z" w16du:dateUtc="2024-05-22T09:50:00Z">
                    <w:rPr>
                      <w:rFonts w:ascii="Arial" w:hAnsi="Arial" w:cs="Arial"/>
                      <w:sz w:val="22"/>
                      <w:szCs w:val="22"/>
                    </w:rPr>
                  </w:rPrChange>
                </w:rPr>
                <w:tab/>
              </w:r>
              <w:r w:rsidRPr="00656CB3">
                <w:rPr>
                  <w:rFonts w:asciiTheme="minorHAnsi" w:hAnsiTheme="minorHAnsi" w:cstheme="minorHAnsi"/>
                  <w:b/>
                  <w:sz w:val="22"/>
                  <w:szCs w:val="22"/>
                  <w:rPrChange w:id="2354" w:author="miminguyenb@yahoo.com" w:date="2024-05-22T02:50:00Z" w16du:dateUtc="2024-05-22T09:50:00Z">
                    <w:rPr>
                      <w:rFonts w:ascii="Arial" w:hAnsi="Arial" w:cs="Arial"/>
                      <w:b/>
                      <w:sz w:val="22"/>
                      <w:szCs w:val="22"/>
                    </w:rPr>
                  </w:rPrChange>
                </w:rPr>
                <w:t>Extend</w:t>
              </w:r>
              <w:r w:rsidRPr="00656CB3">
                <w:rPr>
                  <w:rFonts w:asciiTheme="minorHAnsi" w:hAnsiTheme="minorHAnsi" w:cstheme="minorHAnsi"/>
                  <w:sz w:val="22"/>
                  <w:szCs w:val="22"/>
                  <w:rPrChange w:id="2355" w:author="miminguyenb@yahoo.com" w:date="2024-05-22T02:50:00Z" w16du:dateUtc="2024-05-22T09:50:00Z">
                    <w:rPr>
                      <w:rFonts w:ascii="Arial" w:hAnsi="Arial" w:cs="Arial"/>
                      <w:sz w:val="22"/>
                      <w:szCs w:val="22"/>
                    </w:rPr>
                  </w:rPrChange>
                </w:rPr>
                <w:t>:</w:t>
              </w:r>
            </w:ins>
          </w:p>
          <w:p w14:paraId="4E879B98" w14:textId="77777777" w:rsidR="00505FB2" w:rsidRPr="00656CB3" w:rsidRDefault="00505FB2" w:rsidP="0006194D">
            <w:pPr>
              <w:tabs>
                <w:tab w:val="left" w:pos="720"/>
              </w:tabs>
              <w:rPr>
                <w:ins w:id="2356" w:author="miminguyenb@yahoo.com" w:date="2024-05-20T23:02:00Z" w16du:dateUtc="2024-05-21T06:02:00Z"/>
                <w:rFonts w:asciiTheme="minorHAnsi" w:hAnsiTheme="minorHAnsi" w:cstheme="minorHAnsi"/>
                <w:sz w:val="22"/>
                <w:szCs w:val="22"/>
                <w:rPrChange w:id="2357" w:author="miminguyenb@yahoo.com" w:date="2024-05-22T02:50:00Z" w16du:dateUtc="2024-05-22T09:50:00Z">
                  <w:rPr>
                    <w:ins w:id="2358" w:author="miminguyenb@yahoo.com" w:date="2024-05-20T23:02:00Z" w16du:dateUtc="2024-05-21T06:02:00Z"/>
                    <w:rFonts w:ascii="Arial" w:hAnsi="Arial" w:cs="Arial"/>
                    <w:sz w:val="22"/>
                    <w:szCs w:val="22"/>
                  </w:rPr>
                </w:rPrChange>
              </w:rPr>
            </w:pPr>
            <w:ins w:id="2359" w:author="miminguyenb@yahoo.com" w:date="2024-05-20T23:02:00Z" w16du:dateUtc="2024-05-21T06:02:00Z">
              <w:r w:rsidRPr="00656CB3">
                <w:rPr>
                  <w:rFonts w:asciiTheme="minorHAnsi" w:hAnsiTheme="minorHAnsi" w:cstheme="minorHAnsi"/>
                  <w:sz w:val="22"/>
                  <w:szCs w:val="22"/>
                  <w:rPrChange w:id="2360" w:author="miminguyenb@yahoo.com" w:date="2024-05-22T02:50:00Z" w16du:dateUtc="2024-05-22T09:50:00Z">
                    <w:rPr>
                      <w:rFonts w:ascii="Arial" w:hAnsi="Arial" w:cs="Arial"/>
                      <w:sz w:val="22"/>
                      <w:szCs w:val="22"/>
                    </w:rPr>
                  </w:rPrChange>
                </w:rPr>
                <w:t>There are many extensions once the Application User completes UC-1 since they can now access all capabilities of the ADAFNA.</w:t>
              </w:r>
            </w:ins>
          </w:p>
          <w:p w14:paraId="4368FCDF" w14:textId="77777777" w:rsidR="00505FB2" w:rsidRPr="00656CB3" w:rsidRDefault="00505FB2" w:rsidP="0006194D">
            <w:pPr>
              <w:tabs>
                <w:tab w:val="left" w:pos="720"/>
              </w:tabs>
              <w:rPr>
                <w:ins w:id="2361" w:author="miminguyenb@yahoo.com" w:date="2024-05-20T23:02:00Z" w16du:dateUtc="2024-05-21T06:02:00Z"/>
                <w:rFonts w:asciiTheme="minorHAnsi" w:hAnsiTheme="minorHAnsi" w:cstheme="minorHAnsi"/>
                <w:sz w:val="22"/>
                <w:szCs w:val="22"/>
                <w:rPrChange w:id="2362" w:author="miminguyenb@yahoo.com" w:date="2024-05-22T02:50:00Z" w16du:dateUtc="2024-05-22T09:50:00Z">
                  <w:rPr>
                    <w:ins w:id="2363" w:author="miminguyenb@yahoo.com" w:date="2024-05-20T23:02:00Z" w16du:dateUtc="2024-05-21T06:02:00Z"/>
                    <w:rFonts w:ascii="Arial" w:hAnsi="Arial" w:cs="Arial"/>
                    <w:sz w:val="22"/>
                    <w:szCs w:val="22"/>
                  </w:rPr>
                </w:rPrChange>
              </w:rPr>
            </w:pPr>
          </w:p>
          <w:p w14:paraId="4BADD6F4" w14:textId="25F6E168" w:rsidR="00505FB2" w:rsidRPr="00656CB3" w:rsidRDefault="00BA44EB" w:rsidP="0006194D">
            <w:pPr>
              <w:pStyle w:val="ListParagraph"/>
              <w:numPr>
                <w:ilvl w:val="0"/>
                <w:numId w:val="31"/>
              </w:numPr>
              <w:tabs>
                <w:tab w:val="left" w:pos="720"/>
              </w:tabs>
              <w:rPr>
                <w:ins w:id="2364" w:author="miminguyenb@yahoo.com" w:date="2024-05-20T23:02:00Z" w16du:dateUtc="2024-05-21T06:02:00Z"/>
                <w:rFonts w:asciiTheme="minorHAnsi" w:hAnsiTheme="minorHAnsi" w:cstheme="minorHAnsi"/>
                <w:sz w:val="22"/>
                <w:szCs w:val="22"/>
                <w:rPrChange w:id="2365" w:author="miminguyenb@yahoo.com" w:date="2024-05-22T02:50:00Z" w16du:dateUtc="2024-05-22T09:50:00Z">
                  <w:rPr>
                    <w:ins w:id="2366" w:author="miminguyenb@yahoo.com" w:date="2024-05-20T23:02:00Z" w16du:dateUtc="2024-05-21T06:02:00Z"/>
                    <w:rFonts w:ascii="Arial" w:hAnsi="Arial" w:cs="Arial"/>
                    <w:sz w:val="22"/>
                    <w:szCs w:val="22"/>
                  </w:rPr>
                </w:rPrChange>
              </w:rPr>
            </w:pPr>
            <w:ins w:id="2367" w:author="miminguyenb@yahoo.com" w:date="2024-05-20T23:30:00Z" w16du:dateUtc="2024-05-21T06:30:00Z">
              <w:r w:rsidRPr="00656CB3">
                <w:rPr>
                  <w:rFonts w:asciiTheme="minorHAnsi" w:hAnsiTheme="minorHAnsi" w:cstheme="minorHAnsi"/>
                  <w:sz w:val="22"/>
                  <w:szCs w:val="22"/>
                  <w:rPrChange w:id="2368" w:author="miminguyenb@yahoo.com" w:date="2024-05-22T02:50:00Z" w16du:dateUtc="2024-05-22T09:50:00Z">
                    <w:rPr>
                      <w:rFonts w:ascii="Arial" w:hAnsi="Arial" w:cs="Arial"/>
                      <w:sz w:val="22"/>
                      <w:szCs w:val="22"/>
                    </w:rPr>
                  </w:rPrChange>
                </w:rPr>
                <w:t>T</w:t>
              </w:r>
            </w:ins>
            <w:ins w:id="2369" w:author="miminguyenb@yahoo.com" w:date="2024-05-20T23:02:00Z" w16du:dateUtc="2024-05-21T06:02:00Z">
              <w:r w:rsidR="00505FB2" w:rsidRPr="00656CB3">
                <w:rPr>
                  <w:rFonts w:asciiTheme="minorHAnsi" w:hAnsiTheme="minorHAnsi" w:cstheme="minorHAnsi"/>
                  <w:sz w:val="22"/>
                  <w:szCs w:val="22"/>
                  <w:rPrChange w:id="2370" w:author="miminguyenb@yahoo.com" w:date="2024-05-22T02:50:00Z" w16du:dateUtc="2024-05-22T09:50:00Z">
                    <w:rPr>
                      <w:rFonts w:ascii="Arial" w:hAnsi="Arial" w:cs="Arial"/>
                      <w:sz w:val="22"/>
                      <w:szCs w:val="22"/>
                    </w:rPr>
                  </w:rPrChange>
                </w:rPr>
                <w:t xml:space="preserve">he Application User </w:t>
              </w:r>
            </w:ins>
            <w:ins w:id="2371" w:author="miminguyenb@yahoo.com" w:date="2024-05-20T23:30:00Z" w16du:dateUtc="2024-05-21T06:30:00Z">
              <w:r w:rsidRPr="00656CB3">
                <w:rPr>
                  <w:rFonts w:asciiTheme="minorHAnsi" w:hAnsiTheme="minorHAnsi" w:cstheme="minorHAnsi"/>
                  <w:sz w:val="22"/>
                  <w:szCs w:val="22"/>
                  <w:rPrChange w:id="2372" w:author="miminguyenb@yahoo.com" w:date="2024-05-22T02:50:00Z" w16du:dateUtc="2024-05-22T09:50:00Z">
                    <w:rPr>
                      <w:rFonts w:ascii="Arial" w:hAnsi="Arial" w:cs="Arial"/>
                      <w:sz w:val="22"/>
                      <w:szCs w:val="22"/>
                    </w:rPr>
                  </w:rPrChange>
                </w:rPr>
                <w:t xml:space="preserve">can </w:t>
              </w:r>
            </w:ins>
            <w:ins w:id="2373" w:author="miminguyenb@yahoo.com" w:date="2024-05-20T23:02:00Z" w16du:dateUtc="2024-05-21T06:02:00Z">
              <w:r w:rsidR="00505FB2" w:rsidRPr="00656CB3">
                <w:rPr>
                  <w:rFonts w:asciiTheme="minorHAnsi" w:hAnsiTheme="minorHAnsi" w:cstheme="minorHAnsi"/>
                  <w:sz w:val="22"/>
                  <w:szCs w:val="22"/>
                  <w:rPrChange w:id="2374" w:author="miminguyenb@yahoo.com" w:date="2024-05-22T02:50:00Z" w16du:dateUtc="2024-05-22T09:50:00Z">
                    <w:rPr>
                      <w:rFonts w:ascii="Arial" w:hAnsi="Arial" w:cs="Arial"/>
                      <w:sz w:val="22"/>
                      <w:szCs w:val="22"/>
                    </w:rPr>
                  </w:rPrChange>
                </w:rPr>
                <w:t>access and use their saved addresses (UC-3)</w:t>
              </w:r>
            </w:ins>
            <w:ins w:id="2375" w:author="miminguyenb@yahoo.com" w:date="2024-05-20T23:31:00Z" w16du:dateUtc="2024-05-21T06:31:00Z">
              <w:r w:rsidRPr="00656CB3">
                <w:rPr>
                  <w:rFonts w:asciiTheme="minorHAnsi" w:hAnsiTheme="minorHAnsi" w:cstheme="minorHAnsi"/>
                  <w:sz w:val="22"/>
                  <w:szCs w:val="22"/>
                  <w:rPrChange w:id="2376" w:author="miminguyenb@yahoo.com" w:date="2024-05-22T02:50:00Z" w16du:dateUtc="2024-05-22T09:50:00Z">
                    <w:rPr>
                      <w:rFonts w:ascii="Arial" w:hAnsi="Arial" w:cs="Arial"/>
                      <w:sz w:val="22"/>
                      <w:szCs w:val="22"/>
                    </w:rPr>
                  </w:rPrChange>
                </w:rPr>
                <w:t xml:space="preserve">. </w:t>
              </w:r>
            </w:ins>
            <w:ins w:id="2377" w:author="miminguyenb@yahoo.com" w:date="2024-05-22T03:38:00Z" w16du:dateUtc="2024-05-22T10:38:00Z">
              <w:r w:rsidR="006C35F1">
                <w:rPr>
                  <w:rFonts w:asciiTheme="minorHAnsi" w:hAnsiTheme="minorHAnsi" w:cstheme="minorHAnsi"/>
                  <w:sz w:val="22"/>
                  <w:szCs w:val="22"/>
                </w:rPr>
                <w:t>Depending on whether the Application User is logged in with their email, these may be locally or globally saved</w:t>
              </w:r>
            </w:ins>
            <w:ins w:id="2378" w:author="miminguyenb@yahoo.com" w:date="2024-05-22T03:29:00Z" w16du:dateUtc="2024-05-22T10:29:00Z">
              <w:r w:rsidR="003112FE">
                <w:rPr>
                  <w:rFonts w:asciiTheme="minorHAnsi" w:hAnsiTheme="minorHAnsi" w:cstheme="minorHAnsi"/>
                  <w:sz w:val="22"/>
                  <w:szCs w:val="22"/>
                </w:rPr>
                <w:t>.</w:t>
              </w:r>
            </w:ins>
          </w:p>
          <w:p w14:paraId="671C3690" w14:textId="4100B510" w:rsidR="00505FB2" w:rsidRPr="00656CB3" w:rsidRDefault="00505FB2" w:rsidP="0006194D">
            <w:pPr>
              <w:pStyle w:val="ListParagraph"/>
              <w:numPr>
                <w:ilvl w:val="0"/>
                <w:numId w:val="31"/>
              </w:numPr>
              <w:tabs>
                <w:tab w:val="left" w:pos="720"/>
              </w:tabs>
              <w:rPr>
                <w:ins w:id="2379" w:author="miminguyenb@yahoo.com" w:date="2024-05-20T23:02:00Z" w16du:dateUtc="2024-05-21T06:02:00Z"/>
                <w:rFonts w:asciiTheme="minorHAnsi" w:hAnsiTheme="minorHAnsi" w:cstheme="minorHAnsi"/>
                <w:sz w:val="22"/>
                <w:szCs w:val="22"/>
                <w:rPrChange w:id="2380" w:author="miminguyenb@yahoo.com" w:date="2024-05-22T02:50:00Z" w16du:dateUtc="2024-05-22T09:50:00Z">
                  <w:rPr>
                    <w:ins w:id="2381" w:author="miminguyenb@yahoo.com" w:date="2024-05-20T23:02:00Z" w16du:dateUtc="2024-05-21T06:02:00Z"/>
                    <w:rFonts w:ascii="Arial" w:hAnsi="Arial" w:cs="Arial"/>
                    <w:sz w:val="22"/>
                    <w:szCs w:val="22"/>
                  </w:rPr>
                </w:rPrChange>
              </w:rPr>
            </w:pPr>
            <w:ins w:id="2382" w:author="miminguyenb@yahoo.com" w:date="2024-05-20T23:02:00Z" w16du:dateUtc="2024-05-21T06:02:00Z">
              <w:r w:rsidRPr="00656CB3">
                <w:rPr>
                  <w:rFonts w:asciiTheme="minorHAnsi" w:hAnsiTheme="minorHAnsi" w:cstheme="minorHAnsi"/>
                  <w:sz w:val="22"/>
                  <w:szCs w:val="22"/>
                  <w:rPrChange w:id="2383" w:author="miminguyenb@yahoo.com" w:date="2024-05-22T02:50:00Z" w16du:dateUtc="2024-05-22T09:50:00Z">
                    <w:rPr>
                      <w:rFonts w:ascii="Arial" w:hAnsi="Arial" w:cs="Arial"/>
                      <w:sz w:val="22"/>
                      <w:szCs w:val="22"/>
                    </w:rPr>
                  </w:rPrChange>
                </w:rPr>
                <w:t xml:space="preserve">The Application User can route themselves to any random unsaved </w:t>
              </w:r>
            </w:ins>
            <w:ins w:id="2384" w:author="miminguyenb@yahoo.com" w:date="2024-05-22T03:29:00Z" w16du:dateUtc="2024-05-22T10:29:00Z">
              <w:r w:rsidR="003112FE">
                <w:rPr>
                  <w:rFonts w:asciiTheme="minorHAnsi" w:hAnsiTheme="minorHAnsi" w:cstheme="minorHAnsi"/>
                  <w:sz w:val="22"/>
                  <w:szCs w:val="22"/>
                </w:rPr>
                <w:t>address.</w:t>
              </w:r>
            </w:ins>
            <w:ins w:id="2385" w:author="miminguyenb@yahoo.com" w:date="2024-05-20T23:02:00Z" w16du:dateUtc="2024-05-21T06:02:00Z">
              <w:r w:rsidRPr="00656CB3">
                <w:rPr>
                  <w:rFonts w:asciiTheme="minorHAnsi" w:hAnsiTheme="minorHAnsi" w:cstheme="minorHAnsi"/>
                  <w:sz w:val="22"/>
                  <w:szCs w:val="22"/>
                  <w:rPrChange w:id="2386" w:author="miminguyenb@yahoo.com" w:date="2024-05-22T02:50:00Z" w16du:dateUtc="2024-05-22T09:50:00Z">
                    <w:rPr>
                      <w:rFonts w:ascii="Arial" w:hAnsi="Arial" w:cs="Arial"/>
                      <w:sz w:val="22"/>
                      <w:szCs w:val="22"/>
                    </w:rPr>
                  </w:rPrChange>
                </w:rPr>
                <w:t xml:space="preserve"> </w:t>
              </w:r>
            </w:ins>
          </w:p>
          <w:p w14:paraId="4066300B" w14:textId="77777777" w:rsidR="00505FB2" w:rsidRPr="00656CB3" w:rsidRDefault="00505FB2" w:rsidP="0006194D">
            <w:pPr>
              <w:pStyle w:val="ListParagraph"/>
              <w:tabs>
                <w:tab w:val="left" w:pos="720"/>
              </w:tabs>
              <w:ind w:left="1267"/>
              <w:rPr>
                <w:ins w:id="2387" w:author="miminguyenb@yahoo.com" w:date="2024-05-20T23:02:00Z" w16du:dateUtc="2024-05-21T06:02:00Z"/>
                <w:rFonts w:asciiTheme="minorHAnsi" w:hAnsiTheme="minorHAnsi" w:cstheme="minorHAnsi"/>
                <w:sz w:val="22"/>
                <w:szCs w:val="22"/>
                <w:rPrChange w:id="2388" w:author="miminguyenb@yahoo.com" w:date="2024-05-22T02:50:00Z" w16du:dateUtc="2024-05-22T09:50:00Z">
                  <w:rPr>
                    <w:ins w:id="2389" w:author="miminguyenb@yahoo.com" w:date="2024-05-20T23:02:00Z" w16du:dateUtc="2024-05-21T06:02:00Z"/>
                    <w:rFonts w:ascii="Arial" w:hAnsi="Arial" w:cs="Arial"/>
                    <w:sz w:val="22"/>
                    <w:szCs w:val="22"/>
                  </w:rPr>
                </w:rPrChange>
              </w:rPr>
            </w:pPr>
            <w:ins w:id="2390" w:author="miminguyenb@yahoo.com" w:date="2024-05-20T23:02:00Z" w16du:dateUtc="2024-05-21T06:02:00Z">
              <w:r w:rsidRPr="00656CB3">
                <w:rPr>
                  <w:rFonts w:asciiTheme="minorHAnsi" w:hAnsiTheme="minorHAnsi" w:cstheme="minorHAnsi"/>
                  <w:sz w:val="22"/>
                  <w:szCs w:val="22"/>
                  <w:rPrChange w:id="2391" w:author="miminguyenb@yahoo.com" w:date="2024-05-22T02:50:00Z" w16du:dateUtc="2024-05-22T09:50:00Z">
                    <w:rPr>
                      <w:rFonts w:ascii="Arial" w:hAnsi="Arial" w:cs="Arial"/>
                      <w:sz w:val="22"/>
                      <w:szCs w:val="22"/>
                    </w:rPr>
                  </w:rPrChange>
                </w:rPr>
                <w:t>(UC-4).</w:t>
              </w:r>
            </w:ins>
          </w:p>
          <w:p w14:paraId="2B4DE7E5" w14:textId="6A6F1CA6" w:rsidR="00505FB2" w:rsidRPr="00656CB3" w:rsidRDefault="00505FB2" w:rsidP="0006194D">
            <w:pPr>
              <w:pStyle w:val="ListParagraph"/>
              <w:numPr>
                <w:ilvl w:val="0"/>
                <w:numId w:val="31"/>
              </w:numPr>
              <w:tabs>
                <w:tab w:val="left" w:pos="720"/>
              </w:tabs>
              <w:rPr>
                <w:ins w:id="2392" w:author="miminguyenb@yahoo.com" w:date="2024-05-20T23:02:00Z" w16du:dateUtc="2024-05-21T06:02:00Z"/>
                <w:rFonts w:asciiTheme="minorHAnsi" w:hAnsiTheme="minorHAnsi" w:cstheme="minorHAnsi"/>
                <w:sz w:val="22"/>
                <w:szCs w:val="22"/>
                <w:rPrChange w:id="2393" w:author="miminguyenb@yahoo.com" w:date="2024-05-22T02:50:00Z" w16du:dateUtc="2024-05-22T09:50:00Z">
                  <w:rPr>
                    <w:ins w:id="2394" w:author="miminguyenb@yahoo.com" w:date="2024-05-20T23:02:00Z" w16du:dateUtc="2024-05-21T06:02:00Z"/>
                    <w:rFonts w:ascii="Arial" w:hAnsi="Arial" w:cs="Arial"/>
                    <w:sz w:val="22"/>
                    <w:szCs w:val="22"/>
                  </w:rPr>
                </w:rPrChange>
              </w:rPr>
            </w:pPr>
            <w:ins w:id="2395" w:author="miminguyenb@yahoo.com" w:date="2024-05-20T23:02:00Z" w16du:dateUtc="2024-05-21T06:02:00Z">
              <w:r w:rsidRPr="00656CB3">
                <w:rPr>
                  <w:rFonts w:asciiTheme="minorHAnsi" w:hAnsiTheme="minorHAnsi" w:cstheme="minorHAnsi"/>
                  <w:sz w:val="22"/>
                  <w:szCs w:val="22"/>
                  <w:rPrChange w:id="2396" w:author="miminguyenb@yahoo.com" w:date="2024-05-22T02:50:00Z" w16du:dateUtc="2024-05-22T09:50:00Z">
                    <w:rPr>
                      <w:rFonts w:ascii="Arial" w:hAnsi="Arial" w:cs="Arial"/>
                      <w:sz w:val="22"/>
                      <w:szCs w:val="22"/>
                    </w:rPr>
                  </w:rPrChange>
                </w:rPr>
                <w:t xml:space="preserve">The Application User can see all ADA-accessible rooms and elevators </w:t>
              </w:r>
            </w:ins>
            <w:ins w:id="2397" w:author="miminguyenb@yahoo.com" w:date="2024-05-22T03:29:00Z" w16du:dateUtc="2024-05-22T10:29:00Z">
              <w:r w:rsidR="003112FE">
                <w:rPr>
                  <w:rFonts w:asciiTheme="minorHAnsi" w:hAnsiTheme="minorHAnsi" w:cstheme="minorHAnsi"/>
                  <w:sz w:val="22"/>
                  <w:szCs w:val="22"/>
                </w:rPr>
                <w:t>at</w:t>
              </w:r>
            </w:ins>
            <w:ins w:id="2398" w:author="miminguyenb@yahoo.com" w:date="2024-05-20T23:02:00Z" w16du:dateUtc="2024-05-21T06:02:00Z">
              <w:r w:rsidRPr="00656CB3">
                <w:rPr>
                  <w:rFonts w:asciiTheme="minorHAnsi" w:hAnsiTheme="minorHAnsi" w:cstheme="minorHAnsi"/>
                  <w:sz w:val="22"/>
                  <w:szCs w:val="22"/>
                  <w:rPrChange w:id="2399" w:author="miminguyenb@yahoo.com" w:date="2024-05-22T02:50:00Z" w16du:dateUtc="2024-05-22T09:50:00Z">
                    <w:rPr>
                      <w:rFonts w:ascii="Arial" w:hAnsi="Arial" w:cs="Arial"/>
                      <w:sz w:val="22"/>
                      <w:szCs w:val="22"/>
                    </w:rPr>
                  </w:rPrChange>
                </w:rPr>
                <w:t xml:space="preserve"> their current location (UC-5).</w:t>
              </w:r>
            </w:ins>
          </w:p>
          <w:p w14:paraId="66C6041F" w14:textId="75988505" w:rsidR="00505FB2" w:rsidRPr="00656CB3" w:rsidRDefault="00505FB2" w:rsidP="0006194D">
            <w:pPr>
              <w:pStyle w:val="ListParagraph"/>
              <w:numPr>
                <w:ilvl w:val="0"/>
                <w:numId w:val="31"/>
              </w:numPr>
              <w:tabs>
                <w:tab w:val="left" w:pos="720"/>
              </w:tabs>
              <w:rPr>
                <w:ins w:id="2400" w:author="miminguyenb@yahoo.com" w:date="2024-05-20T23:02:00Z" w16du:dateUtc="2024-05-21T06:02:00Z"/>
                <w:rFonts w:asciiTheme="minorHAnsi" w:hAnsiTheme="minorHAnsi" w:cstheme="minorHAnsi"/>
                <w:sz w:val="22"/>
                <w:szCs w:val="22"/>
                <w:rPrChange w:id="2401" w:author="miminguyenb@yahoo.com" w:date="2024-05-22T02:50:00Z" w16du:dateUtc="2024-05-22T09:50:00Z">
                  <w:rPr>
                    <w:ins w:id="2402" w:author="miminguyenb@yahoo.com" w:date="2024-05-20T23:02:00Z" w16du:dateUtc="2024-05-21T06:02:00Z"/>
                    <w:rFonts w:ascii="Arial" w:hAnsi="Arial" w:cs="Arial"/>
                    <w:sz w:val="22"/>
                    <w:szCs w:val="22"/>
                  </w:rPr>
                </w:rPrChange>
              </w:rPr>
            </w:pPr>
            <w:ins w:id="2403" w:author="miminguyenb@yahoo.com" w:date="2024-05-20T23:02:00Z" w16du:dateUtc="2024-05-21T06:02:00Z">
              <w:r w:rsidRPr="00656CB3">
                <w:rPr>
                  <w:rFonts w:asciiTheme="minorHAnsi" w:hAnsiTheme="minorHAnsi" w:cstheme="minorHAnsi"/>
                  <w:sz w:val="22"/>
                  <w:szCs w:val="22"/>
                  <w:rPrChange w:id="2404" w:author="miminguyenb@yahoo.com" w:date="2024-05-22T02:50:00Z" w16du:dateUtc="2024-05-22T09:50:00Z">
                    <w:rPr>
                      <w:rFonts w:ascii="Arial" w:hAnsi="Arial" w:cs="Arial"/>
                      <w:sz w:val="22"/>
                      <w:szCs w:val="22"/>
                    </w:rPr>
                  </w:rPrChange>
                </w:rPr>
                <w:t>The Application User can access the help page for any questions (UC-10).</w:t>
              </w:r>
            </w:ins>
          </w:p>
          <w:p w14:paraId="5599017C" w14:textId="77777777" w:rsidR="00505FB2" w:rsidRPr="00656CB3" w:rsidRDefault="00505FB2" w:rsidP="0006194D">
            <w:pPr>
              <w:tabs>
                <w:tab w:val="left" w:pos="720"/>
              </w:tabs>
              <w:rPr>
                <w:ins w:id="2405" w:author="miminguyenb@yahoo.com" w:date="2024-05-20T23:02:00Z" w16du:dateUtc="2024-05-21T06:02:00Z"/>
                <w:rFonts w:asciiTheme="minorHAnsi" w:hAnsiTheme="minorHAnsi" w:cstheme="minorHAnsi"/>
                <w:sz w:val="22"/>
                <w:szCs w:val="22"/>
                <w:rPrChange w:id="2406" w:author="miminguyenb@yahoo.com" w:date="2024-05-22T02:50:00Z" w16du:dateUtc="2024-05-22T09:50:00Z">
                  <w:rPr>
                    <w:ins w:id="2407" w:author="miminguyenb@yahoo.com" w:date="2024-05-20T23:02:00Z" w16du:dateUtc="2024-05-21T06:02:00Z"/>
                    <w:rFonts w:ascii="Arial" w:hAnsi="Arial" w:cs="Arial"/>
                    <w:sz w:val="22"/>
                    <w:szCs w:val="22"/>
                  </w:rPr>
                </w:rPrChange>
              </w:rPr>
            </w:pPr>
          </w:p>
          <w:p w14:paraId="05DD21BD" w14:textId="54E9E2BD" w:rsidR="001A1A53" w:rsidRPr="00656CB3" w:rsidRDefault="00505FB2" w:rsidP="0006194D">
            <w:pPr>
              <w:tabs>
                <w:tab w:val="left" w:pos="720"/>
              </w:tabs>
              <w:rPr>
                <w:ins w:id="2408" w:author="miminguyenb@yahoo.com" w:date="2024-05-20T23:17:00Z" w16du:dateUtc="2024-05-21T06:17:00Z"/>
                <w:rFonts w:asciiTheme="minorHAnsi" w:hAnsiTheme="minorHAnsi" w:cstheme="minorHAnsi"/>
                <w:sz w:val="22"/>
                <w:szCs w:val="22"/>
                <w:rPrChange w:id="2409" w:author="miminguyenb@yahoo.com" w:date="2024-05-22T02:50:00Z" w16du:dateUtc="2024-05-22T09:50:00Z">
                  <w:rPr>
                    <w:ins w:id="2410" w:author="miminguyenb@yahoo.com" w:date="2024-05-20T23:17:00Z" w16du:dateUtc="2024-05-21T06:17:00Z"/>
                    <w:rFonts w:ascii="Arial" w:hAnsi="Arial" w:cs="Arial"/>
                    <w:sz w:val="22"/>
                    <w:szCs w:val="22"/>
                  </w:rPr>
                </w:rPrChange>
              </w:rPr>
            </w:pPr>
            <w:ins w:id="2411" w:author="miminguyenb@yahoo.com" w:date="2024-05-20T23:02:00Z" w16du:dateUtc="2024-05-21T06:02:00Z">
              <w:r w:rsidRPr="00656CB3">
                <w:rPr>
                  <w:rFonts w:asciiTheme="minorHAnsi" w:hAnsiTheme="minorHAnsi" w:cstheme="minorHAnsi"/>
                  <w:sz w:val="22"/>
                  <w:szCs w:val="22"/>
                  <w:rPrChange w:id="2412" w:author="miminguyenb@yahoo.com" w:date="2024-05-22T02:50:00Z" w16du:dateUtc="2024-05-22T09:50:00Z">
                    <w:rPr>
                      <w:rFonts w:ascii="Arial" w:hAnsi="Arial" w:cs="Arial"/>
                      <w:sz w:val="22"/>
                      <w:szCs w:val="22"/>
                    </w:rPr>
                  </w:rPrChange>
                </w:rPr>
                <w:tab/>
              </w:r>
              <w:r w:rsidRPr="00656CB3">
                <w:rPr>
                  <w:rFonts w:asciiTheme="minorHAnsi" w:hAnsiTheme="minorHAnsi" w:cstheme="minorHAnsi"/>
                  <w:b/>
                  <w:sz w:val="22"/>
                  <w:szCs w:val="22"/>
                  <w:rPrChange w:id="2413" w:author="miminguyenb@yahoo.com" w:date="2024-05-22T02:50:00Z" w16du:dateUtc="2024-05-22T09:50:00Z">
                    <w:rPr>
                      <w:rFonts w:ascii="Arial" w:hAnsi="Arial" w:cs="Arial"/>
                      <w:b/>
                      <w:sz w:val="22"/>
                      <w:szCs w:val="22"/>
                    </w:rPr>
                  </w:rPrChange>
                </w:rPr>
                <w:t>Generalization</w:t>
              </w:r>
              <w:r w:rsidRPr="00656CB3">
                <w:rPr>
                  <w:rFonts w:asciiTheme="minorHAnsi" w:hAnsiTheme="minorHAnsi" w:cstheme="minorHAnsi"/>
                  <w:sz w:val="22"/>
                  <w:szCs w:val="22"/>
                  <w:rPrChange w:id="2414" w:author="miminguyenb@yahoo.com" w:date="2024-05-22T02:50:00Z" w16du:dateUtc="2024-05-22T09:50:00Z">
                    <w:rPr>
                      <w:rFonts w:ascii="Arial" w:hAnsi="Arial" w:cs="Arial"/>
                      <w:sz w:val="22"/>
                      <w:szCs w:val="22"/>
                    </w:rPr>
                  </w:rPrChange>
                </w:rPr>
                <w:t xml:space="preserve">: </w:t>
              </w:r>
            </w:ins>
          </w:p>
          <w:p w14:paraId="69DAE549" w14:textId="1C47C155" w:rsidR="001A1A53" w:rsidRPr="00656CB3" w:rsidRDefault="001A1A53" w:rsidP="00656CB3">
            <w:pPr>
              <w:tabs>
                <w:tab w:val="left" w:pos="720"/>
              </w:tabs>
              <w:rPr>
                <w:ins w:id="2415" w:author="miminguyenb@yahoo.com" w:date="2024-05-20T23:02:00Z" w16du:dateUtc="2024-05-21T06:02:00Z"/>
                <w:rFonts w:asciiTheme="minorHAnsi" w:hAnsiTheme="minorHAnsi" w:cstheme="minorHAnsi"/>
                <w:sz w:val="22"/>
                <w:szCs w:val="22"/>
                <w:rPrChange w:id="2416" w:author="miminguyenb@yahoo.com" w:date="2024-05-22T02:52:00Z" w16du:dateUtc="2024-05-22T09:52:00Z">
                  <w:rPr>
                    <w:ins w:id="2417" w:author="miminguyenb@yahoo.com" w:date="2024-05-20T23:02:00Z" w16du:dateUtc="2024-05-21T06:02:00Z"/>
                  </w:rPr>
                </w:rPrChange>
              </w:rPr>
            </w:pPr>
            <w:ins w:id="2418" w:author="miminguyenb@yahoo.com" w:date="2024-05-20T23:17:00Z" w16du:dateUtc="2024-05-21T06:17:00Z">
              <w:r w:rsidRPr="00656CB3">
                <w:rPr>
                  <w:rFonts w:asciiTheme="minorHAnsi" w:hAnsiTheme="minorHAnsi" w:cstheme="minorHAnsi"/>
                  <w:sz w:val="22"/>
                  <w:szCs w:val="22"/>
                  <w:rPrChange w:id="2419" w:author="miminguyenb@yahoo.com" w:date="2024-05-22T02:52:00Z" w16du:dateUtc="2024-05-22T09:52:00Z">
                    <w:rPr>
                      <w:rFonts w:ascii="Arial" w:hAnsi="Arial" w:cs="Arial"/>
                      <w:sz w:val="22"/>
                      <w:szCs w:val="22"/>
                    </w:rPr>
                  </w:rPrChange>
                </w:rPr>
                <w:t xml:space="preserve">The Application </w:t>
              </w:r>
            </w:ins>
            <w:ins w:id="2420" w:author="miminguyenb@yahoo.com" w:date="2024-05-22T02:59:00Z" w16du:dateUtc="2024-05-22T09:59:00Z">
              <w:r w:rsidR="00656CB3">
                <w:rPr>
                  <w:rFonts w:asciiTheme="minorHAnsi" w:hAnsiTheme="minorHAnsi" w:cstheme="minorHAnsi"/>
                  <w:sz w:val="22"/>
                  <w:szCs w:val="22"/>
                </w:rPr>
                <w:t>Users</w:t>
              </w:r>
            </w:ins>
            <w:ins w:id="2421" w:author="miminguyenb@yahoo.com" w:date="2024-05-20T23:17:00Z" w16du:dateUtc="2024-05-21T06:17:00Z">
              <w:r w:rsidRPr="00656CB3">
                <w:rPr>
                  <w:rFonts w:asciiTheme="minorHAnsi" w:hAnsiTheme="minorHAnsi" w:cstheme="minorHAnsi"/>
                  <w:sz w:val="22"/>
                  <w:szCs w:val="22"/>
                  <w:rPrChange w:id="2422" w:author="miminguyenb@yahoo.com" w:date="2024-05-22T02:52:00Z" w16du:dateUtc="2024-05-22T09:52:00Z">
                    <w:rPr>
                      <w:rFonts w:ascii="Arial" w:hAnsi="Arial" w:cs="Arial"/>
                      <w:sz w:val="22"/>
                      <w:szCs w:val="22"/>
                    </w:rPr>
                  </w:rPrChange>
                </w:rPr>
                <w:t xml:space="preserve"> can log into the app with their email to save the addresses they use often and access it across all devices (UC-2). The Application User would only need to log into the app once and will automatically stay logged in.</w:t>
              </w:r>
            </w:ins>
            <w:ins w:id="2423" w:author="miminguyenb@yahoo.com" w:date="2024-05-20T23:27:00Z" w16du:dateUtc="2024-05-21T06:27:00Z">
              <w:r w:rsidR="00BA44EB" w:rsidRPr="00656CB3">
                <w:rPr>
                  <w:rFonts w:asciiTheme="minorHAnsi" w:hAnsiTheme="minorHAnsi" w:cstheme="minorHAnsi"/>
                  <w:sz w:val="22"/>
                  <w:szCs w:val="22"/>
                  <w:rPrChange w:id="2424" w:author="miminguyenb@yahoo.com" w:date="2024-05-22T02:52:00Z" w16du:dateUtc="2024-05-22T09:52:00Z">
                    <w:rPr>
                      <w:rFonts w:ascii="Arial" w:hAnsi="Arial" w:cs="Arial"/>
                      <w:sz w:val="22"/>
                      <w:szCs w:val="22"/>
                    </w:rPr>
                  </w:rPrChange>
                </w:rPr>
                <w:t xml:space="preserve"> The Application User can access everything that (UC-1) can, so it inherits</w:t>
              </w:r>
            </w:ins>
            <w:ins w:id="2425" w:author="miminguyenb@yahoo.com" w:date="2024-05-20T23:28:00Z" w16du:dateUtc="2024-05-21T06:28:00Z">
              <w:r w:rsidR="00BA44EB" w:rsidRPr="00656CB3">
                <w:rPr>
                  <w:rFonts w:asciiTheme="minorHAnsi" w:hAnsiTheme="minorHAnsi" w:cstheme="minorHAnsi"/>
                  <w:sz w:val="22"/>
                  <w:szCs w:val="22"/>
                  <w:rPrChange w:id="2426" w:author="miminguyenb@yahoo.com" w:date="2024-05-22T02:52:00Z" w16du:dateUtc="2024-05-22T09:52:00Z">
                    <w:rPr>
                      <w:rFonts w:ascii="Arial" w:hAnsi="Arial" w:cs="Arial"/>
                      <w:sz w:val="22"/>
                      <w:szCs w:val="22"/>
                    </w:rPr>
                  </w:rPrChange>
                </w:rPr>
                <w:t xml:space="preserve"> everything from UC-1.</w:t>
              </w:r>
            </w:ins>
          </w:p>
        </w:tc>
      </w:tr>
    </w:tbl>
    <w:p w14:paraId="412C1E2D" w14:textId="49722426" w:rsidR="0090328B" w:rsidRPr="00656CB3" w:rsidRDefault="0090328B">
      <w:pPr>
        <w:rPr>
          <w:ins w:id="2427" w:author="miminguyenb@yahoo.com" w:date="2024-05-21T01:33:00Z" w16du:dateUtc="2024-05-21T08:33:00Z"/>
          <w:rFonts w:asciiTheme="minorHAnsi" w:hAnsiTheme="minorHAnsi" w:cstheme="minorHAnsi"/>
          <w:sz w:val="22"/>
          <w:szCs w:val="22"/>
          <w:rPrChange w:id="2428" w:author="miminguyenb@yahoo.com" w:date="2024-05-22T02:50:00Z" w16du:dateUtc="2024-05-22T09:50:00Z">
            <w:rPr>
              <w:ins w:id="2429" w:author="miminguyenb@yahoo.com" w:date="2024-05-21T01:33:00Z" w16du:dateUtc="2024-05-21T08:33:00Z"/>
            </w:rPr>
          </w:rPrChange>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9576"/>
      </w:tblGrid>
      <w:tr w:rsidR="00505FB2" w:rsidRPr="00656CB3" w14:paraId="0BBB62B7" w14:textId="77777777" w:rsidTr="0006194D">
        <w:trPr>
          <w:jc w:val="center"/>
          <w:ins w:id="2430" w:author="miminguyenb@yahoo.com" w:date="2024-05-20T23:02:00Z"/>
        </w:trPr>
        <w:tc>
          <w:tcPr>
            <w:tcW w:w="9576" w:type="dxa"/>
            <w:shd w:val="clear" w:color="auto" w:fill="auto"/>
          </w:tcPr>
          <w:p w14:paraId="0FC0720B" w14:textId="7ABDBBF9" w:rsidR="00505FB2" w:rsidRPr="00656CB3" w:rsidRDefault="003112FE" w:rsidP="0006194D">
            <w:pPr>
              <w:rPr>
                <w:ins w:id="2431" w:author="miminguyenb@yahoo.com" w:date="2024-05-20T23:02:00Z" w16du:dateUtc="2024-05-21T06:02:00Z"/>
                <w:rFonts w:asciiTheme="minorHAnsi" w:hAnsiTheme="minorHAnsi" w:cstheme="minorHAnsi"/>
                <w:sz w:val="22"/>
                <w:szCs w:val="22"/>
                <w:rPrChange w:id="2432" w:author="miminguyenb@yahoo.com" w:date="2024-05-22T02:50:00Z" w16du:dateUtc="2024-05-22T09:50:00Z">
                  <w:rPr>
                    <w:ins w:id="2433" w:author="miminguyenb@yahoo.com" w:date="2024-05-20T23:02:00Z" w16du:dateUtc="2024-05-21T06:02:00Z"/>
                    <w:rFonts w:ascii="Arial" w:hAnsi="Arial" w:cs="Arial"/>
                    <w:sz w:val="22"/>
                    <w:szCs w:val="22"/>
                  </w:rPr>
                </w:rPrChange>
              </w:rPr>
            </w:pPr>
            <w:ins w:id="2434" w:author="miminguyenb@yahoo.com" w:date="2024-05-22T03:30:00Z" w16du:dateUtc="2024-05-22T10:30:00Z">
              <w:r>
                <w:rPr>
                  <w:rFonts w:asciiTheme="minorHAnsi" w:hAnsiTheme="minorHAnsi" w:cstheme="minorHAnsi"/>
                  <w:b/>
                  <w:sz w:val="22"/>
                  <w:szCs w:val="22"/>
                </w:rPr>
                <w:lastRenderedPageBreak/>
                <w:br/>
              </w:r>
            </w:ins>
            <w:ins w:id="2435" w:author="miminguyenb@yahoo.com" w:date="2024-05-20T23:02:00Z" w16du:dateUtc="2024-05-21T06:02:00Z">
              <w:r w:rsidR="00505FB2" w:rsidRPr="00656CB3">
                <w:rPr>
                  <w:rFonts w:asciiTheme="minorHAnsi" w:hAnsiTheme="minorHAnsi" w:cstheme="minorHAnsi"/>
                  <w:b/>
                  <w:sz w:val="22"/>
                  <w:szCs w:val="22"/>
                  <w:rPrChange w:id="2436" w:author="miminguyenb@yahoo.com" w:date="2024-05-22T02:50:00Z" w16du:dateUtc="2024-05-22T09:50:00Z">
                    <w:rPr>
                      <w:rFonts w:ascii="Arial" w:hAnsi="Arial" w:cs="Arial"/>
                      <w:b/>
                      <w:sz w:val="22"/>
                      <w:szCs w:val="22"/>
                    </w:rPr>
                  </w:rPrChange>
                </w:rPr>
                <w:t>The Normal Flow of Events</w:t>
              </w:r>
              <w:r w:rsidR="00505FB2" w:rsidRPr="00656CB3">
                <w:rPr>
                  <w:rFonts w:asciiTheme="minorHAnsi" w:hAnsiTheme="minorHAnsi" w:cstheme="minorHAnsi"/>
                  <w:sz w:val="22"/>
                  <w:szCs w:val="22"/>
                  <w:rPrChange w:id="2437" w:author="miminguyenb@yahoo.com" w:date="2024-05-22T02:50:00Z" w16du:dateUtc="2024-05-22T09:50:00Z">
                    <w:rPr>
                      <w:rFonts w:ascii="Arial" w:hAnsi="Arial" w:cs="Arial"/>
                      <w:sz w:val="22"/>
                      <w:szCs w:val="22"/>
                    </w:rPr>
                  </w:rPrChange>
                </w:rPr>
                <w:t xml:space="preserve">: </w:t>
              </w:r>
            </w:ins>
          </w:p>
          <w:p w14:paraId="64E3C3C5" w14:textId="77777777" w:rsidR="00505FB2" w:rsidRPr="00656CB3" w:rsidRDefault="00505FB2" w:rsidP="0006194D">
            <w:pPr>
              <w:rPr>
                <w:ins w:id="2438" w:author="miminguyenb@yahoo.com" w:date="2024-05-20T23:02:00Z" w16du:dateUtc="2024-05-21T06:02:00Z"/>
                <w:rFonts w:asciiTheme="minorHAnsi" w:hAnsiTheme="minorHAnsi" w:cstheme="minorHAnsi"/>
                <w:sz w:val="22"/>
                <w:szCs w:val="22"/>
                <w:rPrChange w:id="2439" w:author="miminguyenb@yahoo.com" w:date="2024-05-22T02:50:00Z" w16du:dateUtc="2024-05-22T09:50:00Z">
                  <w:rPr>
                    <w:ins w:id="2440" w:author="miminguyenb@yahoo.com" w:date="2024-05-20T23:02:00Z" w16du:dateUtc="2024-05-21T06:02:00Z"/>
                    <w:rFonts w:ascii="Arial" w:hAnsi="Arial" w:cs="Arial"/>
                    <w:sz w:val="22"/>
                    <w:szCs w:val="22"/>
                  </w:rPr>
                </w:rPrChange>
              </w:rPr>
            </w:pPr>
          </w:p>
          <w:p w14:paraId="10DA4A1D" w14:textId="77777777" w:rsidR="00505FB2" w:rsidRPr="00656CB3" w:rsidRDefault="00505FB2" w:rsidP="0006194D">
            <w:pPr>
              <w:pStyle w:val="ListParagraph"/>
              <w:numPr>
                <w:ilvl w:val="0"/>
                <w:numId w:val="32"/>
              </w:numPr>
              <w:rPr>
                <w:ins w:id="2441" w:author="miminguyenb@yahoo.com" w:date="2024-05-20T23:02:00Z" w16du:dateUtc="2024-05-21T06:02:00Z"/>
                <w:rFonts w:asciiTheme="minorHAnsi" w:hAnsiTheme="minorHAnsi" w:cstheme="minorHAnsi"/>
                <w:sz w:val="22"/>
                <w:szCs w:val="22"/>
                <w:rPrChange w:id="2442" w:author="miminguyenb@yahoo.com" w:date="2024-05-22T02:50:00Z" w16du:dateUtc="2024-05-22T09:50:00Z">
                  <w:rPr>
                    <w:ins w:id="2443" w:author="miminguyenb@yahoo.com" w:date="2024-05-20T23:02:00Z" w16du:dateUtc="2024-05-21T06:02:00Z"/>
                    <w:rFonts w:ascii="Arial" w:hAnsi="Arial" w:cs="Arial"/>
                    <w:sz w:val="22"/>
                    <w:szCs w:val="22"/>
                  </w:rPr>
                </w:rPrChange>
              </w:rPr>
            </w:pPr>
            <w:ins w:id="2444" w:author="miminguyenb@yahoo.com" w:date="2024-05-20T23:02:00Z" w16du:dateUtc="2024-05-21T06:02:00Z">
              <w:r w:rsidRPr="00656CB3">
                <w:rPr>
                  <w:rFonts w:asciiTheme="minorHAnsi" w:hAnsiTheme="minorHAnsi" w:cstheme="minorHAnsi"/>
                  <w:sz w:val="22"/>
                  <w:szCs w:val="22"/>
                  <w:rPrChange w:id="2445" w:author="miminguyenb@yahoo.com" w:date="2024-05-22T02:50:00Z" w16du:dateUtc="2024-05-22T09:50:00Z">
                    <w:rPr>
                      <w:rFonts w:ascii="Arial" w:hAnsi="Arial" w:cs="Arial"/>
                      <w:sz w:val="22"/>
                      <w:szCs w:val="22"/>
                    </w:rPr>
                  </w:rPrChange>
                </w:rPr>
                <w:t xml:space="preserve">The Application User needs to be routed to their destination. </w:t>
              </w:r>
            </w:ins>
          </w:p>
          <w:p w14:paraId="215A0371" w14:textId="77777777" w:rsidR="00505FB2" w:rsidRPr="00656CB3" w:rsidRDefault="00505FB2" w:rsidP="0006194D">
            <w:pPr>
              <w:pStyle w:val="ListParagraph"/>
              <w:numPr>
                <w:ilvl w:val="0"/>
                <w:numId w:val="32"/>
              </w:numPr>
              <w:rPr>
                <w:ins w:id="2446" w:author="miminguyenb@yahoo.com" w:date="2024-05-20T23:02:00Z" w16du:dateUtc="2024-05-21T06:02:00Z"/>
                <w:rFonts w:asciiTheme="minorHAnsi" w:hAnsiTheme="minorHAnsi" w:cstheme="minorHAnsi"/>
                <w:sz w:val="22"/>
                <w:szCs w:val="22"/>
                <w:rPrChange w:id="2447" w:author="miminguyenb@yahoo.com" w:date="2024-05-22T02:50:00Z" w16du:dateUtc="2024-05-22T09:50:00Z">
                  <w:rPr>
                    <w:ins w:id="2448" w:author="miminguyenb@yahoo.com" w:date="2024-05-20T23:02:00Z" w16du:dateUtc="2024-05-21T06:02:00Z"/>
                    <w:rFonts w:ascii="Arial" w:hAnsi="Arial" w:cs="Arial"/>
                    <w:sz w:val="22"/>
                    <w:szCs w:val="22"/>
                  </w:rPr>
                </w:rPrChange>
              </w:rPr>
            </w:pPr>
            <w:ins w:id="2449" w:author="miminguyenb@yahoo.com" w:date="2024-05-20T23:02:00Z" w16du:dateUtc="2024-05-21T06:02:00Z">
              <w:r w:rsidRPr="00656CB3">
                <w:rPr>
                  <w:rFonts w:asciiTheme="minorHAnsi" w:hAnsiTheme="minorHAnsi" w:cstheme="minorHAnsi"/>
                  <w:sz w:val="22"/>
                  <w:szCs w:val="22"/>
                  <w:rPrChange w:id="2450" w:author="miminguyenb@yahoo.com" w:date="2024-05-22T02:50:00Z" w16du:dateUtc="2024-05-22T09:50:00Z">
                    <w:rPr>
                      <w:rFonts w:ascii="Arial" w:hAnsi="Arial" w:cs="Arial"/>
                      <w:sz w:val="22"/>
                      <w:szCs w:val="22"/>
                    </w:rPr>
                  </w:rPrChange>
                </w:rPr>
                <w:t>The Application User opens the ADAFNA and can access its functionalities (UC-1).</w:t>
              </w:r>
            </w:ins>
          </w:p>
          <w:p w14:paraId="1542D5C7" w14:textId="77777777" w:rsidR="00505FB2" w:rsidRPr="00656CB3" w:rsidRDefault="00505FB2" w:rsidP="0006194D">
            <w:pPr>
              <w:pStyle w:val="ListParagraph"/>
              <w:numPr>
                <w:ilvl w:val="0"/>
                <w:numId w:val="32"/>
              </w:numPr>
              <w:rPr>
                <w:ins w:id="2451" w:author="miminguyenb@yahoo.com" w:date="2024-05-20T23:02:00Z" w16du:dateUtc="2024-05-21T06:02:00Z"/>
                <w:rFonts w:asciiTheme="minorHAnsi" w:hAnsiTheme="minorHAnsi" w:cstheme="minorHAnsi"/>
                <w:sz w:val="22"/>
                <w:szCs w:val="22"/>
                <w:rPrChange w:id="2452" w:author="miminguyenb@yahoo.com" w:date="2024-05-22T02:50:00Z" w16du:dateUtc="2024-05-22T09:50:00Z">
                  <w:rPr>
                    <w:ins w:id="2453" w:author="miminguyenb@yahoo.com" w:date="2024-05-20T23:02:00Z" w16du:dateUtc="2024-05-21T06:02:00Z"/>
                    <w:rFonts w:ascii="Arial" w:hAnsi="Arial" w:cs="Arial"/>
                    <w:sz w:val="22"/>
                    <w:szCs w:val="22"/>
                  </w:rPr>
                </w:rPrChange>
              </w:rPr>
            </w:pPr>
            <w:ins w:id="2454" w:author="miminguyenb@yahoo.com" w:date="2024-05-20T23:02:00Z" w16du:dateUtc="2024-05-21T06:02:00Z">
              <w:r w:rsidRPr="00656CB3">
                <w:rPr>
                  <w:rFonts w:asciiTheme="minorHAnsi" w:hAnsiTheme="minorHAnsi" w:cstheme="minorHAnsi"/>
                  <w:sz w:val="22"/>
                  <w:szCs w:val="22"/>
                  <w:rPrChange w:id="2455" w:author="miminguyenb@yahoo.com" w:date="2024-05-22T02:50:00Z" w16du:dateUtc="2024-05-22T09:50:00Z">
                    <w:rPr>
                      <w:rFonts w:ascii="Arial" w:hAnsi="Arial" w:cs="Arial"/>
                      <w:sz w:val="22"/>
                      <w:szCs w:val="22"/>
                    </w:rPr>
                  </w:rPrChange>
                </w:rPr>
                <w:t xml:space="preserve">The Application User accesses the functionalities through any of the extensions listed above. </w:t>
              </w:r>
            </w:ins>
          </w:p>
          <w:p w14:paraId="7B136FAD" w14:textId="77777777" w:rsidR="00505FB2" w:rsidRPr="00656CB3" w:rsidRDefault="00505FB2" w:rsidP="0006194D">
            <w:pPr>
              <w:rPr>
                <w:ins w:id="2456" w:author="miminguyenb@yahoo.com" w:date="2024-05-20T23:02:00Z" w16du:dateUtc="2024-05-21T06:02:00Z"/>
                <w:rFonts w:asciiTheme="minorHAnsi" w:hAnsiTheme="minorHAnsi" w:cstheme="minorHAnsi"/>
                <w:sz w:val="22"/>
                <w:szCs w:val="22"/>
                <w:rPrChange w:id="2457" w:author="miminguyenb@yahoo.com" w:date="2024-05-22T02:50:00Z" w16du:dateUtc="2024-05-22T09:50:00Z">
                  <w:rPr>
                    <w:ins w:id="2458" w:author="miminguyenb@yahoo.com" w:date="2024-05-20T23:02:00Z" w16du:dateUtc="2024-05-21T06:02:00Z"/>
                    <w:rFonts w:ascii="Arial" w:hAnsi="Arial" w:cs="Arial"/>
                    <w:sz w:val="22"/>
                    <w:szCs w:val="22"/>
                  </w:rPr>
                </w:rPrChange>
              </w:rPr>
            </w:pPr>
          </w:p>
          <w:p w14:paraId="33B04106" w14:textId="77777777" w:rsidR="00505FB2" w:rsidRPr="00656CB3" w:rsidRDefault="00505FB2" w:rsidP="0006194D">
            <w:pPr>
              <w:rPr>
                <w:ins w:id="2459" w:author="miminguyenb@yahoo.com" w:date="2024-05-20T23:02:00Z" w16du:dateUtc="2024-05-21T06:02:00Z"/>
                <w:rFonts w:asciiTheme="minorHAnsi" w:hAnsiTheme="minorHAnsi" w:cstheme="minorHAnsi"/>
                <w:sz w:val="22"/>
                <w:szCs w:val="22"/>
                <w:rPrChange w:id="2460" w:author="miminguyenb@yahoo.com" w:date="2024-05-22T02:50:00Z" w16du:dateUtc="2024-05-22T09:50:00Z">
                  <w:rPr>
                    <w:ins w:id="2461" w:author="miminguyenb@yahoo.com" w:date="2024-05-20T23:02:00Z" w16du:dateUtc="2024-05-21T06:02:00Z"/>
                    <w:rFonts w:ascii="Arial" w:hAnsi="Arial" w:cs="Arial"/>
                    <w:sz w:val="22"/>
                    <w:szCs w:val="22"/>
                  </w:rPr>
                </w:rPrChange>
              </w:rPr>
            </w:pPr>
          </w:p>
        </w:tc>
      </w:tr>
      <w:tr w:rsidR="00505FB2" w:rsidRPr="00656CB3" w14:paraId="66753978" w14:textId="77777777" w:rsidTr="0006194D">
        <w:trPr>
          <w:trHeight w:val="498"/>
          <w:jc w:val="center"/>
          <w:ins w:id="2462" w:author="miminguyenb@yahoo.com" w:date="2024-05-20T23:02:00Z"/>
        </w:trPr>
        <w:tc>
          <w:tcPr>
            <w:tcW w:w="9576" w:type="dxa"/>
            <w:shd w:val="clear" w:color="auto" w:fill="auto"/>
          </w:tcPr>
          <w:p w14:paraId="6727991F" w14:textId="6B578A35" w:rsidR="00D4194F" w:rsidRPr="00656CB3" w:rsidRDefault="00505FB2" w:rsidP="0006194D">
            <w:pPr>
              <w:rPr>
                <w:ins w:id="2463" w:author="miminguyenb@yahoo.com" w:date="2024-05-20T23:02:00Z" w16du:dateUtc="2024-05-21T06:02:00Z"/>
                <w:rFonts w:asciiTheme="minorHAnsi" w:hAnsiTheme="minorHAnsi" w:cstheme="minorHAnsi"/>
                <w:sz w:val="22"/>
                <w:szCs w:val="22"/>
                <w:rPrChange w:id="2464" w:author="miminguyenb@yahoo.com" w:date="2024-05-22T02:50:00Z" w16du:dateUtc="2024-05-22T09:50:00Z">
                  <w:rPr>
                    <w:ins w:id="2465" w:author="miminguyenb@yahoo.com" w:date="2024-05-20T23:02:00Z" w16du:dateUtc="2024-05-21T06:02:00Z"/>
                    <w:rFonts w:ascii="Arial" w:hAnsi="Arial" w:cs="Arial"/>
                    <w:sz w:val="22"/>
                    <w:szCs w:val="22"/>
                  </w:rPr>
                </w:rPrChange>
              </w:rPr>
            </w:pPr>
            <w:ins w:id="2466" w:author="miminguyenb@yahoo.com" w:date="2024-05-20T23:02:00Z" w16du:dateUtc="2024-05-21T06:02:00Z">
              <w:r w:rsidRPr="00656CB3">
                <w:rPr>
                  <w:rFonts w:asciiTheme="minorHAnsi" w:hAnsiTheme="minorHAnsi" w:cstheme="minorHAnsi"/>
                  <w:b/>
                  <w:sz w:val="22"/>
                  <w:szCs w:val="22"/>
                  <w:rPrChange w:id="2467" w:author="miminguyenb@yahoo.com" w:date="2024-05-22T02:50:00Z" w16du:dateUtc="2024-05-22T09:50:00Z">
                    <w:rPr>
                      <w:rFonts w:ascii="Arial" w:hAnsi="Arial" w:cs="Arial"/>
                      <w:b/>
                      <w:sz w:val="22"/>
                      <w:szCs w:val="22"/>
                    </w:rPr>
                  </w:rPrChange>
                </w:rPr>
                <w:t>Sub-flows</w:t>
              </w:r>
              <w:r w:rsidRPr="00656CB3">
                <w:rPr>
                  <w:rFonts w:asciiTheme="minorHAnsi" w:hAnsiTheme="minorHAnsi" w:cstheme="minorHAnsi"/>
                  <w:sz w:val="22"/>
                  <w:szCs w:val="22"/>
                  <w:rPrChange w:id="2468" w:author="miminguyenb@yahoo.com" w:date="2024-05-22T02:50:00Z" w16du:dateUtc="2024-05-22T09:50:00Z">
                    <w:rPr>
                      <w:rFonts w:ascii="Arial" w:hAnsi="Arial" w:cs="Arial"/>
                      <w:sz w:val="22"/>
                      <w:szCs w:val="22"/>
                    </w:rPr>
                  </w:rPrChange>
                </w:rPr>
                <w:t xml:space="preserve">: </w:t>
              </w:r>
            </w:ins>
          </w:p>
          <w:p w14:paraId="4EE29B86" w14:textId="77777777" w:rsidR="00505FB2" w:rsidRPr="00656CB3" w:rsidRDefault="00505FB2" w:rsidP="0006194D">
            <w:pPr>
              <w:rPr>
                <w:ins w:id="2469" w:author="miminguyenb@yahoo.com" w:date="2024-05-20T23:02:00Z" w16du:dateUtc="2024-05-21T06:02:00Z"/>
                <w:rFonts w:asciiTheme="minorHAnsi" w:hAnsiTheme="minorHAnsi" w:cstheme="minorHAnsi"/>
                <w:sz w:val="22"/>
                <w:szCs w:val="22"/>
                <w:rPrChange w:id="2470" w:author="miminguyenb@yahoo.com" w:date="2024-05-22T02:50:00Z" w16du:dateUtc="2024-05-22T09:50:00Z">
                  <w:rPr>
                    <w:ins w:id="2471" w:author="miminguyenb@yahoo.com" w:date="2024-05-20T23:02:00Z" w16du:dateUtc="2024-05-21T06:02:00Z"/>
                    <w:rFonts w:ascii="Arial" w:hAnsi="Arial" w:cs="Arial"/>
                    <w:sz w:val="22"/>
                    <w:szCs w:val="22"/>
                  </w:rPr>
                </w:rPrChange>
              </w:rPr>
            </w:pPr>
          </w:p>
        </w:tc>
      </w:tr>
      <w:tr w:rsidR="00505FB2" w:rsidRPr="00656CB3" w14:paraId="05FA4AE3" w14:textId="77777777" w:rsidTr="0006194D">
        <w:trPr>
          <w:jc w:val="center"/>
          <w:ins w:id="2472" w:author="miminguyenb@yahoo.com" w:date="2024-05-20T23:02:00Z"/>
        </w:trPr>
        <w:tc>
          <w:tcPr>
            <w:tcW w:w="9576" w:type="dxa"/>
            <w:shd w:val="clear" w:color="auto" w:fill="auto"/>
          </w:tcPr>
          <w:p w14:paraId="3A2AAFF9" w14:textId="77777777" w:rsidR="00505FB2" w:rsidRPr="00656CB3" w:rsidRDefault="00505FB2" w:rsidP="0006194D">
            <w:pPr>
              <w:rPr>
                <w:ins w:id="2473" w:author="miminguyenb@yahoo.com" w:date="2024-05-20T23:02:00Z" w16du:dateUtc="2024-05-21T06:02:00Z"/>
                <w:rFonts w:asciiTheme="minorHAnsi" w:hAnsiTheme="minorHAnsi" w:cstheme="minorHAnsi"/>
                <w:sz w:val="22"/>
                <w:szCs w:val="22"/>
                <w:rPrChange w:id="2474" w:author="miminguyenb@yahoo.com" w:date="2024-05-22T02:50:00Z" w16du:dateUtc="2024-05-22T09:50:00Z">
                  <w:rPr>
                    <w:ins w:id="2475" w:author="miminguyenb@yahoo.com" w:date="2024-05-20T23:02:00Z" w16du:dateUtc="2024-05-21T06:02:00Z"/>
                    <w:rFonts w:ascii="Arial" w:hAnsi="Arial" w:cs="Arial"/>
                    <w:sz w:val="22"/>
                    <w:szCs w:val="22"/>
                  </w:rPr>
                </w:rPrChange>
              </w:rPr>
            </w:pPr>
            <w:ins w:id="2476" w:author="miminguyenb@yahoo.com" w:date="2024-05-20T23:02:00Z" w16du:dateUtc="2024-05-21T06:02:00Z">
              <w:r w:rsidRPr="00656CB3">
                <w:rPr>
                  <w:rFonts w:asciiTheme="minorHAnsi" w:hAnsiTheme="minorHAnsi" w:cstheme="minorHAnsi"/>
                  <w:b/>
                  <w:sz w:val="22"/>
                  <w:szCs w:val="22"/>
                  <w:rPrChange w:id="2477" w:author="miminguyenb@yahoo.com" w:date="2024-05-22T02:50:00Z" w16du:dateUtc="2024-05-22T09:50:00Z">
                    <w:rPr>
                      <w:rFonts w:ascii="Arial" w:hAnsi="Arial" w:cs="Arial"/>
                      <w:b/>
                      <w:sz w:val="22"/>
                      <w:szCs w:val="22"/>
                    </w:rPr>
                  </w:rPrChange>
                </w:rPr>
                <w:t>Alternate/Exceptional Flows</w:t>
              </w:r>
              <w:r w:rsidRPr="00656CB3">
                <w:rPr>
                  <w:rFonts w:asciiTheme="minorHAnsi" w:hAnsiTheme="minorHAnsi" w:cstheme="minorHAnsi"/>
                  <w:sz w:val="22"/>
                  <w:szCs w:val="22"/>
                  <w:rPrChange w:id="2478" w:author="miminguyenb@yahoo.com" w:date="2024-05-22T02:50:00Z" w16du:dateUtc="2024-05-22T09:50:00Z">
                    <w:rPr>
                      <w:rFonts w:ascii="Arial" w:hAnsi="Arial" w:cs="Arial"/>
                      <w:sz w:val="22"/>
                      <w:szCs w:val="22"/>
                    </w:rPr>
                  </w:rPrChange>
                </w:rPr>
                <w:t xml:space="preserve">: </w:t>
              </w:r>
            </w:ins>
          </w:p>
          <w:p w14:paraId="12ADB535" w14:textId="77777777" w:rsidR="00505FB2" w:rsidRPr="00656CB3" w:rsidRDefault="00505FB2" w:rsidP="0006194D">
            <w:pPr>
              <w:rPr>
                <w:ins w:id="2479" w:author="miminguyenb@yahoo.com" w:date="2024-05-20T23:02:00Z" w16du:dateUtc="2024-05-21T06:02:00Z"/>
                <w:rFonts w:asciiTheme="minorHAnsi" w:hAnsiTheme="minorHAnsi" w:cstheme="minorHAnsi"/>
                <w:sz w:val="22"/>
                <w:szCs w:val="22"/>
                <w:rPrChange w:id="2480" w:author="miminguyenb@yahoo.com" w:date="2024-05-22T02:50:00Z" w16du:dateUtc="2024-05-22T09:50:00Z">
                  <w:rPr>
                    <w:ins w:id="2481" w:author="miminguyenb@yahoo.com" w:date="2024-05-20T23:02:00Z" w16du:dateUtc="2024-05-21T06:02:00Z"/>
                    <w:rFonts w:ascii="Arial" w:hAnsi="Arial" w:cs="Arial"/>
                    <w:sz w:val="22"/>
                    <w:szCs w:val="22"/>
                  </w:rPr>
                </w:rPrChange>
              </w:rPr>
            </w:pPr>
          </w:p>
          <w:p w14:paraId="2D0D6C40" w14:textId="77777777" w:rsidR="00505FB2" w:rsidRPr="00656CB3" w:rsidRDefault="00505FB2" w:rsidP="0006194D">
            <w:pPr>
              <w:rPr>
                <w:ins w:id="2482" w:author="miminguyenb@yahoo.com" w:date="2024-05-20T23:02:00Z" w16du:dateUtc="2024-05-21T06:02:00Z"/>
                <w:rFonts w:asciiTheme="minorHAnsi" w:hAnsiTheme="minorHAnsi" w:cstheme="minorHAnsi"/>
                <w:sz w:val="22"/>
                <w:szCs w:val="22"/>
                <w:rPrChange w:id="2483" w:author="miminguyenb@yahoo.com" w:date="2024-05-22T02:50:00Z" w16du:dateUtc="2024-05-22T09:50:00Z">
                  <w:rPr>
                    <w:ins w:id="2484" w:author="miminguyenb@yahoo.com" w:date="2024-05-20T23:02:00Z" w16du:dateUtc="2024-05-21T06:02:00Z"/>
                    <w:rFonts w:ascii="Arial" w:hAnsi="Arial" w:cs="Arial"/>
                    <w:sz w:val="22"/>
                    <w:szCs w:val="22"/>
                  </w:rPr>
                </w:rPrChange>
              </w:rPr>
            </w:pPr>
            <w:ins w:id="2485" w:author="miminguyenb@yahoo.com" w:date="2024-05-20T23:02:00Z" w16du:dateUtc="2024-05-21T06:02:00Z">
              <w:r w:rsidRPr="00656CB3">
                <w:rPr>
                  <w:rFonts w:asciiTheme="minorHAnsi" w:hAnsiTheme="minorHAnsi" w:cstheme="minorHAnsi"/>
                  <w:sz w:val="22"/>
                  <w:szCs w:val="22"/>
                  <w:rPrChange w:id="2486" w:author="miminguyenb@yahoo.com" w:date="2024-05-22T02:50:00Z" w16du:dateUtc="2024-05-22T09:50:00Z">
                    <w:rPr>
                      <w:rFonts w:ascii="Arial" w:hAnsi="Arial" w:cs="Arial"/>
                      <w:sz w:val="22"/>
                      <w:szCs w:val="22"/>
                    </w:rPr>
                  </w:rPrChange>
                </w:rPr>
                <w:t>Extensions and Alternate Flows from Step 3 of Normal Flow of Events:</w:t>
              </w:r>
            </w:ins>
          </w:p>
          <w:p w14:paraId="76FE9D5A" w14:textId="77777777" w:rsidR="00505FB2" w:rsidRPr="00656CB3" w:rsidRDefault="00505FB2" w:rsidP="0006194D">
            <w:pPr>
              <w:rPr>
                <w:ins w:id="2487" w:author="miminguyenb@yahoo.com" w:date="2024-05-20T23:02:00Z" w16du:dateUtc="2024-05-21T06:02:00Z"/>
                <w:rFonts w:asciiTheme="minorHAnsi" w:hAnsiTheme="minorHAnsi" w:cstheme="minorHAnsi"/>
                <w:sz w:val="22"/>
                <w:szCs w:val="22"/>
                <w:rPrChange w:id="2488" w:author="miminguyenb@yahoo.com" w:date="2024-05-22T02:50:00Z" w16du:dateUtc="2024-05-22T09:50:00Z">
                  <w:rPr>
                    <w:ins w:id="2489" w:author="miminguyenb@yahoo.com" w:date="2024-05-20T23:02:00Z" w16du:dateUtc="2024-05-21T06:02:00Z"/>
                    <w:rFonts w:ascii="Arial" w:hAnsi="Arial" w:cs="Arial"/>
                    <w:sz w:val="22"/>
                    <w:szCs w:val="22"/>
                  </w:rPr>
                </w:rPrChange>
              </w:rPr>
            </w:pPr>
          </w:p>
          <w:p w14:paraId="20E77830" w14:textId="58A8D680" w:rsidR="00505FB2" w:rsidRPr="00656CB3" w:rsidRDefault="00BA44EB" w:rsidP="0006194D">
            <w:pPr>
              <w:pStyle w:val="ListParagraph"/>
              <w:numPr>
                <w:ilvl w:val="1"/>
                <w:numId w:val="35"/>
              </w:numPr>
              <w:rPr>
                <w:ins w:id="2490" w:author="miminguyenb@yahoo.com" w:date="2024-05-20T23:02:00Z" w16du:dateUtc="2024-05-21T06:02:00Z"/>
                <w:rFonts w:asciiTheme="minorHAnsi" w:hAnsiTheme="minorHAnsi" w:cstheme="minorHAnsi"/>
                <w:sz w:val="22"/>
                <w:szCs w:val="22"/>
                <w:rPrChange w:id="2491" w:author="miminguyenb@yahoo.com" w:date="2024-05-22T02:50:00Z" w16du:dateUtc="2024-05-22T09:50:00Z">
                  <w:rPr>
                    <w:ins w:id="2492" w:author="miminguyenb@yahoo.com" w:date="2024-05-20T23:02:00Z" w16du:dateUtc="2024-05-21T06:02:00Z"/>
                    <w:rFonts w:ascii="Arial" w:hAnsi="Arial" w:cs="Arial"/>
                    <w:sz w:val="22"/>
                    <w:szCs w:val="22"/>
                  </w:rPr>
                </w:rPrChange>
              </w:rPr>
            </w:pPr>
            <w:ins w:id="2493" w:author="miminguyenb@yahoo.com" w:date="2024-05-20T23:32:00Z" w16du:dateUtc="2024-05-21T06:32:00Z">
              <w:r w:rsidRPr="00656CB3">
                <w:rPr>
                  <w:rFonts w:asciiTheme="minorHAnsi" w:hAnsiTheme="minorHAnsi" w:cstheme="minorHAnsi"/>
                  <w:sz w:val="22"/>
                  <w:szCs w:val="22"/>
                  <w:rPrChange w:id="2494" w:author="miminguyenb@yahoo.com" w:date="2024-05-22T02:50:00Z" w16du:dateUtc="2024-05-22T09:50:00Z">
                    <w:rPr>
                      <w:rFonts w:ascii="Arial" w:hAnsi="Arial" w:cs="Arial"/>
                      <w:sz w:val="22"/>
                      <w:szCs w:val="22"/>
                    </w:rPr>
                  </w:rPrChange>
                </w:rPr>
                <w:t xml:space="preserve">The Application User </w:t>
              </w:r>
            </w:ins>
            <w:ins w:id="2495" w:author="miminguyenb@yahoo.com" w:date="2024-05-20T23:33:00Z" w16du:dateUtc="2024-05-21T06:33:00Z">
              <w:r w:rsidRPr="00656CB3">
                <w:rPr>
                  <w:rFonts w:asciiTheme="minorHAnsi" w:hAnsiTheme="minorHAnsi" w:cstheme="minorHAnsi"/>
                  <w:sz w:val="22"/>
                  <w:szCs w:val="22"/>
                  <w:rPrChange w:id="2496" w:author="miminguyenb@yahoo.com" w:date="2024-05-22T02:50:00Z" w16du:dateUtc="2024-05-22T09:50:00Z">
                    <w:rPr>
                      <w:rFonts w:ascii="Arial" w:hAnsi="Arial" w:cs="Arial"/>
                      <w:sz w:val="22"/>
                      <w:szCs w:val="22"/>
                    </w:rPr>
                  </w:rPrChange>
                </w:rPr>
                <w:t>accesses</w:t>
              </w:r>
            </w:ins>
            <w:ins w:id="2497" w:author="miminguyenb@yahoo.com" w:date="2024-05-20T23:32:00Z" w16du:dateUtc="2024-05-21T06:32:00Z">
              <w:r w:rsidRPr="00656CB3">
                <w:rPr>
                  <w:rFonts w:asciiTheme="minorHAnsi" w:hAnsiTheme="minorHAnsi" w:cstheme="minorHAnsi"/>
                  <w:sz w:val="22"/>
                  <w:szCs w:val="22"/>
                  <w:rPrChange w:id="2498" w:author="miminguyenb@yahoo.com" w:date="2024-05-22T02:50:00Z" w16du:dateUtc="2024-05-22T09:50:00Z">
                    <w:rPr>
                      <w:rFonts w:ascii="Arial" w:hAnsi="Arial" w:cs="Arial"/>
                      <w:sz w:val="22"/>
                      <w:szCs w:val="22"/>
                    </w:rPr>
                  </w:rPrChange>
                </w:rPr>
                <w:t xml:space="preserve"> their s</w:t>
              </w:r>
            </w:ins>
            <w:ins w:id="2499" w:author="miminguyenb@yahoo.com" w:date="2024-05-20T23:33:00Z" w16du:dateUtc="2024-05-21T06:33:00Z">
              <w:r w:rsidRPr="00656CB3">
                <w:rPr>
                  <w:rFonts w:asciiTheme="minorHAnsi" w:hAnsiTheme="minorHAnsi" w:cstheme="minorHAnsi"/>
                  <w:sz w:val="22"/>
                  <w:szCs w:val="22"/>
                  <w:rPrChange w:id="2500" w:author="miminguyenb@yahoo.com" w:date="2024-05-22T02:50:00Z" w16du:dateUtc="2024-05-22T09:50:00Z">
                    <w:rPr>
                      <w:rFonts w:ascii="Arial" w:hAnsi="Arial" w:cs="Arial"/>
                      <w:sz w:val="22"/>
                      <w:szCs w:val="22"/>
                    </w:rPr>
                  </w:rPrChange>
                </w:rPr>
                <w:t>aved address (UC-3).</w:t>
              </w:r>
            </w:ins>
          </w:p>
          <w:p w14:paraId="6AFA91E4" w14:textId="6C96301E" w:rsidR="00505FB2" w:rsidRPr="00656CB3" w:rsidRDefault="0079405B" w:rsidP="0006194D">
            <w:pPr>
              <w:pStyle w:val="ListParagraph"/>
              <w:numPr>
                <w:ilvl w:val="1"/>
                <w:numId w:val="35"/>
              </w:numPr>
              <w:rPr>
                <w:ins w:id="2501" w:author="miminguyenb@yahoo.com" w:date="2024-05-20T23:34:00Z" w16du:dateUtc="2024-05-21T06:34:00Z"/>
                <w:rFonts w:asciiTheme="minorHAnsi" w:hAnsiTheme="minorHAnsi" w:cstheme="minorHAnsi"/>
                <w:sz w:val="22"/>
                <w:szCs w:val="22"/>
                <w:rPrChange w:id="2502" w:author="miminguyenb@yahoo.com" w:date="2024-05-22T02:50:00Z" w16du:dateUtc="2024-05-22T09:50:00Z">
                  <w:rPr>
                    <w:ins w:id="2503" w:author="miminguyenb@yahoo.com" w:date="2024-05-20T23:34:00Z" w16du:dateUtc="2024-05-21T06:34:00Z"/>
                    <w:rFonts w:ascii="Arial" w:hAnsi="Arial" w:cs="Arial"/>
                    <w:sz w:val="22"/>
                    <w:szCs w:val="22"/>
                  </w:rPr>
                </w:rPrChange>
              </w:rPr>
            </w:pPr>
            <w:ins w:id="2504" w:author="miminguyenb@yahoo.com" w:date="2024-05-20T23:33:00Z" w16du:dateUtc="2024-05-21T06:33:00Z">
              <w:r w:rsidRPr="00656CB3">
                <w:rPr>
                  <w:rFonts w:asciiTheme="minorHAnsi" w:hAnsiTheme="minorHAnsi" w:cstheme="minorHAnsi"/>
                  <w:sz w:val="22"/>
                  <w:szCs w:val="22"/>
                  <w:rPrChange w:id="2505" w:author="miminguyenb@yahoo.com" w:date="2024-05-22T02:50:00Z" w16du:dateUtc="2024-05-22T09:50:00Z">
                    <w:rPr>
                      <w:rFonts w:ascii="Arial" w:hAnsi="Arial" w:cs="Arial"/>
                      <w:sz w:val="22"/>
                      <w:szCs w:val="22"/>
                    </w:rPr>
                  </w:rPrChange>
                </w:rPr>
                <w:t>The Application User is routed to their destination (U</w:t>
              </w:r>
            </w:ins>
            <w:ins w:id="2506" w:author="miminguyenb@yahoo.com" w:date="2024-05-20T23:34:00Z" w16du:dateUtc="2024-05-21T06:34:00Z">
              <w:r w:rsidRPr="00656CB3">
                <w:rPr>
                  <w:rFonts w:asciiTheme="minorHAnsi" w:hAnsiTheme="minorHAnsi" w:cstheme="minorHAnsi"/>
                  <w:sz w:val="22"/>
                  <w:szCs w:val="22"/>
                  <w:rPrChange w:id="2507" w:author="miminguyenb@yahoo.com" w:date="2024-05-22T02:50:00Z" w16du:dateUtc="2024-05-22T09:50:00Z">
                    <w:rPr>
                      <w:rFonts w:ascii="Arial" w:hAnsi="Arial" w:cs="Arial"/>
                      <w:sz w:val="22"/>
                      <w:szCs w:val="22"/>
                    </w:rPr>
                  </w:rPrChange>
                </w:rPr>
                <w:t>C-9).</w:t>
              </w:r>
            </w:ins>
          </w:p>
          <w:p w14:paraId="7A4BA517" w14:textId="2AE7596D" w:rsidR="0079405B" w:rsidRPr="00656CB3" w:rsidRDefault="0079405B" w:rsidP="0006194D">
            <w:pPr>
              <w:pStyle w:val="ListParagraph"/>
              <w:numPr>
                <w:ilvl w:val="1"/>
                <w:numId w:val="35"/>
              </w:numPr>
              <w:rPr>
                <w:ins w:id="2508" w:author="miminguyenb@yahoo.com" w:date="2024-05-20T23:05:00Z" w16du:dateUtc="2024-05-21T06:05:00Z"/>
                <w:rFonts w:asciiTheme="minorHAnsi" w:hAnsiTheme="minorHAnsi" w:cstheme="minorHAnsi"/>
                <w:sz w:val="22"/>
                <w:szCs w:val="22"/>
                <w:rPrChange w:id="2509" w:author="miminguyenb@yahoo.com" w:date="2024-05-22T02:50:00Z" w16du:dateUtc="2024-05-22T09:50:00Z">
                  <w:rPr>
                    <w:ins w:id="2510" w:author="miminguyenb@yahoo.com" w:date="2024-05-20T23:05:00Z" w16du:dateUtc="2024-05-21T06:05:00Z"/>
                    <w:rFonts w:ascii="Arial" w:hAnsi="Arial" w:cs="Arial"/>
                    <w:sz w:val="22"/>
                    <w:szCs w:val="22"/>
                  </w:rPr>
                </w:rPrChange>
              </w:rPr>
            </w:pPr>
            <w:ins w:id="2511" w:author="miminguyenb@yahoo.com" w:date="2024-05-20T23:34:00Z" w16du:dateUtc="2024-05-21T06:34:00Z">
              <w:r w:rsidRPr="00656CB3">
                <w:rPr>
                  <w:rFonts w:asciiTheme="minorHAnsi" w:hAnsiTheme="minorHAnsi" w:cstheme="minorHAnsi"/>
                  <w:sz w:val="22"/>
                  <w:szCs w:val="22"/>
                  <w:rPrChange w:id="2512" w:author="miminguyenb@yahoo.com" w:date="2024-05-22T02:50:00Z" w16du:dateUtc="2024-05-22T09:50:00Z">
                    <w:rPr>
                      <w:rFonts w:ascii="Arial" w:hAnsi="Arial" w:cs="Arial"/>
                      <w:sz w:val="22"/>
                      <w:szCs w:val="22"/>
                    </w:rPr>
                  </w:rPrChange>
                </w:rPr>
                <w:t>Details after UC-3 are in UC-3</w:t>
              </w:r>
            </w:ins>
            <w:ins w:id="2513" w:author="miminguyenb@yahoo.com" w:date="2024-05-22T03:23:00Z" w16du:dateUtc="2024-05-22T10:23:00Z">
              <w:r w:rsidR="00C11F93">
                <w:rPr>
                  <w:rFonts w:asciiTheme="minorHAnsi" w:hAnsiTheme="minorHAnsi" w:cstheme="minorHAnsi"/>
                  <w:sz w:val="22"/>
                  <w:szCs w:val="22"/>
                </w:rPr>
                <w:t>'</w:t>
              </w:r>
            </w:ins>
            <w:ins w:id="2514" w:author="miminguyenb@yahoo.com" w:date="2024-05-20T23:34:00Z" w16du:dateUtc="2024-05-21T06:34:00Z">
              <w:r w:rsidRPr="00656CB3">
                <w:rPr>
                  <w:rFonts w:asciiTheme="minorHAnsi" w:hAnsiTheme="minorHAnsi" w:cstheme="minorHAnsi"/>
                  <w:sz w:val="22"/>
                  <w:szCs w:val="22"/>
                  <w:rPrChange w:id="2515" w:author="miminguyenb@yahoo.com" w:date="2024-05-22T02:50:00Z" w16du:dateUtc="2024-05-22T09:50:00Z">
                    <w:rPr>
                      <w:rFonts w:ascii="Arial" w:hAnsi="Arial" w:cs="Arial"/>
                      <w:sz w:val="22"/>
                      <w:szCs w:val="22"/>
                    </w:rPr>
                  </w:rPrChange>
                </w:rPr>
                <w:t>s Description.</w:t>
              </w:r>
            </w:ins>
          </w:p>
          <w:p w14:paraId="2B8032B3" w14:textId="77777777" w:rsidR="00AD2592" w:rsidRPr="00656CB3" w:rsidRDefault="00AD2592" w:rsidP="00AD2592">
            <w:pPr>
              <w:rPr>
                <w:ins w:id="2516" w:author="miminguyenb@yahoo.com" w:date="2024-05-20T23:05:00Z" w16du:dateUtc="2024-05-21T06:05:00Z"/>
                <w:rFonts w:asciiTheme="minorHAnsi" w:hAnsiTheme="minorHAnsi" w:cstheme="minorHAnsi"/>
                <w:sz w:val="22"/>
                <w:szCs w:val="22"/>
                <w:rPrChange w:id="2517" w:author="miminguyenb@yahoo.com" w:date="2024-05-22T02:50:00Z" w16du:dateUtc="2024-05-22T09:50:00Z">
                  <w:rPr>
                    <w:ins w:id="2518" w:author="miminguyenb@yahoo.com" w:date="2024-05-20T23:05:00Z" w16du:dateUtc="2024-05-21T06:05:00Z"/>
                    <w:rFonts w:ascii="Arial" w:hAnsi="Arial" w:cs="Arial"/>
                    <w:sz w:val="22"/>
                    <w:szCs w:val="22"/>
                  </w:rPr>
                </w:rPrChange>
              </w:rPr>
            </w:pPr>
          </w:p>
          <w:p w14:paraId="53E13167" w14:textId="77777777" w:rsidR="003112FE" w:rsidRDefault="00AD2592" w:rsidP="00AD2592">
            <w:pPr>
              <w:rPr>
                <w:ins w:id="2519" w:author="miminguyenb@yahoo.com" w:date="2024-05-22T03:30:00Z" w16du:dateUtc="2024-05-22T10:30:00Z"/>
                <w:rFonts w:asciiTheme="minorHAnsi" w:hAnsiTheme="minorHAnsi" w:cstheme="minorHAnsi"/>
                <w:sz w:val="22"/>
                <w:szCs w:val="22"/>
              </w:rPr>
            </w:pPr>
            <w:ins w:id="2520" w:author="miminguyenb@yahoo.com" w:date="2024-05-20T23:05:00Z" w16du:dateUtc="2024-05-21T06:05:00Z">
              <w:r w:rsidRPr="00656CB3">
                <w:rPr>
                  <w:rFonts w:asciiTheme="minorHAnsi" w:hAnsiTheme="minorHAnsi" w:cstheme="minorHAnsi"/>
                  <w:sz w:val="22"/>
                  <w:szCs w:val="22"/>
                  <w:rPrChange w:id="2521" w:author="miminguyenb@yahoo.com" w:date="2024-05-22T02:50:00Z" w16du:dateUtc="2024-05-22T09:50:00Z">
                    <w:rPr>
                      <w:rFonts w:ascii="Arial" w:hAnsi="Arial" w:cs="Arial"/>
                      <w:sz w:val="22"/>
                      <w:szCs w:val="22"/>
                    </w:rPr>
                  </w:rPrChange>
                </w:rPr>
                <w:t xml:space="preserve">            </w:t>
              </w:r>
            </w:ins>
            <w:ins w:id="2522" w:author="miminguyenb@yahoo.com" w:date="2024-05-20T23:06:00Z" w16du:dateUtc="2024-05-21T06:06:00Z">
              <w:r w:rsidRPr="00656CB3">
                <w:rPr>
                  <w:rFonts w:asciiTheme="minorHAnsi" w:hAnsiTheme="minorHAnsi" w:cstheme="minorHAnsi"/>
                  <w:sz w:val="22"/>
                  <w:szCs w:val="22"/>
                  <w:rPrChange w:id="2523" w:author="miminguyenb@yahoo.com" w:date="2024-05-22T02:50:00Z" w16du:dateUtc="2024-05-22T09:50:00Z">
                    <w:rPr>
                      <w:rFonts w:ascii="Arial" w:hAnsi="Arial" w:cs="Arial"/>
                      <w:sz w:val="22"/>
                      <w:szCs w:val="22"/>
                    </w:rPr>
                  </w:rPrChange>
                </w:rPr>
                <w:t xml:space="preserve">3.20     </w:t>
              </w:r>
            </w:ins>
            <w:ins w:id="2524" w:author="miminguyenb@yahoo.com" w:date="2024-05-20T23:35:00Z" w16du:dateUtc="2024-05-21T06:35:00Z">
              <w:r w:rsidR="0079405B" w:rsidRPr="00656CB3">
                <w:rPr>
                  <w:rFonts w:asciiTheme="minorHAnsi" w:hAnsiTheme="minorHAnsi" w:cstheme="minorHAnsi"/>
                  <w:sz w:val="22"/>
                  <w:szCs w:val="22"/>
                  <w:rPrChange w:id="2525" w:author="miminguyenb@yahoo.com" w:date="2024-05-22T02:50:00Z" w16du:dateUtc="2024-05-22T09:50:00Z">
                    <w:rPr>
                      <w:rFonts w:ascii="Arial" w:hAnsi="Arial" w:cs="Arial"/>
                      <w:sz w:val="22"/>
                      <w:szCs w:val="22"/>
                    </w:rPr>
                  </w:rPrChange>
                </w:rPr>
                <w:t xml:space="preserve">The Application User wants to go to a new place </w:t>
              </w:r>
            </w:ins>
            <w:ins w:id="2526" w:author="miminguyenb@yahoo.com" w:date="2024-05-22T02:59:00Z" w16du:dateUtc="2024-05-22T09:59:00Z">
              <w:r w:rsidR="00656CB3">
                <w:rPr>
                  <w:rFonts w:asciiTheme="minorHAnsi" w:hAnsiTheme="minorHAnsi" w:cstheme="minorHAnsi"/>
                  <w:sz w:val="22"/>
                  <w:szCs w:val="22"/>
                </w:rPr>
                <w:t xml:space="preserve">that is </w:t>
              </w:r>
            </w:ins>
            <w:ins w:id="2527" w:author="miminguyenb@yahoo.com" w:date="2024-05-20T23:35:00Z" w16du:dateUtc="2024-05-21T06:35:00Z">
              <w:r w:rsidR="0079405B" w:rsidRPr="00656CB3">
                <w:rPr>
                  <w:rFonts w:asciiTheme="minorHAnsi" w:hAnsiTheme="minorHAnsi" w:cstheme="minorHAnsi"/>
                  <w:sz w:val="22"/>
                  <w:szCs w:val="22"/>
                  <w:rPrChange w:id="2528" w:author="miminguyenb@yahoo.com" w:date="2024-05-22T02:50:00Z" w16du:dateUtc="2024-05-22T09:50:00Z">
                    <w:rPr>
                      <w:rFonts w:ascii="Arial" w:hAnsi="Arial" w:cs="Arial"/>
                      <w:sz w:val="22"/>
                      <w:szCs w:val="22"/>
                    </w:rPr>
                  </w:rPrChange>
                </w:rPr>
                <w:t xml:space="preserve">not in their saved </w:t>
              </w:r>
            </w:ins>
            <w:ins w:id="2529" w:author="miminguyenb@yahoo.com" w:date="2024-05-22T03:30:00Z" w16du:dateUtc="2024-05-22T10:30:00Z">
              <w:r w:rsidR="003112FE">
                <w:rPr>
                  <w:rFonts w:asciiTheme="minorHAnsi" w:hAnsiTheme="minorHAnsi" w:cstheme="minorHAnsi"/>
                  <w:sz w:val="22"/>
                  <w:szCs w:val="22"/>
                </w:rPr>
                <w:t xml:space="preserve">addresses </w:t>
              </w:r>
            </w:ins>
          </w:p>
          <w:p w14:paraId="01131B5F" w14:textId="068FC0B9" w:rsidR="00AD2592" w:rsidRPr="00656CB3" w:rsidRDefault="0079405B" w:rsidP="00AD2592">
            <w:pPr>
              <w:rPr>
                <w:ins w:id="2530" w:author="miminguyenb@yahoo.com" w:date="2024-05-20T23:06:00Z" w16du:dateUtc="2024-05-21T06:06:00Z"/>
                <w:rFonts w:asciiTheme="minorHAnsi" w:hAnsiTheme="minorHAnsi" w:cstheme="minorHAnsi"/>
                <w:sz w:val="22"/>
                <w:szCs w:val="22"/>
                <w:rPrChange w:id="2531" w:author="miminguyenb@yahoo.com" w:date="2024-05-22T02:50:00Z" w16du:dateUtc="2024-05-22T09:50:00Z">
                  <w:rPr>
                    <w:ins w:id="2532" w:author="miminguyenb@yahoo.com" w:date="2024-05-20T23:06:00Z" w16du:dateUtc="2024-05-21T06:06:00Z"/>
                    <w:rFonts w:ascii="Arial" w:hAnsi="Arial" w:cs="Arial"/>
                    <w:sz w:val="22"/>
                    <w:szCs w:val="22"/>
                  </w:rPr>
                </w:rPrChange>
              </w:rPr>
            </w:pPr>
            <w:ins w:id="2533" w:author="miminguyenb@yahoo.com" w:date="2024-05-20T23:35:00Z" w16du:dateUtc="2024-05-21T06:35:00Z">
              <w:r w:rsidRPr="00656CB3">
                <w:rPr>
                  <w:rFonts w:asciiTheme="minorHAnsi" w:hAnsiTheme="minorHAnsi" w:cstheme="minorHAnsi"/>
                  <w:sz w:val="22"/>
                  <w:szCs w:val="22"/>
                  <w:rPrChange w:id="2534" w:author="miminguyenb@yahoo.com" w:date="2024-05-22T02:50:00Z" w16du:dateUtc="2024-05-22T09:50:00Z">
                    <w:rPr>
                      <w:rFonts w:ascii="Arial" w:hAnsi="Arial" w:cs="Arial"/>
                      <w:sz w:val="22"/>
                      <w:szCs w:val="22"/>
                    </w:rPr>
                  </w:rPrChange>
                </w:rPr>
                <w:t>(UC-4).</w:t>
              </w:r>
            </w:ins>
            <w:ins w:id="2535" w:author="miminguyenb@yahoo.com" w:date="2024-05-20T23:06:00Z" w16du:dateUtc="2024-05-21T06:06:00Z">
              <w:r w:rsidR="00AD2592" w:rsidRPr="00656CB3">
                <w:rPr>
                  <w:rFonts w:asciiTheme="minorHAnsi" w:hAnsiTheme="minorHAnsi" w:cstheme="minorHAnsi"/>
                  <w:sz w:val="22"/>
                  <w:szCs w:val="22"/>
                  <w:rPrChange w:id="2536" w:author="miminguyenb@yahoo.com" w:date="2024-05-22T02:50:00Z" w16du:dateUtc="2024-05-22T09:50:00Z">
                    <w:rPr>
                      <w:rFonts w:ascii="Arial" w:hAnsi="Arial" w:cs="Arial"/>
                      <w:sz w:val="22"/>
                      <w:szCs w:val="22"/>
                    </w:rPr>
                  </w:rPrChange>
                </w:rPr>
                <w:t xml:space="preserve"> </w:t>
              </w:r>
            </w:ins>
          </w:p>
          <w:p w14:paraId="4C18F461" w14:textId="2ECFB706" w:rsidR="0079405B" w:rsidRPr="00656CB3" w:rsidRDefault="0079405B" w:rsidP="0079405B">
            <w:pPr>
              <w:pStyle w:val="ListParagraph"/>
              <w:numPr>
                <w:ilvl w:val="1"/>
                <w:numId w:val="40"/>
              </w:numPr>
              <w:rPr>
                <w:ins w:id="2537" w:author="miminguyenb@yahoo.com" w:date="2024-05-20T23:38:00Z" w16du:dateUtc="2024-05-21T06:38:00Z"/>
                <w:rFonts w:asciiTheme="minorHAnsi" w:hAnsiTheme="minorHAnsi" w:cstheme="minorHAnsi"/>
                <w:sz w:val="22"/>
                <w:szCs w:val="22"/>
                <w:rPrChange w:id="2538" w:author="miminguyenb@yahoo.com" w:date="2024-05-22T02:50:00Z" w16du:dateUtc="2024-05-22T09:50:00Z">
                  <w:rPr>
                    <w:ins w:id="2539" w:author="miminguyenb@yahoo.com" w:date="2024-05-20T23:38:00Z" w16du:dateUtc="2024-05-21T06:38:00Z"/>
                    <w:rFonts w:ascii="Arial" w:hAnsi="Arial" w:cs="Arial"/>
                    <w:sz w:val="22"/>
                    <w:szCs w:val="22"/>
                  </w:rPr>
                </w:rPrChange>
              </w:rPr>
            </w:pPr>
            <w:ins w:id="2540" w:author="miminguyenb@yahoo.com" w:date="2024-05-20T23:36:00Z" w16du:dateUtc="2024-05-21T06:36:00Z">
              <w:r w:rsidRPr="00656CB3">
                <w:rPr>
                  <w:rFonts w:asciiTheme="minorHAnsi" w:hAnsiTheme="minorHAnsi" w:cstheme="minorHAnsi"/>
                  <w:sz w:val="22"/>
                  <w:szCs w:val="22"/>
                  <w:rPrChange w:id="2541" w:author="miminguyenb@yahoo.com" w:date="2024-05-22T02:50:00Z" w16du:dateUtc="2024-05-22T09:50:00Z">
                    <w:rPr/>
                  </w:rPrChange>
                </w:rPr>
                <w:t xml:space="preserve">The Application User chooses </w:t>
              </w:r>
            </w:ins>
            <w:ins w:id="2542" w:author="miminguyenb@yahoo.com" w:date="2024-05-20T23:37:00Z" w16du:dateUtc="2024-05-21T06:37:00Z">
              <w:r w:rsidRPr="00656CB3">
                <w:rPr>
                  <w:rFonts w:asciiTheme="minorHAnsi" w:hAnsiTheme="minorHAnsi" w:cstheme="minorHAnsi"/>
                  <w:sz w:val="22"/>
                  <w:szCs w:val="22"/>
                  <w:rPrChange w:id="2543" w:author="miminguyenb@yahoo.com" w:date="2024-05-22T02:50:00Z" w16du:dateUtc="2024-05-22T09:50:00Z">
                    <w:rPr/>
                  </w:rPrChange>
                </w:rPr>
                <w:t>the</w:t>
              </w:r>
            </w:ins>
            <w:ins w:id="2544" w:author="miminguyenb@yahoo.com" w:date="2024-05-20T23:36:00Z" w16du:dateUtc="2024-05-21T06:36:00Z">
              <w:r w:rsidRPr="00656CB3">
                <w:rPr>
                  <w:rFonts w:asciiTheme="minorHAnsi" w:hAnsiTheme="minorHAnsi" w:cstheme="minorHAnsi"/>
                  <w:sz w:val="22"/>
                  <w:szCs w:val="22"/>
                  <w:rPrChange w:id="2545" w:author="miminguyenb@yahoo.com" w:date="2024-05-22T02:50:00Z" w16du:dateUtc="2024-05-22T09:50:00Z">
                    <w:rPr/>
                  </w:rPrChange>
                </w:rPr>
                <w:t xml:space="preserve"> </w:t>
              </w:r>
            </w:ins>
            <w:ins w:id="2546" w:author="miminguyenb@yahoo.com" w:date="2024-05-20T23:37:00Z" w16du:dateUtc="2024-05-21T06:37:00Z">
              <w:r w:rsidRPr="00656CB3">
                <w:rPr>
                  <w:rFonts w:asciiTheme="minorHAnsi" w:hAnsiTheme="minorHAnsi" w:cstheme="minorHAnsi"/>
                  <w:sz w:val="22"/>
                  <w:szCs w:val="22"/>
                  <w:rPrChange w:id="2547" w:author="miminguyenb@yahoo.com" w:date="2024-05-22T02:50:00Z" w16du:dateUtc="2024-05-22T09:50:00Z">
                    <w:rPr/>
                  </w:rPrChange>
                </w:rPr>
                <w:t>ADA-accessible</w:t>
              </w:r>
            </w:ins>
            <w:ins w:id="2548" w:author="miminguyenb@yahoo.com" w:date="2024-05-20T23:36:00Z" w16du:dateUtc="2024-05-21T06:36:00Z">
              <w:r w:rsidRPr="00656CB3">
                <w:rPr>
                  <w:rFonts w:asciiTheme="minorHAnsi" w:hAnsiTheme="minorHAnsi" w:cstheme="minorHAnsi"/>
                  <w:sz w:val="22"/>
                  <w:szCs w:val="22"/>
                  <w:rPrChange w:id="2549" w:author="miminguyenb@yahoo.com" w:date="2024-05-22T02:50:00Z" w16du:dateUtc="2024-05-22T09:50:00Z">
                    <w:rPr/>
                  </w:rPrChange>
                </w:rPr>
                <w:t xml:space="preserve"> route</w:t>
              </w:r>
            </w:ins>
            <w:ins w:id="2550" w:author="miminguyenb@yahoo.com" w:date="2024-05-20T23:37:00Z" w16du:dateUtc="2024-05-21T06:37:00Z">
              <w:r w:rsidRPr="00656CB3">
                <w:rPr>
                  <w:rFonts w:asciiTheme="minorHAnsi" w:hAnsiTheme="minorHAnsi" w:cstheme="minorHAnsi"/>
                  <w:sz w:val="22"/>
                  <w:szCs w:val="22"/>
                  <w:rPrChange w:id="2551" w:author="miminguyenb@yahoo.com" w:date="2024-05-22T02:50:00Z" w16du:dateUtc="2024-05-22T09:50:00Z">
                    <w:rPr/>
                  </w:rPrChange>
                </w:rPr>
                <w:t xml:space="preserve"> they prefer (UC-7)</w:t>
              </w:r>
            </w:ins>
          </w:p>
          <w:p w14:paraId="588CE34F" w14:textId="77777777" w:rsidR="0079405B" w:rsidRPr="00656CB3" w:rsidRDefault="0079405B" w:rsidP="0079405B">
            <w:pPr>
              <w:pStyle w:val="ListParagraph"/>
              <w:numPr>
                <w:ilvl w:val="1"/>
                <w:numId w:val="40"/>
              </w:numPr>
              <w:rPr>
                <w:ins w:id="2552" w:author="miminguyenb@yahoo.com" w:date="2024-05-20T23:39:00Z" w16du:dateUtc="2024-05-21T06:39:00Z"/>
                <w:rFonts w:asciiTheme="minorHAnsi" w:hAnsiTheme="minorHAnsi" w:cstheme="minorHAnsi"/>
                <w:sz w:val="22"/>
                <w:szCs w:val="22"/>
                <w:rPrChange w:id="2553" w:author="miminguyenb@yahoo.com" w:date="2024-05-22T02:50:00Z" w16du:dateUtc="2024-05-22T09:50:00Z">
                  <w:rPr>
                    <w:ins w:id="2554" w:author="miminguyenb@yahoo.com" w:date="2024-05-20T23:39:00Z" w16du:dateUtc="2024-05-21T06:39:00Z"/>
                    <w:rFonts w:ascii="Arial" w:hAnsi="Arial" w:cs="Arial"/>
                    <w:sz w:val="22"/>
                    <w:szCs w:val="22"/>
                  </w:rPr>
                </w:rPrChange>
              </w:rPr>
            </w:pPr>
            <w:ins w:id="2555" w:author="miminguyenb@yahoo.com" w:date="2024-05-20T23:38:00Z" w16du:dateUtc="2024-05-21T06:38:00Z">
              <w:r w:rsidRPr="00656CB3">
                <w:rPr>
                  <w:rFonts w:asciiTheme="minorHAnsi" w:hAnsiTheme="minorHAnsi" w:cstheme="minorHAnsi"/>
                  <w:sz w:val="22"/>
                  <w:szCs w:val="22"/>
                  <w:rPrChange w:id="2556" w:author="miminguyenb@yahoo.com" w:date="2024-05-22T02:50:00Z" w16du:dateUtc="2024-05-22T09:50:00Z">
                    <w:rPr>
                      <w:rFonts w:ascii="Arial" w:hAnsi="Arial" w:cs="Arial"/>
                      <w:sz w:val="22"/>
                      <w:szCs w:val="22"/>
                    </w:rPr>
                  </w:rPrChange>
                </w:rPr>
                <w:t>T</w:t>
              </w:r>
              <w:r w:rsidRPr="00656CB3">
                <w:rPr>
                  <w:rFonts w:asciiTheme="minorHAnsi" w:hAnsiTheme="minorHAnsi" w:cstheme="minorHAnsi"/>
                  <w:sz w:val="22"/>
                  <w:szCs w:val="22"/>
                  <w:rPrChange w:id="2557" w:author="miminguyenb@yahoo.com" w:date="2024-05-22T02:50:00Z" w16du:dateUtc="2024-05-22T09:50:00Z">
                    <w:rPr/>
                  </w:rPrChange>
                </w:rPr>
                <w:t>he Application User is routed to their destination (UC-9)</w:t>
              </w:r>
            </w:ins>
          </w:p>
          <w:p w14:paraId="5C678D5A" w14:textId="2BA15EA8" w:rsidR="0079405B" w:rsidRPr="00656CB3" w:rsidRDefault="0079405B">
            <w:pPr>
              <w:pStyle w:val="ListParagraph"/>
              <w:numPr>
                <w:ilvl w:val="1"/>
                <w:numId w:val="40"/>
              </w:numPr>
              <w:rPr>
                <w:ins w:id="2558" w:author="miminguyenb@yahoo.com" w:date="2024-05-20T23:38:00Z" w16du:dateUtc="2024-05-21T06:38:00Z"/>
                <w:rFonts w:asciiTheme="minorHAnsi" w:hAnsiTheme="minorHAnsi" w:cstheme="minorHAnsi"/>
                <w:sz w:val="22"/>
                <w:szCs w:val="22"/>
                <w:rPrChange w:id="2559" w:author="miminguyenb@yahoo.com" w:date="2024-05-22T02:50:00Z" w16du:dateUtc="2024-05-22T09:50:00Z">
                  <w:rPr>
                    <w:ins w:id="2560" w:author="miminguyenb@yahoo.com" w:date="2024-05-20T23:38:00Z" w16du:dateUtc="2024-05-21T06:38:00Z"/>
                  </w:rPr>
                </w:rPrChange>
              </w:rPr>
              <w:pPrChange w:id="2561" w:author="miminguyenb@yahoo.com" w:date="2024-05-20T23:39:00Z" w16du:dateUtc="2024-05-21T06:39:00Z">
                <w:pPr>
                  <w:pStyle w:val="ListParagraph"/>
                  <w:numPr>
                    <w:ilvl w:val="1"/>
                    <w:numId w:val="39"/>
                  </w:numPr>
                  <w:ind w:left="1140" w:hanging="420"/>
                </w:pPr>
              </w:pPrChange>
            </w:pPr>
            <w:ins w:id="2562" w:author="miminguyenb@yahoo.com" w:date="2024-05-20T23:38:00Z" w16du:dateUtc="2024-05-21T06:38:00Z">
              <w:r w:rsidRPr="00656CB3">
                <w:rPr>
                  <w:rFonts w:asciiTheme="minorHAnsi" w:hAnsiTheme="minorHAnsi" w:cstheme="minorHAnsi"/>
                  <w:sz w:val="22"/>
                  <w:szCs w:val="22"/>
                  <w:rPrChange w:id="2563" w:author="miminguyenb@yahoo.com" w:date="2024-05-22T02:50:00Z" w16du:dateUtc="2024-05-22T09:50:00Z">
                    <w:rPr/>
                  </w:rPrChange>
                </w:rPr>
                <w:t>Detail</w:t>
              </w:r>
            </w:ins>
            <w:ins w:id="2564" w:author="miminguyenb@yahoo.com" w:date="2024-05-20T23:39:00Z" w16du:dateUtc="2024-05-21T06:39:00Z">
              <w:r w:rsidRPr="00656CB3">
                <w:rPr>
                  <w:rFonts w:asciiTheme="minorHAnsi" w:hAnsiTheme="minorHAnsi" w:cstheme="minorHAnsi"/>
                  <w:sz w:val="22"/>
                  <w:szCs w:val="22"/>
                  <w:rPrChange w:id="2565" w:author="miminguyenb@yahoo.com" w:date="2024-05-22T02:50:00Z" w16du:dateUtc="2024-05-22T09:50:00Z">
                    <w:rPr>
                      <w:rFonts w:ascii="Arial" w:hAnsi="Arial" w:cs="Arial"/>
                      <w:sz w:val="22"/>
                      <w:szCs w:val="22"/>
                    </w:rPr>
                  </w:rPrChange>
                </w:rPr>
                <w:t>s</w:t>
              </w:r>
            </w:ins>
            <w:ins w:id="2566" w:author="miminguyenb@yahoo.com" w:date="2024-05-20T23:38:00Z" w16du:dateUtc="2024-05-21T06:38:00Z">
              <w:r w:rsidRPr="00656CB3">
                <w:rPr>
                  <w:rFonts w:asciiTheme="minorHAnsi" w:hAnsiTheme="minorHAnsi" w:cstheme="minorHAnsi"/>
                  <w:sz w:val="22"/>
                  <w:szCs w:val="22"/>
                  <w:rPrChange w:id="2567" w:author="miminguyenb@yahoo.com" w:date="2024-05-22T02:50:00Z" w16du:dateUtc="2024-05-22T09:50:00Z">
                    <w:rPr/>
                  </w:rPrChange>
                </w:rPr>
                <w:t xml:space="preserve"> are in UC-</w:t>
              </w:r>
            </w:ins>
            <w:ins w:id="2568" w:author="miminguyenb@yahoo.com" w:date="2024-05-20T23:39:00Z" w16du:dateUtc="2024-05-21T06:39:00Z">
              <w:r w:rsidRPr="00656CB3">
                <w:rPr>
                  <w:rFonts w:asciiTheme="minorHAnsi" w:hAnsiTheme="minorHAnsi" w:cstheme="minorHAnsi"/>
                  <w:sz w:val="22"/>
                  <w:szCs w:val="22"/>
                  <w:rPrChange w:id="2569" w:author="miminguyenb@yahoo.com" w:date="2024-05-22T02:50:00Z" w16du:dateUtc="2024-05-22T09:50:00Z">
                    <w:rPr>
                      <w:rFonts w:ascii="Arial" w:hAnsi="Arial" w:cs="Arial"/>
                      <w:sz w:val="22"/>
                      <w:szCs w:val="22"/>
                    </w:rPr>
                  </w:rPrChange>
                </w:rPr>
                <w:t>4</w:t>
              </w:r>
            </w:ins>
            <w:ins w:id="2570" w:author="miminguyenb@yahoo.com" w:date="2024-05-22T03:23:00Z" w16du:dateUtc="2024-05-22T10:23:00Z">
              <w:r w:rsidR="00C11F93">
                <w:rPr>
                  <w:rFonts w:asciiTheme="minorHAnsi" w:hAnsiTheme="minorHAnsi" w:cstheme="minorHAnsi"/>
                  <w:sz w:val="22"/>
                  <w:szCs w:val="22"/>
                </w:rPr>
                <w:t>'</w:t>
              </w:r>
            </w:ins>
            <w:ins w:id="2571" w:author="miminguyenb@yahoo.com" w:date="2024-05-20T23:38:00Z" w16du:dateUtc="2024-05-21T06:38:00Z">
              <w:r w:rsidRPr="00656CB3">
                <w:rPr>
                  <w:rFonts w:asciiTheme="minorHAnsi" w:hAnsiTheme="minorHAnsi" w:cstheme="minorHAnsi"/>
                  <w:sz w:val="22"/>
                  <w:szCs w:val="22"/>
                  <w:rPrChange w:id="2572" w:author="miminguyenb@yahoo.com" w:date="2024-05-22T02:50:00Z" w16du:dateUtc="2024-05-22T09:50:00Z">
                    <w:rPr/>
                  </w:rPrChange>
                </w:rPr>
                <w:t>s Description.</w:t>
              </w:r>
            </w:ins>
          </w:p>
          <w:p w14:paraId="57E90B38" w14:textId="0BA6AD49" w:rsidR="0079405B" w:rsidRPr="00656CB3" w:rsidRDefault="0079405B" w:rsidP="00AD2592">
            <w:pPr>
              <w:rPr>
                <w:ins w:id="2573" w:author="miminguyenb@yahoo.com" w:date="2024-05-20T23:39:00Z" w16du:dateUtc="2024-05-21T06:39:00Z"/>
                <w:rFonts w:asciiTheme="minorHAnsi" w:hAnsiTheme="minorHAnsi" w:cstheme="minorHAnsi"/>
                <w:sz w:val="22"/>
                <w:szCs w:val="22"/>
                <w:rPrChange w:id="2574" w:author="miminguyenb@yahoo.com" w:date="2024-05-22T02:50:00Z" w16du:dateUtc="2024-05-22T09:50:00Z">
                  <w:rPr>
                    <w:ins w:id="2575" w:author="miminguyenb@yahoo.com" w:date="2024-05-20T23:39:00Z" w16du:dateUtc="2024-05-21T06:39:00Z"/>
                    <w:rFonts w:ascii="Arial" w:hAnsi="Arial" w:cs="Arial"/>
                    <w:sz w:val="22"/>
                    <w:szCs w:val="22"/>
                  </w:rPr>
                </w:rPrChange>
              </w:rPr>
            </w:pPr>
          </w:p>
          <w:p w14:paraId="3CBF2E91" w14:textId="77777777" w:rsidR="0079405B" w:rsidRPr="00656CB3" w:rsidRDefault="0079405B" w:rsidP="00AD2592">
            <w:pPr>
              <w:rPr>
                <w:ins w:id="2576" w:author="miminguyenb@yahoo.com" w:date="2024-05-20T23:40:00Z" w16du:dateUtc="2024-05-21T06:40:00Z"/>
                <w:rFonts w:asciiTheme="minorHAnsi" w:hAnsiTheme="minorHAnsi" w:cstheme="minorHAnsi"/>
                <w:sz w:val="22"/>
                <w:szCs w:val="22"/>
                <w:rPrChange w:id="2577" w:author="miminguyenb@yahoo.com" w:date="2024-05-22T02:50:00Z" w16du:dateUtc="2024-05-22T09:50:00Z">
                  <w:rPr>
                    <w:ins w:id="2578" w:author="miminguyenb@yahoo.com" w:date="2024-05-20T23:40:00Z" w16du:dateUtc="2024-05-21T06:40:00Z"/>
                    <w:rFonts w:ascii="Arial" w:hAnsi="Arial" w:cs="Arial"/>
                    <w:sz w:val="22"/>
                    <w:szCs w:val="22"/>
                  </w:rPr>
                </w:rPrChange>
              </w:rPr>
            </w:pPr>
            <w:ins w:id="2579" w:author="miminguyenb@yahoo.com" w:date="2024-05-20T23:39:00Z" w16du:dateUtc="2024-05-21T06:39:00Z">
              <w:r w:rsidRPr="00656CB3">
                <w:rPr>
                  <w:rFonts w:asciiTheme="minorHAnsi" w:hAnsiTheme="minorHAnsi" w:cstheme="minorHAnsi"/>
                  <w:sz w:val="22"/>
                  <w:szCs w:val="22"/>
                  <w:rPrChange w:id="2580" w:author="miminguyenb@yahoo.com" w:date="2024-05-22T02:50:00Z" w16du:dateUtc="2024-05-22T09:50:00Z">
                    <w:rPr>
                      <w:rFonts w:ascii="Arial" w:hAnsi="Arial" w:cs="Arial"/>
                      <w:sz w:val="22"/>
                      <w:szCs w:val="22"/>
                    </w:rPr>
                  </w:rPrChange>
                </w:rPr>
                <w:t xml:space="preserve">            3.30     </w:t>
              </w:r>
            </w:ins>
            <w:ins w:id="2581" w:author="miminguyenb@yahoo.com" w:date="2024-05-20T23:40:00Z" w16du:dateUtc="2024-05-21T06:40:00Z">
              <w:r w:rsidRPr="00656CB3">
                <w:rPr>
                  <w:rFonts w:asciiTheme="minorHAnsi" w:hAnsiTheme="minorHAnsi" w:cstheme="minorHAnsi"/>
                  <w:sz w:val="22"/>
                  <w:szCs w:val="22"/>
                  <w:rPrChange w:id="2582" w:author="miminguyenb@yahoo.com" w:date="2024-05-22T02:50:00Z" w16du:dateUtc="2024-05-22T09:50:00Z">
                    <w:rPr>
                      <w:rFonts w:ascii="Arial" w:hAnsi="Arial" w:cs="Arial"/>
                      <w:sz w:val="22"/>
                      <w:szCs w:val="22"/>
                    </w:rPr>
                  </w:rPrChange>
                </w:rPr>
                <w:t>The Application User wants to see the ADA-accessible rooms and elevators in their current location.</w:t>
              </w:r>
            </w:ins>
          </w:p>
          <w:p w14:paraId="73A8A3DB" w14:textId="0D94C687" w:rsidR="0079405B" w:rsidRPr="00656CB3" w:rsidRDefault="0079405B" w:rsidP="00AD2592">
            <w:pPr>
              <w:rPr>
                <w:ins w:id="2583" w:author="miminguyenb@yahoo.com" w:date="2024-05-20T23:42:00Z" w16du:dateUtc="2024-05-21T06:42:00Z"/>
                <w:rFonts w:asciiTheme="minorHAnsi" w:hAnsiTheme="minorHAnsi" w:cstheme="minorHAnsi"/>
                <w:sz w:val="22"/>
                <w:szCs w:val="22"/>
                <w:rPrChange w:id="2584" w:author="miminguyenb@yahoo.com" w:date="2024-05-22T02:50:00Z" w16du:dateUtc="2024-05-22T09:50:00Z">
                  <w:rPr>
                    <w:ins w:id="2585" w:author="miminguyenb@yahoo.com" w:date="2024-05-20T23:42:00Z" w16du:dateUtc="2024-05-21T06:42:00Z"/>
                    <w:rFonts w:ascii="Arial" w:hAnsi="Arial" w:cs="Arial"/>
                    <w:sz w:val="22"/>
                    <w:szCs w:val="22"/>
                  </w:rPr>
                </w:rPrChange>
              </w:rPr>
            </w:pPr>
            <w:ins w:id="2586" w:author="miminguyenb@yahoo.com" w:date="2024-05-20T23:40:00Z" w16du:dateUtc="2024-05-21T06:40:00Z">
              <w:r w:rsidRPr="00656CB3">
                <w:rPr>
                  <w:rFonts w:asciiTheme="minorHAnsi" w:hAnsiTheme="minorHAnsi" w:cstheme="minorHAnsi"/>
                  <w:sz w:val="22"/>
                  <w:szCs w:val="22"/>
                  <w:rPrChange w:id="2587" w:author="miminguyenb@yahoo.com" w:date="2024-05-22T02:50:00Z" w16du:dateUtc="2024-05-22T09:50:00Z">
                    <w:rPr>
                      <w:rFonts w:ascii="Arial" w:hAnsi="Arial" w:cs="Arial"/>
                      <w:sz w:val="22"/>
                      <w:szCs w:val="22"/>
                    </w:rPr>
                  </w:rPrChange>
                </w:rPr>
                <w:t xml:space="preserve">            3.31</w:t>
              </w:r>
            </w:ins>
            <w:ins w:id="2588" w:author="miminguyenb@yahoo.com" w:date="2024-05-20T23:41:00Z" w16du:dateUtc="2024-05-21T06:41:00Z">
              <w:r w:rsidRPr="00656CB3">
                <w:rPr>
                  <w:rFonts w:asciiTheme="minorHAnsi" w:hAnsiTheme="minorHAnsi" w:cstheme="minorHAnsi"/>
                  <w:sz w:val="22"/>
                  <w:szCs w:val="22"/>
                  <w:rPrChange w:id="2589" w:author="miminguyenb@yahoo.com" w:date="2024-05-22T02:50:00Z" w16du:dateUtc="2024-05-22T09:50:00Z">
                    <w:rPr>
                      <w:rFonts w:ascii="Arial" w:hAnsi="Arial" w:cs="Arial"/>
                      <w:sz w:val="22"/>
                      <w:szCs w:val="22"/>
                    </w:rPr>
                  </w:rPrChange>
                </w:rPr>
                <w:t xml:space="preserve">      The Application User accesses UC</w:t>
              </w:r>
            </w:ins>
            <w:ins w:id="2590" w:author="miminguyenb@yahoo.com" w:date="2024-05-20T23:42:00Z" w16du:dateUtc="2024-05-21T06:42:00Z">
              <w:r w:rsidRPr="00656CB3">
                <w:rPr>
                  <w:rFonts w:asciiTheme="minorHAnsi" w:hAnsiTheme="minorHAnsi" w:cstheme="minorHAnsi"/>
                  <w:sz w:val="22"/>
                  <w:szCs w:val="22"/>
                  <w:rPrChange w:id="2591" w:author="miminguyenb@yahoo.com" w:date="2024-05-22T02:50:00Z" w16du:dateUtc="2024-05-22T09:50:00Z">
                    <w:rPr>
                      <w:rFonts w:ascii="Arial" w:hAnsi="Arial" w:cs="Arial"/>
                      <w:sz w:val="22"/>
                      <w:szCs w:val="22"/>
                    </w:rPr>
                  </w:rPrChange>
                </w:rPr>
                <w:t>-5 to do so.</w:t>
              </w:r>
            </w:ins>
          </w:p>
          <w:p w14:paraId="047E4264" w14:textId="77777777" w:rsidR="0079405B" w:rsidRPr="00656CB3" w:rsidRDefault="0079405B" w:rsidP="00AD2592">
            <w:pPr>
              <w:rPr>
                <w:ins w:id="2592" w:author="miminguyenb@yahoo.com" w:date="2024-05-20T23:42:00Z" w16du:dateUtc="2024-05-21T06:42:00Z"/>
                <w:rFonts w:asciiTheme="minorHAnsi" w:hAnsiTheme="minorHAnsi" w:cstheme="minorHAnsi"/>
                <w:sz w:val="22"/>
                <w:szCs w:val="22"/>
                <w:rPrChange w:id="2593" w:author="miminguyenb@yahoo.com" w:date="2024-05-22T02:50:00Z" w16du:dateUtc="2024-05-22T09:50:00Z">
                  <w:rPr>
                    <w:ins w:id="2594" w:author="miminguyenb@yahoo.com" w:date="2024-05-20T23:42:00Z" w16du:dateUtc="2024-05-21T06:42:00Z"/>
                    <w:rFonts w:ascii="Arial" w:hAnsi="Arial" w:cs="Arial"/>
                    <w:sz w:val="22"/>
                    <w:szCs w:val="22"/>
                  </w:rPr>
                </w:rPrChange>
              </w:rPr>
            </w:pPr>
          </w:p>
          <w:p w14:paraId="095E348D" w14:textId="33520A96" w:rsidR="0079405B" w:rsidRPr="00656CB3" w:rsidRDefault="0079405B" w:rsidP="00AD2592">
            <w:pPr>
              <w:rPr>
                <w:ins w:id="2595" w:author="miminguyenb@yahoo.com" w:date="2024-05-20T23:42:00Z" w16du:dateUtc="2024-05-21T06:42:00Z"/>
                <w:rFonts w:asciiTheme="minorHAnsi" w:hAnsiTheme="minorHAnsi" w:cstheme="minorHAnsi"/>
                <w:sz w:val="22"/>
                <w:szCs w:val="22"/>
                <w:rPrChange w:id="2596" w:author="miminguyenb@yahoo.com" w:date="2024-05-22T02:50:00Z" w16du:dateUtc="2024-05-22T09:50:00Z">
                  <w:rPr>
                    <w:ins w:id="2597" w:author="miminguyenb@yahoo.com" w:date="2024-05-20T23:42:00Z" w16du:dateUtc="2024-05-21T06:42:00Z"/>
                    <w:rFonts w:ascii="Arial" w:hAnsi="Arial" w:cs="Arial"/>
                    <w:sz w:val="22"/>
                    <w:szCs w:val="22"/>
                  </w:rPr>
                </w:rPrChange>
              </w:rPr>
            </w:pPr>
            <w:ins w:id="2598" w:author="miminguyenb@yahoo.com" w:date="2024-05-20T23:42:00Z" w16du:dateUtc="2024-05-21T06:42:00Z">
              <w:r w:rsidRPr="00656CB3">
                <w:rPr>
                  <w:rFonts w:asciiTheme="minorHAnsi" w:hAnsiTheme="minorHAnsi" w:cstheme="minorHAnsi"/>
                  <w:sz w:val="22"/>
                  <w:szCs w:val="22"/>
                  <w:rPrChange w:id="2599" w:author="miminguyenb@yahoo.com" w:date="2024-05-22T02:50:00Z" w16du:dateUtc="2024-05-22T09:50:00Z">
                    <w:rPr>
                      <w:rFonts w:ascii="Arial" w:hAnsi="Arial" w:cs="Arial"/>
                      <w:sz w:val="22"/>
                      <w:szCs w:val="22"/>
                    </w:rPr>
                  </w:rPrChange>
                </w:rPr>
                <w:t xml:space="preserve">            3.40       The Application User needs help using the ADAFNA.</w:t>
              </w:r>
            </w:ins>
          </w:p>
          <w:p w14:paraId="0037662A" w14:textId="77777777" w:rsidR="0079405B" w:rsidRPr="00656CB3" w:rsidRDefault="0079405B" w:rsidP="00AD2592">
            <w:pPr>
              <w:rPr>
                <w:ins w:id="2600" w:author="miminguyenb@yahoo.com" w:date="2024-05-20T23:43:00Z" w16du:dateUtc="2024-05-21T06:43:00Z"/>
                <w:rFonts w:asciiTheme="minorHAnsi" w:hAnsiTheme="minorHAnsi" w:cstheme="minorHAnsi"/>
                <w:sz w:val="22"/>
                <w:szCs w:val="22"/>
                <w:rPrChange w:id="2601" w:author="miminguyenb@yahoo.com" w:date="2024-05-22T02:50:00Z" w16du:dateUtc="2024-05-22T09:50:00Z">
                  <w:rPr>
                    <w:ins w:id="2602" w:author="miminguyenb@yahoo.com" w:date="2024-05-20T23:43:00Z" w16du:dateUtc="2024-05-21T06:43:00Z"/>
                    <w:rFonts w:ascii="Arial" w:hAnsi="Arial" w:cs="Arial"/>
                    <w:sz w:val="22"/>
                    <w:szCs w:val="22"/>
                  </w:rPr>
                </w:rPrChange>
              </w:rPr>
            </w:pPr>
            <w:ins w:id="2603" w:author="miminguyenb@yahoo.com" w:date="2024-05-20T23:42:00Z" w16du:dateUtc="2024-05-21T06:42:00Z">
              <w:r w:rsidRPr="00656CB3">
                <w:rPr>
                  <w:rFonts w:asciiTheme="minorHAnsi" w:hAnsiTheme="minorHAnsi" w:cstheme="minorHAnsi"/>
                  <w:sz w:val="22"/>
                  <w:szCs w:val="22"/>
                  <w:rPrChange w:id="2604" w:author="miminguyenb@yahoo.com" w:date="2024-05-22T02:50:00Z" w16du:dateUtc="2024-05-22T09:50:00Z">
                    <w:rPr>
                      <w:rFonts w:ascii="Arial" w:hAnsi="Arial" w:cs="Arial"/>
                      <w:sz w:val="22"/>
                      <w:szCs w:val="22"/>
                    </w:rPr>
                  </w:rPrChange>
                </w:rPr>
                <w:t xml:space="preserve">            3.41       The Applicatio</w:t>
              </w:r>
            </w:ins>
            <w:ins w:id="2605" w:author="miminguyenb@yahoo.com" w:date="2024-05-20T23:43:00Z" w16du:dateUtc="2024-05-21T06:43:00Z">
              <w:r w:rsidRPr="00656CB3">
                <w:rPr>
                  <w:rFonts w:asciiTheme="minorHAnsi" w:hAnsiTheme="minorHAnsi" w:cstheme="minorHAnsi"/>
                  <w:sz w:val="22"/>
                  <w:szCs w:val="22"/>
                  <w:rPrChange w:id="2606" w:author="miminguyenb@yahoo.com" w:date="2024-05-22T02:50:00Z" w16du:dateUtc="2024-05-22T09:50:00Z">
                    <w:rPr>
                      <w:rFonts w:ascii="Arial" w:hAnsi="Arial" w:cs="Arial"/>
                      <w:sz w:val="22"/>
                      <w:szCs w:val="22"/>
                    </w:rPr>
                  </w:rPrChange>
                </w:rPr>
                <w:t xml:space="preserve">n User goes to the help page to get their question answered </w:t>
              </w:r>
            </w:ins>
          </w:p>
          <w:p w14:paraId="0478977E" w14:textId="254C6E7D" w:rsidR="0079405B" w:rsidRPr="00656CB3" w:rsidRDefault="0079405B" w:rsidP="00AD2592">
            <w:pPr>
              <w:rPr>
                <w:ins w:id="2607" w:author="miminguyenb@yahoo.com" w:date="2024-05-20T23:43:00Z" w16du:dateUtc="2024-05-21T06:43:00Z"/>
                <w:rFonts w:asciiTheme="minorHAnsi" w:hAnsiTheme="minorHAnsi" w:cstheme="minorHAnsi"/>
                <w:sz w:val="22"/>
                <w:szCs w:val="22"/>
                <w:rPrChange w:id="2608" w:author="miminguyenb@yahoo.com" w:date="2024-05-22T02:50:00Z" w16du:dateUtc="2024-05-22T09:50:00Z">
                  <w:rPr>
                    <w:ins w:id="2609" w:author="miminguyenb@yahoo.com" w:date="2024-05-20T23:43:00Z" w16du:dateUtc="2024-05-21T06:43:00Z"/>
                    <w:rFonts w:ascii="Arial" w:hAnsi="Arial" w:cs="Arial"/>
                    <w:sz w:val="22"/>
                    <w:szCs w:val="22"/>
                  </w:rPr>
                </w:rPrChange>
              </w:rPr>
            </w:pPr>
            <w:ins w:id="2610" w:author="miminguyenb@yahoo.com" w:date="2024-05-20T23:43:00Z" w16du:dateUtc="2024-05-21T06:43:00Z">
              <w:r w:rsidRPr="00656CB3">
                <w:rPr>
                  <w:rFonts w:asciiTheme="minorHAnsi" w:hAnsiTheme="minorHAnsi" w:cstheme="minorHAnsi"/>
                  <w:sz w:val="22"/>
                  <w:szCs w:val="22"/>
                  <w:rPrChange w:id="2611" w:author="miminguyenb@yahoo.com" w:date="2024-05-22T02:50:00Z" w16du:dateUtc="2024-05-22T09:50:00Z">
                    <w:rPr>
                      <w:rFonts w:ascii="Arial" w:hAnsi="Arial" w:cs="Arial"/>
                      <w:sz w:val="22"/>
                      <w:szCs w:val="22"/>
                    </w:rPr>
                  </w:rPrChange>
                </w:rPr>
                <w:t>(UC-10).</w:t>
              </w:r>
            </w:ins>
          </w:p>
          <w:p w14:paraId="2D4D3516" w14:textId="5863C590" w:rsidR="00505FB2" w:rsidRPr="00656CB3" w:rsidRDefault="0079405B" w:rsidP="0006194D">
            <w:pPr>
              <w:rPr>
                <w:ins w:id="2612" w:author="miminguyenb@yahoo.com" w:date="2024-05-20T23:02:00Z" w16du:dateUtc="2024-05-21T06:02:00Z"/>
                <w:rFonts w:asciiTheme="minorHAnsi" w:hAnsiTheme="minorHAnsi" w:cstheme="minorHAnsi"/>
                <w:sz w:val="22"/>
                <w:szCs w:val="22"/>
                <w:rPrChange w:id="2613" w:author="miminguyenb@yahoo.com" w:date="2024-05-22T02:50:00Z" w16du:dateUtc="2024-05-22T09:50:00Z">
                  <w:rPr>
                    <w:ins w:id="2614" w:author="miminguyenb@yahoo.com" w:date="2024-05-20T23:02:00Z" w16du:dateUtc="2024-05-21T06:02:00Z"/>
                    <w:rFonts w:ascii="Arial" w:hAnsi="Arial" w:cs="Arial"/>
                    <w:sz w:val="22"/>
                    <w:szCs w:val="22"/>
                  </w:rPr>
                </w:rPrChange>
              </w:rPr>
            </w:pPr>
            <w:ins w:id="2615" w:author="miminguyenb@yahoo.com" w:date="2024-05-20T23:43:00Z" w16du:dateUtc="2024-05-21T06:43:00Z">
              <w:r w:rsidRPr="00656CB3">
                <w:rPr>
                  <w:rFonts w:asciiTheme="minorHAnsi" w:hAnsiTheme="minorHAnsi" w:cstheme="minorHAnsi"/>
                  <w:sz w:val="22"/>
                  <w:szCs w:val="22"/>
                  <w:rPrChange w:id="2616" w:author="miminguyenb@yahoo.com" w:date="2024-05-22T02:50:00Z" w16du:dateUtc="2024-05-22T09:50:00Z">
                    <w:rPr>
                      <w:rFonts w:ascii="Arial" w:hAnsi="Arial" w:cs="Arial"/>
                      <w:sz w:val="22"/>
                      <w:szCs w:val="22"/>
                    </w:rPr>
                  </w:rPrChange>
                </w:rPr>
                <w:t xml:space="preserve">      </w:t>
              </w:r>
            </w:ins>
          </w:p>
        </w:tc>
      </w:tr>
      <w:tr w:rsidR="00505FB2" w:rsidRPr="00656CB3" w14:paraId="55E828F5" w14:textId="77777777" w:rsidTr="0006194D">
        <w:trPr>
          <w:jc w:val="center"/>
          <w:ins w:id="2617" w:author="miminguyenb@yahoo.com" w:date="2024-05-20T23:02:00Z"/>
        </w:trPr>
        <w:tc>
          <w:tcPr>
            <w:tcW w:w="9576" w:type="dxa"/>
            <w:shd w:val="clear" w:color="auto" w:fill="auto"/>
          </w:tcPr>
          <w:p w14:paraId="6E179B49" w14:textId="77777777" w:rsidR="00505FB2" w:rsidRPr="00656CB3" w:rsidRDefault="00505FB2" w:rsidP="0006194D">
            <w:pPr>
              <w:rPr>
                <w:ins w:id="2618" w:author="miminguyenb@yahoo.com" w:date="2024-05-20T23:44:00Z" w16du:dateUtc="2024-05-21T06:44:00Z"/>
                <w:rFonts w:asciiTheme="minorHAnsi" w:hAnsiTheme="minorHAnsi" w:cstheme="minorHAnsi"/>
                <w:b/>
                <w:sz w:val="22"/>
                <w:szCs w:val="22"/>
                <w:rPrChange w:id="2619" w:author="miminguyenb@yahoo.com" w:date="2024-05-22T02:50:00Z" w16du:dateUtc="2024-05-22T09:50:00Z">
                  <w:rPr>
                    <w:ins w:id="2620" w:author="miminguyenb@yahoo.com" w:date="2024-05-20T23:44:00Z" w16du:dateUtc="2024-05-21T06:44:00Z"/>
                    <w:rFonts w:ascii="Arial" w:hAnsi="Arial" w:cs="Arial"/>
                    <w:b/>
                    <w:sz w:val="22"/>
                    <w:szCs w:val="22"/>
                  </w:rPr>
                </w:rPrChange>
              </w:rPr>
            </w:pPr>
            <w:ins w:id="2621" w:author="miminguyenb@yahoo.com" w:date="2024-05-20T23:02:00Z" w16du:dateUtc="2024-05-21T06:02:00Z">
              <w:r w:rsidRPr="00656CB3">
                <w:rPr>
                  <w:rFonts w:asciiTheme="minorHAnsi" w:hAnsiTheme="minorHAnsi" w:cstheme="minorHAnsi"/>
                  <w:b/>
                  <w:sz w:val="22"/>
                  <w:szCs w:val="22"/>
                  <w:rPrChange w:id="2622" w:author="miminguyenb@yahoo.com" w:date="2024-05-22T02:50:00Z" w16du:dateUtc="2024-05-22T09:50:00Z">
                    <w:rPr>
                      <w:rFonts w:ascii="Arial" w:hAnsi="Arial" w:cs="Arial"/>
                      <w:b/>
                      <w:sz w:val="22"/>
                      <w:szCs w:val="22"/>
                    </w:rPr>
                  </w:rPrChange>
                </w:rPr>
                <w:t xml:space="preserve">Special Requirements: </w:t>
              </w:r>
            </w:ins>
          </w:p>
          <w:p w14:paraId="213E3AE7" w14:textId="2610F366" w:rsidR="00D4194F" w:rsidRPr="00656CB3" w:rsidRDefault="00D4194F" w:rsidP="00D4194F">
            <w:pPr>
              <w:rPr>
                <w:ins w:id="2623" w:author="miminguyenb@yahoo.com" w:date="2024-05-20T23:45:00Z" w16du:dateUtc="2024-05-21T06:45:00Z"/>
                <w:rFonts w:asciiTheme="minorHAnsi" w:hAnsiTheme="minorHAnsi" w:cstheme="minorHAnsi"/>
                <w:bCs/>
                <w:sz w:val="22"/>
                <w:szCs w:val="22"/>
                <w:u w:val="single"/>
                <w:rPrChange w:id="2624" w:author="miminguyenb@yahoo.com" w:date="2024-05-22T02:50:00Z" w16du:dateUtc="2024-05-22T09:50:00Z">
                  <w:rPr>
                    <w:ins w:id="2625" w:author="miminguyenb@yahoo.com" w:date="2024-05-20T23:45:00Z" w16du:dateUtc="2024-05-21T06:45:00Z"/>
                    <w:rFonts w:ascii="Arial" w:hAnsi="Arial" w:cs="Arial"/>
                    <w:bCs/>
                    <w:sz w:val="22"/>
                    <w:szCs w:val="22"/>
                    <w:u w:val="single"/>
                  </w:rPr>
                </w:rPrChange>
              </w:rPr>
            </w:pPr>
          </w:p>
          <w:p w14:paraId="1C0EEAEF" w14:textId="5C5D827A" w:rsidR="00D4194F" w:rsidRPr="00656CB3" w:rsidRDefault="00D4194F" w:rsidP="00D4194F">
            <w:pPr>
              <w:rPr>
                <w:ins w:id="2626" w:author="miminguyenb@yahoo.com" w:date="2024-05-20T23:45:00Z" w16du:dateUtc="2024-05-21T06:45:00Z"/>
                <w:rFonts w:asciiTheme="minorHAnsi" w:hAnsiTheme="minorHAnsi" w:cstheme="minorHAnsi"/>
                <w:bCs/>
                <w:sz w:val="22"/>
                <w:szCs w:val="22"/>
                <w:u w:val="single"/>
                <w:rPrChange w:id="2627" w:author="miminguyenb@yahoo.com" w:date="2024-05-22T02:50:00Z" w16du:dateUtc="2024-05-22T09:50:00Z">
                  <w:rPr>
                    <w:ins w:id="2628" w:author="miminguyenb@yahoo.com" w:date="2024-05-20T23:45:00Z" w16du:dateUtc="2024-05-21T06:45:00Z"/>
                    <w:rFonts w:ascii="Arial" w:hAnsi="Arial" w:cs="Arial"/>
                    <w:bCs/>
                    <w:sz w:val="22"/>
                    <w:szCs w:val="22"/>
                    <w:u w:val="single"/>
                  </w:rPr>
                </w:rPrChange>
              </w:rPr>
            </w:pPr>
            <w:ins w:id="2629" w:author="miminguyenb@yahoo.com" w:date="2024-05-20T23:45:00Z" w16du:dateUtc="2024-05-21T06:45:00Z">
              <w:r w:rsidRPr="00656CB3">
                <w:rPr>
                  <w:rFonts w:asciiTheme="minorHAnsi" w:hAnsiTheme="minorHAnsi" w:cstheme="minorHAnsi"/>
                  <w:bCs/>
                  <w:sz w:val="22"/>
                  <w:szCs w:val="22"/>
                  <w:u w:val="single"/>
                  <w:rPrChange w:id="2630" w:author="miminguyenb@yahoo.com" w:date="2024-05-22T02:50:00Z" w16du:dateUtc="2024-05-22T09:50:00Z">
                    <w:rPr>
                      <w:rFonts w:ascii="Arial" w:hAnsi="Arial" w:cs="Arial"/>
                      <w:bCs/>
                      <w:sz w:val="22"/>
                      <w:szCs w:val="22"/>
                      <w:u w:val="single"/>
                    </w:rPr>
                  </w:rPrChange>
                </w:rPr>
                <w:t>Performance</w:t>
              </w:r>
            </w:ins>
          </w:p>
          <w:p w14:paraId="3FC18772" w14:textId="44EA3208" w:rsidR="00D4194F" w:rsidRPr="00656CB3" w:rsidRDefault="00D4194F" w:rsidP="00D4194F">
            <w:pPr>
              <w:pStyle w:val="ListParagraph"/>
              <w:numPr>
                <w:ilvl w:val="0"/>
                <w:numId w:val="42"/>
              </w:numPr>
              <w:rPr>
                <w:ins w:id="2631" w:author="miminguyenb@yahoo.com" w:date="2024-05-20T23:46:00Z" w16du:dateUtc="2024-05-21T06:46:00Z"/>
                <w:rFonts w:asciiTheme="minorHAnsi" w:hAnsiTheme="minorHAnsi" w:cstheme="minorHAnsi"/>
                <w:bCs/>
                <w:sz w:val="22"/>
                <w:szCs w:val="22"/>
                <w:u w:val="single"/>
                <w:rPrChange w:id="2632" w:author="miminguyenb@yahoo.com" w:date="2024-05-22T02:50:00Z" w16du:dateUtc="2024-05-22T09:50:00Z">
                  <w:rPr>
                    <w:ins w:id="2633" w:author="miminguyenb@yahoo.com" w:date="2024-05-20T23:46:00Z" w16du:dateUtc="2024-05-21T06:46:00Z"/>
                    <w:rFonts w:ascii="Calibri" w:hAnsi="Calibri"/>
                    <w:color w:val="000000"/>
                  </w:rPr>
                </w:rPrChange>
              </w:rPr>
            </w:pPr>
            <w:ins w:id="2634" w:author="miminguyenb@yahoo.com" w:date="2024-05-20T23:46:00Z" w16du:dateUtc="2024-05-21T06:46:00Z">
              <w:r w:rsidRPr="00656CB3">
                <w:rPr>
                  <w:rFonts w:asciiTheme="minorHAnsi" w:hAnsiTheme="minorHAnsi" w:cstheme="minorHAnsi"/>
                  <w:sz w:val="22"/>
                  <w:szCs w:val="22"/>
                  <w:rPrChange w:id="2635" w:author="miminguyenb@yahoo.com" w:date="2024-05-22T02:50:00Z" w16du:dateUtc="2024-05-22T09:50:00Z">
                    <w:rPr>
                      <w:rFonts w:ascii="Calibri" w:hAnsi="Calibri"/>
                    </w:rPr>
                  </w:rPrChange>
                </w:rPr>
                <w:t xml:space="preserve">Search services and the application's responsiveness should be able to load </w:t>
              </w:r>
              <w:r w:rsidRPr="00656CB3">
                <w:rPr>
                  <w:rFonts w:asciiTheme="minorHAnsi" w:hAnsiTheme="minorHAnsi" w:cstheme="minorHAnsi"/>
                  <w:color w:val="000000"/>
                  <w:sz w:val="22"/>
                  <w:szCs w:val="22"/>
                  <w:rPrChange w:id="2636" w:author="miminguyenb@yahoo.com" w:date="2024-05-22T02:50:00Z" w16du:dateUtc="2024-05-22T09:50:00Z">
                    <w:rPr>
                      <w:rFonts w:ascii="Calibri" w:hAnsi="Calibri"/>
                      <w:color w:val="000000"/>
                    </w:rPr>
                  </w:rPrChange>
                </w:rPr>
                <w:t>routes quickly to the user with a time goal of less than 1.0 seconds.</w:t>
              </w:r>
            </w:ins>
          </w:p>
          <w:p w14:paraId="1F470978" w14:textId="4CA5E670" w:rsidR="00D4194F" w:rsidRPr="00656CB3" w:rsidRDefault="00D4194F" w:rsidP="00D4194F">
            <w:pPr>
              <w:rPr>
                <w:ins w:id="2637" w:author="miminguyenb@yahoo.com" w:date="2024-05-20T23:47:00Z" w16du:dateUtc="2024-05-21T06:47:00Z"/>
                <w:rFonts w:asciiTheme="minorHAnsi" w:hAnsiTheme="minorHAnsi" w:cstheme="minorHAnsi"/>
                <w:bCs/>
                <w:sz w:val="22"/>
                <w:szCs w:val="22"/>
                <w:u w:val="single"/>
                <w:rPrChange w:id="2638" w:author="miminguyenb@yahoo.com" w:date="2024-05-22T02:50:00Z" w16du:dateUtc="2024-05-22T09:50:00Z">
                  <w:rPr>
                    <w:ins w:id="2639" w:author="miminguyenb@yahoo.com" w:date="2024-05-20T23:47:00Z" w16du:dateUtc="2024-05-21T06:47:00Z"/>
                    <w:rFonts w:ascii="Arial" w:hAnsi="Arial" w:cs="Arial"/>
                    <w:bCs/>
                    <w:sz w:val="22"/>
                    <w:szCs w:val="22"/>
                    <w:u w:val="single"/>
                  </w:rPr>
                </w:rPrChange>
              </w:rPr>
            </w:pPr>
            <w:ins w:id="2640" w:author="miminguyenb@yahoo.com" w:date="2024-05-20T23:46:00Z" w16du:dateUtc="2024-05-21T06:46:00Z">
              <w:r w:rsidRPr="00656CB3">
                <w:rPr>
                  <w:rFonts w:asciiTheme="minorHAnsi" w:hAnsiTheme="minorHAnsi" w:cstheme="minorHAnsi"/>
                  <w:bCs/>
                  <w:sz w:val="22"/>
                  <w:szCs w:val="22"/>
                  <w:u w:val="single"/>
                  <w:rPrChange w:id="2641" w:author="miminguyenb@yahoo.com" w:date="2024-05-22T02:50:00Z" w16du:dateUtc="2024-05-22T09:50:00Z">
                    <w:rPr>
                      <w:rFonts w:ascii="Arial" w:hAnsi="Arial" w:cs="Arial"/>
                      <w:bCs/>
                      <w:sz w:val="22"/>
                      <w:szCs w:val="22"/>
                      <w:u w:val="single"/>
                    </w:rPr>
                  </w:rPrChange>
                </w:rPr>
                <w:t>User Interface</w:t>
              </w:r>
            </w:ins>
          </w:p>
          <w:p w14:paraId="251A2C9F" w14:textId="7C224250" w:rsidR="00D4194F" w:rsidRPr="00656CB3" w:rsidRDefault="00D4194F" w:rsidP="00D4194F">
            <w:pPr>
              <w:pStyle w:val="BodyTextIndent"/>
              <w:keepNext/>
              <w:numPr>
                <w:ilvl w:val="0"/>
                <w:numId w:val="44"/>
              </w:numPr>
              <w:tabs>
                <w:tab w:val="left" w:pos="3060"/>
              </w:tabs>
              <w:spacing w:before="120"/>
              <w:outlineLvl w:val="1"/>
              <w:rPr>
                <w:ins w:id="2642" w:author="miminguyenb@yahoo.com" w:date="2024-05-20T23:47:00Z" w16du:dateUtc="2024-05-21T06:47:00Z"/>
                <w:rFonts w:asciiTheme="minorHAnsi" w:hAnsiTheme="minorHAnsi" w:cstheme="minorHAnsi"/>
                <w:sz w:val="22"/>
                <w:szCs w:val="22"/>
                <w:rPrChange w:id="2643" w:author="miminguyenb@yahoo.com" w:date="2024-05-22T02:50:00Z" w16du:dateUtc="2024-05-22T09:50:00Z">
                  <w:rPr>
                    <w:ins w:id="2644" w:author="miminguyenb@yahoo.com" w:date="2024-05-20T23:47:00Z" w16du:dateUtc="2024-05-21T06:47:00Z"/>
                    <w:rFonts w:ascii="Calibri" w:hAnsi="Calibri"/>
                  </w:rPr>
                </w:rPrChange>
              </w:rPr>
            </w:pPr>
            <w:bookmarkStart w:id="2645" w:name="_Toc167241668"/>
            <w:bookmarkStart w:id="2646" w:name="_Toc167241917"/>
            <w:ins w:id="2647" w:author="miminguyenb@yahoo.com" w:date="2024-05-20T23:47:00Z" w16du:dateUtc="2024-05-21T06:47:00Z">
              <w:r w:rsidRPr="00656CB3">
                <w:rPr>
                  <w:rFonts w:asciiTheme="minorHAnsi" w:hAnsiTheme="minorHAnsi" w:cstheme="minorHAnsi"/>
                  <w:sz w:val="22"/>
                  <w:szCs w:val="22"/>
                  <w:rPrChange w:id="2648" w:author="miminguyenb@yahoo.com" w:date="2024-05-22T02:50:00Z" w16du:dateUtc="2024-05-22T09:50:00Z">
                    <w:rPr>
                      <w:rFonts w:ascii="Calibri" w:hAnsi="Calibri"/>
                    </w:rPr>
                  </w:rPrChange>
                </w:rPr>
                <w:t>The app will have different visual functions</w:t>
              </w:r>
            </w:ins>
            <w:ins w:id="2649" w:author="miminguyenb@yahoo.com" w:date="2024-05-22T02:59:00Z" w16du:dateUtc="2024-05-22T09:59:00Z">
              <w:r w:rsidR="00656CB3">
                <w:rPr>
                  <w:rFonts w:asciiTheme="minorHAnsi" w:hAnsiTheme="minorHAnsi" w:cstheme="minorHAnsi"/>
                  <w:sz w:val="22"/>
                  <w:szCs w:val="22"/>
                </w:rPr>
                <w:t>,</w:t>
              </w:r>
            </w:ins>
            <w:ins w:id="2650" w:author="miminguyenb@yahoo.com" w:date="2024-05-20T23:47:00Z" w16du:dateUtc="2024-05-21T06:47:00Z">
              <w:r w:rsidRPr="00656CB3">
                <w:rPr>
                  <w:rFonts w:asciiTheme="minorHAnsi" w:hAnsiTheme="minorHAnsi" w:cstheme="minorHAnsi"/>
                  <w:sz w:val="22"/>
                  <w:szCs w:val="22"/>
                  <w:rPrChange w:id="2651" w:author="miminguyenb@yahoo.com" w:date="2024-05-22T02:50:00Z" w16du:dateUtc="2024-05-22T09:50:00Z">
                    <w:rPr>
                      <w:rFonts w:ascii="Calibri" w:hAnsi="Calibri"/>
                    </w:rPr>
                  </w:rPrChange>
                </w:rPr>
                <w:t xml:space="preserve"> like night and dark mode.</w:t>
              </w:r>
              <w:bookmarkEnd w:id="2645"/>
              <w:bookmarkEnd w:id="2646"/>
            </w:ins>
          </w:p>
          <w:p w14:paraId="03C5CA22" w14:textId="43CB21A0" w:rsidR="00EE6B8B" w:rsidRPr="00656CB3" w:rsidRDefault="00D4194F" w:rsidP="00EE6B8B">
            <w:pPr>
              <w:pStyle w:val="BodyTextIndent"/>
              <w:keepNext/>
              <w:numPr>
                <w:ilvl w:val="0"/>
                <w:numId w:val="44"/>
              </w:numPr>
              <w:tabs>
                <w:tab w:val="left" w:pos="3060"/>
              </w:tabs>
              <w:spacing w:before="120"/>
              <w:outlineLvl w:val="1"/>
              <w:rPr>
                <w:ins w:id="2652" w:author="miminguyenb@yahoo.com" w:date="2024-05-20T23:02:00Z" w16du:dateUtc="2024-05-21T06:02:00Z"/>
                <w:rFonts w:asciiTheme="minorHAnsi" w:hAnsiTheme="minorHAnsi" w:cstheme="minorHAnsi"/>
                <w:sz w:val="22"/>
                <w:szCs w:val="22"/>
                <w:rPrChange w:id="2653" w:author="miminguyenb@yahoo.com" w:date="2024-05-22T02:50:00Z" w16du:dateUtc="2024-05-22T09:50:00Z">
                  <w:rPr>
                    <w:ins w:id="2654" w:author="miminguyenb@yahoo.com" w:date="2024-05-20T23:02:00Z" w16du:dateUtc="2024-05-21T06:02:00Z"/>
                  </w:rPr>
                </w:rPrChange>
              </w:rPr>
              <w:pPrChange w:id="2655" w:author="miminguyenb@yahoo.com" w:date="2024-05-21T09:49:00Z" w16du:dateUtc="2024-05-21T16:49:00Z">
                <w:pPr/>
              </w:pPrChange>
            </w:pPr>
            <w:bookmarkStart w:id="2656" w:name="_Toc167241669"/>
            <w:bookmarkStart w:id="2657" w:name="_Toc167241918"/>
            <w:ins w:id="2658" w:author="miminguyenb@yahoo.com" w:date="2024-05-20T23:47:00Z" w16du:dateUtc="2024-05-21T06:47:00Z">
              <w:r w:rsidRPr="00656CB3">
                <w:rPr>
                  <w:rFonts w:asciiTheme="minorHAnsi" w:hAnsiTheme="minorHAnsi" w:cstheme="minorHAnsi"/>
                  <w:sz w:val="22"/>
                  <w:szCs w:val="22"/>
                  <w:rPrChange w:id="2659" w:author="miminguyenb@yahoo.com" w:date="2024-05-22T02:50:00Z" w16du:dateUtc="2024-05-22T09:50:00Z">
                    <w:rPr>
                      <w:rFonts w:ascii="Calibri" w:hAnsi="Calibri"/>
                    </w:rPr>
                  </w:rPrChange>
                </w:rPr>
                <w:t>A basic, straightforward front-end will help users interact easily with the application.</w:t>
              </w:r>
              <w:bookmarkEnd w:id="2656"/>
              <w:bookmarkEnd w:id="2657"/>
              <w:r w:rsidRPr="00656CB3">
                <w:rPr>
                  <w:rFonts w:asciiTheme="minorHAnsi" w:hAnsiTheme="minorHAnsi" w:cstheme="minorHAnsi"/>
                  <w:sz w:val="22"/>
                  <w:szCs w:val="22"/>
                  <w:rPrChange w:id="2660" w:author="miminguyenb@yahoo.com" w:date="2024-05-22T02:50:00Z" w16du:dateUtc="2024-05-22T09:50:00Z">
                    <w:rPr>
                      <w:rFonts w:ascii="Calibri" w:hAnsi="Calibri"/>
                    </w:rPr>
                  </w:rPrChange>
                </w:rPr>
                <w:t xml:space="preserve"> </w:t>
              </w:r>
            </w:ins>
          </w:p>
        </w:tc>
      </w:tr>
      <w:tr w:rsidR="00505FB2" w:rsidRPr="00656CB3" w14:paraId="02FB55CC" w14:textId="77777777" w:rsidTr="0006194D">
        <w:trPr>
          <w:jc w:val="center"/>
          <w:ins w:id="2661" w:author="miminguyenb@yahoo.com" w:date="2024-05-20T23:02:00Z"/>
        </w:trPr>
        <w:tc>
          <w:tcPr>
            <w:tcW w:w="9576" w:type="dxa"/>
            <w:shd w:val="clear" w:color="auto" w:fill="auto"/>
          </w:tcPr>
          <w:p w14:paraId="70898126" w14:textId="77777777" w:rsidR="00AF43A6" w:rsidRPr="00656CB3" w:rsidRDefault="00505FB2" w:rsidP="0006194D">
            <w:pPr>
              <w:rPr>
                <w:ins w:id="2662" w:author="miminguyenb@yahoo.com" w:date="2024-05-21T09:50:00Z" w16du:dateUtc="2024-05-21T16:50:00Z"/>
                <w:rFonts w:asciiTheme="minorHAnsi" w:hAnsiTheme="minorHAnsi" w:cstheme="minorHAnsi"/>
                <w:b/>
                <w:sz w:val="22"/>
                <w:szCs w:val="22"/>
                <w:rPrChange w:id="2663" w:author="miminguyenb@yahoo.com" w:date="2024-05-22T02:50:00Z" w16du:dateUtc="2024-05-22T09:50:00Z">
                  <w:rPr>
                    <w:ins w:id="2664" w:author="miminguyenb@yahoo.com" w:date="2024-05-21T09:50:00Z" w16du:dateUtc="2024-05-21T16:50:00Z"/>
                    <w:rFonts w:ascii="Arial" w:hAnsi="Arial" w:cs="Arial"/>
                    <w:b/>
                    <w:sz w:val="22"/>
                    <w:szCs w:val="22"/>
                  </w:rPr>
                </w:rPrChange>
              </w:rPr>
            </w:pPr>
            <w:ins w:id="2665" w:author="miminguyenb@yahoo.com" w:date="2024-05-20T23:02:00Z" w16du:dateUtc="2024-05-21T06:02:00Z">
              <w:r w:rsidRPr="00656CB3">
                <w:rPr>
                  <w:rFonts w:asciiTheme="minorHAnsi" w:hAnsiTheme="minorHAnsi" w:cstheme="minorHAnsi"/>
                  <w:b/>
                  <w:sz w:val="22"/>
                  <w:szCs w:val="22"/>
                  <w:rPrChange w:id="2666" w:author="miminguyenb@yahoo.com" w:date="2024-05-22T02:50:00Z" w16du:dateUtc="2024-05-22T09:50:00Z">
                    <w:rPr>
                      <w:rFonts w:ascii="Arial" w:hAnsi="Arial" w:cs="Arial"/>
                      <w:b/>
                      <w:sz w:val="22"/>
                      <w:szCs w:val="22"/>
                    </w:rPr>
                  </w:rPrChange>
                </w:rPr>
                <w:t xml:space="preserve">To do/Issues: </w:t>
              </w:r>
            </w:ins>
          </w:p>
          <w:p w14:paraId="46DF6390" w14:textId="34ECA002" w:rsidR="00EE6B8B" w:rsidRPr="00656CB3" w:rsidRDefault="00EE6B8B" w:rsidP="0006194D">
            <w:pPr>
              <w:rPr>
                <w:ins w:id="2667" w:author="miminguyenb@yahoo.com" w:date="2024-05-20T23:02:00Z" w16du:dateUtc="2024-05-21T06:02:00Z"/>
                <w:rFonts w:asciiTheme="minorHAnsi" w:hAnsiTheme="minorHAnsi" w:cstheme="minorHAnsi"/>
                <w:b/>
                <w:sz w:val="22"/>
                <w:szCs w:val="22"/>
                <w:rPrChange w:id="2668" w:author="miminguyenb@yahoo.com" w:date="2024-05-22T02:50:00Z" w16du:dateUtc="2024-05-22T09:50:00Z">
                  <w:rPr>
                    <w:ins w:id="2669" w:author="miminguyenb@yahoo.com" w:date="2024-05-20T23:02:00Z" w16du:dateUtc="2024-05-21T06:02:00Z"/>
                    <w:rFonts w:ascii="Arial" w:hAnsi="Arial" w:cs="Arial"/>
                    <w:b/>
                    <w:sz w:val="22"/>
                    <w:szCs w:val="22"/>
                  </w:rPr>
                </w:rPrChange>
              </w:rPr>
            </w:pPr>
          </w:p>
        </w:tc>
      </w:tr>
    </w:tbl>
    <w:p w14:paraId="21C66E2C" w14:textId="19B230AD" w:rsidR="003742D3" w:rsidRDefault="003742D3">
      <w:pPr>
        <w:rPr>
          <w:ins w:id="2670" w:author="miminguyenb@yahoo.com" w:date="2024-05-21T14:15:00Z" w16du:dateUtc="2024-05-21T21:15:00Z"/>
          <w:rFonts w:ascii="Arial" w:hAnsi="Arial" w:cs="Arial"/>
        </w:rPr>
      </w:pPr>
    </w:p>
    <w:p w14:paraId="2576A1E7" w14:textId="03510C55" w:rsidR="00656CB3" w:rsidRDefault="00656CB3">
      <w:pPr>
        <w:rPr>
          <w:ins w:id="2671" w:author="miminguyenb@yahoo.com" w:date="2024-05-22T02:52:00Z" w16du:dateUtc="2024-05-22T09:52:00Z"/>
          <w:rFonts w:ascii="Arial" w:hAnsi="Arial" w:cs="Arial"/>
        </w:rPr>
      </w:pPr>
      <w:ins w:id="2672" w:author="miminguyenb@yahoo.com" w:date="2024-05-22T02:52:00Z" w16du:dateUtc="2024-05-22T09:52:00Z">
        <w:r>
          <w:rPr>
            <w:rFonts w:ascii="Arial" w:hAnsi="Arial" w:cs="Arial"/>
          </w:rPr>
          <w:br w:type="page"/>
        </w:r>
      </w:ins>
    </w:p>
    <w:p w14:paraId="5752D246" w14:textId="77777777" w:rsidR="00135DE3" w:rsidRDefault="00135DE3" w:rsidP="00135DE3">
      <w:pPr>
        <w:rPr>
          <w:ins w:id="2673" w:author="miminguyenb@yahoo.com" w:date="2024-05-21T02:01:00Z" w16du:dateUtc="2024-05-21T09:01:00Z"/>
          <w:rFonts w:ascii="Arial" w:hAnsi="Arial" w:cs="Arial"/>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2674" w:author="miminguyenb@yahoo.com" w:date="2024-05-21T02:02:00Z" w16du:dateUtc="2024-05-21T09:02: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2675">
          <w:tblGrid>
            <w:gridCol w:w="4788"/>
            <w:gridCol w:w="1170"/>
            <w:gridCol w:w="900"/>
            <w:gridCol w:w="2718"/>
          </w:tblGrid>
        </w:tblGridChange>
      </w:tblGrid>
      <w:tr w:rsidR="00135DE3" w:rsidRPr="00656CB3" w14:paraId="121073C1" w14:textId="77777777" w:rsidTr="00135DE3">
        <w:trPr>
          <w:jc w:val="center"/>
          <w:ins w:id="2676" w:author="miminguyenb@yahoo.com" w:date="2024-05-21T02:01:00Z" w16du:dateUtc="2024-05-21T09:01:00Z"/>
        </w:trPr>
        <w:tc>
          <w:tcPr>
            <w:tcW w:w="5958" w:type="dxa"/>
            <w:gridSpan w:val="2"/>
            <w:shd w:val="clear" w:color="auto" w:fill="auto"/>
            <w:tcPrChange w:id="2677" w:author="miminguyenb@yahoo.com" w:date="2024-05-21T02:02:00Z" w16du:dateUtc="2024-05-21T09:02:00Z">
              <w:tcPr>
                <w:tcW w:w="5958" w:type="dxa"/>
                <w:gridSpan w:val="2"/>
                <w:shd w:val="clear" w:color="auto" w:fill="auto"/>
              </w:tcPr>
            </w:tcPrChange>
          </w:tcPr>
          <w:p w14:paraId="3601C81D" w14:textId="7DD7CE5B" w:rsidR="00135DE3" w:rsidRPr="00656CB3" w:rsidRDefault="00135DE3" w:rsidP="00135DE3">
            <w:pPr>
              <w:rPr>
                <w:ins w:id="2678" w:author="miminguyenb@yahoo.com" w:date="2024-05-21T02:01:00Z" w16du:dateUtc="2024-05-21T09:01:00Z"/>
                <w:rFonts w:asciiTheme="minorHAnsi" w:hAnsiTheme="minorHAnsi" w:cstheme="minorHAnsi"/>
                <w:sz w:val="22"/>
                <w:szCs w:val="22"/>
                <w:rPrChange w:id="2679" w:author="miminguyenb@yahoo.com" w:date="2024-05-22T02:52:00Z" w16du:dateUtc="2024-05-22T09:52:00Z">
                  <w:rPr>
                    <w:ins w:id="2680" w:author="miminguyenb@yahoo.com" w:date="2024-05-21T02:01:00Z" w16du:dateUtc="2024-05-21T09:01:00Z"/>
                    <w:rFonts w:ascii="Arial" w:hAnsi="Arial" w:cs="Arial"/>
                    <w:sz w:val="22"/>
                    <w:szCs w:val="22"/>
                  </w:rPr>
                </w:rPrChange>
              </w:rPr>
            </w:pPr>
            <w:ins w:id="2681" w:author="miminguyenb@yahoo.com" w:date="2024-05-21T02:01:00Z" w16du:dateUtc="2024-05-21T09:01:00Z">
              <w:r w:rsidRPr="00656CB3">
                <w:rPr>
                  <w:rFonts w:asciiTheme="minorHAnsi" w:hAnsiTheme="minorHAnsi" w:cstheme="minorHAnsi"/>
                  <w:b/>
                  <w:sz w:val="22"/>
                  <w:szCs w:val="22"/>
                  <w:rPrChange w:id="2682" w:author="miminguyenb@yahoo.com" w:date="2024-05-22T02:52:00Z" w16du:dateUtc="2024-05-22T09:52:00Z">
                    <w:rPr>
                      <w:rFonts w:ascii="Arial" w:hAnsi="Arial" w:cs="Arial"/>
                      <w:b/>
                      <w:sz w:val="22"/>
                      <w:szCs w:val="22"/>
                    </w:rPr>
                  </w:rPrChange>
                </w:rPr>
                <w:t>Use Case Name</w:t>
              </w:r>
              <w:r w:rsidRPr="00656CB3">
                <w:rPr>
                  <w:rFonts w:asciiTheme="minorHAnsi" w:hAnsiTheme="minorHAnsi" w:cstheme="minorHAnsi"/>
                  <w:sz w:val="22"/>
                  <w:szCs w:val="22"/>
                  <w:rPrChange w:id="2683" w:author="miminguyenb@yahoo.com" w:date="2024-05-22T02:52:00Z" w16du:dateUtc="2024-05-22T09:52:00Z">
                    <w:rPr>
                      <w:rFonts w:ascii="Arial" w:hAnsi="Arial" w:cs="Arial"/>
                      <w:sz w:val="22"/>
                      <w:szCs w:val="22"/>
                    </w:rPr>
                  </w:rPrChange>
                </w:rPr>
                <w:t>:</w:t>
              </w:r>
            </w:ins>
            <w:ins w:id="2684" w:author="miminguyenb@yahoo.com" w:date="2024-05-21T02:02:00Z" w16du:dateUtc="2024-05-21T09:02:00Z">
              <w:r w:rsidRPr="00656CB3">
                <w:rPr>
                  <w:rFonts w:asciiTheme="minorHAnsi" w:hAnsiTheme="minorHAnsi" w:cstheme="minorHAnsi"/>
                  <w:sz w:val="22"/>
                  <w:szCs w:val="22"/>
                  <w:rPrChange w:id="2685" w:author="miminguyenb@yahoo.com" w:date="2024-05-22T02:52:00Z" w16du:dateUtc="2024-05-22T09:52:00Z">
                    <w:rPr>
                      <w:rFonts w:ascii="Arial" w:hAnsi="Arial" w:cs="Arial"/>
                      <w:sz w:val="22"/>
                      <w:szCs w:val="22"/>
                    </w:rPr>
                  </w:rPrChange>
                </w:rPr>
                <w:t xml:space="preserve"> Initial Log Into App</w:t>
              </w:r>
            </w:ins>
          </w:p>
        </w:tc>
        <w:tc>
          <w:tcPr>
            <w:tcW w:w="900" w:type="dxa"/>
            <w:shd w:val="clear" w:color="auto" w:fill="auto"/>
            <w:tcPrChange w:id="2686" w:author="miminguyenb@yahoo.com" w:date="2024-05-21T02:02:00Z" w16du:dateUtc="2024-05-21T09:02:00Z">
              <w:tcPr>
                <w:tcW w:w="900" w:type="dxa"/>
                <w:shd w:val="clear" w:color="auto" w:fill="auto"/>
              </w:tcPr>
            </w:tcPrChange>
          </w:tcPr>
          <w:p w14:paraId="7D66E2FD" w14:textId="6E2A54DE" w:rsidR="00135DE3" w:rsidRPr="00656CB3" w:rsidRDefault="00135DE3" w:rsidP="00033354">
            <w:pPr>
              <w:rPr>
                <w:ins w:id="2687" w:author="miminguyenb@yahoo.com" w:date="2024-05-21T02:01:00Z" w16du:dateUtc="2024-05-21T09:01:00Z"/>
                <w:rFonts w:asciiTheme="minorHAnsi" w:hAnsiTheme="minorHAnsi" w:cstheme="minorHAnsi"/>
                <w:sz w:val="22"/>
                <w:szCs w:val="22"/>
                <w:rPrChange w:id="2688" w:author="miminguyenb@yahoo.com" w:date="2024-05-22T02:52:00Z" w16du:dateUtc="2024-05-22T09:52:00Z">
                  <w:rPr>
                    <w:ins w:id="2689" w:author="miminguyenb@yahoo.com" w:date="2024-05-21T02:01:00Z" w16du:dateUtc="2024-05-21T09:01:00Z"/>
                    <w:rFonts w:ascii="Arial" w:hAnsi="Arial" w:cs="Arial"/>
                    <w:sz w:val="22"/>
                    <w:szCs w:val="22"/>
                  </w:rPr>
                </w:rPrChange>
              </w:rPr>
            </w:pPr>
            <w:ins w:id="2690" w:author="miminguyenb@yahoo.com" w:date="2024-05-21T02:01:00Z" w16du:dateUtc="2024-05-21T09:01:00Z">
              <w:r w:rsidRPr="00656CB3">
                <w:rPr>
                  <w:rFonts w:asciiTheme="minorHAnsi" w:hAnsiTheme="minorHAnsi" w:cstheme="minorHAnsi"/>
                  <w:b/>
                  <w:sz w:val="22"/>
                  <w:szCs w:val="22"/>
                  <w:rPrChange w:id="2691" w:author="miminguyenb@yahoo.com" w:date="2024-05-22T02:52:00Z" w16du:dateUtc="2024-05-22T09:52:00Z">
                    <w:rPr>
                      <w:rFonts w:ascii="Arial" w:hAnsi="Arial" w:cs="Arial"/>
                      <w:b/>
                      <w:sz w:val="22"/>
                      <w:szCs w:val="22"/>
                    </w:rPr>
                  </w:rPrChange>
                </w:rPr>
                <w:t>ID</w:t>
              </w:r>
            </w:ins>
            <w:ins w:id="2692" w:author="miminguyenb@yahoo.com" w:date="2024-05-22T03:30:00Z" w16du:dateUtc="2024-05-22T10:30:00Z">
              <w:r w:rsidR="003112FE">
                <w:rPr>
                  <w:rFonts w:asciiTheme="minorHAnsi" w:hAnsiTheme="minorHAnsi" w:cstheme="minorHAnsi"/>
                  <w:sz w:val="22"/>
                  <w:szCs w:val="22"/>
                </w:rPr>
                <w:t xml:space="preserve">: </w:t>
              </w:r>
            </w:ins>
            <w:ins w:id="2693" w:author="miminguyenb@yahoo.com" w:date="2024-05-21T02:02:00Z" w16du:dateUtc="2024-05-21T09:02:00Z">
              <w:r w:rsidRPr="00656CB3">
                <w:rPr>
                  <w:rFonts w:asciiTheme="minorHAnsi" w:hAnsiTheme="minorHAnsi" w:cstheme="minorHAnsi"/>
                  <w:sz w:val="22"/>
                  <w:szCs w:val="22"/>
                  <w:rPrChange w:id="2694" w:author="miminguyenb@yahoo.com" w:date="2024-05-22T02:52:00Z" w16du:dateUtc="2024-05-22T09:52:00Z">
                    <w:rPr>
                      <w:rFonts w:ascii="Arial" w:hAnsi="Arial" w:cs="Arial"/>
                      <w:sz w:val="22"/>
                      <w:szCs w:val="22"/>
                    </w:rPr>
                  </w:rPrChange>
                </w:rPr>
                <w:t>UC-2</w:t>
              </w:r>
            </w:ins>
          </w:p>
        </w:tc>
        <w:tc>
          <w:tcPr>
            <w:tcW w:w="2718" w:type="dxa"/>
            <w:shd w:val="clear" w:color="auto" w:fill="auto"/>
            <w:tcPrChange w:id="2695" w:author="miminguyenb@yahoo.com" w:date="2024-05-21T02:02:00Z" w16du:dateUtc="2024-05-21T09:02:00Z">
              <w:tcPr>
                <w:tcW w:w="2718" w:type="dxa"/>
                <w:shd w:val="clear" w:color="auto" w:fill="auto"/>
              </w:tcPr>
            </w:tcPrChange>
          </w:tcPr>
          <w:p w14:paraId="6F1EF7AC" w14:textId="2950AA78" w:rsidR="00135DE3" w:rsidRPr="00656CB3" w:rsidRDefault="00135DE3" w:rsidP="00033354">
            <w:pPr>
              <w:rPr>
                <w:ins w:id="2696" w:author="miminguyenb@yahoo.com" w:date="2024-05-21T02:01:00Z" w16du:dateUtc="2024-05-21T09:01:00Z"/>
                <w:rFonts w:asciiTheme="minorHAnsi" w:hAnsiTheme="minorHAnsi" w:cstheme="minorHAnsi"/>
                <w:sz w:val="22"/>
                <w:szCs w:val="22"/>
                <w:rPrChange w:id="2697" w:author="miminguyenb@yahoo.com" w:date="2024-05-22T02:52:00Z" w16du:dateUtc="2024-05-22T09:52:00Z">
                  <w:rPr>
                    <w:ins w:id="2698" w:author="miminguyenb@yahoo.com" w:date="2024-05-21T02:01:00Z" w16du:dateUtc="2024-05-21T09:01:00Z"/>
                    <w:rFonts w:ascii="Arial" w:hAnsi="Arial" w:cs="Arial"/>
                    <w:sz w:val="22"/>
                    <w:szCs w:val="22"/>
                  </w:rPr>
                </w:rPrChange>
              </w:rPr>
            </w:pPr>
            <w:ins w:id="2699" w:author="miminguyenb@yahoo.com" w:date="2024-05-21T02:01:00Z" w16du:dateUtc="2024-05-21T09:01:00Z">
              <w:r w:rsidRPr="00656CB3">
                <w:rPr>
                  <w:rFonts w:asciiTheme="minorHAnsi" w:hAnsiTheme="minorHAnsi" w:cstheme="minorHAnsi"/>
                  <w:b/>
                  <w:sz w:val="22"/>
                  <w:szCs w:val="22"/>
                  <w:rPrChange w:id="2700"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2701" w:author="miminguyenb@yahoo.com" w:date="2024-05-22T02:52:00Z" w16du:dateUtc="2024-05-22T09:52:00Z">
                    <w:rPr>
                      <w:rFonts w:ascii="Arial" w:hAnsi="Arial" w:cs="Arial"/>
                      <w:sz w:val="22"/>
                      <w:szCs w:val="22"/>
                    </w:rPr>
                  </w:rPrChange>
                </w:rPr>
                <w:t xml:space="preserve">: </w:t>
              </w:r>
            </w:ins>
            <w:ins w:id="2702" w:author="miminguyenb@yahoo.com" w:date="2024-05-21T02:21:00Z" w16du:dateUtc="2024-05-21T09:21:00Z">
              <w:r w:rsidR="00075A6B" w:rsidRPr="00656CB3">
                <w:rPr>
                  <w:rFonts w:asciiTheme="minorHAnsi" w:hAnsiTheme="minorHAnsi" w:cstheme="minorHAnsi"/>
                  <w:sz w:val="22"/>
                  <w:szCs w:val="22"/>
                  <w:rPrChange w:id="2703" w:author="miminguyenb@yahoo.com" w:date="2024-05-22T02:52:00Z" w16du:dateUtc="2024-05-22T09:52:00Z">
                    <w:rPr>
                      <w:rFonts w:ascii="Arial" w:hAnsi="Arial" w:cs="Arial"/>
                      <w:sz w:val="22"/>
                      <w:szCs w:val="22"/>
                    </w:rPr>
                  </w:rPrChange>
                </w:rPr>
                <w:t>Should Have</w:t>
              </w:r>
            </w:ins>
          </w:p>
        </w:tc>
      </w:tr>
      <w:tr w:rsidR="00135DE3" w:rsidRPr="00656CB3" w14:paraId="42B56837" w14:textId="77777777" w:rsidTr="00135DE3">
        <w:trPr>
          <w:jc w:val="center"/>
          <w:ins w:id="2704" w:author="miminguyenb@yahoo.com" w:date="2024-05-21T02:01:00Z" w16du:dateUtc="2024-05-21T09:01:00Z"/>
        </w:trPr>
        <w:tc>
          <w:tcPr>
            <w:tcW w:w="4788" w:type="dxa"/>
            <w:shd w:val="clear" w:color="auto" w:fill="auto"/>
            <w:tcPrChange w:id="2705" w:author="miminguyenb@yahoo.com" w:date="2024-05-21T02:02:00Z" w16du:dateUtc="2024-05-21T09:02:00Z">
              <w:tcPr>
                <w:tcW w:w="4788" w:type="dxa"/>
                <w:shd w:val="clear" w:color="auto" w:fill="auto"/>
              </w:tcPr>
            </w:tcPrChange>
          </w:tcPr>
          <w:p w14:paraId="1C3566BE" w14:textId="1F4DBB0C" w:rsidR="00135DE3" w:rsidRPr="00656CB3" w:rsidRDefault="00135DE3" w:rsidP="00033354">
            <w:pPr>
              <w:rPr>
                <w:ins w:id="2706" w:author="miminguyenb@yahoo.com" w:date="2024-05-21T02:01:00Z" w16du:dateUtc="2024-05-21T09:01:00Z"/>
                <w:rFonts w:asciiTheme="minorHAnsi" w:hAnsiTheme="minorHAnsi" w:cstheme="minorHAnsi"/>
                <w:sz w:val="22"/>
                <w:szCs w:val="22"/>
                <w:rPrChange w:id="2707" w:author="miminguyenb@yahoo.com" w:date="2024-05-22T02:52:00Z" w16du:dateUtc="2024-05-22T09:52:00Z">
                  <w:rPr>
                    <w:ins w:id="2708" w:author="miminguyenb@yahoo.com" w:date="2024-05-21T02:01:00Z" w16du:dateUtc="2024-05-21T09:01:00Z"/>
                    <w:rFonts w:ascii="Arial" w:hAnsi="Arial" w:cs="Arial"/>
                    <w:sz w:val="22"/>
                    <w:szCs w:val="22"/>
                  </w:rPr>
                </w:rPrChange>
              </w:rPr>
            </w:pPr>
            <w:ins w:id="2709" w:author="miminguyenb@yahoo.com" w:date="2024-05-21T02:01:00Z" w16du:dateUtc="2024-05-21T09:01:00Z">
              <w:r w:rsidRPr="00656CB3">
                <w:rPr>
                  <w:rFonts w:asciiTheme="minorHAnsi" w:hAnsiTheme="minorHAnsi" w:cstheme="minorHAnsi"/>
                  <w:b/>
                  <w:sz w:val="22"/>
                  <w:szCs w:val="22"/>
                  <w:rPrChange w:id="2710"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2711" w:author="miminguyenb@yahoo.com" w:date="2024-05-22T02:52:00Z" w16du:dateUtc="2024-05-22T09:52:00Z">
                    <w:rPr>
                      <w:rFonts w:ascii="Arial" w:hAnsi="Arial" w:cs="Arial"/>
                      <w:sz w:val="22"/>
                      <w:szCs w:val="22"/>
                    </w:rPr>
                  </w:rPrChange>
                </w:rPr>
                <w:t xml:space="preserve">: </w:t>
              </w:r>
            </w:ins>
            <w:ins w:id="2712" w:author="miminguyenb@yahoo.com" w:date="2024-05-21T02:02:00Z" w16du:dateUtc="2024-05-21T09:02:00Z">
              <w:r w:rsidRPr="00656CB3">
                <w:rPr>
                  <w:rFonts w:asciiTheme="minorHAnsi" w:hAnsiTheme="minorHAnsi" w:cstheme="minorHAnsi"/>
                  <w:sz w:val="22"/>
                  <w:szCs w:val="22"/>
                  <w:rPrChange w:id="2713" w:author="miminguyenb@yahoo.com" w:date="2024-05-22T02:52:00Z" w16du:dateUtc="2024-05-22T09:52:00Z">
                    <w:rPr>
                      <w:rFonts w:ascii="Arial" w:hAnsi="Arial" w:cs="Arial"/>
                      <w:sz w:val="22"/>
                      <w:szCs w:val="22"/>
                    </w:rPr>
                  </w:rPrChange>
                </w:rPr>
                <w:t>Application User</w:t>
              </w:r>
            </w:ins>
          </w:p>
        </w:tc>
        <w:tc>
          <w:tcPr>
            <w:tcW w:w="4788" w:type="dxa"/>
            <w:gridSpan w:val="3"/>
            <w:shd w:val="clear" w:color="auto" w:fill="auto"/>
            <w:tcPrChange w:id="2714" w:author="miminguyenb@yahoo.com" w:date="2024-05-21T02:02:00Z" w16du:dateUtc="2024-05-21T09:02:00Z">
              <w:tcPr>
                <w:tcW w:w="4788" w:type="dxa"/>
                <w:gridSpan w:val="3"/>
                <w:shd w:val="clear" w:color="auto" w:fill="auto"/>
              </w:tcPr>
            </w:tcPrChange>
          </w:tcPr>
          <w:p w14:paraId="47B34045" w14:textId="6FE9F431" w:rsidR="00135DE3" w:rsidRPr="00656CB3" w:rsidRDefault="00135DE3" w:rsidP="00033354">
            <w:pPr>
              <w:rPr>
                <w:ins w:id="2715" w:author="miminguyenb@yahoo.com" w:date="2024-05-21T02:01:00Z" w16du:dateUtc="2024-05-21T09:01:00Z"/>
                <w:rFonts w:asciiTheme="minorHAnsi" w:hAnsiTheme="minorHAnsi" w:cstheme="minorHAnsi"/>
                <w:sz w:val="22"/>
                <w:szCs w:val="22"/>
                <w:rPrChange w:id="2716" w:author="miminguyenb@yahoo.com" w:date="2024-05-22T02:52:00Z" w16du:dateUtc="2024-05-22T09:52:00Z">
                  <w:rPr>
                    <w:ins w:id="2717" w:author="miminguyenb@yahoo.com" w:date="2024-05-21T02:01:00Z" w16du:dateUtc="2024-05-21T09:01:00Z"/>
                    <w:rFonts w:ascii="Arial" w:hAnsi="Arial" w:cs="Arial"/>
                    <w:sz w:val="22"/>
                    <w:szCs w:val="22"/>
                  </w:rPr>
                </w:rPrChange>
              </w:rPr>
            </w:pPr>
            <w:ins w:id="2718" w:author="miminguyenb@yahoo.com" w:date="2024-05-21T02:01:00Z" w16du:dateUtc="2024-05-21T09:01:00Z">
              <w:r w:rsidRPr="00656CB3">
                <w:rPr>
                  <w:rFonts w:asciiTheme="minorHAnsi" w:hAnsiTheme="minorHAnsi" w:cstheme="minorHAnsi"/>
                  <w:b/>
                  <w:sz w:val="22"/>
                  <w:szCs w:val="22"/>
                  <w:rPrChange w:id="2719"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2720" w:author="miminguyenb@yahoo.com" w:date="2024-05-22T02:52:00Z" w16du:dateUtc="2024-05-22T09:52:00Z">
                    <w:rPr>
                      <w:rFonts w:ascii="Arial" w:hAnsi="Arial" w:cs="Arial"/>
                      <w:sz w:val="22"/>
                      <w:szCs w:val="22"/>
                    </w:rPr>
                  </w:rPrChange>
                </w:rPr>
                <w:t>:</w:t>
              </w:r>
            </w:ins>
            <w:ins w:id="2721" w:author="miminguyenb@yahoo.com" w:date="2024-05-21T02:21:00Z" w16du:dateUtc="2024-05-21T09:21:00Z">
              <w:r w:rsidR="00075A6B" w:rsidRPr="00656CB3">
                <w:rPr>
                  <w:rFonts w:asciiTheme="minorHAnsi" w:hAnsiTheme="minorHAnsi" w:cstheme="minorHAnsi"/>
                  <w:sz w:val="22"/>
                  <w:szCs w:val="22"/>
                  <w:rPrChange w:id="2722" w:author="miminguyenb@yahoo.com" w:date="2024-05-22T02:52:00Z" w16du:dateUtc="2024-05-22T09:52:00Z">
                    <w:rPr>
                      <w:rFonts w:ascii="Arial" w:hAnsi="Arial" w:cs="Arial"/>
                      <w:sz w:val="22"/>
                      <w:szCs w:val="22"/>
                    </w:rPr>
                  </w:rPrChange>
                </w:rPr>
                <w:t xml:space="preserve"> Detail, Real</w:t>
              </w:r>
            </w:ins>
          </w:p>
        </w:tc>
      </w:tr>
      <w:tr w:rsidR="00135DE3" w:rsidRPr="00656CB3" w14:paraId="67013D4C" w14:textId="77777777" w:rsidTr="00135DE3">
        <w:trPr>
          <w:jc w:val="center"/>
          <w:ins w:id="2723" w:author="miminguyenb@yahoo.com" w:date="2024-05-21T02:01:00Z" w16du:dateUtc="2024-05-21T09:01:00Z"/>
        </w:trPr>
        <w:tc>
          <w:tcPr>
            <w:tcW w:w="9576" w:type="dxa"/>
            <w:gridSpan w:val="4"/>
            <w:shd w:val="clear" w:color="auto" w:fill="auto"/>
            <w:tcPrChange w:id="2724" w:author="miminguyenb@yahoo.com" w:date="2024-05-21T02:02:00Z" w16du:dateUtc="2024-05-21T09:02:00Z">
              <w:tcPr>
                <w:tcW w:w="9576" w:type="dxa"/>
                <w:gridSpan w:val="4"/>
                <w:shd w:val="clear" w:color="auto" w:fill="auto"/>
              </w:tcPr>
            </w:tcPrChange>
          </w:tcPr>
          <w:p w14:paraId="446BD4F4" w14:textId="694B4654" w:rsidR="00135DE3" w:rsidRPr="00656CB3" w:rsidRDefault="00135DE3" w:rsidP="00033354">
            <w:pPr>
              <w:rPr>
                <w:ins w:id="2725" w:author="miminguyenb@yahoo.com" w:date="2024-05-21T02:02:00Z" w16du:dateUtc="2024-05-21T09:02:00Z"/>
                <w:rFonts w:asciiTheme="minorHAnsi" w:hAnsiTheme="minorHAnsi" w:cstheme="minorHAnsi"/>
                <w:b/>
                <w:sz w:val="22"/>
                <w:szCs w:val="22"/>
                <w:rPrChange w:id="2726" w:author="miminguyenb@yahoo.com" w:date="2024-05-22T02:52:00Z" w16du:dateUtc="2024-05-22T09:52:00Z">
                  <w:rPr>
                    <w:ins w:id="2727" w:author="miminguyenb@yahoo.com" w:date="2024-05-21T02:02:00Z" w16du:dateUtc="2024-05-21T09:02:00Z"/>
                    <w:rFonts w:ascii="Arial" w:hAnsi="Arial" w:cs="Arial"/>
                    <w:b/>
                    <w:sz w:val="22"/>
                    <w:szCs w:val="22"/>
                  </w:rPr>
                </w:rPrChange>
              </w:rPr>
            </w:pPr>
            <w:ins w:id="2728" w:author="miminguyenb@yahoo.com" w:date="2024-05-21T02:01:00Z" w16du:dateUtc="2024-05-21T09:01:00Z">
              <w:r w:rsidRPr="00656CB3">
                <w:rPr>
                  <w:rFonts w:asciiTheme="minorHAnsi" w:hAnsiTheme="minorHAnsi" w:cstheme="minorHAnsi"/>
                  <w:b/>
                  <w:sz w:val="22"/>
                  <w:szCs w:val="22"/>
                  <w:rPrChange w:id="2729" w:author="miminguyenb@yahoo.com" w:date="2024-05-22T02:52:00Z" w16du:dateUtc="2024-05-22T09:52:00Z">
                    <w:rPr>
                      <w:rFonts w:ascii="Arial" w:hAnsi="Arial" w:cs="Arial"/>
                      <w:b/>
                      <w:sz w:val="22"/>
                      <w:szCs w:val="22"/>
                    </w:rPr>
                  </w:rPrChange>
                </w:rPr>
                <w:t>Supporting Actors:</w:t>
              </w:r>
            </w:ins>
          </w:p>
          <w:p w14:paraId="62B4852C" w14:textId="77777777" w:rsidR="00135DE3" w:rsidRPr="00656CB3" w:rsidRDefault="00135DE3" w:rsidP="00033354">
            <w:pPr>
              <w:rPr>
                <w:ins w:id="2730" w:author="miminguyenb@yahoo.com" w:date="2024-05-21T02:01:00Z" w16du:dateUtc="2024-05-21T09:01:00Z"/>
                <w:rFonts w:asciiTheme="minorHAnsi" w:hAnsiTheme="minorHAnsi" w:cstheme="minorHAnsi"/>
                <w:b/>
                <w:sz w:val="22"/>
                <w:szCs w:val="22"/>
                <w:rPrChange w:id="2731" w:author="miminguyenb@yahoo.com" w:date="2024-05-22T02:52:00Z" w16du:dateUtc="2024-05-22T09:52:00Z">
                  <w:rPr>
                    <w:ins w:id="2732" w:author="miminguyenb@yahoo.com" w:date="2024-05-21T02:01:00Z" w16du:dateUtc="2024-05-21T09:01:00Z"/>
                    <w:rFonts w:ascii="Arial" w:hAnsi="Arial" w:cs="Arial"/>
                    <w:b/>
                    <w:sz w:val="22"/>
                    <w:szCs w:val="22"/>
                  </w:rPr>
                </w:rPrChange>
              </w:rPr>
            </w:pPr>
          </w:p>
          <w:p w14:paraId="77D57FB6" w14:textId="0842AA7D" w:rsidR="00135DE3" w:rsidRPr="00656CB3" w:rsidRDefault="00135DE3" w:rsidP="00033354">
            <w:pPr>
              <w:rPr>
                <w:ins w:id="2733" w:author="miminguyenb@yahoo.com" w:date="2024-05-21T02:01:00Z" w16du:dateUtc="2024-05-21T09:01:00Z"/>
                <w:rFonts w:asciiTheme="minorHAnsi" w:hAnsiTheme="minorHAnsi" w:cstheme="minorHAnsi"/>
                <w:bCs/>
                <w:sz w:val="22"/>
                <w:szCs w:val="22"/>
                <w:rPrChange w:id="2734" w:author="miminguyenb@yahoo.com" w:date="2024-05-22T02:52:00Z" w16du:dateUtc="2024-05-22T09:52:00Z">
                  <w:rPr>
                    <w:ins w:id="2735" w:author="miminguyenb@yahoo.com" w:date="2024-05-21T02:01:00Z" w16du:dateUtc="2024-05-21T09:01:00Z"/>
                    <w:rFonts w:ascii="Arial" w:hAnsi="Arial" w:cs="Arial"/>
                    <w:b/>
                    <w:sz w:val="22"/>
                    <w:szCs w:val="22"/>
                  </w:rPr>
                </w:rPrChange>
              </w:rPr>
            </w:pPr>
            <w:ins w:id="2736" w:author="miminguyenb@yahoo.com" w:date="2024-05-21T02:03:00Z" w16du:dateUtc="2024-05-21T09:03:00Z">
              <w:r w:rsidRPr="00656CB3">
                <w:rPr>
                  <w:rFonts w:asciiTheme="minorHAnsi" w:hAnsiTheme="minorHAnsi" w:cstheme="minorHAnsi"/>
                  <w:bCs/>
                  <w:sz w:val="22"/>
                  <w:szCs w:val="22"/>
                  <w:rPrChange w:id="2737" w:author="miminguyenb@yahoo.com" w:date="2024-05-22T02:52:00Z" w16du:dateUtc="2024-05-22T09:52:00Z">
                    <w:rPr>
                      <w:rFonts w:ascii="Arial" w:hAnsi="Arial" w:cs="Arial"/>
                      <w:bCs/>
                      <w:sz w:val="22"/>
                      <w:szCs w:val="22"/>
                    </w:rPr>
                  </w:rPrChange>
                </w:rPr>
                <w:t>Saved Address Database</w:t>
              </w:r>
            </w:ins>
          </w:p>
          <w:p w14:paraId="5491589C" w14:textId="77777777" w:rsidR="00135DE3" w:rsidRPr="00656CB3" w:rsidRDefault="00135DE3" w:rsidP="00033354">
            <w:pPr>
              <w:rPr>
                <w:ins w:id="2738" w:author="miminguyenb@yahoo.com" w:date="2024-05-21T02:01:00Z" w16du:dateUtc="2024-05-21T09:01:00Z"/>
                <w:rFonts w:asciiTheme="minorHAnsi" w:hAnsiTheme="minorHAnsi" w:cstheme="minorHAnsi"/>
                <w:b/>
                <w:sz w:val="22"/>
                <w:szCs w:val="22"/>
                <w:rPrChange w:id="2739" w:author="miminguyenb@yahoo.com" w:date="2024-05-22T02:52:00Z" w16du:dateUtc="2024-05-22T09:52:00Z">
                  <w:rPr>
                    <w:ins w:id="2740" w:author="miminguyenb@yahoo.com" w:date="2024-05-21T02:01:00Z" w16du:dateUtc="2024-05-21T09:01:00Z"/>
                    <w:rFonts w:ascii="Arial" w:hAnsi="Arial" w:cs="Arial"/>
                    <w:b/>
                    <w:sz w:val="22"/>
                    <w:szCs w:val="22"/>
                  </w:rPr>
                </w:rPrChange>
              </w:rPr>
            </w:pPr>
          </w:p>
        </w:tc>
      </w:tr>
      <w:tr w:rsidR="00135DE3" w:rsidRPr="00656CB3" w14:paraId="47FA65C8" w14:textId="77777777" w:rsidTr="00135DE3">
        <w:trPr>
          <w:jc w:val="center"/>
          <w:ins w:id="2741" w:author="miminguyenb@yahoo.com" w:date="2024-05-21T02:01:00Z" w16du:dateUtc="2024-05-21T09:01:00Z"/>
        </w:trPr>
        <w:tc>
          <w:tcPr>
            <w:tcW w:w="9576" w:type="dxa"/>
            <w:gridSpan w:val="4"/>
            <w:shd w:val="clear" w:color="auto" w:fill="auto"/>
            <w:tcPrChange w:id="2742" w:author="miminguyenb@yahoo.com" w:date="2024-05-21T02:02:00Z" w16du:dateUtc="2024-05-21T09:02:00Z">
              <w:tcPr>
                <w:tcW w:w="9576" w:type="dxa"/>
                <w:gridSpan w:val="4"/>
                <w:shd w:val="clear" w:color="auto" w:fill="auto"/>
              </w:tcPr>
            </w:tcPrChange>
          </w:tcPr>
          <w:p w14:paraId="35998AA4" w14:textId="77777777" w:rsidR="00135DE3" w:rsidRPr="00656CB3" w:rsidRDefault="00135DE3" w:rsidP="00033354">
            <w:pPr>
              <w:rPr>
                <w:ins w:id="2743" w:author="miminguyenb@yahoo.com" w:date="2024-05-21T02:01:00Z" w16du:dateUtc="2024-05-21T09:01:00Z"/>
                <w:rFonts w:asciiTheme="minorHAnsi" w:hAnsiTheme="minorHAnsi" w:cstheme="minorHAnsi"/>
                <w:sz w:val="22"/>
                <w:szCs w:val="22"/>
                <w:rPrChange w:id="2744" w:author="miminguyenb@yahoo.com" w:date="2024-05-22T02:52:00Z" w16du:dateUtc="2024-05-22T09:52:00Z">
                  <w:rPr>
                    <w:ins w:id="2745" w:author="miminguyenb@yahoo.com" w:date="2024-05-21T02:01:00Z" w16du:dateUtc="2024-05-21T09:01:00Z"/>
                    <w:rFonts w:ascii="Arial" w:hAnsi="Arial" w:cs="Arial"/>
                    <w:sz w:val="22"/>
                    <w:szCs w:val="22"/>
                  </w:rPr>
                </w:rPrChange>
              </w:rPr>
            </w:pPr>
            <w:ins w:id="2746" w:author="miminguyenb@yahoo.com" w:date="2024-05-21T02:01:00Z" w16du:dateUtc="2024-05-21T09:01:00Z">
              <w:r w:rsidRPr="00656CB3">
                <w:rPr>
                  <w:rFonts w:asciiTheme="minorHAnsi" w:hAnsiTheme="minorHAnsi" w:cstheme="minorHAnsi"/>
                  <w:b/>
                  <w:sz w:val="22"/>
                  <w:szCs w:val="22"/>
                  <w:rPrChange w:id="2747"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2748" w:author="miminguyenb@yahoo.com" w:date="2024-05-22T02:52:00Z" w16du:dateUtc="2024-05-22T09:52:00Z">
                    <w:rPr>
                      <w:rFonts w:ascii="Arial" w:hAnsi="Arial" w:cs="Arial"/>
                      <w:sz w:val="22"/>
                      <w:szCs w:val="22"/>
                    </w:rPr>
                  </w:rPrChange>
                </w:rPr>
                <w:t xml:space="preserve">: </w:t>
              </w:r>
            </w:ins>
          </w:p>
          <w:p w14:paraId="5E687CFC" w14:textId="77777777" w:rsidR="00135DE3" w:rsidRPr="00656CB3" w:rsidRDefault="00135DE3" w:rsidP="00033354">
            <w:pPr>
              <w:rPr>
                <w:ins w:id="2749" w:author="miminguyenb@yahoo.com" w:date="2024-05-21T02:04:00Z" w16du:dateUtc="2024-05-21T09:04:00Z"/>
                <w:rFonts w:asciiTheme="minorHAnsi" w:hAnsiTheme="minorHAnsi" w:cstheme="minorHAnsi"/>
                <w:sz w:val="22"/>
                <w:szCs w:val="22"/>
                <w:rPrChange w:id="2750" w:author="miminguyenb@yahoo.com" w:date="2024-05-22T02:52:00Z" w16du:dateUtc="2024-05-22T09:52:00Z">
                  <w:rPr>
                    <w:ins w:id="2751" w:author="miminguyenb@yahoo.com" w:date="2024-05-21T02:04:00Z" w16du:dateUtc="2024-05-21T09:04:00Z"/>
                    <w:rFonts w:ascii="Arial" w:hAnsi="Arial" w:cs="Arial"/>
                    <w:sz w:val="22"/>
                    <w:szCs w:val="22"/>
                  </w:rPr>
                </w:rPrChange>
              </w:rPr>
            </w:pPr>
          </w:p>
          <w:p w14:paraId="735E9D0E" w14:textId="77777777" w:rsidR="00135DE3" w:rsidRPr="00656CB3" w:rsidRDefault="00135DE3" w:rsidP="00135DE3">
            <w:pPr>
              <w:rPr>
                <w:ins w:id="2752" w:author="miminguyenb@yahoo.com" w:date="2024-05-21T02:04:00Z" w16du:dateUtc="2024-05-21T09:04:00Z"/>
                <w:rFonts w:asciiTheme="minorHAnsi" w:hAnsiTheme="minorHAnsi" w:cstheme="minorHAnsi"/>
                <w:sz w:val="22"/>
                <w:szCs w:val="22"/>
                <w:rPrChange w:id="2753" w:author="miminguyenb@yahoo.com" w:date="2024-05-22T02:52:00Z" w16du:dateUtc="2024-05-22T09:52:00Z">
                  <w:rPr>
                    <w:ins w:id="2754" w:author="miminguyenb@yahoo.com" w:date="2024-05-21T02:04:00Z" w16du:dateUtc="2024-05-21T09:04:00Z"/>
                    <w:rFonts w:ascii="Arial" w:hAnsi="Arial" w:cs="Arial"/>
                    <w:sz w:val="22"/>
                    <w:szCs w:val="22"/>
                  </w:rPr>
                </w:rPrChange>
              </w:rPr>
            </w:pPr>
            <w:ins w:id="2755" w:author="miminguyenb@yahoo.com" w:date="2024-05-21T02:04:00Z" w16du:dateUtc="2024-05-21T09:04:00Z">
              <w:r w:rsidRPr="00656CB3">
                <w:rPr>
                  <w:rFonts w:asciiTheme="minorHAnsi" w:hAnsiTheme="minorHAnsi" w:cstheme="minorHAnsi"/>
                  <w:sz w:val="22"/>
                  <w:szCs w:val="22"/>
                  <w:rPrChange w:id="2756" w:author="miminguyenb@yahoo.com" w:date="2024-05-22T02:52:00Z" w16du:dateUtc="2024-05-22T09:52:00Z">
                    <w:rPr>
                      <w:rFonts w:ascii="Arial" w:hAnsi="Arial" w:cs="Arial"/>
                      <w:sz w:val="22"/>
                      <w:szCs w:val="22"/>
                    </w:rPr>
                  </w:rPrChange>
                </w:rPr>
                <w:t xml:space="preserve">Database Management Team: </w:t>
              </w:r>
            </w:ins>
          </w:p>
          <w:p w14:paraId="0FBC0D76" w14:textId="77777777" w:rsidR="00135DE3" w:rsidRPr="00656CB3" w:rsidRDefault="00135DE3" w:rsidP="00135DE3">
            <w:pPr>
              <w:rPr>
                <w:ins w:id="2757" w:author="miminguyenb@yahoo.com" w:date="2024-05-21T02:04:00Z" w16du:dateUtc="2024-05-21T09:04:00Z"/>
                <w:rFonts w:asciiTheme="minorHAnsi" w:hAnsiTheme="minorHAnsi" w:cstheme="minorHAnsi"/>
                <w:sz w:val="22"/>
                <w:szCs w:val="22"/>
                <w:rPrChange w:id="2758" w:author="miminguyenb@yahoo.com" w:date="2024-05-22T02:52:00Z" w16du:dateUtc="2024-05-22T09:52:00Z">
                  <w:rPr>
                    <w:ins w:id="2759" w:author="miminguyenb@yahoo.com" w:date="2024-05-21T02:04:00Z" w16du:dateUtc="2024-05-21T09:04:00Z"/>
                    <w:rFonts w:ascii="Arial" w:hAnsi="Arial" w:cs="Arial"/>
                    <w:sz w:val="22"/>
                    <w:szCs w:val="22"/>
                  </w:rPr>
                </w:rPrChange>
              </w:rPr>
            </w:pPr>
            <w:ins w:id="2760" w:author="miminguyenb@yahoo.com" w:date="2024-05-21T02:04:00Z" w16du:dateUtc="2024-05-21T09:04:00Z">
              <w:r w:rsidRPr="00656CB3">
                <w:rPr>
                  <w:rFonts w:asciiTheme="minorHAnsi" w:hAnsiTheme="minorHAnsi" w:cstheme="minorHAnsi"/>
                  <w:sz w:val="22"/>
                  <w:szCs w:val="22"/>
                  <w:rPrChange w:id="2761" w:author="miminguyenb@yahoo.com" w:date="2024-05-22T02:52:00Z" w16du:dateUtc="2024-05-22T09:52:00Z">
                    <w:rPr>
                      <w:rFonts w:ascii="Arial" w:hAnsi="Arial" w:cs="Arial"/>
                      <w:sz w:val="22"/>
                      <w:szCs w:val="22"/>
                    </w:rPr>
                  </w:rPrChange>
                </w:rPr>
                <w:t>The Database Management Team would want to be notified when there is a new user to keep track of the database.</w:t>
              </w:r>
            </w:ins>
          </w:p>
          <w:p w14:paraId="3C5D2695" w14:textId="77777777" w:rsidR="00135DE3" w:rsidRPr="00656CB3" w:rsidRDefault="00135DE3" w:rsidP="00135DE3">
            <w:pPr>
              <w:rPr>
                <w:ins w:id="2762" w:author="miminguyenb@yahoo.com" w:date="2024-05-21T02:04:00Z" w16du:dateUtc="2024-05-21T09:04:00Z"/>
                <w:rFonts w:asciiTheme="minorHAnsi" w:hAnsiTheme="minorHAnsi" w:cstheme="minorHAnsi"/>
                <w:sz w:val="22"/>
                <w:szCs w:val="22"/>
                <w:rPrChange w:id="2763" w:author="miminguyenb@yahoo.com" w:date="2024-05-22T02:52:00Z" w16du:dateUtc="2024-05-22T09:52:00Z">
                  <w:rPr>
                    <w:ins w:id="2764" w:author="miminguyenb@yahoo.com" w:date="2024-05-21T02:04:00Z" w16du:dateUtc="2024-05-21T09:04:00Z"/>
                    <w:rFonts w:ascii="Arial" w:hAnsi="Arial" w:cs="Arial"/>
                    <w:sz w:val="22"/>
                    <w:szCs w:val="22"/>
                  </w:rPr>
                </w:rPrChange>
              </w:rPr>
            </w:pPr>
          </w:p>
          <w:p w14:paraId="5C9DFD3E" w14:textId="77777777" w:rsidR="00135DE3" w:rsidRPr="00656CB3" w:rsidRDefault="00135DE3" w:rsidP="00135DE3">
            <w:pPr>
              <w:rPr>
                <w:ins w:id="2765" w:author="miminguyenb@yahoo.com" w:date="2024-05-21T02:04:00Z" w16du:dateUtc="2024-05-21T09:04:00Z"/>
                <w:rFonts w:asciiTheme="minorHAnsi" w:hAnsiTheme="minorHAnsi" w:cstheme="minorHAnsi"/>
                <w:sz w:val="22"/>
                <w:szCs w:val="22"/>
                <w:rPrChange w:id="2766" w:author="miminguyenb@yahoo.com" w:date="2024-05-22T02:52:00Z" w16du:dateUtc="2024-05-22T09:52:00Z">
                  <w:rPr>
                    <w:ins w:id="2767" w:author="miminguyenb@yahoo.com" w:date="2024-05-21T02:04:00Z" w16du:dateUtc="2024-05-21T09:04:00Z"/>
                    <w:rFonts w:ascii="Arial" w:hAnsi="Arial" w:cs="Arial"/>
                    <w:sz w:val="22"/>
                    <w:szCs w:val="22"/>
                  </w:rPr>
                </w:rPrChange>
              </w:rPr>
            </w:pPr>
            <w:ins w:id="2768" w:author="miminguyenb@yahoo.com" w:date="2024-05-21T02:04:00Z" w16du:dateUtc="2024-05-21T09:04:00Z">
              <w:r w:rsidRPr="00656CB3">
                <w:rPr>
                  <w:rFonts w:asciiTheme="minorHAnsi" w:hAnsiTheme="minorHAnsi" w:cstheme="minorHAnsi"/>
                  <w:sz w:val="22"/>
                  <w:szCs w:val="22"/>
                  <w:rPrChange w:id="2769" w:author="miminguyenb@yahoo.com" w:date="2024-05-22T02:52:00Z" w16du:dateUtc="2024-05-22T09:52:00Z">
                    <w:rPr>
                      <w:rFonts w:ascii="Arial" w:hAnsi="Arial" w:cs="Arial"/>
                      <w:sz w:val="22"/>
                      <w:szCs w:val="22"/>
                    </w:rPr>
                  </w:rPrChange>
                </w:rPr>
                <w:t>Investors/Stockholders/Business Owners:</w:t>
              </w:r>
            </w:ins>
          </w:p>
          <w:p w14:paraId="214F1ED5" w14:textId="04F0C917" w:rsidR="00135DE3" w:rsidRPr="00656CB3" w:rsidRDefault="00135DE3" w:rsidP="00033354">
            <w:pPr>
              <w:rPr>
                <w:ins w:id="2770" w:author="miminguyenb@yahoo.com" w:date="2024-05-21T02:01:00Z" w16du:dateUtc="2024-05-21T09:01:00Z"/>
                <w:rFonts w:asciiTheme="minorHAnsi" w:hAnsiTheme="minorHAnsi" w:cstheme="minorHAnsi"/>
                <w:sz w:val="22"/>
                <w:szCs w:val="22"/>
                <w:rPrChange w:id="2771" w:author="miminguyenb@yahoo.com" w:date="2024-05-22T02:52:00Z" w16du:dateUtc="2024-05-22T09:52:00Z">
                  <w:rPr>
                    <w:ins w:id="2772" w:author="miminguyenb@yahoo.com" w:date="2024-05-21T02:01:00Z" w16du:dateUtc="2024-05-21T09:01:00Z"/>
                    <w:rFonts w:ascii="Arial" w:hAnsi="Arial" w:cs="Arial"/>
                    <w:sz w:val="22"/>
                    <w:szCs w:val="22"/>
                  </w:rPr>
                </w:rPrChange>
              </w:rPr>
            </w:pPr>
            <w:ins w:id="2773" w:author="miminguyenb@yahoo.com" w:date="2024-05-21T02:04:00Z" w16du:dateUtc="2024-05-21T09:04:00Z">
              <w:r w:rsidRPr="00656CB3">
                <w:rPr>
                  <w:rFonts w:asciiTheme="minorHAnsi" w:hAnsiTheme="minorHAnsi" w:cstheme="minorHAnsi"/>
                  <w:sz w:val="22"/>
                  <w:szCs w:val="22"/>
                  <w:rPrChange w:id="2774" w:author="miminguyenb@yahoo.com" w:date="2024-05-22T02:52:00Z" w16du:dateUtc="2024-05-22T09:52:00Z">
                    <w:rPr>
                      <w:rFonts w:ascii="Arial" w:hAnsi="Arial" w:cs="Arial"/>
                      <w:sz w:val="22"/>
                      <w:szCs w:val="22"/>
                    </w:rPr>
                  </w:rPrChange>
                </w:rPr>
                <w:t xml:space="preserve">While this team would </w:t>
              </w:r>
            </w:ins>
            <w:ins w:id="2775" w:author="miminguyenb@yahoo.com" w:date="2024-05-22T02:59:00Z" w16du:dateUtc="2024-05-22T09:59:00Z">
              <w:r w:rsidR="00656CB3">
                <w:rPr>
                  <w:rFonts w:asciiTheme="minorHAnsi" w:hAnsiTheme="minorHAnsi" w:cstheme="minorHAnsi"/>
                  <w:sz w:val="22"/>
                  <w:szCs w:val="22"/>
                </w:rPr>
                <w:t xml:space="preserve">only be notified </w:t>
              </w:r>
            </w:ins>
            <w:ins w:id="2776" w:author="miminguyenb@yahoo.com" w:date="2024-05-22T03:10:00Z" w16du:dateUtc="2024-05-22T10:10:00Z">
              <w:r w:rsidR="002E3DEA">
                <w:rPr>
                  <w:rFonts w:asciiTheme="minorHAnsi" w:hAnsiTheme="minorHAnsi" w:cstheme="minorHAnsi"/>
                  <w:sz w:val="22"/>
                  <w:szCs w:val="22"/>
                </w:rPr>
                <w:t xml:space="preserve">that </w:t>
              </w:r>
            </w:ins>
            <w:ins w:id="2777" w:author="miminguyenb@yahoo.com" w:date="2024-05-22T02:59:00Z" w16du:dateUtc="2024-05-22T09:59:00Z">
              <w:r w:rsidR="00656CB3">
                <w:rPr>
                  <w:rFonts w:asciiTheme="minorHAnsi" w:hAnsiTheme="minorHAnsi" w:cstheme="minorHAnsi"/>
                  <w:sz w:val="22"/>
                  <w:szCs w:val="22"/>
                </w:rPr>
                <w:t>sometimes</w:t>
              </w:r>
            </w:ins>
            <w:ins w:id="2778" w:author="miminguyenb@yahoo.com" w:date="2024-05-21T02:04:00Z" w16du:dateUtc="2024-05-21T09:04:00Z">
              <w:r w:rsidRPr="00656CB3">
                <w:rPr>
                  <w:rFonts w:asciiTheme="minorHAnsi" w:hAnsiTheme="minorHAnsi" w:cstheme="minorHAnsi"/>
                  <w:sz w:val="22"/>
                  <w:szCs w:val="22"/>
                  <w:rPrChange w:id="2779" w:author="miminguyenb@yahoo.com" w:date="2024-05-22T02:52:00Z" w16du:dateUtc="2024-05-22T09:52:00Z">
                    <w:rPr>
                      <w:rFonts w:ascii="Arial" w:hAnsi="Arial" w:cs="Arial"/>
                      <w:sz w:val="22"/>
                      <w:szCs w:val="22"/>
                    </w:rPr>
                  </w:rPrChange>
                </w:rPr>
                <w:t xml:space="preserve"> a single user joins, they would most likely want updates to know how the ADAFNA </w:t>
              </w:r>
            </w:ins>
            <w:ins w:id="2780" w:author="miminguyenb@yahoo.com" w:date="2024-05-22T03:20:00Z" w16du:dateUtc="2024-05-22T10:20:00Z">
              <w:r w:rsidR="00C11F93">
                <w:rPr>
                  <w:rFonts w:asciiTheme="minorHAnsi" w:hAnsiTheme="minorHAnsi" w:cstheme="minorHAnsi"/>
                  <w:sz w:val="22"/>
                  <w:szCs w:val="22"/>
                </w:rPr>
                <w:t>performs</w:t>
              </w:r>
            </w:ins>
            <w:ins w:id="2781" w:author="miminguyenb@yahoo.com" w:date="2024-05-21T02:04:00Z" w16du:dateUtc="2024-05-21T09:04:00Z">
              <w:r w:rsidRPr="00656CB3">
                <w:rPr>
                  <w:rFonts w:asciiTheme="minorHAnsi" w:hAnsiTheme="minorHAnsi" w:cstheme="minorHAnsi"/>
                  <w:sz w:val="22"/>
                  <w:szCs w:val="22"/>
                  <w:rPrChange w:id="2782" w:author="miminguyenb@yahoo.com" w:date="2024-05-22T02:52:00Z" w16du:dateUtc="2024-05-22T09:52:00Z">
                    <w:rPr>
                      <w:rFonts w:ascii="Arial" w:hAnsi="Arial" w:cs="Arial"/>
                      <w:sz w:val="22"/>
                      <w:szCs w:val="22"/>
                    </w:rPr>
                  </w:rPrChange>
                </w:rPr>
                <w:t>.</w:t>
              </w:r>
            </w:ins>
          </w:p>
          <w:p w14:paraId="698FAD5B" w14:textId="77777777" w:rsidR="00135DE3" w:rsidRPr="00656CB3" w:rsidRDefault="00135DE3" w:rsidP="00033354">
            <w:pPr>
              <w:rPr>
                <w:ins w:id="2783" w:author="miminguyenb@yahoo.com" w:date="2024-05-21T02:01:00Z" w16du:dateUtc="2024-05-21T09:01:00Z"/>
                <w:rFonts w:asciiTheme="minorHAnsi" w:hAnsiTheme="minorHAnsi" w:cstheme="minorHAnsi"/>
                <w:sz w:val="22"/>
                <w:szCs w:val="22"/>
                <w:rPrChange w:id="2784" w:author="miminguyenb@yahoo.com" w:date="2024-05-22T02:52:00Z" w16du:dateUtc="2024-05-22T09:52:00Z">
                  <w:rPr>
                    <w:ins w:id="2785" w:author="miminguyenb@yahoo.com" w:date="2024-05-21T02:01:00Z" w16du:dateUtc="2024-05-21T09:01:00Z"/>
                    <w:rFonts w:ascii="Arial" w:hAnsi="Arial" w:cs="Arial"/>
                    <w:sz w:val="22"/>
                    <w:szCs w:val="22"/>
                  </w:rPr>
                </w:rPrChange>
              </w:rPr>
            </w:pPr>
          </w:p>
        </w:tc>
      </w:tr>
      <w:tr w:rsidR="00135DE3" w:rsidRPr="00656CB3" w14:paraId="027C34FF" w14:textId="77777777" w:rsidTr="00135DE3">
        <w:trPr>
          <w:jc w:val="center"/>
          <w:ins w:id="2786" w:author="miminguyenb@yahoo.com" w:date="2024-05-21T02:01:00Z" w16du:dateUtc="2024-05-21T09:01:00Z"/>
        </w:trPr>
        <w:tc>
          <w:tcPr>
            <w:tcW w:w="9576" w:type="dxa"/>
            <w:gridSpan w:val="4"/>
            <w:shd w:val="clear" w:color="auto" w:fill="auto"/>
            <w:tcPrChange w:id="2787" w:author="miminguyenb@yahoo.com" w:date="2024-05-21T02:02:00Z" w16du:dateUtc="2024-05-21T09:02:00Z">
              <w:tcPr>
                <w:tcW w:w="9576" w:type="dxa"/>
                <w:gridSpan w:val="4"/>
                <w:shd w:val="clear" w:color="auto" w:fill="auto"/>
              </w:tcPr>
            </w:tcPrChange>
          </w:tcPr>
          <w:p w14:paraId="3E19CC8C" w14:textId="77777777" w:rsidR="00135DE3" w:rsidRPr="00656CB3" w:rsidRDefault="00135DE3" w:rsidP="00135DE3">
            <w:pPr>
              <w:rPr>
                <w:ins w:id="2788" w:author="miminguyenb@yahoo.com" w:date="2024-05-21T02:04:00Z" w16du:dateUtc="2024-05-21T09:04:00Z"/>
                <w:rFonts w:asciiTheme="minorHAnsi" w:hAnsiTheme="minorHAnsi" w:cstheme="minorHAnsi"/>
                <w:sz w:val="22"/>
                <w:szCs w:val="22"/>
                <w:rPrChange w:id="2789" w:author="miminguyenb@yahoo.com" w:date="2024-05-22T02:52:00Z" w16du:dateUtc="2024-05-22T09:52:00Z">
                  <w:rPr>
                    <w:ins w:id="2790" w:author="miminguyenb@yahoo.com" w:date="2024-05-21T02:04:00Z" w16du:dateUtc="2024-05-21T09:04:00Z"/>
                    <w:rFonts w:ascii="Arial" w:hAnsi="Arial" w:cs="Arial"/>
                    <w:sz w:val="22"/>
                    <w:szCs w:val="22"/>
                  </w:rPr>
                </w:rPrChange>
              </w:rPr>
            </w:pPr>
            <w:ins w:id="2791" w:author="miminguyenb@yahoo.com" w:date="2024-05-21T02:04:00Z" w16du:dateUtc="2024-05-21T09:04:00Z">
              <w:r w:rsidRPr="00656CB3">
                <w:rPr>
                  <w:rFonts w:asciiTheme="minorHAnsi" w:hAnsiTheme="minorHAnsi" w:cstheme="minorHAnsi"/>
                  <w:b/>
                  <w:sz w:val="22"/>
                  <w:szCs w:val="22"/>
                  <w:rPrChange w:id="2792"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2793" w:author="miminguyenb@yahoo.com" w:date="2024-05-22T02:52:00Z" w16du:dateUtc="2024-05-22T09:52:00Z">
                    <w:rPr>
                      <w:rFonts w:ascii="Arial" w:hAnsi="Arial" w:cs="Arial"/>
                      <w:sz w:val="22"/>
                      <w:szCs w:val="22"/>
                    </w:rPr>
                  </w:rPrChange>
                </w:rPr>
                <w:t xml:space="preserve">: </w:t>
              </w:r>
            </w:ins>
          </w:p>
          <w:p w14:paraId="7EC8DC9D" w14:textId="77777777" w:rsidR="00135DE3" w:rsidRPr="00656CB3" w:rsidRDefault="00135DE3" w:rsidP="00135DE3">
            <w:pPr>
              <w:rPr>
                <w:ins w:id="2794" w:author="miminguyenb@yahoo.com" w:date="2024-05-21T02:04:00Z" w16du:dateUtc="2024-05-21T09:04:00Z"/>
                <w:rFonts w:asciiTheme="minorHAnsi" w:hAnsiTheme="minorHAnsi" w:cstheme="minorHAnsi"/>
                <w:sz w:val="22"/>
                <w:szCs w:val="22"/>
                <w:rPrChange w:id="2795" w:author="miminguyenb@yahoo.com" w:date="2024-05-22T02:52:00Z" w16du:dateUtc="2024-05-22T09:52:00Z">
                  <w:rPr>
                    <w:ins w:id="2796" w:author="miminguyenb@yahoo.com" w:date="2024-05-21T02:04:00Z" w16du:dateUtc="2024-05-21T09:04:00Z"/>
                    <w:rFonts w:ascii="Arial" w:hAnsi="Arial" w:cs="Arial"/>
                    <w:sz w:val="22"/>
                    <w:szCs w:val="22"/>
                  </w:rPr>
                </w:rPrChange>
              </w:rPr>
            </w:pPr>
          </w:p>
          <w:p w14:paraId="621C334C" w14:textId="4BBB4DD9" w:rsidR="00135DE3" w:rsidRPr="00656CB3" w:rsidRDefault="00135DE3" w:rsidP="00135DE3">
            <w:pPr>
              <w:rPr>
                <w:ins w:id="2797" w:author="miminguyenb@yahoo.com" w:date="2024-05-21T02:08:00Z" w16du:dateUtc="2024-05-21T09:08:00Z"/>
                <w:rFonts w:asciiTheme="minorHAnsi" w:hAnsiTheme="minorHAnsi" w:cstheme="minorHAnsi"/>
                <w:sz w:val="22"/>
                <w:szCs w:val="22"/>
                <w:rPrChange w:id="2798" w:author="miminguyenb@yahoo.com" w:date="2024-05-22T02:52:00Z" w16du:dateUtc="2024-05-22T09:52:00Z">
                  <w:rPr>
                    <w:ins w:id="2799" w:author="miminguyenb@yahoo.com" w:date="2024-05-21T02:08:00Z" w16du:dateUtc="2024-05-21T09:08:00Z"/>
                    <w:rFonts w:ascii="Arial" w:hAnsi="Arial" w:cs="Arial"/>
                    <w:sz w:val="22"/>
                    <w:szCs w:val="22"/>
                  </w:rPr>
                </w:rPrChange>
              </w:rPr>
            </w:pPr>
            <w:ins w:id="2800" w:author="miminguyenb@yahoo.com" w:date="2024-05-21T02:04:00Z" w16du:dateUtc="2024-05-21T09:04:00Z">
              <w:r w:rsidRPr="00656CB3">
                <w:rPr>
                  <w:rFonts w:asciiTheme="minorHAnsi" w:hAnsiTheme="minorHAnsi" w:cstheme="minorHAnsi"/>
                  <w:sz w:val="22"/>
                  <w:szCs w:val="22"/>
                  <w:rPrChange w:id="2801" w:author="miminguyenb@yahoo.com" w:date="2024-05-22T02:52:00Z" w16du:dateUtc="2024-05-22T09:52:00Z">
                    <w:rPr>
                      <w:rFonts w:ascii="Arial" w:hAnsi="Arial" w:cs="Arial"/>
                      <w:sz w:val="22"/>
                      <w:szCs w:val="22"/>
                    </w:rPr>
                  </w:rPrChange>
                </w:rPr>
                <w:t>The Application User</w:t>
              </w:r>
            </w:ins>
            <w:ins w:id="2802" w:author="miminguyenb@yahoo.com" w:date="2024-05-22T03:23:00Z" w16du:dateUtc="2024-05-22T10:23:00Z">
              <w:r w:rsidR="00C11F93">
                <w:rPr>
                  <w:rFonts w:asciiTheme="minorHAnsi" w:hAnsiTheme="minorHAnsi" w:cstheme="minorHAnsi"/>
                  <w:sz w:val="22"/>
                  <w:szCs w:val="22"/>
                </w:rPr>
                <w:t>'</w:t>
              </w:r>
            </w:ins>
            <w:ins w:id="2803" w:author="miminguyenb@yahoo.com" w:date="2024-05-21T02:11:00Z" w16du:dateUtc="2024-05-21T09:11:00Z">
              <w:r w:rsidR="00AF43A6" w:rsidRPr="00656CB3">
                <w:rPr>
                  <w:rFonts w:asciiTheme="minorHAnsi" w:hAnsiTheme="minorHAnsi" w:cstheme="minorHAnsi"/>
                  <w:sz w:val="22"/>
                  <w:szCs w:val="22"/>
                  <w:rPrChange w:id="2804" w:author="miminguyenb@yahoo.com" w:date="2024-05-22T02:52:00Z" w16du:dateUtc="2024-05-22T09:52:00Z">
                    <w:rPr>
                      <w:rFonts w:ascii="Arial" w:hAnsi="Arial" w:cs="Arial"/>
                      <w:sz w:val="22"/>
                      <w:szCs w:val="22"/>
                    </w:rPr>
                  </w:rPrChange>
                </w:rPr>
                <w:t>s initial</w:t>
              </w:r>
            </w:ins>
            <w:ins w:id="2805" w:author="miminguyenb@yahoo.com" w:date="2024-05-21T02:04:00Z" w16du:dateUtc="2024-05-21T09:04:00Z">
              <w:r w:rsidRPr="00656CB3">
                <w:rPr>
                  <w:rFonts w:asciiTheme="minorHAnsi" w:hAnsiTheme="minorHAnsi" w:cstheme="minorHAnsi"/>
                  <w:sz w:val="22"/>
                  <w:szCs w:val="22"/>
                  <w:rPrChange w:id="2806" w:author="miminguyenb@yahoo.com" w:date="2024-05-22T02:52:00Z" w16du:dateUtc="2024-05-22T09:52:00Z">
                    <w:rPr>
                      <w:rFonts w:ascii="Arial" w:hAnsi="Arial" w:cs="Arial"/>
                      <w:sz w:val="22"/>
                      <w:szCs w:val="22"/>
                    </w:rPr>
                  </w:rPrChange>
                </w:rPr>
                <w:t xml:space="preserve"> log into the ADAFNA with their email account to allow the saved addresses to be accessed across all devices.</w:t>
              </w:r>
            </w:ins>
          </w:p>
          <w:p w14:paraId="560D6623" w14:textId="355BD288" w:rsidR="00AF43A6" w:rsidRPr="00656CB3" w:rsidRDefault="00AF43A6" w:rsidP="00135DE3">
            <w:pPr>
              <w:rPr>
                <w:ins w:id="2807" w:author="miminguyenb@yahoo.com" w:date="2024-05-21T02:08:00Z" w16du:dateUtc="2024-05-21T09:08:00Z"/>
                <w:rFonts w:asciiTheme="minorHAnsi" w:hAnsiTheme="minorHAnsi" w:cstheme="minorHAnsi"/>
                <w:sz w:val="22"/>
                <w:szCs w:val="22"/>
                <w:rPrChange w:id="2808" w:author="miminguyenb@yahoo.com" w:date="2024-05-22T02:52:00Z" w16du:dateUtc="2024-05-22T09:52:00Z">
                  <w:rPr>
                    <w:ins w:id="2809" w:author="miminguyenb@yahoo.com" w:date="2024-05-21T02:08:00Z" w16du:dateUtc="2024-05-21T09:08:00Z"/>
                    <w:rFonts w:ascii="Arial" w:hAnsi="Arial" w:cs="Arial"/>
                    <w:sz w:val="22"/>
                    <w:szCs w:val="22"/>
                  </w:rPr>
                </w:rPrChange>
              </w:rPr>
            </w:pPr>
            <w:ins w:id="2810" w:author="miminguyenb@yahoo.com" w:date="2024-05-21T02:08:00Z" w16du:dateUtc="2024-05-21T09:08:00Z">
              <w:r w:rsidRPr="00656CB3">
                <w:rPr>
                  <w:rFonts w:asciiTheme="minorHAnsi" w:hAnsiTheme="minorHAnsi" w:cstheme="minorHAnsi"/>
                  <w:sz w:val="22"/>
                  <w:szCs w:val="22"/>
                  <w:rPrChange w:id="2811" w:author="miminguyenb@yahoo.com" w:date="2024-05-22T02:52:00Z" w16du:dateUtc="2024-05-22T09:52:00Z">
                    <w:rPr>
                      <w:rFonts w:ascii="Arial" w:hAnsi="Arial" w:cs="Arial"/>
                      <w:sz w:val="22"/>
                      <w:szCs w:val="22"/>
                    </w:rPr>
                  </w:rPrChange>
                </w:rPr>
                <w:t>If the Application</w:t>
              </w:r>
            </w:ins>
            <w:ins w:id="2812" w:author="miminguyenb@yahoo.com" w:date="2024-05-21T02:11:00Z" w16du:dateUtc="2024-05-21T09:11:00Z">
              <w:r w:rsidRPr="00656CB3">
                <w:rPr>
                  <w:rFonts w:asciiTheme="minorHAnsi" w:hAnsiTheme="minorHAnsi" w:cstheme="minorHAnsi"/>
                  <w:sz w:val="22"/>
                  <w:szCs w:val="22"/>
                  <w:rPrChange w:id="2813" w:author="miminguyenb@yahoo.com" w:date="2024-05-22T02:52:00Z" w16du:dateUtc="2024-05-22T09:52:00Z">
                    <w:rPr>
                      <w:rFonts w:ascii="Arial" w:hAnsi="Arial" w:cs="Arial"/>
                      <w:sz w:val="22"/>
                      <w:szCs w:val="22"/>
                    </w:rPr>
                  </w:rPrChange>
                </w:rPr>
                <w:t xml:space="preserve"> User chooses not to log in </w:t>
              </w:r>
            </w:ins>
            <w:ins w:id="2814" w:author="miminguyenb@yahoo.com" w:date="2024-05-21T02:12:00Z" w16du:dateUtc="2024-05-21T09:12:00Z">
              <w:r w:rsidRPr="00656CB3">
                <w:rPr>
                  <w:rFonts w:asciiTheme="minorHAnsi" w:hAnsiTheme="minorHAnsi" w:cstheme="minorHAnsi"/>
                  <w:sz w:val="22"/>
                  <w:szCs w:val="22"/>
                  <w:rPrChange w:id="2815" w:author="miminguyenb@yahoo.com" w:date="2024-05-22T02:52:00Z" w16du:dateUtc="2024-05-22T09:52:00Z">
                    <w:rPr>
                      <w:rFonts w:ascii="Arial" w:hAnsi="Arial" w:cs="Arial"/>
                      <w:sz w:val="22"/>
                      <w:szCs w:val="22"/>
                    </w:rPr>
                  </w:rPrChange>
                </w:rPr>
                <w:t>to</w:t>
              </w:r>
            </w:ins>
            <w:ins w:id="2816" w:author="miminguyenb@yahoo.com" w:date="2024-05-21T02:11:00Z" w16du:dateUtc="2024-05-21T09:11:00Z">
              <w:r w:rsidRPr="00656CB3">
                <w:rPr>
                  <w:rFonts w:asciiTheme="minorHAnsi" w:hAnsiTheme="minorHAnsi" w:cstheme="minorHAnsi"/>
                  <w:sz w:val="22"/>
                  <w:szCs w:val="22"/>
                  <w:rPrChange w:id="2817" w:author="miminguyenb@yahoo.com" w:date="2024-05-22T02:52:00Z" w16du:dateUtc="2024-05-22T09:52:00Z">
                    <w:rPr>
                      <w:rFonts w:ascii="Arial" w:hAnsi="Arial" w:cs="Arial"/>
                      <w:sz w:val="22"/>
                      <w:szCs w:val="22"/>
                    </w:rPr>
                  </w:rPrChange>
                </w:rPr>
                <w:t xml:space="preserve"> the ADAFNA</w:t>
              </w:r>
            </w:ins>
            <w:ins w:id="2818" w:author="miminguyenb@yahoo.com" w:date="2024-05-21T02:12:00Z" w16du:dateUtc="2024-05-21T09:12:00Z">
              <w:r w:rsidRPr="00656CB3">
                <w:rPr>
                  <w:rFonts w:asciiTheme="minorHAnsi" w:hAnsiTheme="minorHAnsi" w:cstheme="minorHAnsi"/>
                  <w:sz w:val="22"/>
                  <w:szCs w:val="22"/>
                  <w:rPrChange w:id="2819" w:author="miminguyenb@yahoo.com" w:date="2024-05-22T02:52:00Z" w16du:dateUtc="2024-05-22T09:52:00Z">
                    <w:rPr>
                      <w:rFonts w:ascii="Arial" w:hAnsi="Arial" w:cs="Arial"/>
                      <w:sz w:val="22"/>
                      <w:szCs w:val="22"/>
                    </w:rPr>
                  </w:rPrChange>
                </w:rPr>
                <w:t>, the user can still save addresses. However, the saved addresses will only be stored on their local device.</w:t>
              </w:r>
            </w:ins>
          </w:p>
          <w:p w14:paraId="59393391" w14:textId="75767359" w:rsidR="00AF43A6" w:rsidRPr="00656CB3" w:rsidRDefault="00AF43A6" w:rsidP="00135DE3">
            <w:pPr>
              <w:rPr>
                <w:ins w:id="2820" w:author="miminguyenb@yahoo.com" w:date="2024-05-21T02:01:00Z" w16du:dateUtc="2024-05-21T09:01:00Z"/>
                <w:rFonts w:asciiTheme="minorHAnsi" w:hAnsiTheme="minorHAnsi" w:cstheme="minorHAnsi"/>
                <w:sz w:val="22"/>
                <w:szCs w:val="22"/>
                <w:rPrChange w:id="2821" w:author="miminguyenb@yahoo.com" w:date="2024-05-22T02:52:00Z" w16du:dateUtc="2024-05-22T09:52:00Z">
                  <w:rPr>
                    <w:ins w:id="2822" w:author="miminguyenb@yahoo.com" w:date="2024-05-21T02:01:00Z" w16du:dateUtc="2024-05-21T09:01:00Z"/>
                    <w:rFonts w:ascii="Arial" w:hAnsi="Arial" w:cs="Arial"/>
                    <w:sz w:val="22"/>
                    <w:szCs w:val="22"/>
                  </w:rPr>
                </w:rPrChange>
              </w:rPr>
            </w:pPr>
          </w:p>
        </w:tc>
      </w:tr>
      <w:tr w:rsidR="00135DE3" w:rsidRPr="00656CB3" w14:paraId="7A49634A" w14:textId="77777777" w:rsidTr="00135DE3">
        <w:trPr>
          <w:jc w:val="center"/>
          <w:ins w:id="2823" w:author="miminguyenb@yahoo.com" w:date="2024-05-21T02:01:00Z" w16du:dateUtc="2024-05-21T09:01:00Z"/>
        </w:trPr>
        <w:tc>
          <w:tcPr>
            <w:tcW w:w="9576" w:type="dxa"/>
            <w:gridSpan w:val="4"/>
            <w:shd w:val="clear" w:color="auto" w:fill="auto"/>
            <w:tcPrChange w:id="2824" w:author="miminguyenb@yahoo.com" w:date="2024-05-21T02:02:00Z" w16du:dateUtc="2024-05-21T09:02:00Z">
              <w:tcPr>
                <w:tcW w:w="9576" w:type="dxa"/>
                <w:gridSpan w:val="4"/>
                <w:shd w:val="clear" w:color="auto" w:fill="auto"/>
              </w:tcPr>
            </w:tcPrChange>
          </w:tcPr>
          <w:p w14:paraId="7209BCA7" w14:textId="77777777" w:rsidR="00135DE3" w:rsidRPr="00656CB3" w:rsidRDefault="00135DE3" w:rsidP="00135DE3">
            <w:pPr>
              <w:rPr>
                <w:ins w:id="2825" w:author="miminguyenb@yahoo.com" w:date="2024-05-21T02:01:00Z" w16du:dateUtc="2024-05-21T09:01:00Z"/>
                <w:rFonts w:asciiTheme="minorHAnsi" w:hAnsiTheme="minorHAnsi" w:cstheme="minorHAnsi"/>
                <w:sz w:val="22"/>
                <w:szCs w:val="22"/>
                <w:rPrChange w:id="2826" w:author="miminguyenb@yahoo.com" w:date="2024-05-22T02:52:00Z" w16du:dateUtc="2024-05-22T09:52:00Z">
                  <w:rPr>
                    <w:ins w:id="2827" w:author="miminguyenb@yahoo.com" w:date="2024-05-21T02:01:00Z" w16du:dateUtc="2024-05-21T09:01:00Z"/>
                    <w:rFonts w:ascii="Arial" w:hAnsi="Arial" w:cs="Arial"/>
                    <w:sz w:val="22"/>
                    <w:szCs w:val="22"/>
                  </w:rPr>
                </w:rPrChange>
              </w:rPr>
            </w:pPr>
            <w:ins w:id="2828" w:author="miminguyenb@yahoo.com" w:date="2024-05-21T02:01:00Z" w16du:dateUtc="2024-05-21T09:01:00Z">
              <w:r w:rsidRPr="00656CB3">
                <w:rPr>
                  <w:rFonts w:asciiTheme="minorHAnsi" w:hAnsiTheme="minorHAnsi" w:cstheme="minorHAnsi"/>
                  <w:b/>
                  <w:sz w:val="22"/>
                  <w:szCs w:val="22"/>
                  <w:rPrChange w:id="2829"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2830" w:author="miminguyenb@yahoo.com" w:date="2024-05-22T02:52:00Z" w16du:dateUtc="2024-05-22T09:52:00Z">
                    <w:rPr>
                      <w:rFonts w:ascii="Arial" w:hAnsi="Arial" w:cs="Arial"/>
                      <w:sz w:val="22"/>
                      <w:szCs w:val="22"/>
                    </w:rPr>
                  </w:rPrChange>
                </w:rPr>
                <w:t xml:space="preserve">: </w:t>
              </w:r>
            </w:ins>
          </w:p>
          <w:p w14:paraId="7A973E57" w14:textId="77777777" w:rsidR="00135DE3" w:rsidRPr="00656CB3" w:rsidRDefault="00135DE3" w:rsidP="00135DE3">
            <w:pPr>
              <w:rPr>
                <w:ins w:id="2831" w:author="miminguyenb@yahoo.com" w:date="2024-05-21T02:01:00Z" w16du:dateUtc="2024-05-21T09:01:00Z"/>
                <w:rFonts w:asciiTheme="minorHAnsi" w:hAnsiTheme="minorHAnsi" w:cstheme="minorHAnsi"/>
                <w:sz w:val="22"/>
                <w:szCs w:val="22"/>
                <w:rPrChange w:id="2832" w:author="miminguyenb@yahoo.com" w:date="2024-05-22T02:52:00Z" w16du:dateUtc="2024-05-22T09:52:00Z">
                  <w:rPr>
                    <w:ins w:id="2833" w:author="miminguyenb@yahoo.com" w:date="2024-05-21T02:01:00Z" w16du:dateUtc="2024-05-21T09:01:00Z"/>
                    <w:rFonts w:ascii="Arial" w:hAnsi="Arial" w:cs="Arial"/>
                    <w:sz w:val="22"/>
                    <w:szCs w:val="22"/>
                  </w:rPr>
                </w:rPrChange>
              </w:rPr>
            </w:pPr>
          </w:p>
          <w:p w14:paraId="173F8120" w14:textId="4380EE84" w:rsidR="00135DE3" w:rsidRPr="00656CB3" w:rsidRDefault="00135DE3" w:rsidP="00135DE3">
            <w:pPr>
              <w:tabs>
                <w:tab w:val="left" w:pos="1980"/>
                <w:tab w:val="left" w:pos="3240"/>
              </w:tabs>
              <w:rPr>
                <w:ins w:id="2834" w:author="miminguyenb@yahoo.com" w:date="2024-05-21T02:01:00Z" w16du:dateUtc="2024-05-21T09:01:00Z"/>
                <w:rFonts w:asciiTheme="minorHAnsi" w:hAnsiTheme="minorHAnsi" w:cstheme="minorHAnsi"/>
                <w:sz w:val="22"/>
                <w:szCs w:val="22"/>
                <w:rPrChange w:id="2835" w:author="miminguyenb@yahoo.com" w:date="2024-05-22T02:52:00Z" w16du:dateUtc="2024-05-22T09:52:00Z">
                  <w:rPr>
                    <w:ins w:id="2836" w:author="miminguyenb@yahoo.com" w:date="2024-05-21T02:01:00Z" w16du:dateUtc="2024-05-21T09:01:00Z"/>
                    <w:rFonts w:ascii="Arial" w:hAnsi="Arial" w:cs="Arial"/>
                    <w:sz w:val="22"/>
                    <w:szCs w:val="22"/>
                  </w:rPr>
                </w:rPrChange>
              </w:rPr>
            </w:pPr>
            <w:ins w:id="2837" w:author="miminguyenb@yahoo.com" w:date="2024-05-21T02:01:00Z" w16du:dateUtc="2024-05-21T09:01:00Z">
              <w:r w:rsidRPr="00656CB3">
                <w:rPr>
                  <w:rFonts w:asciiTheme="minorHAnsi" w:hAnsiTheme="minorHAnsi" w:cstheme="minorHAnsi"/>
                  <w:b/>
                  <w:sz w:val="22"/>
                  <w:szCs w:val="22"/>
                  <w:rPrChange w:id="2838"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2839"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2840" w:author="miminguyenb@yahoo.com" w:date="2024-05-22T02:52:00Z" w16du:dateUtc="2024-05-22T09:52:00Z">
                    <w:rPr>
                      <w:rFonts w:ascii="Arial" w:hAnsi="Arial" w:cs="Arial"/>
                      <w:sz w:val="22"/>
                      <w:szCs w:val="22"/>
                    </w:rPr>
                  </w:rPrChange>
                </w:rPr>
                <w:tab/>
                <w:t>_</w:t>
              </w:r>
            </w:ins>
            <w:ins w:id="2841" w:author="miminguyenb@yahoo.com" w:date="2024-05-21T02:04:00Z" w16du:dateUtc="2024-05-21T09:04:00Z">
              <w:r w:rsidRPr="00656CB3">
                <w:rPr>
                  <w:rFonts w:asciiTheme="minorHAnsi" w:hAnsiTheme="minorHAnsi" w:cstheme="minorHAnsi"/>
                  <w:sz w:val="22"/>
                  <w:szCs w:val="22"/>
                  <w:rPrChange w:id="2842" w:author="miminguyenb@yahoo.com" w:date="2024-05-22T02:52:00Z" w16du:dateUtc="2024-05-22T09:52:00Z">
                    <w:rPr>
                      <w:rFonts w:ascii="Arial" w:hAnsi="Arial" w:cs="Arial"/>
                      <w:sz w:val="22"/>
                      <w:szCs w:val="22"/>
                    </w:rPr>
                  </w:rPrChange>
                </w:rPr>
                <w:t>X</w:t>
              </w:r>
            </w:ins>
            <w:ins w:id="2843" w:author="miminguyenb@yahoo.com" w:date="2024-05-21T02:01:00Z" w16du:dateUtc="2024-05-21T09:01:00Z">
              <w:r w:rsidRPr="00656CB3">
                <w:rPr>
                  <w:rFonts w:asciiTheme="minorHAnsi" w:hAnsiTheme="minorHAnsi" w:cstheme="minorHAnsi"/>
                  <w:sz w:val="22"/>
                  <w:szCs w:val="22"/>
                  <w:rPrChange w:id="2844" w:author="miminguyenb@yahoo.com" w:date="2024-05-22T02:52:00Z" w16du:dateUtc="2024-05-22T09:52:00Z">
                    <w:rPr>
                      <w:rFonts w:ascii="Arial" w:hAnsi="Arial" w:cs="Arial"/>
                      <w:sz w:val="22"/>
                      <w:szCs w:val="22"/>
                    </w:rPr>
                  </w:rPrChange>
                </w:rPr>
                <w:t>__ External</w:t>
              </w:r>
              <w:r w:rsidRPr="00656CB3">
                <w:rPr>
                  <w:rFonts w:asciiTheme="minorHAnsi" w:hAnsiTheme="minorHAnsi" w:cstheme="minorHAnsi"/>
                  <w:sz w:val="22"/>
                  <w:szCs w:val="22"/>
                  <w:rPrChange w:id="2845" w:author="miminguyenb@yahoo.com" w:date="2024-05-22T02:52:00Z" w16du:dateUtc="2024-05-22T09:52:00Z">
                    <w:rPr>
                      <w:rFonts w:ascii="Arial" w:hAnsi="Arial" w:cs="Arial"/>
                      <w:sz w:val="22"/>
                      <w:szCs w:val="22"/>
                    </w:rPr>
                  </w:rPrChange>
                </w:rPr>
                <w:tab/>
                <w:t xml:space="preserve">   ___ Temporal</w:t>
              </w:r>
            </w:ins>
          </w:p>
        </w:tc>
      </w:tr>
      <w:tr w:rsidR="00135DE3" w:rsidRPr="00656CB3" w14:paraId="01AA348F" w14:textId="77777777" w:rsidTr="00135DE3">
        <w:trPr>
          <w:jc w:val="center"/>
          <w:ins w:id="2846" w:author="miminguyenb@yahoo.com" w:date="2024-05-21T02:01:00Z" w16du:dateUtc="2024-05-21T09:01:00Z"/>
        </w:trPr>
        <w:tc>
          <w:tcPr>
            <w:tcW w:w="9576" w:type="dxa"/>
            <w:gridSpan w:val="4"/>
            <w:shd w:val="clear" w:color="auto" w:fill="auto"/>
            <w:tcPrChange w:id="2847" w:author="miminguyenb@yahoo.com" w:date="2024-05-21T02:02:00Z" w16du:dateUtc="2024-05-21T09:02:00Z">
              <w:tcPr>
                <w:tcW w:w="9576" w:type="dxa"/>
                <w:gridSpan w:val="4"/>
                <w:shd w:val="clear" w:color="auto" w:fill="auto"/>
              </w:tcPr>
            </w:tcPrChange>
          </w:tcPr>
          <w:p w14:paraId="6C7316B3" w14:textId="77777777" w:rsidR="00135DE3" w:rsidRPr="00656CB3" w:rsidRDefault="00135DE3" w:rsidP="00135DE3">
            <w:pPr>
              <w:rPr>
                <w:ins w:id="2848" w:author="miminguyenb@yahoo.com" w:date="2024-05-21T02:01:00Z" w16du:dateUtc="2024-05-21T09:01:00Z"/>
                <w:rFonts w:asciiTheme="minorHAnsi" w:hAnsiTheme="minorHAnsi" w:cstheme="minorHAnsi"/>
                <w:sz w:val="22"/>
                <w:szCs w:val="22"/>
                <w:rPrChange w:id="2849" w:author="miminguyenb@yahoo.com" w:date="2024-05-22T02:52:00Z" w16du:dateUtc="2024-05-22T09:52:00Z">
                  <w:rPr>
                    <w:ins w:id="2850" w:author="miminguyenb@yahoo.com" w:date="2024-05-21T02:01:00Z" w16du:dateUtc="2024-05-21T09:01:00Z"/>
                    <w:rFonts w:ascii="Arial" w:hAnsi="Arial" w:cs="Arial"/>
                    <w:sz w:val="22"/>
                    <w:szCs w:val="22"/>
                  </w:rPr>
                </w:rPrChange>
              </w:rPr>
            </w:pPr>
            <w:ins w:id="2851" w:author="miminguyenb@yahoo.com" w:date="2024-05-21T02:01:00Z" w16du:dateUtc="2024-05-21T09:01:00Z">
              <w:r w:rsidRPr="00656CB3">
                <w:rPr>
                  <w:rFonts w:asciiTheme="minorHAnsi" w:hAnsiTheme="minorHAnsi" w:cstheme="minorHAnsi"/>
                  <w:b/>
                  <w:sz w:val="22"/>
                  <w:szCs w:val="22"/>
                  <w:rPrChange w:id="2852"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2853" w:author="miminguyenb@yahoo.com" w:date="2024-05-22T02:52:00Z" w16du:dateUtc="2024-05-22T09:52:00Z">
                    <w:rPr>
                      <w:rFonts w:ascii="Arial" w:hAnsi="Arial" w:cs="Arial"/>
                      <w:sz w:val="22"/>
                      <w:szCs w:val="22"/>
                    </w:rPr>
                  </w:rPrChange>
                </w:rPr>
                <w:t xml:space="preserve">: </w:t>
              </w:r>
            </w:ins>
          </w:p>
          <w:p w14:paraId="3041F9D7" w14:textId="79185EF2" w:rsidR="00F818B8" w:rsidRPr="00656CB3" w:rsidRDefault="00135DE3" w:rsidP="00135DE3">
            <w:pPr>
              <w:tabs>
                <w:tab w:val="left" w:pos="720"/>
              </w:tabs>
              <w:rPr>
                <w:ins w:id="2854" w:author="miminguyenb@yahoo.com" w:date="2024-05-22T01:56:00Z" w16du:dateUtc="2024-05-22T08:56:00Z"/>
                <w:rFonts w:asciiTheme="minorHAnsi" w:hAnsiTheme="minorHAnsi" w:cstheme="minorHAnsi"/>
                <w:sz w:val="22"/>
                <w:szCs w:val="22"/>
                <w:rPrChange w:id="2855" w:author="miminguyenb@yahoo.com" w:date="2024-05-22T02:52:00Z" w16du:dateUtc="2024-05-22T09:52:00Z">
                  <w:rPr>
                    <w:ins w:id="2856" w:author="miminguyenb@yahoo.com" w:date="2024-05-22T01:56:00Z" w16du:dateUtc="2024-05-22T08:56:00Z"/>
                    <w:rFonts w:ascii="Arial" w:hAnsi="Arial" w:cs="Arial"/>
                    <w:sz w:val="22"/>
                    <w:szCs w:val="22"/>
                  </w:rPr>
                </w:rPrChange>
              </w:rPr>
            </w:pPr>
            <w:ins w:id="2857" w:author="miminguyenb@yahoo.com" w:date="2024-05-21T02:01:00Z" w16du:dateUtc="2024-05-21T09:01:00Z">
              <w:r w:rsidRPr="00656CB3">
                <w:rPr>
                  <w:rFonts w:asciiTheme="minorHAnsi" w:hAnsiTheme="minorHAnsi" w:cstheme="minorHAnsi"/>
                  <w:sz w:val="22"/>
                  <w:szCs w:val="22"/>
                  <w:rPrChange w:id="2858"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2859"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2860" w:author="miminguyenb@yahoo.com" w:date="2024-05-22T02:52:00Z" w16du:dateUtc="2024-05-22T09:52:00Z">
                    <w:rPr>
                      <w:rFonts w:ascii="Arial" w:hAnsi="Arial" w:cs="Arial"/>
                      <w:sz w:val="22"/>
                      <w:szCs w:val="22"/>
                    </w:rPr>
                  </w:rPrChange>
                </w:rPr>
                <w:t xml:space="preserve">: </w:t>
              </w:r>
            </w:ins>
          </w:p>
          <w:p w14:paraId="10CC96D9" w14:textId="63FB9390" w:rsidR="00F818B8" w:rsidRPr="00656CB3" w:rsidRDefault="00656CB3" w:rsidP="00135DE3">
            <w:pPr>
              <w:tabs>
                <w:tab w:val="left" w:pos="720"/>
              </w:tabs>
              <w:rPr>
                <w:ins w:id="2861" w:author="miminguyenb@yahoo.com" w:date="2024-05-22T01:56:00Z" w16du:dateUtc="2024-05-22T08:56:00Z"/>
                <w:rFonts w:asciiTheme="minorHAnsi" w:hAnsiTheme="minorHAnsi" w:cstheme="minorHAnsi"/>
                <w:sz w:val="22"/>
                <w:szCs w:val="22"/>
                <w:rPrChange w:id="2862" w:author="miminguyenb@yahoo.com" w:date="2024-05-22T02:52:00Z" w16du:dateUtc="2024-05-22T09:52:00Z">
                  <w:rPr>
                    <w:ins w:id="2863" w:author="miminguyenb@yahoo.com" w:date="2024-05-22T01:56:00Z" w16du:dateUtc="2024-05-22T08:56:00Z"/>
                    <w:rFonts w:ascii="Arial" w:hAnsi="Arial" w:cs="Arial"/>
                    <w:sz w:val="22"/>
                    <w:szCs w:val="22"/>
                  </w:rPr>
                </w:rPrChange>
              </w:rPr>
            </w:pPr>
            <w:ins w:id="2864" w:author="miminguyenb@yahoo.com" w:date="2024-05-22T03:00:00Z" w16du:dateUtc="2024-05-22T10:00:00Z">
              <w:r>
                <w:rPr>
                  <w:rFonts w:asciiTheme="minorHAnsi" w:hAnsiTheme="minorHAnsi" w:cstheme="minorHAnsi"/>
                  <w:sz w:val="22"/>
                  <w:szCs w:val="22"/>
                </w:rPr>
                <w:t>Users who log into the application</w:t>
              </w:r>
            </w:ins>
            <w:ins w:id="2865" w:author="miminguyenb@yahoo.com" w:date="2024-05-22T01:56:00Z" w16du:dateUtc="2024-05-22T08:56:00Z">
              <w:r w:rsidR="00F818B8" w:rsidRPr="00656CB3">
                <w:rPr>
                  <w:rFonts w:asciiTheme="minorHAnsi" w:hAnsiTheme="minorHAnsi" w:cstheme="minorHAnsi"/>
                  <w:sz w:val="22"/>
                  <w:szCs w:val="22"/>
                  <w:rPrChange w:id="2866" w:author="miminguyenb@yahoo.com" w:date="2024-05-22T02:52:00Z" w16du:dateUtc="2024-05-22T09:52:00Z">
                    <w:rPr>
                      <w:rFonts w:ascii="Arial" w:hAnsi="Arial" w:cs="Arial"/>
                      <w:sz w:val="22"/>
                      <w:szCs w:val="22"/>
                    </w:rPr>
                  </w:rPrChange>
                </w:rPr>
                <w:t xml:space="preserve"> interact with the Saved Address Database to save their addresses globally. </w:t>
              </w:r>
            </w:ins>
          </w:p>
          <w:p w14:paraId="5801B1AE" w14:textId="77777777" w:rsidR="00F818B8" w:rsidRPr="00656CB3" w:rsidRDefault="00F818B8" w:rsidP="00135DE3">
            <w:pPr>
              <w:tabs>
                <w:tab w:val="left" w:pos="720"/>
              </w:tabs>
              <w:rPr>
                <w:ins w:id="2867" w:author="miminguyenb@yahoo.com" w:date="2024-05-21T02:01:00Z" w16du:dateUtc="2024-05-21T09:01:00Z"/>
                <w:rFonts w:asciiTheme="minorHAnsi" w:hAnsiTheme="minorHAnsi" w:cstheme="minorHAnsi"/>
                <w:sz w:val="22"/>
                <w:szCs w:val="22"/>
                <w:rPrChange w:id="2868" w:author="miminguyenb@yahoo.com" w:date="2024-05-22T02:52:00Z" w16du:dateUtc="2024-05-22T09:52:00Z">
                  <w:rPr>
                    <w:ins w:id="2869" w:author="miminguyenb@yahoo.com" w:date="2024-05-21T02:01:00Z" w16du:dateUtc="2024-05-21T09:01:00Z"/>
                    <w:rFonts w:ascii="Arial" w:hAnsi="Arial" w:cs="Arial"/>
                    <w:sz w:val="22"/>
                    <w:szCs w:val="22"/>
                  </w:rPr>
                </w:rPrChange>
              </w:rPr>
            </w:pPr>
          </w:p>
          <w:p w14:paraId="67A22B63" w14:textId="77777777" w:rsidR="00135DE3" w:rsidRPr="00656CB3" w:rsidRDefault="00135DE3" w:rsidP="00135DE3">
            <w:pPr>
              <w:tabs>
                <w:tab w:val="left" w:pos="720"/>
              </w:tabs>
              <w:rPr>
                <w:ins w:id="2870" w:author="miminguyenb@yahoo.com" w:date="2024-05-21T02:01:00Z" w16du:dateUtc="2024-05-21T09:01:00Z"/>
                <w:rFonts w:asciiTheme="minorHAnsi" w:hAnsiTheme="minorHAnsi" w:cstheme="minorHAnsi"/>
                <w:sz w:val="22"/>
                <w:szCs w:val="22"/>
                <w:rPrChange w:id="2871" w:author="miminguyenb@yahoo.com" w:date="2024-05-22T02:52:00Z" w16du:dateUtc="2024-05-22T09:52:00Z">
                  <w:rPr>
                    <w:ins w:id="2872" w:author="miminguyenb@yahoo.com" w:date="2024-05-21T02:01:00Z" w16du:dateUtc="2024-05-21T09:01:00Z"/>
                    <w:rFonts w:ascii="Arial" w:hAnsi="Arial" w:cs="Arial"/>
                    <w:sz w:val="22"/>
                    <w:szCs w:val="22"/>
                  </w:rPr>
                </w:rPrChange>
              </w:rPr>
            </w:pPr>
            <w:ins w:id="2873" w:author="miminguyenb@yahoo.com" w:date="2024-05-21T02:01:00Z" w16du:dateUtc="2024-05-21T09:01:00Z">
              <w:r w:rsidRPr="00656CB3">
                <w:rPr>
                  <w:rFonts w:asciiTheme="minorHAnsi" w:hAnsiTheme="minorHAnsi" w:cstheme="minorHAnsi"/>
                  <w:sz w:val="22"/>
                  <w:szCs w:val="22"/>
                  <w:rPrChange w:id="2874"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2875"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2876" w:author="miminguyenb@yahoo.com" w:date="2024-05-22T02:52:00Z" w16du:dateUtc="2024-05-22T09:52:00Z">
                    <w:rPr>
                      <w:rFonts w:ascii="Arial" w:hAnsi="Arial" w:cs="Arial"/>
                      <w:sz w:val="22"/>
                      <w:szCs w:val="22"/>
                    </w:rPr>
                  </w:rPrChange>
                </w:rPr>
                <w:t xml:space="preserve">: </w:t>
              </w:r>
            </w:ins>
          </w:p>
          <w:p w14:paraId="53676D00" w14:textId="77777777" w:rsidR="00135DE3" w:rsidRPr="00656CB3" w:rsidRDefault="00135DE3" w:rsidP="00135DE3">
            <w:pPr>
              <w:tabs>
                <w:tab w:val="left" w:pos="720"/>
              </w:tabs>
              <w:rPr>
                <w:ins w:id="2877" w:author="miminguyenb@yahoo.com" w:date="2024-05-21T02:01:00Z" w16du:dateUtc="2024-05-21T09:01:00Z"/>
                <w:rFonts w:asciiTheme="minorHAnsi" w:hAnsiTheme="minorHAnsi" w:cstheme="minorHAnsi"/>
                <w:sz w:val="22"/>
                <w:szCs w:val="22"/>
                <w:rPrChange w:id="2878" w:author="miminguyenb@yahoo.com" w:date="2024-05-22T02:52:00Z" w16du:dateUtc="2024-05-22T09:52:00Z">
                  <w:rPr>
                    <w:ins w:id="2879" w:author="miminguyenb@yahoo.com" w:date="2024-05-21T02:01:00Z" w16du:dateUtc="2024-05-21T09:01:00Z"/>
                    <w:rFonts w:ascii="Arial" w:hAnsi="Arial" w:cs="Arial"/>
                    <w:sz w:val="22"/>
                    <w:szCs w:val="22"/>
                  </w:rPr>
                </w:rPrChange>
              </w:rPr>
            </w:pPr>
            <w:ins w:id="2880" w:author="miminguyenb@yahoo.com" w:date="2024-05-21T02:01:00Z" w16du:dateUtc="2024-05-21T09:01:00Z">
              <w:r w:rsidRPr="00656CB3">
                <w:rPr>
                  <w:rFonts w:asciiTheme="minorHAnsi" w:hAnsiTheme="minorHAnsi" w:cstheme="minorHAnsi"/>
                  <w:sz w:val="22"/>
                  <w:szCs w:val="22"/>
                  <w:rPrChange w:id="2881"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2882"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2883" w:author="miminguyenb@yahoo.com" w:date="2024-05-22T02:52:00Z" w16du:dateUtc="2024-05-22T09:52:00Z">
                    <w:rPr>
                      <w:rFonts w:ascii="Arial" w:hAnsi="Arial" w:cs="Arial"/>
                      <w:sz w:val="22"/>
                      <w:szCs w:val="22"/>
                    </w:rPr>
                  </w:rPrChange>
                </w:rPr>
                <w:t xml:space="preserve">: </w:t>
              </w:r>
            </w:ins>
          </w:p>
          <w:p w14:paraId="51F7E34B" w14:textId="36FF5B95" w:rsidR="00135DE3" w:rsidRPr="00656CB3" w:rsidRDefault="00135DE3" w:rsidP="00135DE3">
            <w:pPr>
              <w:tabs>
                <w:tab w:val="left" w:pos="720"/>
              </w:tabs>
              <w:rPr>
                <w:ins w:id="2884" w:author="miminguyenb@yahoo.com" w:date="2024-05-21T02:04:00Z" w16du:dateUtc="2024-05-21T09:04:00Z"/>
                <w:rFonts w:asciiTheme="minorHAnsi" w:hAnsiTheme="minorHAnsi" w:cstheme="minorHAnsi"/>
                <w:sz w:val="22"/>
                <w:szCs w:val="22"/>
                <w:rPrChange w:id="2885" w:author="miminguyenb@yahoo.com" w:date="2024-05-22T02:52:00Z" w16du:dateUtc="2024-05-22T09:52:00Z">
                  <w:rPr>
                    <w:ins w:id="2886" w:author="miminguyenb@yahoo.com" w:date="2024-05-21T02:04:00Z" w16du:dateUtc="2024-05-21T09:04:00Z"/>
                    <w:rFonts w:ascii="Arial" w:hAnsi="Arial" w:cs="Arial"/>
                    <w:sz w:val="22"/>
                    <w:szCs w:val="22"/>
                  </w:rPr>
                </w:rPrChange>
              </w:rPr>
            </w:pPr>
            <w:ins w:id="2887" w:author="miminguyenb@yahoo.com" w:date="2024-05-21T02:01:00Z" w16du:dateUtc="2024-05-21T09:01:00Z">
              <w:r w:rsidRPr="00656CB3">
                <w:rPr>
                  <w:rFonts w:asciiTheme="minorHAnsi" w:hAnsiTheme="minorHAnsi" w:cstheme="minorHAnsi"/>
                  <w:sz w:val="22"/>
                  <w:szCs w:val="22"/>
                  <w:rPrChange w:id="2888"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2889"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2890" w:author="miminguyenb@yahoo.com" w:date="2024-05-22T02:52:00Z" w16du:dateUtc="2024-05-22T09:52:00Z">
                    <w:rPr>
                      <w:rFonts w:ascii="Arial" w:hAnsi="Arial" w:cs="Arial"/>
                      <w:sz w:val="22"/>
                      <w:szCs w:val="22"/>
                    </w:rPr>
                  </w:rPrChange>
                </w:rPr>
                <w:t xml:space="preserve">: </w:t>
              </w:r>
            </w:ins>
          </w:p>
          <w:p w14:paraId="7B111972" w14:textId="6EBB3EE9" w:rsidR="00AF43A6" w:rsidRPr="00656CB3" w:rsidRDefault="00135DE3" w:rsidP="00135DE3">
            <w:pPr>
              <w:tabs>
                <w:tab w:val="left" w:pos="720"/>
              </w:tabs>
              <w:rPr>
                <w:ins w:id="2891" w:author="miminguyenb@yahoo.com" w:date="2024-05-21T02:04:00Z" w16du:dateUtc="2024-05-21T09:04:00Z"/>
                <w:rFonts w:asciiTheme="minorHAnsi" w:hAnsiTheme="minorHAnsi" w:cstheme="minorHAnsi"/>
                <w:sz w:val="22"/>
                <w:szCs w:val="22"/>
                <w:rPrChange w:id="2892" w:author="miminguyenb@yahoo.com" w:date="2024-05-22T02:52:00Z" w16du:dateUtc="2024-05-22T09:52:00Z">
                  <w:rPr>
                    <w:ins w:id="2893" w:author="miminguyenb@yahoo.com" w:date="2024-05-21T02:04:00Z" w16du:dateUtc="2024-05-21T09:04:00Z"/>
                    <w:rFonts w:ascii="Arial" w:hAnsi="Arial" w:cs="Arial"/>
                    <w:sz w:val="22"/>
                    <w:szCs w:val="22"/>
                  </w:rPr>
                </w:rPrChange>
              </w:rPr>
            </w:pPr>
            <w:ins w:id="2894" w:author="miminguyenb@yahoo.com" w:date="2024-05-21T02:04:00Z" w16du:dateUtc="2024-05-21T09:04:00Z">
              <w:r w:rsidRPr="00656CB3">
                <w:rPr>
                  <w:rFonts w:asciiTheme="minorHAnsi" w:hAnsiTheme="minorHAnsi" w:cstheme="minorHAnsi"/>
                  <w:sz w:val="22"/>
                  <w:szCs w:val="22"/>
                  <w:rPrChange w:id="2895" w:author="miminguyenb@yahoo.com" w:date="2024-05-22T02:52:00Z" w16du:dateUtc="2024-05-22T09:52:00Z">
                    <w:rPr>
                      <w:rFonts w:ascii="Arial" w:hAnsi="Arial" w:cs="Arial"/>
                      <w:sz w:val="22"/>
                      <w:szCs w:val="22"/>
                    </w:rPr>
                  </w:rPrChange>
                </w:rPr>
                <w:t xml:space="preserve">The Initial Log Into the App (UC-2) generalizes from the Normal Usage of App (UC-1). </w:t>
              </w:r>
            </w:ins>
            <w:ins w:id="2896" w:author="miminguyenb@yahoo.com" w:date="2024-05-21T02:06:00Z" w16du:dateUtc="2024-05-21T09:06:00Z">
              <w:r w:rsidRPr="00656CB3">
                <w:rPr>
                  <w:rFonts w:asciiTheme="minorHAnsi" w:hAnsiTheme="minorHAnsi" w:cstheme="minorHAnsi"/>
                  <w:sz w:val="22"/>
                  <w:szCs w:val="22"/>
                  <w:rPrChange w:id="2897" w:author="miminguyenb@yahoo.com" w:date="2024-05-22T02:52:00Z" w16du:dateUtc="2024-05-22T09:52:00Z">
                    <w:rPr>
                      <w:rFonts w:ascii="Arial" w:hAnsi="Arial" w:cs="Arial"/>
                      <w:sz w:val="22"/>
                      <w:szCs w:val="22"/>
                    </w:rPr>
                  </w:rPrChange>
                </w:rPr>
                <w:t xml:space="preserve">This means that UC-2 inherits everything from UC-1. After the Application User completes UC-2, they </w:t>
              </w:r>
            </w:ins>
            <w:ins w:id="2898" w:author="miminguyenb@yahoo.com" w:date="2024-05-22T03:00:00Z" w16du:dateUtc="2024-05-22T10:00:00Z">
              <w:r w:rsidR="00656CB3">
                <w:rPr>
                  <w:rFonts w:asciiTheme="minorHAnsi" w:hAnsiTheme="minorHAnsi" w:cstheme="minorHAnsi"/>
                  <w:sz w:val="22"/>
                  <w:szCs w:val="22"/>
                </w:rPr>
                <w:t>can</w:t>
              </w:r>
            </w:ins>
            <w:ins w:id="2899" w:author="miminguyenb@yahoo.com" w:date="2024-05-21T02:07:00Z" w16du:dateUtc="2024-05-21T09:07:00Z">
              <w:r w:rsidRPr="00656CB3">
                <w:rPr>
                  <w:rFonts w:asciiTheme="minorHAnsi" w:hAnsiTheme="minorHAnsi" w:cstheme="minorHAnsi"/>
                  <w:sz w:val="22"/>
                  <w:szCs w:val="22"/>
                  <w:rPrChange w:id="2900" w:author="miminguyenb@yahoo.com" w:date="2024-05-22T02:52:00Z" w16du:dateUtc="2024-05-22T09:52:00Z">
                    <w:rPr>
                      <w:rFonts w:ascii="Arial" w:hAnsi="Arial" w:cs="Arial"/>
                      <w:sz w:val="22"/>
                      <w:szCs w:val="22"/>
                    </w:rPr>
                  </w:rPrChange>
                </w:rPr>
                <w:t xml:space="preserve"> complete all the capabilities of UC-1.</w:t>
              </w:r>
            </w:ins>
          </w:p>
          <w:p w14:paraId="41CD7264" w14:textId="77777777" w:rsidR="00135DE3" w:rsidRPr="00656CB3" w:rsidRDefault="00135DE3" w:rsidP="00135DE3">
            <w:pPr>
              <w:tabs>
                <w:tab w:val="left" w:pos="720"/>
              </w:tabs>
              <w:rPr>
                <w:ins w:id="2901" w:author="miminguyenb@yahoo.com" w:date="2024-05-21T02:01:00Z" w16du:dateUtc="2024-05-21T09:01:00Z"/>
                <w:rFonts w:asciiTheme="minorHAnsi" w:hAnsiTheme="minorHAnsi" w:cstheme="minorHAnsi"/>
                <w:sz w:val="22"/>
                <w:szCs w:val="22"/>
                <w:rPrChange w:id="2902" w:author="miminguyenb@yahoo.com" w:date="2024-05-22T02:52:00Z" w16du:dateUtc="2024-05-22T09:52:00Z">
                  <w:rPr>
                    <w:ins w:id="2903" w:author="miminguyenb@yahoo.com" w:date="2024-05-21T02:01:00Z" w16du:dateUtc="2024-05-21T09:01:00Z"/>
                    <w:rFonts w:ascii="Arial" w:hAnsi="Arial" w:cs="Arial"/>
                    <w:sz w:val="22"/>
                    <w:szCs w:val="22"/>
                  </w:rPr>
                </w:rPrChange>
              </w:rPr>
            </w:pPr>
          </w:p>
        </w:tc>
      </w:tr>
      <w:tr w:rsidR="00135DE3" w:rsidRPr="00656CB3" w14:paraId="5DD8FBC5" w14:textId="77777777" w:rsidTr="00135DE3">
        <w:trPr>
          <w:jc w:val="center"/>
          <w:ins w:id="2904" w:author="miminguyenb@yahoo.com" w:date="2024-05-21T02:01:00Z" w16du:dateUtc="2024-05-21T09:01:00Z"/>
        </w:trPr>
        <w:tc>
          <w:tcPr>
            <w:tcW w:w="9576" w:type="dxa"/>
            <w:gridSpan w:val="4"/>
            <w:shd w:val="clear" w:color="auto" w:fill="auto"/>
            <w:tcPrChange w:id="2905" w:author="miminguyenb@yahoo.com" w:date="2024-05-21T02:02:00Z" w16du:dateUtc="2024-05-21T09:02:00Z">
              <w:tcPr>
                <w:tcW w:w="9576" w:type="dxa"/>
                <w:gridSpan w:val="4"/>
                <w:shd w:val="clear" w:color="auto" w:fill="auto"/>
              </w:tcPr>
            </w:tcPrChange>
          </w:tcPr>
          <w:p w14:paraId="79AEF756" w14:textId="77777777" w:rsidR="00135DE3" w:rsidRPr="00656CB3" w:rsidRDefault="00135DE3" w:rsidP="00135DE3">
            <w:pPr>
              <w:rPr>
                <w:ins w:id="2906" w:author="miminguyenb@yahoo.com" w:date="2024-05-21T02:01:00Z" w16du:dateUtc="2024-05-21T09:01:00Z"/>
                <w:rFonts w:asciiTheme="minorHAnsi" w:hAnsiTheme="minorHAnsi" w:cstheme="minorHAnsi"/>
                <w:sz w:val="22"/>
                <w:szCs w:val="22"/>
                <w:rPrChange w:id="2907" w:author="miminguyenb@yahoo.com" w:date="2024-05-22T02:52:00Z" w16du:dateUtc="2024-05-22T09:52:00Z">
                  <w:rPr>
                    <w:ins w:id="2908" w:author="miminguyenb@yahoo.com" w:date="2024-05-21T02:01:00Z" w16du:dateUtc="2024-05-21T09:01:00Z"/>
                    <w:rFonts w:ascii="Arial" w:hAnsi="Arial" w:cs="Arial"/>
                    <w:sz w:val="22"/>
                    <w:szCs w:val="22"/>
                  </w:rPr>
                </w:rPrChange>
              </w:rPr>
            </w:pPr>
            <w:ins w:id="2909" w:author="miminguyenb@yahoo.com" w:date="2024-05-21T02:01:00Z" w16du:dateUtc="2024-05-21T09:01:00Z">
              <w:r w:rsidRPr="00656CB3">
                <w:rPr>
                  <w:rFonts w:asciiTheme="minorHAnsi" w:hAnsiTheme="minorHAnsi" w:cstheme="minorHAnsi"/>
                  <w:b/>
                  <w:sz w:val="22"/>
                  <w:szCs w:val="22"/>
                  <w:rPrChange w:id="2910"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2911" w:author="miminguyenb@yahoo.com" w:date="2024-05-22T02:52:00Z" w16du:dateUtc="2024-05-22T09:52:00Z">
                    <w:rPr>
                      <w:rFonts w:ascii="Arial" w:hAnsi="Arial" w:cs="Arial"/>
                      <w:sz w:val="22"/>
                      <w:szCs w:val="22"/>
                    </w:rPr>
                  </w:rPrChange>
                </w:rPr>
                <w:t xml:space="preserve">: </w:t>
              </w:r>
            </w:ins>
          </w:p>
          <w:p w14:paraId="48539095" w14:textId="77777777" w:rsidR="00135DE3" w:rsidRPr="00656CB3" w:rsidRDefault="00135DE3" w:rsidP="00135DE3">
            <w:pPr>
              <w:rPr>
                <w:ins w:id="2912" w:author="miminguyenb@yahoo.com" w:date="2024-05-21T02:01:00Z" w16du:dateUtc="2024-05-21T09:01:00Z"/>
                <w:rFonts w:asciiTheme="minorHAnsi" w:hAnsiTheme="minorHAnsi" w:cstheme="minorHAnsi"/>
                <w:sz w:val="22"/>
                <w:szCs w:val="22"/>
                <w:rPrChange w:id="2913" w:author="miminguyenb@yahoo.com" w:date="2024-05-22T02:52:00Z" w16du:dateUtc="2024-05-22T09:52:00Z">
                  <w:rPr>
                    <w:ins w:id="2914" w:author="miminguyenb@yahoo.com" w:date="2024-05-21T02:01:00Z" w16du:dateUtc="2024-05-21T09:01:00Z"/>
                    <w:rFonts w:ascii="Arial" w:hAnsi="Arial" w:cs="Arial"/>
                    <w:sz w:val="22"/>
                    <w:szCs w:val="22"/>
                  </w:rPr>
                </w:rPrChange>
              </w:rPr>
            </w:pPr>
          </w:p>
          <w:p w14:paraId="48DE908D" w14:textId="32C5B3C9" w:rsidR="00135DE3" w:rsidRPr="00656CB3" w:rsidRDefault="00AF43A6" w:rsidP="00AF43A6">
            <w:pPr>
              <w:pStyle w:val="ListParagraph"/>
              <w:numPr>
                <w:ilvl w:val="0"/>
                <w:numId w:val="45"/>
              </w:numPr>
              <w:rPr>
                <w:ins w:id="2915" w:author="miminguyenb@yahoo.com" w:date="2024-05-21T02:13:00Z" w16du:dateUtc="2024-05-21T09:13:00Z"/>
                <w:rFonts w:asciiTheme="minorHAnsi" w:hAnsiTheme="minorHAnsi" w:cstheme="minorHAnsi"/>
                <w:sz w:val="22"/>
                <w:szCs w:val="22"/>
                <w:rPrChange w:id="2916" w:author="miminguyenb@yahoo.com" w:date="2024-05-22T02:52:00Z" w16du:dateUtc="2024-05-22T09:52:00Z">
                  <w:rPr>
                    <w:ins w:id="2917" w:author="miminguyenb@yahoo.com" w:date="2024-05-21T02:13:00Z" w16du:dateUtc="2024-05-21T09:13:00Z"/>
                    <w:rFonts w:ascii="Arial" w:hAnsi="Arial" w:cs="Arial"/>
                    <w:sz w:val="22"/>
                    <w:szCs w:val="22"/>
                  </w:rPr>
                </w:rPrChange>
              </w:rPr>
            </w:pPr>
            <w:ins w:id="2918" w:author="miminguyenb@yahoo.com" w:date="2024-05-21T02:12:00Z" w16du:dateUtc="2024-05-21T09:12:00Z">
              <w:r w:rsidRPr="00656CB3">
                <w:rPr>
                  <w:rFonts w:asciiTheme="minorHAnsi" w:hAnsiTheme="minorHAnsi" w:cstheme="minorHAnsi"/>
                  <w:sz w:val="22"/>
                  <w:szCs w:val="22"/>
                  <w:rPrChange w:id="2919" w:author="miminguyenb@yahoo.com" w:date="2024-05-22T02:52:00Z" w16du:dateUtc="2024-05-22T09:52:00Z">
                    <w:rPr>
                      <w:rFonts w:ascii="Arial" w:hAnsi="Arial" w:cs="Arial"/>
                      <w:sz w:val="22"/>
                      <w:szCs w:val="22"/>
                    </w:rPr>
                  </w:rPrChange>
                </w:rPr>
                <w:t>The user</w:t>
              </w:r>
            </w:ins>
            <w:ins w:id="2920" w:author="miminguyenb@yahoo.com" w:date="2024-05-21T02:07:00Z" w16du:dateUtc="2024-05-21T09:07:00Z">
              <w:r w:rsidRPr="00656CB3">
                <w:rPr>
                  <w:rFonts w:asciiTheme="minorHAnsi" w:hAnsiTheme="minorHAnsi" w:cstheme="minorHAnsi"/>
                  <w:sz w:val="22"/>
                  <w:szCs w:val="22"/>
                  <w:rPrChange w:id="2921" w:author="miminguyenb@yahoo.com" w:date="2024-05-22T02:52:00Z" w16du:dateUtc="2024-05-22T09:52:00Z">
                    <w:rPr>
                      <w:rFonts w:ascii="Arial" w:hAnsi="Arial" w:cs="Arial"/>
                      <w:sz w:val="22"/>
                      <w:szCs w:val="22"/>
                    </w:rPr>
                  </w:rPrChange>
                </w:rPr>
                <w:t xml:space="preserve"> wants to keep track o</w:t>
              </w:r>
            </w:ins>
            <w:ins w:id="2922" w:author="miminguyenb@yahoo.com" w:date="2024-05-21T02:13:00Z" w16du:dateUtc="2024-05-21T09:13:00Z">
              <w:r w:rsidRPr="00656CB3">
                <w:rPr>
                  <w:rFonts w:asciiTheme="minorHAnsi" w:hAnsiTheme="minorHAnsi" w:cstheme="minorHAnsi"/>
                  <w:sz w:val="22"/>
                  <w:szCs w:val="22"/>
                  <w:rPrChange w:id="2923" w:author="miminguyenb@yahoo.com" w:date="2024-05-22T02:52:00Z" w16du:dateUtc="2024-05-22T09:52:00Z">
                    <w:rPr>
                      <w:rFonts w:ascii="Arial" w:hAnsi="Arial" w:cs="Arial"/>
                      <w:sz w:val="22"/>
                      <w:szCs w:val="22"/>
                    </w:rPr>
                  </w:rPrChange>
                </w:rPr>
                <w:t xml:space="preserve">f their saved destinations. </w:t>
              </w:r>
            </w:ins>
          </w:p>
          <w:p w14:paraId="7FACE903" w14:textId="77777777" w:rsidR="00AF43A6" w:rsidRPr="00656CB3" w:rsidRDefault="00AF43A6" w:rsidP="00AF43A6">
            <w:pPr>
              <w:pStyle w:val="ListParagraph"/>
              <w:numPr>
                <w:ilvl w:val="0"/>
                <w:numId w:val="45"/>
              </w:numPr>
              <w:rPr>
                <w:ins w:id="2924" w:author="miminguyenb@yahoo.com" w:date="2024-05-21T02:15:00Z" w16du:dateUtc="2024-05-21T09:15:00Z"/>
                <w:rFonts w:asciiTheme="minorHAnsi" w:hAnsiTheme="minorHAnsi" w:cstheme="minorHAnsi"/>
                <w:sz w:val="22"/>
                <w:szCs w:val="22"/>
                <w:rPrChange w:id="2925" w:author="miminguyenb@yahoo.com" w:date="2024-05-22T02:52:00Z" w16du:dateUtc="2024-05-22T09:52:00Z">
                  <w:rPr>
                    <w:ins w:id="2926" w:author="miminguyenb@yahoo.com" w:date="2024-05-21T02:15:00Z" w16du:dateUtc="2024-05-21T09:15:00Z"/>
                    <w:rFonts w:ascii="Arial" w:hAnsi="Arial" w:cs="Arial"/>
                    <w:sz w:val="22"/>
                    <w:szCs w:val="22"/>
                  </w:rPr>
                </w:rPrChange>
              </w:rPr>
            </w:pPr>
            <w:ins w:id="2927" w:author="miminguyenb@yahoo.com" w:date="2024-05-21T02:13:00Z" w16du:dateUtc="2024-05-21T09:13:00Z">
              <w:r w:rsidRPr="00656CB3">
                <w:rPr>
                  <w:rFonts w:asciiTheme="minorHAnsi" w:hAnsiTheme="minorHAnsi" w:cstheme="minorHAnsi"/>
                  <w:sz w:val="22"/>
                  <w:szCs w:val="22"/>
                  <w:rPrChange w:id="2928" w:author="miminguyenb@yahoo.com" w:date="2024-05-22T02:52:00Z" w16du:dateUtc="2024-05-22T09:52:00Z">
                    <w:rPr>
                      <w:rFonts w:ascii="Arial" w:hAnsi="Arial" w:cs="Arial"/>
                      <w:sz w:val="22"/>
                      <w:szCs w:val="22"/>
                    </w:rPr>
                  </w:rPrChange>
                </w:rPr>
                <w:t>The user completes UC-2 by logging in with their email into the app.</w:t>
              </w:r>
            </w:ins>
          </w:p>
          <w:p w14:paraId="0CAA2B47" w14:textId="7081B852" w:rsidR="00AF43A6" w:rsidRPr="00656CB3" w:rsidRDefault="00AF43A6" w:rsidP="00AF43A6">
            <w:pPr>
              <w:pStyle w:val="ListParagraph"/>
              <w:numPr>
                <w:ilvl w:val="0"/>
                <w:numId w:val="47"/>
              </w:numPr>
              <w:rPr>
                <w:ins w:id="2929" w:author="miminguyenb@yahoo.com" w:date="2024-05-21T02:15:00Z" w16du:dateUtc="2024-05-21T09:15:00Z"/>
                <w:rFonts w:asciiTheme="minorHAnsi" w:hAnsiTheme="minorHAnsi" w:cstheme="minorHAnsi"/>
                <w:sz w:val="22"/>
                <w:szCs w:val="22"/>
                <w:rPrChange w:id="2930" w:author="miminguyenb@yahoo.com" w:date="2024-05-22T02:52:00Z" w16du:dateUtc="2024-05-22T09:52:00Z">
                  <w:rPr>
                    <w:ins w:id="2931" w:author="miminguyenb@yahoo.com" w:date="2024-05-21T02:15:00Z" w16du:dateUtc="2024-05-21T09:15:00Z"/>
                    <w:rFonts w:ascii="Arial" w:hAnsi="Arial" w:cs="Arial"/>
                    <w:sz w:val="22"/>
                    <w:szCs w:val="22"/>
                  </w:rPr>
                </w:rPrChange>
              </w:rPr>
            </w:pPr>
            <w:ins w:id="2932" w:author="miminguyenb@yahoo.com" w:date="2024-05-21T02:13:00Z" w16du:dateUtc="2024-05-21T09:13:00Z">
              <w:r w:rsidRPr="00656CB3">
                <w:rPr>
                  <w:rFonts w:asciiTheme="minorHAnsi" w:hAnsiTheme="minorHAnsi" w:cstheme="minorHAnsi"/>
                  <w:sz w:val="22"/>
                  <w:szCs w:val="22"/>
                  <w:rPrChange w:id="2933" w:author="miminguyenb@yahoo.com" w:date="2024-05-22T02:52:00Z" w16du:dateUtc="2024-05-22T09:52:00Z">
                    <w:rPr/>
                  </w:rPrChange>
                </w:rPr>
                <w:t xml:space="preserve">The user will never need to log into the </w:t>
              </w:r>
            </w:ins>
            <w:ins w:id="2934" w:author="miminguyenb@yahoo.com" w:date="2024-05-21T02:14:00Z" w16du:dateUtc="2024-05-21T09:14:00Z">
              <w:r w:rsidRPr="00656CB3">
                <w:rPr>
                  <w:rFonts w:asciiTheme="minorHAnsi" w:hAnsiTheme="minorHAnsi" w:cstheme="minorHAnsi"/>
                  <w:sz w:val="22"/>
                  <w:szCs w:val="22"/>
                  <w:rPrChange w:id="2935" w:author="miminguyenb@yahoo.com" w:date="2024-05-22T02:52:00Z" w16du:dateUtc="2024-05-22T09:52:00Z">
                    <w:rPr/>
                  </w:rPrChange>
                </w:rPr>
                <w:t>app again. The app will continue to function</w:t>
              </w:r>
            </w:ins>
            <w:ins w:id="2936" w:author="miminguyenb@yahoo.com" w:date="2024-05-21T02:15:00Z" w16du:dateUtc="2024-05-21T09:15:00Z">
              <w:r w:rsidRPr="00656CB3">
                <w:rPr>
                  <w:rFonts w:asciiTheme="minorHAnsi" w:hAnsiTheme="minorHAnsi" w:cstheme="minorHAnsi"/>
                  <w:sz w:val="22"/>
                  <w:szCs w:val="22"/>
                  <w:rPrChange w:id="2937" w:author="miminguyenb@yahoo.com" w:date="2024-05-22T02:52:00Z" w16du:dateUtc="2024-05-22T09:52:00Z">
                    <w:rPr/>
                  </w:rPrChange>
                </w:rPr>
                <w:t xml:space="preserve"> as a </w:t>
              </w:r>
              <w:r w:rsidRPr="00656CB3">
                <w:rPr>
                  <w:rFonts w:asciiTheme="minorHAnsi" w:hAnsiTheme="minorHAnsi" w:cstheme="minorHAnsi"/>
                  <w:sz w:val="22"/>
                  <w:szCs w:val="22"/>
                  <w:rPrChange w:id="2938" w:author="miminguyenb@yahoo.com" w:date="2024-05-22T02:52:00Z" w16du:dateUtc="2024-05-22T09:52:00Z">
                    <w:rPr>
                      <w:rFonts w:ascii="Arial" w:hAnsi="Arial" w:cs="Arial"/>
                      <w:sz w:val="22"/>
                      <w:szCs w:val="22"/>
                    </w:rPr>
                  </w:rPrChange>
                </w:rPr>
                <w:t>logged-in</w:t>
              </w:r>
              <w:r w:rsidRPr="00656CB3">
                <w:rPr>
                  <w:rFonts w:asciiTheme="minorHAnsi" w:hAnsiTheme="minorHAnsi" w:cstheme="minorHAnsi"/>
                  <w:sz w:val="22"/>
                  <w:szCs w:val="22"/>
                  <w:rPrChange w:id="2939" w:author="miminguyenb@yahoo.com" w:date="2024-05-22T02:52:00Z" w16du:dateUtc="2024-05-22T09:52:00Z">
                    <w:rPr/>
                  </w:rPrChange>
                </w:rPr>
                <w:t xml:space="preserve"> user.</w:t>
              </w:r>
            </w:ins>
          </w:p>
          <w:p w14:paraId="614D596F" w14:textId="76D890A3" w:rsidR="00656CB3" w:rsidRDefault="00AF43A6" w:rsidP="00AF43A6">
            <w:pPr>
              <w:pStyle w:val="ListParagraph"/>
              <w:numPr>
                <w:ilvl w:val="0"/>
                <w:numId w:val="45"/>
              </w:numPr>
              <w:rPr>
                <w:ins w:id="2940" w:author="miminguyenb@yahoo.com" w:date="2024-05-22T02:53:00Z" w16du:dateUtc="2024-05-22T09:53:00Z"/>
                <w:rFonts w:asciiTheme="minorHAnsi" w:hAnsiTheme="minorHAnsi" w:cstheme="minorHAnsi"/>
                <w:sz w:val="22"/>
                <w:szCs w:val="22"/>
              </w:rPr>
            </w:pPr>
            <w:ins w:id="2941" w:author="miminguyenb@yahoo.com" w:date="2024-05-21T02:15:00Z" w16du:dateUtc="2024-05-21T09:15:00Z">
              <w:r w:rsidRPr="00656CB3">
                <w:rPr>
                  <w:rFonts w:asciiTheme="minorHAnsi" w:hAnsiTheme="minorHAnsi" w:cstheme="minorHAnsi"/>
                  <w:sz w:val="22"/>
                  <w:szCs w:val="22"/>
                  <w:rPrChange w:id="2942" w:author="miminguyenb@yahoo.com" w:date="2024-05-22T02:52:00Z" w16du:dateUtc="2024-05-22T09:52:00Z">
                    <w:rPr>
                      <w:rFonts w:ascii="Arial" w:hAnsi="Arial" w:cs="Arial"/>
                      <w:sz w:val="22"/>
                      <w:szCs w:val="22"/>
                    </w:rPr>
                  </w:rPrChange>
                </w:rPr>
                <w:t xml:space="preserve">The user completes any extension available from UC-1 since it generalizes and inherits </w:t>
              </w:r>
            </w:ins>
            <w:ins w:id="2943" w:author="miminguyenb@yahoo.com" w:date="2024-05-22T03:31:00Z" w16du:dateUtc="2024-05-22T10:31:00Z">
              <w:r w:rsidR="003112FE">
                <w:rPr>
                  <w:rFonts w:asciiTheme="minorHAnsi" w:hAnsiTheme="minorHAnsi" w:cstheme="minorHAnsi"/>
                  <w:sz w:val="22"/>
                  <w:szCs w:val="22"/>
                </w:rPr>
                <w:t>from.</w:t>
              </w:r>
            </w:ins>
            <w:ins w:id="2944" w:author="miminguyenb@yahoo.com" w:date="2024-05-21T02:15:00Z" w16du:dateUtc="2024-05-21T09:15:00Z">
              <w:r w:rsidRPr="00656CB3">
                <w:rPr>
                  <w:rFonts w:asciiTheme="minorHAnsi" w:hAnsiTheme="minorHAnsi" w:cstheme="minorHAnsi"/>
                  <w:sz w:val="22"/>
                  <w:szCs w:val="22"/>
                  <w:rPrChange w:id="2945" w:author="miminguyenb@yahoo.com" w:date="2024-05-22T02:52:00Z" w16du:dateUtc="2024-05-22T09:52:00Z">
                    <w:rPr>
                      <w:rFonts w:ascii="Arial" w:hAnsi="Arial" w:cs="Arial"/>
                      <w:sz w:val="22"/>
                      <w:szCs w:val="22"/>
                    </w:rPr>
                  </w:rPrChange>
                </w:rPr>
                <w:t xml:space="preserve"> </w:t>
              </w:r>
            </w:ins>
          </w:p>
          <w:p w14:paraId="71798465" w14:textId="6F6CE6E4" w:rsidR="00135DE3" w:rsidRPr="00656CB3" w:rsidRDefault="00AF43A6" w:rsidP="00656CB3">
            <w:pPr>
              <w:pStyle w:val="ListParagraph"/>
              <w:rPr>
                <w:ins w:id="2946" w:author="miminguyenb@yahoo.com" w:date="2024-05-21T02:01:00Z" w16du:dateUtc="2024-05-21T09:01:00Z"/>
                <w:rFonts w:asciiTheme="minorHAnsi" w:hAnsiTheme="minorHAnsi" w:cstheme="minorHAnsi"/>
                <w:sz w:val="22"/>
                <w:szCs w:val="22"/>
                <w:rPrChange w:id="2947" w:author="miminguyenb@yahoo.com" w:date="2024-05-22T02:52:00Z" w16du:dateUtc="2024-05-22T09:52:00Z">
                  <w:rPr>
                    <w:ins w:id="2948" w:author="miminguyenb@yahoo.com" w:date="2024-05-21T02:01:00Z" w16du:dateUtc="2024-05-21T09:01:00Z"/>
                    <w:rFonts w:ascii="Arial" w:hAnsi="Arial" w:cs="Arial"/>
                    <w:sz w:val="22"/>
                    <w:szCs w:val="22"/>
                  </w:rPr>
                </w:rPrChange>
              </w:rPr>
              <w:pPrChange w:id="2949" w:author="miminguyenb@yahoo.com" w:date="2024-05-22T02:53:00Z" w16du:dateUtc="2024-05-22T09:53:00Z">
                <w:pPr/>
              </w:pPrChange>
            </w:pPr>
            <w:ins w:id="2950" w:author="miminguyenb@yahoo.com" w:date="2024-05-21T02:15:00Z" w16du:dateUtc="2024-05-21T09:15:00Z">
              <w:r w:rsidRPr="00656CB3">
                <w:rPr>
                  <w:rFonts w:asciiTheme="minorHAnsi" w:hAnsiTheme="minorHAnsi" w:cstheme="minorHAnsi"/>
                  <w:sz w:val="22"/>
                  <w:szCs w:val="22"/>
                  <w:rPrChange w:id="2951" w:author="miminguyenb@yahoo.com" w:date="2024-05-22T02:52:00Z" w16du:dateUtc="2024-05-22T09:52:00Z">
                    <w:rPr>
                      <w:rFonts w:ascii="Arial" w:hAnsi="Arial" w:cs="Arial"/>
                      <w:sz w:val="22"/>
                      <w:szCs w:val="22"/>
                    </w:rPr>
                  </w:rPrChange>
                </w:rPr>
                <w:t>UC-1.</w:t>
              </w:r>
            </w:ins>
          </w:p>
        </w:tc>
      </w:tr>
      <w:tr w:rsidR="00135DE3" w:rsidRPr="00656CB3" w14:paraId="2AA538D7" w14:textId="77777777" w:rsidTr="00135DE3">
        <w:trPr>
          <w:trHeight w:val="498"/>
          <w:jc w:val="center"/>
          <w:ins w:id="2952" w:author="miminguyenb@yahoo.com" w:date="2024-05-21T02:01:00Z" w16du:dateUtc="2024-05-21T09:01:00Z"/>
          <w:trPrChange w:id="2953" w:author="miminguyenb@yahoo.com" w:date="2024-05-21T02:02:00Z" w16du:dateUtc="2024-05-21T09:02:00Z">
            <w:trPr>
              <w:trHeight w:val="498"/>
            </w:trPr>
          </w:trPrChange>
        </w:trPr>
        <w:tc>
          <w:tcPr>
            <w:tcW w:w="9576" w:type="dxa"/>
            <w:gridSpan w:val="4"/>
            <w:shd w:val="clear" w:color="auto" w:fill="auto"/>
            <w:tcPrChange w:id="2954" w:author="miminguyenb@yahoo.com" w:date="2024-05-21T02:02:00Z" w16du:dateUtc="2024-05-21T09:02:00Z">
              <w:tcPr>
                <w:tcW w:w="9576" w:type="dxa"/>
                <w:gridSpan w:val="4"/>
                <w:shd w:val="clear" w:color="auto" w:fill="auto"/>
              </w:tcPr>
            </w:tcPrChange>
          </w:tcPr>
          <w:p w14:paraId="24699690" w14:textId="134B1369" w:rsidR="00135DE3" w:rsidRPr="00656CB3" w:rsidRDefault="00135DE3" w:rsidP="00135DE3">
            <w:pPr>
              <w:rPr>
                <w:ins w:id="2955" w:author="miminguyenb@yahoo.com" w:date="2024-05-21T02:01:00Z" w16du:dateUtc="2024-05-21T09:01:00Z"/>
                <w:rFonts w:asciiTheme="minorHAnsi" w:hAnsiTheme="minorHAnsi" w:cstheme="minorHAnsi"/>
                <w:sz w:val="22"/>
                <w:szCs w:val="22"/>
                <w:rPrChange w:id="2956" w:author="miminguyenb@yahoo.com" w:date="2024-05-22T02:52:00Z" w16du:dateUtc="2024-05-22T09:52:00Z">
                  <w:rPr>
                    <w:ins w:id="2957" w:author="miminguyenb@yahoo.com" w:date="2024-05-21T02:01:00Z" w16du:dateUtc="2024-05-21T09:01:00Z"/>
                    <w:rFonts w:ascii="Arial" w:hAnsi="Arial" w:cs="Arial"/>
                    <w:sz w:val="22"/>
                    <w:szCs w:val="22"/>
                  </w:rPr>
                </w:rPrChange>
              </w:rPr>
            </w:pPr>
            <w:ins w:id="2958" w:author="miminguyenb@yahoo.com" w:date="2024-05-21T02:01:00Z" w16du:dateUtc="2024-05-21T09:01:00Z">
              <w:r w:rsidRPr="00656CB3">
                <w:rPr>
                  <w:rFonts w:asciiTheme="minorHAnsi" w:hAnsiTheme="minorHAnsi" w:cstheme="minorHAnsi"/>
                  <w:b/>
                  <w:sz w:val="22"/>
                  <w:szCs w:val="22"/>
                  <w:rPrChange w:id="2959" w:author="miminguyenb@yahoo.com" w:date="2024-05-22T02:52:00Z" w16du:dateUtc="2024-05-22T09:52:00Z">
                    <w:rPr>
                      <w:rFonts w:ascii="Arial" w:hAnsi="Arial" w:cs="Arial"/>
                      <w:b/>
                      <w:sz w:val="22"/>
                      <w:szCs w:val="22"/>
                    </w:rPr>
                  </w:rPrChange>
                </w:rPr>
                <w:lastRenderedPageBreak/>
                <w:t>Sub-flows</w:t>
              </w:r>
              <w:r w:rsidRPr="00656CB3">
                <w:rPr>
                  <w:rFonts w:asciiTheme="minorHAnsi" w:hAnsiTheme="minorHAnsi" w:cstheme="minorHAnsi"/>
                  <w:sz w:val="22"/>
                  <w:szCs w:val="22"/>
                  <w:rPrChange w:id="2960" w:author="miminguyenb@yahoo.com" w:date="2024-05-22T02:52:00Z" w16du:dateUtc="2024-05-22T09:52:00Z">
                    <w:rPr>
                      <w:rFonts w:ascii="Arial" w:hAnsi="Arial" w:cs="Arial"/>
                      <w:sz w:val="22"/>
                      <w:szCs w:val="22"/>
                    </w:rPr>
                  </w:rPrChange>
                </w:rPr>
                <w:t xml:space="preserve">: </w:t>
              </w:r>
            </w:ins>
          </w:p>
          <w:p w14:paraId="013A0A2E" w14:textId="77777777" w:rsidR="00135DE3" w:rsidRPr="00656CB3" w:rsidRDefault="00135DE3" w:rsidP="00135DE3">
            <w:pPr>
              <w:rPr>
                <w:ins w:id="2961" w:author="miminguyenb@yahoo.com" w:date="2024-05-21T02:01:00Z" w16du:dateUtc="2024-05-21T09:01:00Z"/>
                <w:rFonts w:asciiTheme="minorHAnsi" w:hAnsiTheme="minorHAnsi" w:cstheme="minorHAnsi"/>
                <w:sz w:val="22"/>
                <w:szCs w:val="22"/>
                <w:rPrChange w:id="2962" w:author="miminguyenb@yahoo.com" w:date="2024-05-22T02:52:00Z" w16du:dateUtc="2024-05-22T09:52:00Z">
                  <w:rPr>
                    <w:ins w:id="2963" w:author="miminguyenb@yahoo.com" w:date="2024-05-21T02:01:00Z" w16du:dateUtc="2024-05-21T09:01:00Z"/>
                    <w:rFonts w:ascii="Arial" w:hAnsi="Arial" w:cs="Arial"/>
                    <w:sz w:val="22"/>
                    <w:szCs w:val="22"/>
                  </w:rPr>
                </w:rPrChange>
              </w:rPr>
            </w:pPr>
          </w:p>
        </w:tc>
      </w:tr>
      <w:tr w:rsidR="00135DE3" w:rsidRPr="00656CB3" w14:paraId="7F0670A2" w14:textId="77777777" w:rsidTr="00135DE3">
        <w:trPr>
          <w:jc w:val="center"/>
          <w:ins w:id="2964" w:author="miminguyenb@yahoo.com" w:date="2024-05-21T02:01:00Z" w16du:dateUtc="2024-05-21T09:01:00Z"/>
        </w:trPr>
        <w:tc>
          <w:tcPr>
            <w:tcW w:w="9576" w:type="dxa"/>
            <w:gridSpan w:val="4"/>
            <w:shd w:val="clear" w:color="auto" w:fill="auto"/>
            <w:tcPrChange w:id="2965" w:author="miminguyenb@yahoo.com" w:date="2024-05-21T02:02:00Z" w16du:dateUtc="2024-05-21T09:02:00Z">
              <w:tcPr>
                <w:tcW w:w="9576" w:type="dxa"/>
                <w:gridSpan w:val="4"/>
                <w:shd w:val="clear" w:color="auto" w:fill="auto"/>
              </w:tcPr>
            </w:tcPrChange>
          </w:tcPr>
          <w:p w14:paraId="0EBE0652" w14:textId="5C041309" w:rsidR="00135DE3" w:rsidRPr="00656CB3" w:rsidRDefault="00135DE3" w:rsidP="00135DE3">
            <w:pPr>
              <w:rPr>
                <w:ins w:id="2966" w:author="miminguyenb@yahoo.com" w:date="2024-05-21T02:01:00Z" w16du:dateUtc="2024-05-21T09:01:00Z"/>
                <w:rFonts w:asciiTheme="minorHAnsi" w:hAnsiTheme="minorHAnsi" w:cstheme="minorHAnsi"/>
                <w:sz w:val="22"/>
                <w:szCs w:val="22"/>
                <w:rPrChange w:id="2967" w:author="miminguyenb@yahoo.com" w:date="2024-05-22T02:52:00Z" w16du:dateUtc="2024-05-22T09:52:00Z">
                  <w:rPr>
                    <w:ins w:id="2968" w:author="miminguyenb@yahoo.com" w:date="2024-05-21T02:01:00Z" w16du:dateUtc="2024-05-21T09:01:00Z"/>
                    <w:rFonts w:ascii="Arial" w:hAnsi="Arial" w:cs="Arial"/>
                    <w:sz w:val="22"/>
                    <w:szCs w:val="22"/>
                  </w:rPr>
                </w:rPrChange>
              </w:rPr>
            </w:pPr>
            <w:ins w:id="2969" w:author="miminguyenb@yahoo.com" w:date="2024-05-21T02:01:00Z" w16du:dateUtc="2024-05-21T09:01:00Z">
              <w:r w:rsidRPr="00656CB3">
                <w:rPr>
                  <w:rFonts w:asciiTheme="minorHAnsi" w:hAnsiTheme="minorHAnsi" w:cstheme="minorHAnsi"/>
                  <w:b/>
                  <w:sz w:val="22"/>
                  <w:szCs w:val="22"/>
                  <w:rPrChange w:id="2970"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2971" w:author="miminguyenb@yahoo.com" w:date="2024-05-22T02:52:00Z" w16du:dateUtc="2024-05-22T09:52:00Z">
                    <w:rPr>
                      <w:rFonts w:ascii="Arial" w:hAnsi="Arial" w:cs="Arial"/>
                      <w:sz w:val="22"/>
                      <w:szCs w:val="22"/>
                    </w:rPr>
                  </w:rPrChange>
                </w:rPr>
                <w:t xml:space="preserve">: </w:t>
              </w:r>
            </w:ins>
          </w:p>
          <w:p w14:paraId="2B05226D" w14:textId="77777777" w:rsidR="00135DE3" w:rsidRPr="00656CB3" w:rsidRDefault="00135DE3" w:rsidP="00135DE3">
            <w:pPr>
              <w:rPr>
                <w:ins w:id="2972" w:author="miminguyenb@yahoo.com" w:date="2024-05-21T02:01:00Z" w16du:dateUtc="2024-05-21T09:01:00Z"/>
                <w:rFonts w:asciiTheme="minorHAnsi" w:hAnsiTheme="minorHAnsi" w:cstheme="minorHAnsi"/>
                <w:sz w:val="22"/>
                <w:szCs w:val="22"/>
                <w:rPrChange w:id="2973" w:author="miminguyenb@yahoo.com" w:date="2024-05-22T02:52:00Z" w16du:dateUtc="2024-05-22T09:52:00Z">
                  <w:rPr>
                    <w:ins w:id="2974" w:author="miminguyenb@yahoo.com" w:date="2024-05-21T02:01:00Z" w16du:dateUtc="2024-05-21T09:01:00Z"/>
                    <w:rFonts w:ascii="Arial" w:hAnsi="Arial" w:cs="Arial"/>
                    <w:sz w:val="22"/>
                    <w:szCs w:val="22"/>
                  </w:rPr>
                </w:rPrChange>
              </w:rPr>
            </w:pPr>
          </w:p>
        </w:tc>
      </w:tr>
      <w:tr w:rsidR="00135DE3" w:rsidRPr="00656CB3" w14:paraId="384685E4" w14:textId="77777777" w:rsidTr="00135DE3">
        <w:trPr>
          <w:jc w:val="center"/>
          <w:ins w:id="2975" w:author="miminguyenb@yahoo.com" w:date="2024-05-21T02:01:00Z" w16du:dateUtc="2024-05-21T09:01:00Z"/>
        </w:trPr>
        <w:tc>
          <w:tcPr>
            <w:tcW w:w="9576" w:type="dxa"/>
            <w:gridSpan w:val="4"/>
            <w:shd w:val="clear" w:color="auto" w:fill="auto"/>
            <w:tcPrChange w:id="2976" w:author="miminguyenb@yahoo.com" w:date="2024-05-21T02:02:00Z" w16du:dateUtc="2024-05-21T09:02:00Z">
              <w:tcPr>
                <w:tcW w:w="9576" w:type="dxa"/>
                <w:gridSpan w:val="4"/>
                <w:shd w:val="clear" w:color="auto" w:fill="auto"/>
              </w:tcPr>
            </w:tcPrChange>
          </w:tcPr>
          <w:p w14:paraId="351BEA2B" w14:textId="77777777" w:rsidR="00135DE3" w:rsidRPr="00656CB3" w:rsidRDefault="00135DE3" w:rsidP="00135DE3">
            <w:pPr>
              <w:rPr>
                <w:ins w:id="2977" w:author="miminguyenb@yahoo.com" w:date="2024-05-21T02:01:00Z" w16du:dateUtc="2024-05-21T09:01:00Z"/>
                <w:rFonts w:asciiTheme="minorHAnsi" w:hAnsiTheme="minorHAnsi" w:cstheme="minorHAnsi"/>
                <w:b/>
                <w:sz w:val="22"/>
                <w:szCs w:val="22"/>
                <w:rPrChange w:id="2978" w:author="miminguyenb@yahoo.com" w:date="2024-05-22T02:52:00Z" w16du:dateUtc="2024-05-22T09:52:00Z">
                  <w:rPr>
                    <w:ins w:id="2979" w:author="miminguyenb@yahoo.com" w:date="2024-05-21T02:01:00Z" w16du:dateUtc="2024-05-21T09:01:00Z"/>
                    <w:rFonts w:ascii="Arial" w:hAnsi="Arial" w:cs="Arial"/>
                    <w:b/>
                    <w:sz w:val="22"/>
                    <w:szCs w:val="22"/>
                  </w:rPr>
                </w:rPrChange>
              </w:rPr>
            </w:pPr>
            <w:ins w:id="2980" w:author="miminguyenb@yahoo.com" w:date="2024-05-21T02:01:00Z" w16du:dateUtc="2024-05-21T09:01:00Z">
              <w:r w:rsidRPr="00656CB3">
                <w:rPr>
                  <w:rFonts w:asciiTheme="minorHAnsi" w:hAnsiTheme="minorHAnsi" w:cstheme="minorHAnsi"/>
                  <w:b/>
                  <w:sz w:val="22"/>
                  <w:szCs w:val="22"/>
                  <w:rPrChange w:id="2981" w:author="miminguyenb@yahoo.com" w:date="2024-05-22T02:52:00Z" w16du:dateUtc="2024-05-22T09:52:00Z">
                    <w:rPr>
                      <w:rFonts w:ascii="Arial" w:hAnsi="Arial" w:cs="Arial"/>
                      <w:b/>
                      <w:sz w:val="22"/>
                      <w:szCs w:val="22"/>
                    </w:rPr>
                  </w:rPrChange>
                </w:rPr>
                <w:t xml:space="preserve">Special Requirements: </w:t>
              </w:r>
            </w:ins>
          </w:p>
          <w:p w14:paraId="7C897C67" w14:textId="0FFEDE4A" w:rsidR="00AF43A6" w:rsidRPr="00656CB3" w:rsidRDefault="008C759E" w:rsidP="00135DE3">
            <w:pPr>
              <w:rPr>
                <w:ins w:id="2982" w:author="miminguyenb@yahoo.com" w:date="2024-05-21T02:16:00Z" w16du:dateUtc="2024-05-21T09:16:00Z"/>
                <w:rFonts w:asciiTheme="minorHAnsi" w:hAnsiTheme="minorHAnsi" w:cstheme="minorHAnsi"/>
                <w:bCs/>
                <w:sz w:val="22"/>
                <w:szCs w:val="22"/>
                <w:rPrChange w:id="2983" w:author="miminguyenb@yahoo.com" w:date="2024-05-22T02:52:00Z" w16du:dateUtc="2024-05-22T09:52:00Z">
                  <w:rPr>
                    <w:ins w:id="2984" w:author="miminguyenb@yahoo.com" w:date="2024-05-21T02:16:00Z" w16du:dateUtc="2024-05-21T09:16:00Z"/>
                    <w:rFonts w:ascii="Arial" w:hAnsi="Arial" w:cs="Arial"/>
                    <w:bCs/>
                    <w:sz w:val="22"/>
                    <w:szCs w:val="22"/>
                  </w:rPr>
                </w:rPrChange>
              </w:rPr>
            </w:pPr>
            <w:ins w:id="2985" w:author="miminguyenb@yahoo.com" w:date="2024-05-21T23:20:00Z" w16du:dateUtc="2024-05-22T06:20:00Z">
              <w:r w:rsidRPr="00656CB3">
                <w:rPr>
                  <w:rFonts w:asciiTheme="minorHAnsi" w:hAnsiTheme="minorHAnsi" w:cstheme="minorHAnsi"/>
                  <w:bCs/>
                  <w:sz w:val="22"/>
                  <w:szCs w:val="22"/>
                  <w:rPrChange w:id="2986" w:author="miminguyenb@yahoo.com" w:date="2024-05-22T02:52:00Z" w16du:dateUtc="2024-05-22T09:52:00Z">
                    <w:rPr>
                      <w:rFonts w:ascii="Arial" w:hAnsi="Arial" w:cs="Arial"/>
                      <w:bCs/>
                      <w:sz w:val="22"/>
                      <w:szCs w:val="22"/>
                    </w:rPr>
                  </w:rPrChange>
                </w:rPr>
                <w:t>Operational Requirements</w:t>
              </w:r>
            </w:ins>
            <w:ins w:id="2987" w:author="miminguyenb@yahoo.com" w:date="2024-05-21T02:16:00Z" w16du:dateUtc="2024-05-21T09:16:00Z">
              <w:r w:rsidR="00AF43A6" w:rsidRPr="00656CB3">
                <w:rPr>
                  <w:rFonts w:asciiTheme="minorHAnsi" w:hAnsiTheme="minorHAnsi" w:cstheme="minorHAnsi"/>
                  <w:bCs/>
                  <w:sz w:val="22"/>
                  <w:szCs w:val="22"/>
                  <w:rPrChange w:id="2988" w:author="miminguyenb@yahoo.com" w:date="2024-05-22T02:52:00Z" w16du:dateUtc="2024-05-22T09:52:00Z">
                    <w:rPr>
                      <w:rFonts w:ascii="Arial" w:hAnsi="Arial" w:cs="Arial"/>
                      <w:bCs/>
                      <w:sz w:val="22"/>
                      <w:szCs w:val="22"/>
                    </w:rPr>
                  </w:rPrChange>
                </w:rPr>
                <w:t>:</w:t>
              </w:r>
            </w:ins>
          </w:p>
          <w:p w14:paraId="7A931F9E" w14:textId="7660284E" w:rsidR="00AF43A6" w:rsidRPr="00656CB3" w:rsidRDefault="00AF43A6" w:rsidP="00AF43A6">
            <w:pPr>
              <w:pStyle w:val="ListParagraph"/>
              <w:numPr>
                <w:ilvl w:val="0"/>
                <w:numId w:val="48"/>
              </w:numPr>
              <w:rPr>
                <w:ins w:id="2989" w:author="miminguyenb@yahoo.com" w:date="2024-05-21T02:01:00Z" w16du:dateUtc="2024-05-21T09:01:00Z"/>
                <w:rFonts w:asciiTheme="minorHAnsi" w:hAnsiTheme="minorHAnsi" w:cstheme="minorHAnsi"/>
                <w:bCs/>
                <w:sz w:val="22"/>
                <w:szCs w:val="22"/>
                <w:rPrChange w:id="2990" w:author="miminguyenb@yahoo.com" w:date="2024-05-22T02:52:00Z" w16du:dateUtc="2024-05-22T09:52:00Z">
                  <w:rPr>
                    <w:ins w:id="2991" w:author="miminguyenb@yahoo.com" w:date="2024-05-21T02:01:00Z" w16du:dateUtc="2024-05-21T09:01:00Z"/>
                    <w:rFonts w:ascii="Arial" w:hAnsi="Arial" w:cs="Arial"/>
                    <w:b/>
                    <w:sz w:val="22"/>
                    <w:szCs w:val="22"/>
                  </w:rPr>
                </w:rPrChange>
              </w:rPr>
              <w:pPrChange w:id="2992" w:author="miminguyenb@yahoo.com" w:date="2024-05-21T02:16:00Z" w16du:dateUtc="2024-05-21T09:16:00Z">
                <w:pPr/>
              </w:pPrChange>
            </w:pPr>
            <w:ins w:id="2993" w:author="miminguyenb@yahoo.com" w:date="2024-05-21T02:16:00Z" w16du:dateUtc="2024-05-21T09:16:00Z">
              <w:r w:rsidRPr="00656CB3">
                <w:rPr>
                  <w:rFonts w:asciiTheme="minorHAnsi" w:hAnsiTheme="minorHAnsi" w:cstheme="minorHAnsi"/>
                  <w:bCs/>
                  <w:sz w:val="22"/>
                  <w:szCs w:val="22"/>
                  <w:rPrChange w:id="2994" w:author="miminguyenb@yahoo.com" w:date="2024-05-22T02:52:00Z" w16du:dateUtc="2024-05-22T09:52:00Z">
                    <w:rPr>
                      <w:rFonts w:ascii="Arial" w:hAnsi="Arial" w:cs="Arial"/>
                      <w:bCs/>
                      <w:sz w:val="22"/>
                      <w:szCs w:val="22"/>
                    </w:rPr>
                  </w:rPrChange>
                </w:rPr>
                <w:t>M</w:t>
              </w:r>
            </w:ins>
            <w:ins w:id="2995" w:author="miminguyenb@yahoo.com" w:date="2024-05-21T02:17:00Z" w16du:dateUtc="2024-05-21T09:17:00Z">
              <w:r w:rsidRPr="00656CB3">
                <w:rPr>
                  <w:rFonts w:asciiTheme="minorHAnsi" w:hAnsiTheme="minorHAnsi" w:cstheme="minorHAnsi"/>
                  <w:bCs/>
                  <w:sz w:val="22"/>
                  <w:szCs w:val="22"/>
                  <w:rPrChange w:id="2996" w:author="miminguyenb@yahoo.com" w:date="2024-05-22T02:52:00Z" w16du:dateUtc="2024-05-22T09:52:00Z">
                    <w:rPr>
                      <w:rFonts w:ascii="Arial" w:hAnsi="Arial" w:cs="Arial"/>
                      <w:bCs/>
                      <w:sz w:val="22"/>
                      <w:szCs w:val="22"/>
                    </w:rPr>
                  </w:rPrChange>
                </w:rPr>
                <w:t xml:space="preserve">ake email </w:t>
              </w:r>
              <w:r w:rsidR="00075A6B" w:rsidRPr="00656CB3">
                <w:rPr>
                  <w:rFonts w:asciiTheme="minorHAnsi" w:hAnsiTheme="minorHAnsi" w:cstheme="minorHAnsi"/>
                  <w:bCs/>
                  <w:sz w:val="22"/>
                  <w:szCs w:val="22"/>
                  <w:rPrChange w:id="2997" w:author="miminguyenb@yahoo.com" w:date="2024-05-22T02:52:00Z" w16du:dateUtc="2024-05-22T09:52:00Z">
                    <w:rPr>
                      <w:rFonts w:ascii="Arial" w:hAnsi="Arial" w:cs="Arial"/>
                      <w:bCs/>
                      <w:sz w:val="22"/>
                      <w:szCs w:val="22"/>
                    </w:rPr>
                  </w:rPrChange>
                </w:rPr>
                <w:t>login</w:t>
              </w:r>
              <w:r w:rsidRPr="00656CB3">
                <w:rPr>
                  <w:rFonts w:asciiTheme="minorHAnsi" w:hAnsiTheme="minorHAnsi" w:cstheme="minorHAnsi"/>
                  <w:bCs/>
                  <w:sz w:val="22"/>
                  <w:szCs w:val="22"/>
                  <w:rPrChange w:id="2998" w:author="miminguyenb@yahoo.com" w:date="2024-05-22T02:52:00Z" w16du:dateUtc="2024-05-22T09:52:00Z">
                    <w:rPr>
                      <w:rFonts w:ascii="Arial" w:hAnsi="Arial" w:cs="Arial"/>
                      <w:bCs/>
                      <w:sz w:val="22"/>
                      <w:szCs w:val="22"/>
                    </w:rPr>
                  </w:rPrChange>
                </w:rPr>
                <w:t xml:space="preserve"> link with other email forums,</w:t>
              </w:r>
            </w:ins>
          </w:p>
          <w:p w14:paraId="3054978B" w14:textId="77777777" w:rsidR="00135DE3" w:rsidRPr="00656CB3" w:rsidRDefault="00135DE3" w:rsidP="00135DE3">
            <w:pPr>
              <w:rPr>
                <w:ins w:id="2999" w:author="miminguyenb@yahoo.com" w:date="2024-05-21T02:01:00Z" w16du:dateUtc="2024-05-21T09:01:00Z"/>
                <w:rFonts w:asciiTheme="minorHAnsi" w:hAnsiTheme="minorHAnsi" w:cstheme="minorHAnsi"/>
                <w:b/>
                <w:sz w:val="22"/>
                <w:szCs w:val="22"/>
                <w:rPrChange w:id="3000" w:author="miminguyenb@yahoo.com" w:date="2024-05-22T02:52:00Z" w16du:dateUtc="2024-05-22T09:52:00Z">
                  <w:rPr>
                    <w:ins w:id="3001" w:author="miminguyenb@yahoo.com" w:date="2024-05-21T02:01:00Z" w16du:dateUtc="2024-05-21T09:01:00Z"/>
                    <w:rFonts w:ascii="Arial" w:hAnsi="Arial" w:cs="Arial"/>
                    <w:b/>
                    <w:sz w:val="22"/>
                    <w:szCs w:val="22"/>
                  </w:rPr>
                </w:rPrChange>
              </w:rPr>
            </w:pPr>
          </w:p>
        </w:tc>
      </w:tr>
      <w:tr w:rsidR="00135DE3" w:rsidRPr="00656CB3" w14:paraId="28055516" w14:textId="77777777" w:rsidTr="00135DE3">
        <w:trPr>
          <w:jc w:val="center"/>
          <w:ins w:id="3002" w:author="miminguyenb@yahoo.com" w:date="2024-05-21T02:01:00Z" w16du:dateUtc="2024-05-21T09:01:00Z"/>
        </w:trPr>
        <w:tc>
          <w:tcPr>
            <w:tcW w:w="9576" w:type="dxa"/>
            <w:gridSpan w:val="4"/>
            <w:shd w:val="clear" w:color="auto" w:fill="auto"/>
            <w:tcPrChange w:id="3003" w:author="miminguyenb@yahoo.com" w:date="2024-05-21T02:02:00Z" w16du:dateUtc="2024-05-21T09:02:00Z">
              <w:tcPr>
                <w:tcW w:w="9576" w:type="dxa"/>
                <w:gridSpan w:val="4"/>
                <w:shd w:val="clear" w:color="auto" w:fill="auto"/>
              </w:tcPr>
            </w:tcPrChange>
          </w:tcPr>
          <w:p w14:paraId="6D1DD86D" w14:textId="15AEFFD0" w:rsidR="00135DE3" w:rsidRPr="00656CB3" w:rsidRDefault="00135DE3" w:rsidP="00075A6B">
            <w:pPr>
              <w:rPr>
                <w:ins w:id="3004" w:author="miminguyenb@yahoo.com" w:date="2024-05-21T02:17:00Z" w16du:dateUtc="2024-05-21T09:17:00Z"/>
                <w:rFonts w:asciiTheme="minorHAnsi" w:hAnsiTheme="minorHAnsi" w:cstheme="minorHAnsi"/>
                <w:b/>
                <w:sz w:val="22"/>
                <w:szCs w:val="22"/>
                <w:rPrChange w:id="3005" w:author="miminguyenb@yahoo.com" w:date="2024-05-22T02:52:00Z" w16du:dateUtc="2024-05-22T09:52:00Z">
                  <w:rPr>
                    <w:ins w:id="3006" w:author="miminguyenb@yahoo.com" w:date="2024-05-21T02:17:00Z" w16du:dateUtc="2024-05-21T09:17:00Z"/>
                    <w:rFonts w:ascii="Arial" w:hAnsi="Arial" w:cs="Arial"/>
                    <w:b/>
                    <w:sz w:val="22"/>
                    <w:szCs w:val="22"/>
                  </w:rPr>
                </w:rPrChange>
              </w:rPr>
            </w:pPr>
            <w:ins w:id="3007" w:author="miminguyenb@yahoo.com" w:date="2024-05-21T02:01:00Z" w16du:dateUtc="2024-05-21T09:01:00Z">
              <w:r w:rsidRPr="00656CB3">
                <w:rPr>
                  <w:rFonts w:asciiTheme="minorHAnsi" w:hAnsiTheme="minorHAnsi" w:cstheme="minorHAnsi"/>
                  <w:b/>
                  <w:sz w:val="22"/>
                  <w:szCs w:val="22"/>
                  <w:rPrChange w:id="3008" w:author="miminguyenb@yahoo.com" w:date="2024-05-22T02:52:00Z" w16du:dateUtc="2024-05-22T09:52:00Z">
                    <w:rPr>
                      <w:rFonts w:ascii="Arial" w:hAnsi="Arial" w:cs="Arial"/>
                      <w:b/>
                      <w:sz w:val="22"/>
                      <w:szCs w:val="22"/>
                    </w:rPr>
                  </w:rPrChange>
                </w:rPr>
                <w:t xml:space="preserve">To do/Issues: </w:t>
              </w:r>
            </w:ins>
          </w:p>
          <w:p w14:paraId="4B685000" w14:textId="05B1D9EC" w:rsidR="00075A6B" w:rsidRPr="00656CB3" w:rsidRDefault="00075A6B" w:rsidP="00075A6B">
            <w:pPr>
              <w:pStyle w:val="ListParagraph"/>
              <w:numPr>
                <w:ilvl w:val="0"/>
                <w:numId w:val="51"/>
              </w:numPr>
              <w:rPr>
                <w:ins w:id="3009" w:author="miminguyenb@yahoo.com" w:date="2024-05-21T02:01:00Z" w16du:dateUtc="2024-05-21T09:01:00Z"/>
                <w:rFonts w:asciiTheme="minorHAnsi" w:hAnsiTheme="minorHAnsi" w:cstheme="minorHAnsi"/>
                <w:bCs/>
                <w:sz w:val="22"/>
                <w:szCs w:val="22"/>
                <w:rPrChange w:id="3010" w:author="miminguyenb@yahoo.com" w:date="2024-05-22T02:52:00Z" w16du:dateUtc="2024-05-22T09:52:00Z">
                  <w:rPr>
                    <w:ins w:id="3011" w:author="miminguyenb@yahoo.com" w:date="2024-05-21T02:01:00Z" w16du:dateUtc="2024-05-21T09:01:00Z"/>
                  </w:rPr>
                </w:rPrChange>
              </w:rPr>
              <w:pPrChange w:id="3012" w:author="miminguyenb@yahoo.com" w:date="2024-05-21T02:17:00Z" w16du:dateUtc="2024-05-21T09:17:00Z">
                <w:pPr/>
              </w:pPrChange>
            </w:pPr>
            <w:ins w:id="3013" w:author="miminguyenb@yahoo.com" w:date="2024-05-21T02:17:00Z" w16du:dateUtc="2024-05-21T09:17:00Z">
              <w:r w:rsidRPr="00656CB3">
                <w:rPr>
                  <w:rFonts w:asciiTheme="minorHAnsi" w:hAnsiTheme="minorHAnsi" w:cstheme="minorHAnsi"/>
                  <w:bCs/>
                  <w:sz w:val="22"/>
                  <w:szCs w:val="22"/>
                  <w:rPrChange w:id="3014" w:author="miminguyenb@yahoo.com" w:date="2024-05-22T02:52:00Z" w16du:dateUtc="2024-05-22T09:52:00Z">
                    <w:rPr>
                      <w:rFonts w:ascii="Arial" w:hAnsi="Arial" w:cs="Arial"/>
                      <w:bCs/>
                      <w:sz w:val="22"/>
                      <w:szCs w:val="22"/>
                    </w:rPr>
                  </w:rPrChange>
                </w:rPr>
                <w:t xml:space="preserve">Connect </w:t>
              </w:r>
            </w:ins>
            <w:ins w:id="3015" w:author="miminguyenb@yahoo.com" w:date="2024-05-21T02:18:00Z" w16du:dateUtc="2024-05-21T09:18:00Z">
              <w:r w:rsidRPr="00656CB3">
                <w:rPr>
                  <w:rFonts w:asciiTheme="minorHAnsi" w:hAnsiTheme="minorHAnsi" w:cstheme="minorHAnsi"/>
                  <w:bCs/>
                  <w:sz w:val="22"/>
                  <w:szCs w:val="22"/>
                  <w:rPrChange w:id="3016" w:author="miminguyenb@yahoo.com" w:date="2024-05-22T02:52:00Z" w16du:dateUtc="2024-05-22T09:52:00Z">
                    <w:rPr>
                      <w:rFonts w:ascii="Arial" w:hAnsi="Arial" w:cs="Arial"/>
                      <w:bCs/>
                      <w:sz w:val="22"/>
                      <w:szCs w:val="22"/>
                    </w:rPr>
                  </w:rPrChange>
                </w:rPr>
                <w:t>ADAFNA</w:t>
              </w:r>
            </w:ins>
            <w:ins w:id="3017" w:author="miminguyenb@yahoo.com" w:date="2024-05-22T03:23:00Z" w16du:dateUtc="2024-05-22T10:23:00Z">
              <w:r w:rsidR="00C11F93">
                <w:rPr>
                  <w:rFonts w:asciiTheme="minorHAnsi" w:hAnsiTheme="minorHAnsi" w:cstheme="minorHAnsi"/>
                  <w:bCs/>
                  <w:sz w:val="22"/>
                  <w:szCs w:val="22"/>
                </w:rPr>
                <w:t>'</w:t>
              </w:r>
            </w:ins>
            <w:ins w:id="3018" w:author="miminguyenb@yahoo.com" w:date="2024-05-21T02:18:00Z" w16du:dateUtc="2024-05-21T09:18:00Z">
              <w:r w:rsidRPr="00656CB3">
                <w:rPr>
                  <w:rFonts w:asciiTheme="minorHAnsi" w:hAnsiTheme="minorHAnsi" w:cstheme="minorHAnsi"/>
                  <w:bCs/>
                  <w:sz w:val="22"/>
                  <w:szCs w:val="22"/>
                  <w:rPrChange w:id="3019" w:author="miminguyenb@yahoo.com" w:date="2024-05-22T02:52:00Z" w16du:dateUtc="2024-05-22T09:52:00Z">
                    <w:rPr>
                      <w:rFonts w:ascii="Arial" w:hAnsi="Arial" w:cs="Arial"/>
                      <w:bCs/>
                      <w:sz w:val="22"/>
                      <w:szCs w:val="22"/>
                    </w:rPr>
                  </w:rPrChange>
                </w:rPr>
                <w:t>s interface to make the email login link with other forums.</w:t>
              </w:r>
            </w:ins>
          </w:p>
          <w:p w14:paraId="2D04B0F4" w14:textId="77777777" w:rsidR="00135DE3" w:rsidRPr="00656CB3" w:rsidRDefault="00135DE3" w:rsidP="00135DE3">
            <w:pPr>
              <w:rPr>
                <w:ins w:id="3020" w:author="miminguyenb@yahoo.com" w:date="2024-05-21T02:01:00Z" w16du:dateUtc="2024-05-21T09:01:00Z"/>
                <w:rFonts w:asciiTheme="minorHAnsi" w:hAnsiTheme="minorHAnsi" w:cstheme="minorHAnsi"/>
                <w:b/>
                <w:sz w:val="22"/>
                <w:szCs w:val="22"/>
                <w:rPrChange w:id="3021" w:author="miminguyenb@yahoo.com" w:date="2024-05-22T02:52:00Z" w16du:dateUtc="2024-05-22T09:52:00Z">
                  <w:rPr>
                    <w:ins w:id="3022" w:author="miminguyenb@yahoo.com" w:date="2024-05-21T02:01:00Z" w16du:dateUtc="2024-05-21T09:01:00Z"/>
                    <w:rFonts w:ascii="Arial" w:hAnsi="Arial" w:cs="Arial"/>
                    <w:b/>
                    <w:sz w:val="22"/>
                    <w:szCs w:val="22"/>
                  </w:rPr>
                </w:rPrChange>
              </w:rPr>
            </w:pPr>
          </w:p>
        </w:tc>
      </w:tr>
    </w:tbl>
    <w:p w14:paraId="39645ACB" w14:textId="77777777" w:rsidR="00075A6B" w:rsidRPr="00656CB3" w:rsidRDefault="00075A6B" w:rsidP="00D17D57">
      <w:pPr>
        <w:rPr>
          <w:ins w:id="3023" w:author="miminguyenb@yahoo.com" w:date="2024-05-21T02:18:00Z" w16du:dateUtc="2024-05-21T09:18:00Z"/>
          <w:rFonts w:asciiTheme="minorHAnsi" w:hAnsiTheme="minorHAnsi" w:cstheme="minorHAnsi"/>
          <w:sz w:val="22"/>
          <w:szCs w:val="22"/>
          <w:rPrChange w:id="3024" w:author="miminguyenb@yahoo.com" w:date="2024-05-22T02:52:00Z" w16du:dateUtc="2024-05-22T09:52:00Z">
            <w:rPr>
              <w:ins w:id="3025" w:author="miminguyenb@yahoo.com" w:date="2024-05-21T02:18:00Z" w16du:dateUtc="2024-05-21T09:18:00Z"/>
              <w:rFonts w:ascii="Calibri" w:hAnsi="Calibri"/>
              <w:sz w:val="22"/>
            </w:rPr>
          </w:rPrChange>
        </w:rPr>
      </w:pPr>
    </w:p>
    <w:p w14:paraId="0A3E1B12" w14:textId="77777777" w:rsidR="00075A6B" w:rsidRPr="00656CB3" w:rsidRDefault="00075A6B" w:rsidP="00D17D57">
      <w:pPr>
        <w:rPr>
          <w:ins w:id="3026" w:author="miminguyenb@yahoo.com" w:date="2024-05-21T02:18:00Z" w16du:dateUtc="2024-05-21T09:18:00Z"/>
          <w:rFonts w:asciiTheme="minorHAnsi" w:hAnsiTheme="minorHAnsi" w:cstheme="minorHAnsi"/>
          <w:sz w:val="22"/>
          <w:szCs w:val="22"/>
          <w:rPrChange w:id="3027" w:author="miminguyenb@yahoo.com" w:date="2024-05-22T02:52:00Z" w16du:dateUtc="2024-05-22T09:52:00Z">
            <w:rPr>
              <w:ins w:id="3028" w:author="miminguyenb@yahoo.com" w:date="2024-05-21T02:18:00Z" w16du:dateUtc="2024-05-21T09:18:00Z"/>
              <w:rFonts w:ascii="Calibri" w:hAnsi="Calibri"/>
              <w:sz w:val="22"/>
            </w:rPr>
          </w:rPrChange>
        </w:rPr>
      </w:pPr>
    </w:p>
    <w:p w14:paraId="02385679" w14:textId="77777777" w:rsidR="00075A6B" w:rsidRPr="00656CB3" w:rsidRDefault="00075A6B" w:rsidP="00D17D57">
      <w:pPr>
        <w:rPr>
          <w:ins w:id="3029" w:author="miminguyenb@yahoo.com" w:date="2024-05-21T02:18:00Z" w16du:dateUtc="2024-05-21T09:18:00Z"/>
          <w:rFonts w:asciiTheme="minorHAnsi" w:hAnsiTheme="minorHAnsi" w:cstheme="minorHAnsi"/>
          <w:sz w:val="22"/>
          <w:szCs w:val="22"/>
          <w:rPrChange w:id="3030" w:author="miminguyenb@yahoo.com" w:date="2024-05-22T02:52:00Z" w16du:dateUtc="2024-05-22T09:52:00Z">
            <w:rPr>
              <w:ins w:id="3031" w:author="miminguyenb@yahoo.com" w:date="2024-05-21T02:18:00Z" w16du:dateUtc="2024-05-21T09:18:00Z"/>
              <w:rFonts w:ascii="Calibri" w:hAnsi="Calibri"/>
              <w:sz w:val="22"/>
            </w:rPr>
          </w:rPrChange>
        </w:rPr>
      </w:pPr>
    </w:p>
    <w:p w14:paraId="55A92E8C" w14:textId="77777777" w:rsidR="00075A6B" w:rsidRPr="00656CB3" w:rsidRDefault="00075A6B" w:rsidP="00075A6B">
      <w:pPr>
        <w:rPr>
          <w:ins w:id="3032" w:author="miminguyenb@yahoo.com" w:date="2024-05-21T02:20:00Z" w16du:dateUtc="2024-05-21T09:20:00Z"/>
          <w:rFonts w:asciiTheme="minorHAnsi" w:hAnsiTheme="minorHAnsi" w:cstheme="minorHAnsi"/>
          <w:sz w:val="22"/>
          <w:szCs w:val="22"/>
          <w:rPrChange w:id="3033" w:author="miminguyenb@yahoo.com" w:date="2024-05-22T02:52:00Z" w16du:dateUtc="2024-05-22T09:52:00Z">
            <w:rPr>
              <w:ins w:id="3034" w:author="miminguyenb@yahoo.com" w:date="2024-05-21T02:20:00Z" w16du:dateUtc="2024-05-21T09:20:00Z"/>
              <w:rFonts w:ascii="Calibri" w:hAnsi="Calibri"/>
              <w:sz w:val="22"/>
            </w:rPr>
          </w:rPrChange>
        </w:rPr>
      </w:pPr>
    </w:p>
    <w:p w14:paraId="78FFB87A" w14:textId="7A217F40" w:rsidR="00075A6B" w:rsidRPr="00656CB3" w:rsidRDefault="00075A6B" w:rsidP="00075A6B">
      <w:pPr>
        <w:rPr>
          <w:ins w:id="3035" w:author="miminguyenb@yahoo.com" w:date="2024-05-21T02:19:00Z" w16du:dateUtc="2024-05-21T09:19:00Z"/>
          <w:rFonts w:asciiTheme="minorHAnsi" w:hAnsiTheme="minorHAnsi" w:cstheme="minorHAnsi"/>
          <w:sz w:val="22"/>
          <w:szCs w:val="22"/>
          <w:rPrChange w:id="3036" w:author="miminguyenb@yahoo.com" w:date="2024-05-22T02:52:00Z" w16du:dateUtc="2024-05-22T09:52:00Z">
            <w:rPr>
              <w:ins w:id="3037" w:author="miminguyenb@yahoo.com" w:date="2024-05-21T02:19:00Z" w16du:dateUtc="2024-05-21T09:19:00Z"/>
              <w:rFonts w:ascii="Arial" w:hAnsi="Arial" w:cs="Arial"/>
            </w:rPr>
          </w:rPrChange>
        </w:rPr>
      </w:pPr>
      <w:ins w:id="3038" w:author="miminguyenb@yahoo.com" w:date="2024-05-21T02:18:00Z" w16du:dateUtc="2024-05-21T09:18:00Z">
        <w:r w:rsidRPr="00656CB3">
          <w:rPr>
            <w:rFonts w:asciiTheme="minorHAnsi" w:hAnsiTheme="minorHAnsi" w:cstheme="minorHAnsi"/>
            <w:sz w:val="22"/>
            <w:szCs w:val="22"/>
            <w:rPrChange w:id="3039" w:author="miminguyenb@yahoo.com" w:date="2024-05-22T02:52:00Z" w16du:dateUtc="2024-05-22T09:52:00Z">
              <w:rPr>
                <w:rFonts w:ascii="Calibri" w:hAnsi="Calibri"/>
                <w:sz w:val="22"/>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3040" w:author="miminguyenb@yahoo.com" w:date="2024-05-21T02:20:00Z" w16du:dateUtc="2024-05-21T09:20: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3041">
          <w:tblGrid>
            <w:gridCol w:w="4788"/>
            <w:gridCol w:w="1170"/>
            <w:gridCol w:w="900"/>
            <w:gridCol w:w="2718"/>
          </w:tblGrid>
        </w:tblGridChange>
      </w:tblGrid>
      <w:tr w:rsidR="00075A6B" w:rsidRPr="00656CB3" w14:paraId="5E2C57A0" w14:textId="77777777" w:rsidTr="00075A6B">
        <w:trPr>
          <w:jc w:val="center"/>
          <w:ins w:id="3042" w:author="miminguyenb@yahoo.com" w:date="2024-05-21T02:19:00Z" w16du:dateUtc="2024-05-21T09:19:00Z"/>
        </w:trPr>
        <w:tc>
          <w:tcPr>
            <w:tcW w:w="5958" w:type="dxa"/>
            <w:gridSpan w:val="2"/>
            <w:shd w:val="clear" w:color="auto" w:fill="auto"/>
            <w:tcPrChange w:id="3043" w:author="miminguyenb@yahoo.com" w:date="2024-05-21T02:20:00Z" w16du:dateUtc="2024-05-21T09:20:00Z">
              <w:tcPr>
                <w:tcW w:w="5958" w:type="dxa"/>
                <w:gridSpan w:val="2"/>
                <w:shd w:val="clear" w:color="auto" w:fill="auto"/>
              </w:tcPr>
            </w:tcPrChange>
          </w:tcPr>
          <w:p w14:paraId="055508B3" w14:textId="50B78ACD" w:rsidR="00075A6B" w:rsidRPr="00656CB3" w:rsidRDefault="00075A6B" w:rsidP="00075A6B">
            <w:pPr>
              <w:rPr>
                <w:ins w:id="3044" w:author="miminguyenb@yahoo.com" w:date="2024-05-21T02:19:00Z" w16du:dateUtc="2024-05-21T09:19:00Z"/>
                <w:rFonts w:asciiTheme="minorHAnsi" w:hAnsiTheme="minorHAnsi" w:cstheme="minorHAnsi"/>
                <w:sz w:val="22"/>
                <w:szCs w:val="22"/>
                <w:rPrChange w:id="3045" w:author="miminguyenb@yahoo.com" w:date="2024-05-22T02:52:00Z" w16du:dateUtc="2024-05-22T09:52:00Z">
                  <w:rPr>
                    <w:ins w:id="3046" w:author="miminguyenb@yahoo.com" w:date="2024-05-21T02:19:00Z" w16du:dateUtc="2024-05-21T09:19:00Z"/>
                    <w:rFonts w:ascii="Arial" w:hAnsi="Arial" w:cs="Arial"/>
                    <w:sz w:val="22"/>
                    <w:szCs w:val="22"/>
                  </w:rPr>
                </w:rPrChange>
              </w:rPr>
            </w:pPr>
            <w:ins w:id="3047" w:author="miminguyenb@yahoo.com" w:date="2024-05-21T02:19:00Z" w16du:dateUtc="2024-05-21T09:19:00Z">
              <w:r w:rsidRPr="00656CB3">
                <w:rPr>
                  <w:rFonts w:asciiTheme="minorHAnsi" w:hAnsiTheme="minorHAnsi" w:cstheme="minorHAnsi"/>
                  <w:b/>
                  <w:sz w:val="22"/>
                  <w:szCs w:val="22"/>
                  <w:rPrChange w:id="3048" w:author="miminguyenb@yahoo.com" w:date="2024-05-22T02:52:00Z" w16du:dateUtc="2024-05-22T09:52:00Z">
                    <w:rPr>
                      <w:rFonts w:ascii="Arial" w:hAnsi="Arial" w:cs="Arial"/>
                      <w:b/>
                      <w:sz w:val="22"/>
                      <w:szCs w:val="22"/>
                    </w:rPr>
                  </w:rPrChange>
                </w:rPr>
                <w:lastRenderedPageBreak/>
                <w:t>Use Case Name</w:t>
              </w:r>
              <w:r w:rsidRPr="00656CB3">
                <w:rPr>
                  <w:rFonts w:asciiTheme="minorHAnsi" w:hAnsiTheme="minorHAnsi" w:cstheme="minorHAnsi"/>
                  <w:sz w:val="22"/>
                  <w:szCs w:val="22"/>
                  <w:rPrChange w:id="3049" w:author="miminguyenb@yahoo.com" w:date="2024-05-22T02:52:00Z" w16du:dateUtc="2024-05-22T09:52:00Z">
                    <w:rPr>
                      <w:rFonts w:ascii="Arial" w:hAnsi="Arial" w:cs="Arial"/>
                      <w:sz w:val="22"/>
                      <w:szCs w:val="22"/>
                    </w:rPr>
                  </w:rPrChange>
                </w:rPr>
                <w:t>:</w:t>
              </w:r>
            </w:ins>
            <w:ins w:id="3050" w:author="miminguyenb@yahoo.com" w:date="2024-05-21T02:20:00Z" w16du:dateUtc="2024-05-21T09:20:00Z">
              <w:r w:rsidRPr="00656CB3">
                <w:rPr>
                  <w:rFonts w:asciiTheme="minorHAnsi" w:hAnsiTheme="minorHAnsi" w:cstheme="minorHAnsi"/>
                  <w:sz w:val="22"/>
                  <w:szCs w:val="22"/>
                  <w:rPrChange w:id="3051" w:author="miminguyenb@yahoo.com" w:date="2024-05-22T02:52:00Z" w16du:dateUtc="2024-05-22T09:52:00Z">
                    <w:rPr>
                      <w:rFonts w:ascii="Arial" w:hAnsi="Arial" w:cs="Arial"/>
                      <w:sz w:val="22"/>
                      <w:szCs w:val="22"/>
                    </w:rPr>
                  </w:rPrChange>
                </w:rPr>
                <w:t xml:space="preserve"> Use Saved Addresses</w:t>
              </w:r>
            </w:ins>
          </w:p>
        </w:tc>
        <w:tc>
          <w:tcPr>
            <w:tcW w:w="900" w:type="dxa"/>
            <w:shd w:val="clear" w:color="auto" w:fill="auto"/>
            <w:tcPrChange w:id="3052" w:author="miminguyenb@yahoo.com" w:date="2024-05-21T02:20:00Z" w16du:dateUtc="2024-05-21T09:20:00Z">
              <w:tcPr>
                <w:tcW w:w="900" w:type="dxa"/>
                <w:shd w:val="clear" w:color="auto" w:fill="auto"/>
              </w:tcPr>
            </w:tcPrChange>
          </w:tcPr>
          <w:p w14:paraId="2A3B6F8E" w14:textId="1F817CED" w:rsidR="00075A6B" w:rsidRPr="00656CB3" w:rsidRDefault="00075A6B" w:rsidP="00033354">
            <w:pPr>
              <w:rPr>
                <w:ins w:id="3053" w:author="miminguyenb@yahoo.com" w:date="2024-05-21T02:19:00Z" w16du:dateUtc="2024-05-21T09:19:00Z"/>
                <w:rFonts w:asciiTheme="minorHAnsi" w:hAnsiTheme="minorHAnsi" w:cstheme="minorHAnsi"/>
                <w:sz w:val="22"/>
                <w:szCs w:val="22"/>
                <w:rPrChange w:id="3054" w:author="miminguyenb@yahoo.com" w:date="2024-05-22T02:52:00Z" w16du:dateUtc="2024-05-22T09:52:00Z">
                  <w:rPr>
                    <w:ins w:id="3055" w:author="miminguyenb@yahoo.com" w:date="2024-05-21T02:19:00Z" w16du:dateUtc="2024-05-21T09:19:00Z"/>
                    <w:rFonts w:ascii="Arial" w:hAnsi="Arial" w:cs="Arial"/>
                    <w:sz w:val="22"/>
                    <w:szCs w:val="22"/>
                  </w:rPr>
                </w:rPrChange>
              </w:rPr>
            </w:pPr>
            <w:ins w:id="3056" w:author="miminguyenb@yahoo.com" w:date="2024-05-21T02:19:00Z" w16du:dateUtc="2024-05-21T09:19:00Z">
              <w:r w:rsidRPr="00656CB3">
                <w:rPr>
                  <w:rFonts w:asciiTheme="minorHAnsi" w:hAnsiTheme="minorHAnsi" w:cstheme="minorHAnsi"/>
                  <w:b/>
                  <w:sz w:val="22"/>
                  <w:szCs w:val="22"/>
                  <w:rPrChange w:id="3057" w:author="miminguyenb@yahoo.com" w:date="2024-05-22T02:52:00Z" w16du:dateUtc="2024-05-22T09:52:00Z">
                    <w:rPr>
                      <w:rFonts w:ascii="Arial" w:hAnsi="Arial" w:cs="Arial"/>
                      <w:b/>
                      <w:sz w:val="22"/>
                      <w:szCs w:val="22"/>
                    </w:rPr>
                  </w:rPrChange>
                </w:rPr>
                <w:t>ID</w:t>
              </w:r>
            </w:ins>
            <w:ins w:id="3058" w:author="miminguyenb@yahoo.com" w:date="2024-05-22T03:31:00Z" w16du:dateUtc="2024-05-22T10:31:00Z">
              <w:r w:rsidR="003112FE">
                <w:rPr>
                  <w:rFonts w:asciiTheme="minorHAnsi" w:hAnsiTheme="minorHAnsi" w:cstheme="minorHAnsi"/>
                  <w:sz w:val="22"/>
                  <w:szCs w:val="22"/>
                </w:rPr>
                <w:t xml:space="preserve">: </w:t>
              </w:r>
            </w:ins>
            <w:ins w:id="3059" w:author="miminguyenb@yahoo.com" w:date="2024-05-21T02:24:00Z" w16du:dateUtc="2024-05-21T09:24:00Z">
              <w:r w:rsidRPr="00656CB3">
                <w:rPr>
                  <w:rFonts w:asciiTheme="minorHAnsi" w:hAnsiTheme="minorHAnsi" w:cstheme="minorHAnsi"/>
                  <w:sz w:val="22"/>
                  <w:szCs w:val="22"/>
                  <w:rPrChange w:id="3060" w:author="miminguyenb@yahoo.com" w:date="2024-05-22T02:52:00Z" w16du:dateUtc="2024-05-22T09:52:00Z">
                    <w:rPr>
                      <w:rFonts w:ascii="Arial" w:hAnsi="Arial" w:cs="Arial"/>
                      <w:sz w:val="22"/>
                      <w:szCs w:val="22"/>
                    </w:rPr>
                  </w:rPrChange>
                </w:rPr>
                <w:t>UC-3</w:t>
              </w:r>
            </w:ins>
          </w:p>
        </w:tc>
        <w:tc>
          <w:tcPr>
            <w:tcW w:w="2718" w:type="dxa"/>
            <w:shd w:val="clear" w:color="auto" w:fill="auto"/>
            <w:tcPrChange w:id="3061" w:author="miminguyenb@yahoo.com" w:date="2024-05-21T02:20:00Z" w16du:dateUtc="2024-05-21T09:20:00Z">
              <w:tcPr>
                <w:tcW w:w="2718" w:type="dxa"/>
                <w:shd w:val="clear" w:color="auto" w:fill="auto"/>
              </w:tcPr>
            </w:tcPrChange>
          </w:tcPr>
          <w:p w14:paraId="45335AB9" w14:textId="71AA5B9C" w:rsidR="00075A6B" w:rsidRPr="00656CB3" w:rsidRDefault="00075A6B" w:rsidP="00033354">
            <w:pPr>
              <w:rPr>
                <w:ins w:id="3062" w:author="miminguyenb@yahoo.com" w:date="2024-05-21T02:19:00Z" w16du:dateUtc="2024-05-21T09:19:00Z"/>
                <w:rFonts w:asciiTheme="minorHAnsi" w:hAnsiTheme="minorHAnsi" w:cstheme="minorHAnsi"/>
                <w:sz w:val="22"/>
                <w:szCs w:val="22"/>
                <w:rPrChange w:id="3063" w:author="miminguyenb@yahoo.com" w:date="2024-05-22T02:52:00Z" w16du:dateUtc="2024-05-22T09:52:00Z">
                  <w:rPr>
                    <w:ins w:id="3064" w:author="miminguyenb@yahoo.com" w:date="2024-05-21T02:19:00Z" w16du:dateUtc="2024-05-21T09:19:00Z"/>
                    <w:rFonts w:ascii="Arial" w:hAnsi="Arial" w:cs="Arial"/>
                    <w:sz w:val="22"/>
                    <w:szCs w:val="22"/>
                  </w:rPr>
                </w:rPrChange>
              </w:rPr>
            </w:pPr>
            <w:ins w:id="3065" w:author="miminguyenb@yahoo.com" w:date="2024-05-21T02:19:00Z" w16du:dateUtc="2024-05-21T09:19:00Z">
              <w:r w:rsidRPr="00656CB3">
                <w:rPr>
                  <w:rFonts w:asciiTheme="minorHAnsi" w:hAnsiTheme="minorHAnsi" w:cstheme="minorHAnsi"/>
                  <w:b/>
                  <w:sz w:val="22"/>
                  <w:szCs w:val="22"/>
                  <w:rPrChange w:id="3066"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3067" w:author="miminguyenb@yahoo.com" w:date="2024-05-22T02:52:00Z" w16du:dateUtc="2024-05-22T09:52:00Z">
                    <w:rPr>
                      <w:rFonts w:ascii="Arial" w:hAnsi="Arial" w:cs="Arial"/>
                      <w:sz w:val="22"/>
                      <w:szCs w:val="22"/>
                    </w:rPr>
                  </w:rPrChange>
                </w:rPr>
                <w:t xml:space="preserve">: </w:t>
              </w:r>
            </w:ins>
            <w:ins w:id="3068" w:author="miminguyenb@yahoo.com" w:date="2024-05-21T02:45:00Z" w16du:dateUtc="2024-05-21T09:45:00Z">
              <w:r w:rsidR="00BB350B" w:rsidRPr="00656CB3">
                <w:rPr>
                  <w:rFonts w:asciiTheme="minorHAnsi" w:hAnsiTheme="minorHAnsi" w:cstheme="minorHAnsi"/>
                  <w:sz w:val="22"/>
                  <w:szCs w:val="22"/>
                  <w:rPrChange w:id="3069" w:author="miminguyenb@yahoo.com" w:date="2024-05-22T02:52:00Z" w16du:dateUtc="2024-05-22T09:52:00Z">
                    <w:rPr>
                      <w:rFonts w:ascii="Arial" w:hAnsi="Arial" w:cs="Arial"/>
                      <w:sz w:val="22"/>
                      <w:szCs w:val="22"/>
                    </w:rPr>
                  </w:rPrChange>
                </w:rPr>
                <w:t>Must Have</w:t>
              </w:r>
            </w:ins>
          </w:p>
        </w:tc>
      </w:tr>
      <w:tr w:rsidR="00075A6B" w:rsidRPr="00656CB3" w14:paraId="6DCDA71E" w14:textId="77777777" w:rsidTr="00075A6B">
        <w:trPr>
          <w:jc w:val="center"/>
          <w:ins w:id="3070" w:author="miminguyenb@yahoo.com" w:date="2024-05-21T02:19:00Z" w16du:dateUtc="2024-05-21T09:19:00Z"/>
        </w:trPr>
        <w:tc>
          <w:tcPr>
            <w:tcW w:w="4788" w:type="dxa"/>
            <w:shd w:val="clear" w:color="auto" w:fill="auto"/>
            <w:tcPrChange w:id="3071" w:author="miminguyenb@yahoo.com" w:date="2024-05-21T02:20:00Z" w16du:dateUtc="2024-05-21T09:20:00Z">
              <w:tcPr>
                <w:tcW w:w="4788" w:type="dxa"/>
                <w:shd w:val="clear" w:color="auto" w:fill="auto"/>
              </w:tcPr>
            </w:tcPrChange>
          </w:tcPr>
          <w:p w14:paraId="662A8EF5" w14:textId="66C04A30" w:rsidR="00075A6B" w:rsidRPr="00656CB3" w:rsidRDefault="00075A6B" w:rsidP="00075A6B">
            <w:pPr>
              <w:rPr>
                <w:ins w:id="3072" w:author="miminguyenb@yahoo.com" w:date="2024-05-21T02:19:00Z" w16du:dateUtc="2024-05-21T09:19:00Z"/>
                <w:rFonts w:asciiTheme="minorHAnsi" w:hAnsiTheme="minorHAnsi" w:cstheme="minorHAnsi"/>
                <w:sz w:val="22"/>
                <w:szCs w:val="22"/>
                <w:rPrChange w:id="3073" w:author="miminguyenb@yahoo.com" w:date="2024-05-22T02:52:00Z" w16du:dateUtc="2024-05-22T09:52:00Z">
                  <w:rPr>
                    <w:ins w:id="3074" w:author="miminguyenb@yahoo.com" w:date="2024-05-21T02:19:00Z" w16du:dateUtc="2024-05-21T09:19:00Z"/>
                    <w:rFonts w:ascii="Arial" w:hAnsi="Arial" w:cs="Arial"/>
                    <w:sz w:val="22"/>
                    <w:szCs w:val="22"/>
                  </w:rPr>
                </w:rPrChange>
              </w:rPr>
            </w:pPr>
            <w:ins w:id="3075" w:author="miminguyenb@yahoo.com" w:date="2024-05-21T02:19:00Z" w16du:dateUtc="2024-05-21T09:19:00Z">
              <w:r w:rsidRPr="00656CB3">
                <w:rPr>
                  <w:rFonts w:asciiTheme="minorHAnsi" w:hAnsiTheme="minorHAnsi" w:cstheme="minorHAnsi"/>
                  <w:b/>
                  <w:sz w:val="22"/>
                  <w:szCs w:val="22"/>
                  <w:rPrChange w:id="3076"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3077" w:author="miminguyenb@yahoo.com" w:date="2024-05-22T02:52:00Z" w16du:dateUtc="2024-05-22T09:52:00Z">
                    <w:rPr>
                      <w:rFonts w:ascii="Arial" w:hAnsi="Arial" w:cs="Arial"/>
                      <w:sz w:val="22"/>
                      <w:szCs w:val="22"/>
                    </w:rPr>
                  </w:rPrChange>
                </w:rPr>
                <w:t>:</w:t>
              </w:r>
            </w:ins>
            <w:ins w:id="3078" w:author="miminguyenb@yahoo.com" w:date="2024-05-21T02:22:00Z" w16du:dateUtc="2024-05-21T09:22:00Z">
              <w:r w:rsidRPr="00656CB3">
                <w:rPr>
                  <w:rFonts w:asciiTheme="minorHAnsi" w:hAnsiTheme="minorHAnsi" w:cstheme="minorHAnsi"/>
                  <w:sz w:val="22"/>
                  <w:szCs w:val="22"/>
                  <w:rPrChange w:id="3079" w:author="miminguyenb@yahoo.com" w:date="2024-05-22T02:52:00Z" w16du:dateUtc="2024-05-22T09:52:00Z">
                    <w:rPr>
                      <w:rFonts w:ascii="Arial" w:hAnsi="Arial" w:cs="Arial"/>
                      <w:sz w:val="22"/>
                      <w:szCs w:val="22"/>
                    </w:rPr>
                  </w:rPrChange>
                </w:rPr>
                <w:t xml:space="preserve"> Application User</w:t>
              </w:r>
            </w:ins>
          </w:p>
        </w:tc>
        <w:tc>
          <w:tcPr>
            <w:tcW w:w="4788" w:type="dxa"/>
            <w:gridSpan w:val="3"/>
            <w:shd w:val="clear" w:color="auto" w:fill="auto"/>
            <w:tcPrChange w:id="3080" w:author="miminguyenb@yahoo.com" w:date="2024-05-21T02:20:00Z" w16du:dateUtc="2024-05-21T09:20:00Z">
              <w:tcPr>
                <w:tcW w:w="4788" w:type="dxa"/>
                <w:gridSpan w:val="3"/>
                <w:shd w:val="clear" w:color="auto" w:fill="auto"/>
              </w:tcPr>
            </w:tcPrChange>
          </w:tcPr>
          <w:p w14:paraId="09BB342F" w14:textId="2BCBFF71" w:rsidR="00075A6B" w:rsidRPr="00656CB3" w:rsidRDefault="00075A6B" w:rsidP="00075A6B">
            <w:pPr>
              <w:rPr>
                <w:ins w:id="3081" w:author="miminguyenb@yahoo.com" w:date="2024-05-21T02:19:00Z" w16du:dateUtc="2024-05-21T09:19:00Z"/>
                <w:rFonts w:asciiTheme="minorHAnsi" w:hAnsiTheme="minorHAnsi" w:cstheme="minorHAnsi"/>
                <w:sz w:val="22"/>
                <w:szCs w:val="22"/>
                <w:rPrChange w:id="3082" w:author="miminguyenb@yahoo.com" w:date="2024-05-22T02:52:00Z" w16du:dateUtc="2024-05-22T09:52:00Z">
                  <w:rPr>
                    <w:ins w:id="3083" w:author="miminguyenb@yahoo.com" w:date="2024-05-21T02:19:00Z" w16du:dateUtc="2024-05-21T09:19:00Z"/>
                    <w:rFonts w:ascii="Arial" w:hAnsi="Arial" w:cs="Arial"/>
                    <w:sz w:val="22"/>
                    <w:szCs w:val="22"/>
                  </w:rPr>
                </w:rPrChange>
              </w:rPr>
            </w:pPr>
            <w:ins w:id="3084" w:author="miminguyenb@yahoo.com" w:date="2024-05-21T02:19:00Z" w16du:dateUtc="2024-05-21T09:19:00Z">
              <w:r w:rsidRPr="00656CB3">
                <w:rPr>
                  <w:rFonts w:asciiTheme="minorHAnsi" w:hAnsiTheme="minorHAnsi" w:cstheme="minorHAnsi"/>
                  <w:b/>
                  <w:sz w:val="22"/>
                  <w:szCs w:val="22"/>
                  <w:rPrChange w:id="3085"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3086" w:author="miminguyenb@yahoo.com" w:date="2024-05-22T02:52:00Z" w16du:dateUtc="2024-05-22T09:52:00Z">
                    <w:rPr>
                      <w:rFonts w:ascii="Arial" w:hAnsi="Arial" w:cs="Arial"/>
                      <w:sz w:val="22"/>
                      <w:szCs w:val="22"/>
                    </w:rPr>
                  </w:rPrChange>
                </w:rPr>
                <w:t>:</w:t>
              </w:r>
            </w:ins>
            <w:ins w:id="3087" w:author="miminguyenb@yahoo.com" w:date="2024-05-21T02:45:00Z" w16du:dateUtc="2024-05-21T09:45:00Z">
              <w:r w:rsidR="00BB350B" w:rsidRPr="00656CB3">
                <w:rPr>
                  <w:rFonts w:asciiTheme="minorHAnsi" w:hAnsiTheme="minorHAnsi" w:cstheme="minorHAnsi"/>
                  <w:sz w:val="22"/>
                  <w:szCs w:val="22"/>
                  <w:rPrChange w:id="3088" w:author="miminguyenb@yahoo.com" w:date="2024-05-22T02:52:00Z" w16du:dateUtc="2024-05-22T09:52:00Z">
                    <w:rPr>
                      <w:rFonts w:ascii="Arial" w:hAnsi="Arial" w:cs="Arial"/>
                      <w:sz w:val="22"/>
                      <w:szCs w:val="22"/>
                    </w:rPr>
                  </w:rPrChange>
                </w:rPr>
                <w:t xml:space="preserve"> Detail, Essential</w:t>
              </w:r>
            </w:ins>
          </w:p>
        </w:tc>
      </w:tr>
      <w:tr w:rsidR="00075A6B" w:rsidRPr="00656CB3" w14:paraId="54567A36" w14:textId="77777777" w:rsidTr="00075A6B">
        <w:trPr>
          <w:jc w:val="center"/>
          <w:ins w:id="3089" w:author="miminguyenb@yahoo.com" w:date="2024-05-21T02:19:00Z" w16du:dateUtc="2024-05-21T09:19:00Z"/>
        </w:trPr>
        <w:tc>
          <w:tcPr>
            <w:tcW w:w="9576" w:type="dxa"/>
            <w:gridSpan w:val="4"/>
            <w:shd w:val="clear" w:color="auto" w:fill="auto"/>
            <w:tcPrChange w:id="3090" w:author="miminguyenb@yahoo.com" w:date="2024-05-21T02:20:00Z" w16du:dateUtc="2024-05-21T09:20:00Z">
              <w:tcPr>
                <w:tcW w:w="9576" w:type="dxa"/>
                <w:gridSpan w:val="4"/>
                <w:shd w:val="clear" w:color="auto" w:fill="auto"/>
              </w:tcPr>
            </w:tcPrChange>
          </w:tcPr>
          <w:p w14:paraId="05912502" w14:textId="77777777" w:rsidR="00075A6B" w:rsidRPr="00656CB3" w:rsidRDefault="00075A6B" w:rsidP="00075A6B">
            <w:pPr>
              <w:rPr>
                <w:ins w:id="3091" w:author="miminguyenb@yahoo.com" w:date="2024-05-21T02:22:00Z" w16du:dateUtc="2024-05-21T09:22:00Z"/>
                <w:rFonts w:asciiTheme="minorHAnsi" w:hAnsiTheme="minorHAnsi" w:cstheme="minorHAnsi"/>
                <w:b/>
                <w:sz w:val="22"/>
                <w:szCs w:val="22"/>
                <w:rPrChange w:id="3092" w:author="miminguyenb@yahoo.com" w:date="2024-05-22T02:52:00Z" w16du:dateUtc="2024-05-22T09:52:00Z">
                  <w:rPr>
                    <w:ins w:id="3093" w:author="miminguyenb@yahoo.com" w:date="2024-05-21T02:22:00Z" w16du:dateUtc="2024-05-21T09:22:00Z"/>
                    <w:rFonts w:ascii="Arial" w:hAnsi="Arial" w:cs="Arial"/>
                    <w:b/>
                    <w:sz w:val="22"/>
                    <w:szCs w:val="22"/>
                  </w:rPr>
                </w:rPrChange>
              </w:rPr>
            </w:pPr>
            <w:ins w:id="3094" w:author="miminguyenb@yahoo.com" w:date="2024-05-21T02:19:00Z" w16du:dateUtc="2024-05-21T09:19:00Z">
              <w:r w:rsidRPr="00656CB3">
                <w:rPr>
                  <w:rFonts w:asciiTheme="minorHAnsi" w:hAnsiTheme="minorHAnsi" w:cstheme="minorHAnsi"/>
                  <w:b/>
                  <w:sz w:val="22"/>
                  <w:szCs w:val="22"/>
                  <w:rPrChange w:id="3095" w:author="miminguyenb@yahoo.com" w:date="2024-05-22T02:52:00Z" w16du:dateUtc="2024-05-22T09:52:00Z">
                    <w:rPr>
                      <w:rFonts w:ascii="Arial" w:hAnsi="Arial" w:cs="Arial"/>
                      <w:b/>
                      <w:sz w:val="22"/>
                      <w:szCs w:val="22"/>
                    </w:rPr>
                  </w:rPrChange>
                </w:rPr>
                <w:t>Supporting Actors:</w:t>
              </w:r>
            </w:ins>
          </w:p>
          <w:p w14:paraId="7D7B7D0C" w14:textId="77777777" w:rsidR="00075A6B" w:rsidRPr="00656CB3" w:rsidRDefault="00075A6B" w:rsidP="00075A6B">
            <w:pPr>
              <w:rPr>
                <w:ins w:id="3096" w:author="miminguyenb@yahoo.com" w:date="2024-05-21T02:22:00Z" w16du:dateUtc="2024-05-21T09:22:00Z"/>
                <w:rFonts w:asciiTheme="minorHAnsi" w:hAnsiTheme="minorHAnsi" w:cstheme="minorHAnsi"/>
                <w:b/>
                <w:sz w:val="22"/>
                <w:szCs w:val="22"/>
                <w:rPrChange w:id="3097" w:author="miminguyenb@yahoo.com" w:date="2024-05-22T02:52:00Z" w16du:dateUtc="2024-05-22T09:52:00Z">
                  <w:rPr>
                    <w:ins w:id="3098" w:author="miminguyenb@yahoo.com" w:date="2024-05-21T02:22:00Z" w16du:dateUtc="2024-05-21T09:22:00Z"/>
                    <w:rFonts w:ascii="Arial" w:hAnsi="Arial" w:cs="Arial"/>
                    <w:b/>
                    <w:sz w:val="22"/>
                    <w:szCs w:val="22"/>
                  </w:rPr>
                </w:rPrChange>
              </w:rPr>
            </w:pPr>
          </w:p>
          <w:p w14:paraId="2C4581FD" w14:textId="5E07C3E4" w:rsidR="00075A6B" w:rsidRPr="00656CB3" w:rsidRDefault="00075A6B" w:rsidP="00075A6B">
            <w:pPr>
              <w:rPr>
                <w:ins w:id="3099" w:author="miminguyenb@yahoo.com" w:date="2024-05-21T02:19:00Z" w16du:dateUtc="2024-05-21T09:19:00Z"/>
                <w:rFonts w:asciiTheme="minorHAnsi" w:hAnsiTheme="minorHAnsi" w:cstheme="minorHAnsi"/>
                <w:bCs/>
                <w:sz w:val="22"/>
                <w:szCs w:val="22"/>
                <w:rPrChange w:id="3100" w:author="miminguyenb@yahoo.com" w:date="2024-05-22T02:52:00Z" w16du:dateUtc="2024-05-22T09:52:00Z">
                  <w:rPr>
                    <w:ins w:id="3101" w:author="miminguyenb@yahoo.com" w:date="2024-05-21T02:19:00Z" w16du:dateUtc="2024-05-21T09:19:00Z"/>
                    <w:rFonts w:ascii="Arial" w:hAnsi="Arial" w:cs="Arial"/>
                    <w:b/>
                    <w:sz w:val="22"/>
                    <w:szCs w:val="22"/>
                  </w:rPr>
                </w:rPrChange>
              </w:rPr>
            </w:pPr>
            <w:ins w:id="3102" w:author="miminguyenb@yahoo.com" w:date="2024-05-21T02:22:00Z" w16du:dateUtc="2024-05-21T09:22:00Z">
              <w:r w:rsidRPr="00656CB3">
                <w:rPr>
                  <w:rFonts w:asciiTheme="minorHAnsi" w:hAnsiTheme="minorHAnsi" w:cstheme="minorHAnsi"/>
                  <w:bCs/>
                  <w:sz w:val="22"/>
                  <w:szCs w:val="22"/>
                  <w:rPrChange w:id="3103" w:author="miminguyenb@yahoo.com" w:date="2024-05-22T02:52:00Z" w16du:dateUtc="2024-05-22T09:52:00Z">
                    <w:rPr>
                      <w:rFonts w:ascii="Arial" w:hAnsi="Arial" w:cs="Arial"/>
                      <w:bCs/>
                      <w:sz w:val="22"/>
                      <w:szCs w:val="22"/>
                      <w:u w:val="single"/>
                    </w:rPr>
                  </w:rPrChange>
                </w:rPr>
                <w:t>Saved Address Database</w:t>
              </w:r>
            </w:ins>
          </w:p>
          <w:p w14:paraId="01988C99" w14:textId="77777777" w:rsidR="00075A6B" w:rsidRPr="00656CB3" w:rsidRDefault="00075A6B" w:rsidP="00075A6B">
            <w:pPr>
              <w:rPr>
                <w:ins w:id="3104" w:author="miminguyenb@yahoo.com" w:date="2024-05-21T02:19:00Z" w16du:dateUtc="2024-05-21T09:19:00Z"/>
                <w:rFonts w:asciiTheme="minorHAnsi" w:hAnsiTheme="minorHAnsi" w:cstheme="minorHAnsi"/>
                <w:b/>
                <w:sz w:val="22"/>
                <w:szCs w:val="22"/>
                <w:rPrChange w:id="3105" w:author="miminguyenb@yahoo.com" w:date="2024-05-22T02:52:00Z" w16du:dateUtc="2024-05-22T09:52:00Z">
                  <w:rPr>
                    <w:ins w:id="3106" w:author="miminguyenb@yahoo.com" w:date="2024-05-21T02:19:00Z" w16du:dateUtc="2024-05-21T09:19:00Z"/>
                    <w:rFonts w:ascii="Arial" w:hAnsi="Arial" w:cs="Arial"/>
                    <w:b/>
                    <w:sz w:val="22"/>
                    <w:szCs w:val="22"/>
                  </w:rPr>
                </w:rPrChange>
              </w:rPr>
            </w:pPr>
          </w:p>
        </w:tc>
      </w:tr>
      <w:tr w:rsidR="00075A6B" w:rsidRPr="00656CB3" w14:paraId="44D6C232" w14:textId="77777777" w:rsidTr="00075A6B">
        <w:trPr>
          <w:jc w:val="center"/>
          <w:ins w:id="3107" w:author="miminguyenb@yahoo.com" w:date="2024-05-21T02:19:00Z" w16du:dateUtc="2024-05-21T09:19:00Z"/>
        </w:trPr>
        <w:tc>
          <w:tcPr>
            <w:tcW w:w="9576" w:type="dxa"/>
            <w:gridSpan w:val="4"/>
            <w:shd w:val="clear" w:color="auto" w:fill="auto"/>
            <w:tcPrChange w:id="3108" w:author="miminguyenb@yahoo.com" w:date="2024-05-21T02:20:00Z" w16du:dateUtc="2024-05-21T09:20:00Z">
              <w:tcPr>
                <w:tcW w:w="9576" w:type="dxa"/>
                <w:gridSpan w:val="4"/>
                <w:shd w:val="clear" w:color="auto" w:fill="auto"/>
              </w:tcPr>
            </w:tcPrChange>
          </w:tcPr>
          <w:p w14:paraId="149B3F0A" w14:textId="41E3B0A7" w:rsidR="00075A6B" w:rsidRPr="00656CB3" w:rsidRDefault="00075A6B" w:rsidP="00075A6B">
            <w:pPr>
              <w:rPr>
                <w:ins w:id="3109" w:author="miminguyenb@yahoo.com" w:date="2024-05-21T02:19:00Z" w16du:dateUtc="2024-05-21T09:19:00Z"/>
                <w:rFonts w:asciiTheme="minorHAnsi" w:hAnsiTheme="minorHAnsi" w:cstheme="minorHAnsi"/>
                <w:sz w:val="22"/>
                <w:szCs w:val="22"/>
                <w:rPrChange w:id="3110" w:author="miminguyenb@yahoo.com" w:date="2024-05-22T02:52:00Z" w16du:dateUtc="2024-05-22T09:52:00Z">
                  <w:rPr>
                    <w:ins w:id="3111" w:author="miminguyenb@yahoo.com" w:date="2024-05-21T02:19:00Z" w16du:dateUtc="2024-05-21T09:19:00Z"/>
                    <w:rFonts w:ascii="Arial" w:hAnsi="Arial" w:cs="Arial"/>
                    <w:sz w:val="22"/>
                    <w:szCs w:val="22"/>
                  </w:rPr>
                </w:rPrChange>
              </w:rPr>
            </w:pPr>
            <w:ins w:id="3112" w:author="miminguyenb@yahoo.com" w:date="2024-05-21T02:19:00Z" w16du:dateUtc="2024-05-21T09:19:00Z">
              <w:r w:rsidRPr="00656CB3">
                <w:rPr>
                  <w:rFonts w:asciiTheme="minorHAnsi" w:hAnsiTheme="minorHAnsi" w:cstheme="minorHAnsi"/>
                  <w:b/>
                  <w:sz w:val="22"/>
                  <w:szCs w:val="22"/>
                  <w:rPrChange w:id="3113"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3114" w:author="miminguyenb@yahoo.com" w:date="2024-05-22T02:52:00Z" w16du:dateUtc="2024-05-22T09:52:00Z">
                    <w:rPr>
                      <w:rFonts w:ascii="Arial" w:hAnsi="Arial" w:cs="Arial"/>
                      <w:sz w:val="22"/>
                      <w:szCs w:val="22"/>
                    </w:rPr>
                  </w:rPrChange>
                </w:rPr>
                <w:t>:</w:t>
              </w:r>
            </w:ins>
          </w:p>
          <w:p w14:paraId="22CE2446" w14:textId="77777777" w:rsidR="00075A6B" w:rsidRPr="00656CB3" w:rsidRDefault="00075A6B" w:rsidP="00075A6B">
            <w:pPr>
              <w:rPr>
                <w:ins w:id="3115" w:author="miminguyenb@yahoo.com" w:date="2024-05-21T02:23:00Z" w16du:dateUtc="2024-05-21T09:23:00Z"/>
                <w:rFonts w:asciiTheme="minorHAnsi" w:hAnsiTheme="minorHAnsi" w:cstheme="minorHAnsi"/>
                <w:sz w:val="22"/>
                <w:szCs w:val="22"/>
                <w:rPrChange w:id="3116" w:author="miminguyenb@yahoo.com" w:date="2024-05-22T02:52:00Z" w16du:dateUtc="2024-05-22T09:52:00Z">
                  <w:rPr>
                    <w:ins w:id="3117" w:author="miminguyenb@yahoo.com" w:date="2024-05-21T02:23:00Z" w16du:dateUtc="2024-05-21T09:23:00Z"/>
                    <w:rFonts w:ascii="Arial" w:hAnsi="Arial" w:cs="Arial"/>
                    <w:sz w:val="22"/>
                    <w:szCs w:val="22"/>
                  </w:rPr>
                </w:rPrChange>
              </w:rPr>
            </w:pPr>
          </w:p>
          <w:p w14:paraId="39CADE1A" w14:textId="1BCC0C24" w:rsidR="00075A6B" w:rsidRPr="00656CB3" w:rsidRDefault="00075A6B" w:rsidP="00075A6B">
            <w:pPr>
              <w:rPr>
                <w:ins w:id="3118" w:author="miminguyenb@yahoo.com" w:date="2024-05-21T02:24:00Z" w16du:dateUtc="2024-05-21T09:24:00Z"/>
                <w:rFonts w:asciiTheme="minorHAnsi" w:hAnsiTheme="minorHAnsi" w:cstheme="minorHAnsi"/>
                <w:sz w:val="22"/>
                <w:szCs w:val="22"/>
                <w:rPrChange w:id="3119" w:author="miminguyenb@yahoo.com" w:date="2024-05-22T02:52:00Z" w16du:dateUtc="2024-05-22T09:52:00Z">
                  <w:rPr>
                    <w:ins w:id="3120" w:author="miminguyenb@yahoo.com" w:date="2024-05-21T02:24:00Z" w16du:dateUtc="2024-05-21T09:24:00Z"/>
                    <w:rFonts w:ascii="Arial" w:hAnsi="Arial" w:cs="Arial"/>
                    <w:sz w:val="22"/>
                    <w:szCs w:val="22"/>
                  </w:rPr>
                </w:rPrChange>
              </w:rPr>
            </w:pPr>
            <w:ins w:id="3121" w:author="miminguyenb@yahoo.com" w:date="2024-05-21T02:23:00Z" w16du:dateUtc="2024-05-21T09:23:00Z">
              <w:r w:rsidRPr="00656CB3">
                <w:rPr>
                  <w:rFonts w:asciiTheme="minorHAnsi" w:hAnsiTheme="minorHAnsi" w:cstheme="minorHAnsi"/>
                  <w:sz w:val="22"/>
                  <w:szCs w:val="22"/>
                  <w:rPrChange w:id="3122" w:author="miminguyenb@yahoo.com" w:date="2024-05-22T02:52:00Z" w16du:dateUtc="2024-05-22T09:52:00Z">
                    <w:rPr>
                      <w:rFonts w:ascii="Arial" w:hAnsi="Arial" w:cs="Arial"/>
                      <w:sz w:val="22"/>
                      <w:szCs w:val="22"/>
                    </w:rPr>
                  </w:rPrChange>
                </w:rPr>
                <w:t>S</w:t>
              </w:r>
            </w:ins>
            <w:ins w:id="3123" w:author="miminguyenb@yahoo.com" w:date="2024-05-21T02:24:00Z" w16du:dateUtc="2024-05-21T09:24:00Z">
              <w:r w:rsidRPr="00656CB3">
                <w:rPr>
                  <w:rFonts w:asciiTheme="minorHAnsi" w:hAnsiTheme="minorHAnsi" w:cstheme="minorHAnsi"/>
                  <w:sz w:val="22"/>
                  <w:szCs w:val="22"/>
                  <w:rPrChange w:id="3124" w:author="miminguyenb@yahoo.com" w:date="2024-05-22T02:52:00Z" w16du:dateUtc="2024-05-22T09:52:00Z">
                    <w:rPr>
                      <w:rFonts w:ascii="Arial" w:hAnsi="Arial" w:cs="Arial"/>
                      <w:sz w:val="22"/>
                      <w:szCs w:val="22"/>
                    </w:rPr>
                  </w:rPrChange>
                </w:rPr>
                <w:t>ecurity Teams:</w:t>
              </w:r>
            </w:ins>
          </w:p>
          <w:p w14:paraId="22D95366" w14:textId="6A764A12" w:rsidR="00075A6B" w:rsidRPr="00656CB3" w:rsidRDefault="00075A6B" w:rsidP="00075A6B">
            <w:pPr>
              <w:rPr>
                <w:ins w:id="3125" w:author="miminguyenb@yahoo.com" w:date="2024-05-21T02:24:00Z" w16du:dateUtc="2024-05-21T09:24:00Z"/>
                <w:rFonts w:asciiTheme="minorHAnsi" w:hAnsiTheme="minorHAnsi" w:cstheme="minorHAnsi"/>
                <w:sz w:val="22"/>
                <w:szCs w:val="22"/>
                <w:rPrChange w:id="3126" w:author="miminguyenb@yahoo.com" w:date="2024-05-22T02:52:00Z" w16du:dateUtc="2024-05-22T09:52:00Z">
                  <w:rPr>
                    <w:ins w:id="3127" w:author="miminguyenb@yahoo.com" w:date="2024-05-21T02:24:00Z" w16du:dateUtc="2024-05-21T09:24:00Z"/>
                    <w:rFonts w:ascii="Arial" w:hAnsi="Arial" w:cs="Arial"/>
                    <w:sz w:val="22"/>
                    <w:szCs w:val="22"/>
                  </w:rPr>
                </w:rPrChange>
              </w:rPr>
            </w:pPr>
            <w:ins w:id="3128" w:author="miminguyenb@yahoo.com" w:date="2024-05-21T02:24:00Z" w16du:dateUtc="2024-05-21T09:24:00Z">
              <w:r w:rsidRPr="00656CB3">
                <w:rPr>
                  <w:rFonts w:asciiTheme="minorHAnsi" w:hAnsiTheme="minorHAnsi" w:cstheme="minorHAnsi"/>
                  <w:sz w:val="22"/>
                  <w:szCs w:val="22"/>
                  <w:rPrChange w:id="3129" w:author="miminguyenb@yahoo.com" w:date="2024-05-22T02:52:00Z" w16du:dateUtc="2024-05-22T09:52:00Z">
                    <w:rPr>
                      <w:rFonts w:ascii="Arial" w:hAnsi="Arial" w:cs="Arial"/>
                      <w:sz w:val="22"/>
                      <w:szCs w:val="22"/>
                    </w:rPr>
                  </w:rPrChange>
                </w:rPr>
                <w:t xml:space="preserve">The saved address can </w:t>
              </w:r>
            </w:ins>
            <w:ins w:id="3130" w:author="miminguyenb@yahoo.com" w:date="2024-05-22T03:21:00Z" w16du:dateUtc="2024-05-22T10:21:00Z">
              <w:r w:rsidR="00C11F93">
                <w:rPr>
                  <w:rFonts w:asciiTheme="minorHAnsi" w:hAnsiTheme="minorHAnsi" w:cstheme="minorHAnsi"/>
                  <w:sz w:val="22"/>
                  <w:szCs w:val="22"/>
                </w:rPr>
                <w:t>be</w:t>
              </w:r>
            </w:ins>
            <w:ins w:id="3131" w:author="miminguyenb@yahoo.com" w:date="2024-05-21T02:24:00Z" w16du:dateUtc="2024-05-21T09:24:00Z">
              <w:r w:rsidRPr="00656CB3">
                <w:rPr>
                  <w:rFonts w:asciiTheme="minorHAnsi" w:hAnsiTheme="minorHAnsi" w:cstheme="minorHAnsi"/>
                  <w:sz w:val="22"/>
                  <w:szCs w:val="22"/>
                  <w:rPrChange w:id="3132" w:author="miminguyenb@yahoo.com" w:date="2024-05-22T02:52:00Z" w16du:dateUtc="2024-05-22T09:52:00Z">
                    <w:rPr>
                      <w:rFonts w:ascii="Arial" w:hAnsi="Arial" w:cs="Arial"/>
                      <w:sz w:val="22"/>
                      <w:szCs w:val="22"/>
                    </w:rPr>
                  </w:rPrChange>
                </w:rPr>
                <w:t xml:space="preserve"> </w:t>
              </w:r>
            </w:ins>
            <w:ins w:id="3133" w:author="miminguyenb@yahoo.com" w:date="2024-05-21T02:25:00Z" w16du:dateUtc="2024-05-21T09:25:00Z">
              <w:r w:rsidRPr="00656CB3">
                <w:rPr>
                  <w:rFonts w:asciiTheme="minorHAnsi" w:hAnsiTheme="minorHAnsi" w:cstheme="minorHAnsi"/>
                  <w:sz w:val="22"/>
                  <w:szCs w:val="22"/>
                  <w:rPrChange w:id="3134" w:author="miminguyenb@yahoo.com" w:date="2024-05-22T02:52:00Z" w16du:dateUtc="2024-05-22T09:52:00Z">
                    <w:rPr>
                      <w:rFonts w:ascii="Arial" w:hAnsi="Arial" w:cs="Arial"/>
                      <w:sz w:val="22"/>
                      <w:szCs w:val="22"/>
                    </w:rPr>
                  </w:rPrChange>
                </w:rPr>
                <w:t>personal information</w:t>
              </w:r>
            </w:ins>
            <w:ins w:id="3135" w:author="miminguyenb@yahoo.com" w:date="2024-05-22T03:10:00Z" w16du:dateUtc="2024-05-22T10:10:00Z">
              <w:r w:rsidR="002E3DEA">
                <w:rPr>
                  <w:rFonts w:asciiTheme="minorHAnsi" w:hAnsiTheme="minorHAnsi" w:cstheme="minorHAnsi"/>
                  <w:sz w:val="22"/>
                  <w:szCs w:val="22"/>
                </w:rPr>
                <w:t xml:space="preserve">, </w:t>
              </w:r>
            </w:ins>
            <w:ins w:id="3136" w:author="miminguyenb@yahoo.com" w:date="2024-05-22T03:20:00Z" w16du:dateUtc="2024-05-22T10:20:00Z">
              <w:r w:rsidR="00C11F93">
                <w:rPr>
                  <w:rFonts w:asciiTheme="minorHAnsi" w:hAnsiTheme="minorHAnsi" w:cstheme="minorHAnsi"/>
                  <w:sz w:val="22"/>
                  <w:szCs w:val="22"/>
                </w:rPr>
                <w:t>mainly</w:t>
              </w:r>
            </w:ins>
            <w:ins w:id="3137" w:author="miminguyenb@yahoo.com" w:date="2024-05-22T03:10:00Z" w16du:dateUtc="2024-05-22T10:10:00Z">
              <w:r w:rsidR="002E3DEA">
                <w:rPr>
                  <w:rFonts w:asciiTheme="minorHAnsi" w:hAnsiTheme="minorHAnsi" w:cstheme="minorHAnsi"/>
                  <w:sz w:val="22"/>
                  <w:szCs w:val="22"/>
                </w:rPr>
                <w:t xml:space="preserve"> because people save their </w:t>
              </w:r>
            </w:ins>
            <w:ins w:id="3138" w:author="miminguyenb@yahoo.com" w:date="2024-05-21T02:25:00Z" w16du:dateUtc="2024-05-21T09:25:00Z">
              <w:r w:rsidRPr="00656CB3">
                <w:rPr>
                  <w:rFonts w:asciiTheme="minorHAnsi" w:hAnsiTheme="minorHAnsi" w:cstheme="minorHAnsi"/>
                  <w:sz w:val="22"/>
                  <w:szCs w:val="22"/>
                  <w:rPrChange w:id="3139" w:author="miminguyenb@yahoo.com" w:date="2024-05-22T02:52:00Z" w16du:dateUtc="2024-05-22T09:52:00Z">
                    <w:rPr>
                      <w:rFonts w:ascii="Arial" w:hAnsi="Arial" w:cs="Arial"/>
                      <w:sz w:val="22"/>
                      <w:szCs w:val="22"/>
                    </w:rPr>
                  </w:rPrChange>
                </w:rPr>
                <w:t xml:space="preserve">home and work addresses. The Security Team should make sure that the </w:t>
              </w:r>
            </w:ins>
            <w:ins w:id="3140" w:author="miminguyenb@yahoo.com" w:date="2024-05-22T03:00:00Z" w16du:dateUtc="2024-05-22T10:00:00Z">
              <w:r w:rsidR="00656CB3">
                <w:rPr>
                  <w:rFonts w:asciiTheme="minorHAnsi" w:hAnsiTheme="minorHAnsi" w:cstheme="minorHAnsi"/>
                  <w:sz w:val="22"/>
                  <w:szCs w:val="22"/>
                </w:rPr>
                <w:t>data</w:t>
              </w:r>
            </w:ins>
            <w:ins w:id="3141" w:author="miminguyenb@yahoo.com" w:date="2024-05-21T02:26:00Z" w16du:dateUtc="2024-05-21T09:26:00Z">
              <w:r w:rsidRPr="00656CB3">
                <w:rPr>
                  <w:rFonts w:asciiTheme="minorHAnsi" w:hAnsiTheme="minorHAnsi" w:cstheme="minorHAnsi"/>
                  <w:sz w:val="22"/>
                  <w:szCs w:val="22"/>
                  <w:rPrChange w:id="3142" w:author="miminguyenb@yahoo.com" w:date="2024-05-22T02:52:00Z" w16du:dateUtc="2024-05-22T09:52:00Z">
                    <w:rPr>
                      <w:rFonts w:ascii="Arial" w:hAnsi="Arial" w:cs="Arial"/>
                      <w:sz w:val="22"/>
                      <w:szCs w:val="22"/>
                    </w:rPr>
                  </w:rPrChange>
                </w:rPr>
                <w:t xml:space="preserve"> is being stored safely.</w:t>
              </w:r>
            </w:ins>
          </w:p>
          <w:p w14:paraId="2D0CA417" w14:textId="4075F760" w:rsidR="00075A6B" w:rsidRPr="00656CB3" w:rsidRDefault="00075A6B" w:rsidP="00075A6B">
            <w:pPr>
              <w:rPr>
                <w:ins w:id="3143" w:author="miminguyenb@yahoo.com" w:date="2024-05-21T02:19:00Z" w16du:dateUtc="2024-05-21T09:19:00Z"/>
                <w:rFonts w:asciiTheme="minorHAnsi" w:hAnsiTheme="minorHAnsi" w:cstheme="minorHAnsi"/>
                <w:sz w:val="22"/>
                <w:szCs w:val="22"/>
                <w:rPrChange w:id="3144" w:author="miminguyenb@yahoo.com" w:date="2024-05-22T02:52:00Z" w16du:dateUtc="2024-05-22T09:52:00Z">
                  <w:rPr>
                    <w:ins w:id="3145" w:author="miminguyenb@yahoo.com" w:date="2024-05-21T02:19:00Z" w16du:dateUtc="2024-05-21T09:19:00Z"/>
                    <w:rFonts w:ascii="Arial" w:hAnsi="Arial" w:cs="Arial"/>
                    <w:sz w:val="22"/>
                    <w:szCs w:val="22"/>
                  </w:rPr>
                </w:rPrChange>
              </w:rPr>
            </w:pPr>
          </w:p>
          <w:p w14:paraId="59524966" w14:textId="77777777" w:rsidR="00075A6B" w:rsidRPr="00656CB3" w:rsidRDefault="00075A6B" w:rsidP="00075A6B">
            <w:pPr>
              <w:rPr>
                <w:ins w:id="3146" w:author="miminguyenb@yahoo.com" w:date="2024-05-21T02:19:00Z" w16du:dateUtc="2024-05-21T09:19:00Z"/>
                <w:rFonts w:asciiTheme="minorHAnsi" w:hAnsiTheme="minorHAnsi" w:cstheme="minorHAnsi"/>
                <w:sz w:val="22"/>
                <w:szCs w:val="22"/>
                <w:rPrChange w:id="3147" w:author="miminguyenb@yahoo.com" w:date="2024-05-22T02:52:00Z" w16du:dateUtc="2024-05-22T09:52:00Z">
                  <w:rPr>
                    <w:ins w:id="3148" w:author="miminguyenb@yahoo.com" w:date="2024-05-21T02:19:00Z" w16du:dateUtc="2024-05-21T09:19:00Z"/>
                    <w:rFonts w:ascii="Arial" w:hAnsi="Arial" w:cs="Arial"/>
                    <w:sz w:val="22"/>
                    <w:szCs w:val="22"/>
                  </w:rPr>
                </w:rPrChange>
              </w:rPr>
            </w:pPr>
          </w:p>
        </w:tc>
      </w:tr>
      <w:tr w:rsidR="00075A6B" w:rsidRPr="00656CB3" w14:paraId="423D4C2B" w14:textId="77777777" w:rsidTr="00075A6B">
        <w:trPr>
          <w:jc w:val="center"/>
          <w:ins w:id="3149" w:author="miminguyenb@yahoo.com" w:date="2024-05-21T02:19:00Z" w16du:dateUtc="2024-05-21T09:19:00Z"/>
        </w:trPr>
        <w:tc>
          <w:tcPr>
            <w:tcW w:w="9576" w:type="dxa"/>
            <w:gridSpan w:val="4"/>
            <w:shd w:val="clear" w:color="auto" w:fill="auto"/>
            <w:tcPrChange w:id="3150" w:author="miminguyenb@yahoo.com" w:date="2024-05-21T02:20:00Z" w16du:dateUtc="2024-05-21T09:20:00Z">
              <w:tcPr>
                <w:tcW w:w="9576" w:type="dxa"/>
                <w:gridSpan w:val="4"/>
                <w:shd w:val="clear" w:color="auto" w:fill="auto"/>
              </w:tcPr>
            </w:tcPrChange>
          </w:tcPr>
          <w:p w14:paraId="7DE4C077" w14:textId="56FCDF44" w:rsidR="00075A6B" w:rsidRPr="00656CB3" w:rsidRDefault="00075A6B" w:rsidP="00075A6B">
            <w:pPr>
              <w:rPr>
                <w:ins w:id="3151" w:author="miminguyenb@yahoo.com" w:date="2024-05-21T02:19:00Z" w16du:dateUtc="2024-05-21T09:19:00Z"/>
                <w:rFonts w:asciiTheme="minorHAnsi" w:hAnsiTheme="minorHAnsi" w:cstheme="minorHAnsi"/>
                <w:sz w:val="22"/>
                <w:szCs w:val="22"/>
                <w:rPrChange w:id="3152" w:author="miminguyenb@yahoo.com" w:date="2024-05-22T02:52:00Z" w16du:dateUtc="2024-05-22T09:52:00Z">
                  <w:rPr>
                    <w:ins w:id="3153" w:author="miminguyenb@yahoo.com" w:date="2024-05-21T02:19:00Z" w16du:dateUtc="2024-05-21T09:19:00Z"/>
                    <w:rFonts w:ascii="Arial" w:hAnsi="Arial" w:cs="Arial"/>
                    <w:sz w:val="22"/>
                    <w:szCs w:val="22"/>
                  </w:rPr>
                </w:rPrChange>
              </w:rPr>
            </w:pPr>
            <w:ins w:id="3154" w:author="miminguyenb@yahoo.com" w:date="2024-05-21T02:19:00Z" w16du:dateUtc="2024-05-21T09:19:00Z">
              <w:r w:rsidRPr="00656CB3">
                <w:rPr>
                  <w:rFonts w:asciiTheme="minorHAnsi" w:hAnsiTheme="minorHAnsi" w:cstheme="minorHAnsi"/>
                  <w:b/>
                  <w:sz w:val="22"/>
                  <w:szCs w:val="22"/>
                  <w:rPrChange w:id="3155"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3156" w:author="miminguyenb@yahoo.com" w:date="2024-05-22T02:52:00Z" w16du:dateUtc="2024-05-22T09:52:00Z">
                    <w:rPr>
                      <w:rFonts w:ascii="Arial" w:hAnsi="Arial" w:cs="Arial"/>
                      <w:sz w:val="22"/>
                      <w:szCs w:val="22"/>
                    </w:rPr>
                  </w:rPrChange>
                </w:rPr>
                <w:t>:</w:t>
              </w:r>
            </w:ins>
          </w:p>
          <w:p w14:paraId="4BB8A04C" w14:textId="77777777" w:rsidR="00075A6B" w:rsidRPr="00656CB3" w:rsidRDefault="00075A6B" w:rsidP="00075A6B">
            <w:pPr>
              <w:rPr>
                <w:ins w:id="3157" w:author="miminguyenb@yahoo.com" w:date="2024-05-21T02:19:00Z" w16du:dateUtc="2024-05-21T09:19:00Z"/>
                <w:rFonts w:asciiTheme="minorHAnsi" w:hAnsiTheme="minorHAnsi" w:cstheme="minorHAnsi"/>
                <w:sz w:val="22"/>
                <w:szCs w:val="22"/>
                <w:rPrChange w:id="3158" w:author="miminguyenb@yahoo.com" w:date="2024-05-22T02:52:00Z" w16du:dateUtc="2024-05-22T09:52:00Z">
                  <w:rPr>
                    <w:ins w:id="3159" w:author="miminguyenb@yahoo.com" w:date="2024-05-21T02:19:00Z" w16du:dateUtc="2024-05-21T09:19:00Z"/>
                    <w:rFonts w:ascii="Arial" w:hAnsi="Arial" w:cs="Arial"/>
                    <w:sz w:val="22"/>
                    <w:szCs w:val="22"/>
                  </w:rPr>
                </w:rPrChange>
              </w:rPr>
            </w:pPr>
          </w:p>
          <w:p w14:paraId="04EA623F" w14:textId="7BD35218" w:rsidR="00075A6B" w:rsidRPr="00656CB3" w:rsidRDefault="00075A6B" w:rsidP="00075A6B">
            <w:pPr>
              <w:rPr>
                <w:ins w:id="3160" w:author="miminguyenb@yahoo.com" w:date="2024-05-21T02:19:00Z" w16du:dateUtc="2024-05-21T09:19:00Z"/>
                <w:rFonts w:asciiTheme="minorHAnsi" w:hAnsiTheme="minorHAnsi" w:cstheme="minorHAnsi"/>
                <w:sz w:val="22"/>
                <w:szCs w:val="22"/>
                <w:rPrChange w:id="3161" w:author="miminguyenb@yahoo.com" w:date="2024-05-22T02:52:00Z" w16du:dateUtc="2024-05-22T09:52:00Z">
                  <w:rPr>
                    <w:ins w:id="3162" w:author="miminguyenb@yahoo.com" w:date="2024-05-21T02:19:00Z" w16du:dateUtc="2024-05-21T09:19:00Z"/>
                    <w:rFonts w:ascii="Arial" w:hAnsi="Arial" w:cs="Arial"/>
                    <w:sz w:val="22"/>
                    <w:szCs w:val="22"/>
                  </w:rPr>
                </w:rPrChange>
              </w:rPr>
            </w:pPr>
            <w:ins w:id="3163" w:author="miminguyenb@yahoo.com" w:date="2024-05-21T02:27:00Z" w16du:dateUtc="2024-05-21T09:27:00Z">
              <w:r w:rsidRPr="00656CB3">
                <w:rPr>
                  <w:rFonts w:asciiTheme="minorHAnsi" w:hAnsiTheme="minorHAnsi" w:cstheme="minorHAnsi"/>
                  <w:sz w:val="22"/>
                  <w:szCs w:val="22"/>
                  <w:rPrChange w:id="3164" w:author="miminguyenb@yahoo.com" w:date="2024-05-22T02:52:00Z" w16du:dateUtc="2024-05-22T09:52:00Z">
                    <w:rPr>
                      <w:rFonts w:ascii="Arial" w:hAnsi="Arial" w:cs="Arial"/>
                      <w:sz w:val="22"/>
                      <w:szCs w:val="22"/>
                    </w:rPr>
                  </w:rPrChange>
                </w:rPr>
                <w:t>The Application User accesses the saved addresses to be routed to their final destination.</w:t>
              </w:r>
            </w:ins>
          </w:p>
          <w:p w14:paraId="2EC7CE2C" w14:textId="77777777" w:rsidR="00075A6B" w:rsidRPr="00656CB3" w:rsidRDefault="00075A6B" w:rsidP="00075A6B">
            <w:pPr>
              <w:rPr>
                <w:ins w:id="3165" w:author="miminguyenb@yahoo.com" w:date="2024-05-21T02:19:00Z" w16du:dateUtc="2024-05-21T09:19:00Z"/>
                <w:rFonts w:asciiTheme="minorHAnsi" w:hAnsiTheme="minorHAnsi" w:cstheme="minorHAnsi"/>
                <w:sz w:val="22"/>
                <w:szCs w:val="22"/>
                <w:rPrChange w:id="3166" w:author="miminguyenb@yahoo.com" w:date="2024-05-22T02:52:00Z" w16du:dateUtc="2024-05-22T09:52:00Z">
                  <w:rPr>
                    <w:ins w:id="3167" w:author="miminguyenb@yahoo.com" w:date="2024-05-21T02:19:00Z" w16du:dateUtc="2024-05-21T09:19:00Z"/>
                    <w:rFonts w:ascii="Arial" w:hAnsi="Arial" w:cs="Arial"/>
                    <w:sz w:val="22"/>
                    <w:szCs w:val="22"/>
                  </w:rPr>
                </w:rPrChange>
              </w:rPr>
            </w:pPr>
          </w:p>
        </w:tc>
      </w:tr>
      <w:tr w:rsidR="00075A6B" w:rsidRPr="00656CB3" w14:paraId="0892A25D" w14:textId="77777777" w:rsidTr="00075A6B">
        <w:trPr>
          <w:jc w:val="center"/>
          <w:ins w:id="3168" w:author="miminguyenb@yahoo.com" w:date="2024-05-21T02:19:00Z" w16du:dateUtc="2024-05-21T09:19:00Z"/>
        </w:trPr>
        <w:tc>
          <w:tcPr>
            <w:tcW w:w="9576" w:type="dxa"/>
            <w:gridSpan w:val="4"/>
            <w:shd w:val="clear" w:color="auto" w:fill="auto"/>
            <w:tcPrChange w:id="3169" w:author="miminguyenb@yahoo.com" w:date="2024-05-21T02:20:00Z" w16du:dateUtc="2024-05-21T09:20:00Z">
              <w:tcPr>
                <w:tcW w:w="9576" w:type="dxa"/>
                <w:gridSpan w:val="4"/>
                <w:shd w:val="clear" w:color="auto" w:fill="auto"/>
              </w:tcPr>
            </w:tcPrChange>
          </w:tcPr>
          <w:p w14:paraId="449FF3D3" w14:textId="3E0E236C" w:rsidR="00075A6B" w:rsidRPr="00656CB3" w:rsidRDefault="00075A6B" w:rsidP="00075A6B">
            <w:pPr>
              <w:rPr>
                <w:ins w:id="3170" w:author="miminguyenb@yahoo.com" w:date="2024-05-21T02:19:00Z" w16du:dateUtc="2024-05-21T09:19:00Z"/>
                <w:rFonts w:asciiTheme="minorHAnsi" w:hAnsiTheme="minorHAnsi" w:cstheme="minorHAnsi"/>
                <w:sz w:val="22"/>
                <w:szCs w:val="22"/>
                <w:rPrChange w:id="3171" w:author="miminguyenb@yahoo.com" w:date="2024-05-22T02:52:00Z" w16du:dateUtc="2024-05-22T09:52:00Z">
                  <w:rPr>
                    <w:ins w:id="3172" w:author="miminguyenb@yahoo.com" w:date="2024-05-21T02:19:00Z" w16du:dateUtc="2024-05-21T09:19:00Z"/>
                    <w:rFonts w:ascii="Arial" w:hAnsi="Arial" w:cs="Arial"/>
                    <w:sz w:val="22"/>
                    <w:szCs w:val="22"/>
                  </w:rPr>
                </w:rPrChange>
              </w:rPr>
            </w:pPr>
            <w:ins w:id="3173" w:author="miminguyenb@yahoo.com" w:date="2024-05-21T02:19:00Z" w16du:dateUtc="2024-05-21T09:19:00Z">
              <w:r w:rsidRPr="00656CB3">
                <w:rPr>
                  <w:rFonts w:asciiTheme="minorHAnsi" w:hAnsiTheme="minorHAnsi" w:cstheme="minorHAnsi"/>
                  <w:b/>
                  <w:sz w:val="22"/>
                  <w:szCs w:val="22"/>
                  <w:rPrChange w:id="3174"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3175" w:author="miminguyenb@yahoo.com" w:date="2024-05-22T02:52:00Z" w16du:dateUtc="2024-05-22T09:52:00Z">
                    <w:rPr>
                      <w:rFonts w:ascii="Arial" w:hAnsi="Arial" w:cs="Arial"/>
                      <w:sz w:val="22"/>
                      <w:szCs w:val="22"/>
                    </w:rPr>
                  </w:rPrChange>
                </w:rPr>
                <w:t>:</w:t>
              </w:r>
            </w:ins>
          </w:p>
          <w:p w14:paraId="4759B633" w14:textId="77777777" w:rsidR="00075A6B" w:rsidRPr="00656CB3" w:rsidRDefault="00075A6B" w:rsidP="00075A6B">
            <w:pPr>
              <w:rPr>
                <w:ins w:id="3176" w:author="miminguyenb@yahoo.com" w:date="2024-05-21T02:19:00Z" w16du:dateUtc="2024-05-21T09:19:00Z"/>
                <w:rFonts w:asciiTheme="minorHAnsi" w:hAnsiTheme="minorHAnsi" w:cstheme="minorHAnsi"/>
                <w:sz w:val="22"/>
                <w:szCs w:val="22"/>
                <w:rPrChange w:id="3177" w:author="miminguyenb@yahoo.com" w:date="2024-05-22T02:52:00Z" w16du:dateUtc="2024-05-22T09:52:00Z">
                  <w:rPr>
                    <w:ins w:id="3178" w:author="miminguyenb@yahoo.com" w:date="2024-05-21T02:19:00Z" w16du:dateUtc="2024-05-21T09:19:00Z"/>
                    <w:rFonts w:ascii="Arial" w:hAnsi="Arial" w:cs="Arial"/>
                    <w:sz w:val="22"/>
                    <w:szCs w:val="22"/>
                  </w:rPr>
                </w:rPrChange>
              </w:rPr>
            </w:pPr>
          </w:p>
          <w:p w14:paraId="57AFA67B" w14:textId="411480BA" w:rsidR="00075A6B" w:rsidRPr="00656CB3" w:rsidRDefault="00075A6B" w:rsidP="00075A6B">
            <w:pPr>
              <w:tabs>
                <w:tab w:val="left" w:pos="1980"/>
                <w:tab w:val="left" w:pos="3240"/>
              </w:tabs>
              <w:rPr>
                <w:ins w:id="3179" w:author="miminguyenb@yahoo.com" w:date="2024-05-21T02:19:00Z" w16du:dateUtc="2024-05-21T09:19:00Z"/>
                <w:rFonts w:asciiTheme="minorHAnsi" w:hAnsiTheme="minorHAnsi" w:cstheme="minorHAnsi"/>
                <w:sz w:val="22"/>
                <w:szCs w:val="22"/>
                <w:rPrChange w:id="3180" w:author="miminguyenb@yahoo.com" w:date="2024-05-22T02:52:00Z" w16du:dateUtc="2024-05-22T09:52:00Z">
                  <w:rPr>
                    <w:ins w:id="3181" w:author="miminguyenb@yahoo.com" w:date="2024-05-21T02:19:00Z" w16du:dateUtc="2024-05-21T09:19:00Z"/>
                    <w:rFonts w:ascii="Arial" w:hAnsi="Arial" w:cs="Arial"/>
                    <w:sz w:val="22"/>
                    <w:szCs w:val="22"/>
                  </w:rPr>
                </w:rPrChange>
              </w:rPr>
            </w:pPr>
            <w:ins w:id="3182" w:author="miminguyenb@yahoo.com" w:date="2024-05-21T02:19:00Z" w16du:dateUtc="2024-05-21T09:19:00Z">
              <w:r w:rsidRPr="00656CB3">
                <w:rPr>
                  <w:rFonts w:asciiTheme="minorHAnsi" w:hAnsiTheme="minorHAnsi" w:cstheme="minorHAnsi"/>
                  <w:b/>
                  <w:sz w:val="22"/>
                  <w:szCs w:val="22"/>
                  <w:rPrChange w:id="3183"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3184"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3185" w:author="miminguyenb@yahoo.com" w:date="2024-05-22T02:52:00Z" w16du:dateUtc="2024-05-22T09:52:00Z">
                    <w:rPr>
                      <w:rFonts w:ascii="Arial" w:hAnsi="Arial" w:cs="Arial"/>
                      <w:sz w:val="22"/>
                      <w:szCs w:val="22"/>
                    </w:rPr>
                  </w:rPrChange>
                </w:rPr>
                <w:tab/>
                <w:t>_</w:t>
              </w:r>
            </w:ins>
            <w:ins w:id="3186" w:author="miminguyenb@yahoo.com" w:date="2024-05-21T02:28:00Z" w16du:dateUtc="2024-05-21T09:28:00Z">
              <w:r w:rsidR="00182790" w:rsidRPr="00656CB3">
                <w:rPr>
                  <w:rFonts w:asciiTheme="minorHAnsi" w:hAnsiTheme="minorHAnsi" w:cstheme="minorHAnsi"/>
                  <w:sz w:val="22"/>
                  <w:szCs w:val="22"/>
                  <w:rPrChange w:id="3187" w:author="miminguyenb@yahoo.com" w:date="2024-05-22T02:52:00Z" w16du:dateUtc="2024-05-22T09:52:00Z">
                    <w:rPr>
                      <w:rFonts w:ascii="Arial" w:hAnsi="Arial" w:cs="Arial"/>
                      <w:sz w:val="22"/>
                      <w:szCs w:val="22"/>
                    </w:rPr>
                  </w:rPrChange>
                </w:rPr>
                <w:t>X</w:t>
              </w:r>
            </w:ins>
            <w:ins w:id="3188" w:author="miminguyenb@yahoo.com" w:date="2024-05-21T02:19:00Z" w16du:dateUtc="2024-05-21T09:19:00Z">
              <w:r w:rsidRPr="00656CB3">
                <w:rPr>
                  <w:rFonts w:asciiTheme="minorHAnsi" w:hAnsiTheme="minorHAnsi" w:cstheme="minorHAnsi"/>
                  <w:sz w:val="22"/>
                  <w:szCs w:val="22"/>
                  <w:rPrChange w:id="3189" w:author="miminguyenb@yahoo.com" w:date="2024-05-22T02:52:00Z" w16du:dateUtc="2024-05-22T09:52:00Z">
                    <w:rPr>
                      <w:rFonts w:ascii="Arial" w:hAnsi="Arial" w:cs="Arial"/>
                      <w:sz w:val="22"/>
                      <w:szCs w:val="22"/>
                    </w:rPr>
                  </w:rPrChange>
                </w:rPr>
                <w:t>__ External</w:t>
              </w:r>
              <w:r w:rsidRPr="00656CB3">
                <w:rPr>
                  <w:rFonts w:asciiTheme="minorHAnsi" w:hAnsiTheme="minorHAnsi" w:cstheme="minorHAnsi"/>
                  <w:sz w:val="22"/>
                  <w:szCs w:val="22"/>
                  <w:rPrChange w:id="3190" w:author="miminguyenb@yahoo.com" w:date="2024-05-22T02:52:00Z" w16du:dateUtc="2024-05-22T09:52:00Z">
                    <w:rPr>
                      <w:rFonts w:ascii="Arial" w:hAnsi="Arial" w:cs="Arial"/>
                      <w:sz w:val="22"/>
                      <w:szCs w:val="22"/>
                    </w:rPr>
                  </w:rPrChange>
                </w:rPr>
                <w:tab/>
                <w:t xml:space="preserve">   ___ Temporal</w:t>
              </w:r>
            </w:ins>
          </w:p>
        </w:tc>
      </w:tr>
      <w:tr w:rsidR="00075A6B" w:rsidRPr="00656CB3" w14:paraId="122983F1" w14:textId="77777777" w:rsidTr="00075A6B">
        <w:trPr>
          <w:jc w:val="center"/>
          <w:ins w:id="3191" w:author="miminguyenb@yahoo.com" w:date="2024-05-21T02:19:00Z" w16du:dateUtc="2024-05-21T09:19:00Z"/>
        </w:trPr>
        <w:tc>
          <w:tcPr>
            <w:tcW w:w="9576" w:type="dxa"/>
            <w:gridSpan w:val="4"/>
            <w:shd w:val="clear" w:color="auto" w:fill="auto"/>
            <w:tcPrChange w:id="3192" w:author="miminguyenb@yahoo.com" w:date="2024-05-21T02:20:00Z" w16du:dateUtc="2024-05-21T09:20:00Z">
              <w:tcPr>
                <w:tcW w:w="9576" w:type="dxa"/>
                <w:gridSpan w:val="4"/>
                <w:shd w:val="clear" w:color="auto" w:fill="auto"/>
              </w:tcPr>
            </w:tcPrChange>
          </w:tcPr>
          <w:p w14:paraId="7C6B8FEA" w14:textId="3F71B968" w:rsidR="00075A6B" w:rsidRPr="00656CB3" w:rsidRDefault="00075A6B" w:rsidP="00075A6B">
            <w:pPr>
              <w:rPr>
                <w:ins w:id="3193" w:author="miminguyenb@yahoo.com" w:date="2024-05-21T02:19:00Z" w16du:dateUtc="2024-05-21T09:19:00Z"/>
                <w:rFonts w:asciiTheme="minorHAnsi" w:hAnsiTheme="minorHAnsi" w:cstheme="minorHAnsi"/>
                <w:sz w:val="22"/>
                <w:szCs w:val="22"/>
                <w:rPrChange w:id="3194" w:author="miminguyenb@yahoo.com" w:date="2024-05-22T02:52:00Z" w16du:dateUtc="2024-05-22T09:52:00Z">
                  <w:rPr>
                    <w:ins w:id="3195" w:author="miminguyenb@yahoo.com" w:date="2024-05-21T02:19:00Z" w16du:dateUtc="2024-05-21T09:19:00Z"/>
                    <w:rFonts w:ascii="Arial" w:hAnsi="Arial" w:cs="Arial"/>
                    <w:sz w:val="22"/>
                    <w:szCs w:val="22"/>
                  </w:rPr>
                </w:rPrChange>
              </w:rPr>
            </w:pPr>
            <w:ins w:id="3196" w:author="miminguyenb@yahoo.com" w:date="2024-05-21T02:19:00Z" w16du:dateUtc="2024-05-21T09:19:00Z">
              <w:r w:rsidRPr="00656CB3">
                <w:rPr>
                  <w:rFonts w:asciiTheme="minorHAnsi" w:hAnsiTheme="minorHAnsi" w:cstheme="minorHAnsi"/>
                  <w:b/>
                  <w:sz w:val="22"/>
                  <w:szCs w:val="22"/>
                  <w:rPrChange w:id="3197"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3198" w:author="miminguyenb@yahoo.com" w:date="2024-05-22T02:52:00Z" w16du:dateUtc="2024-05-22T09:52:00Z">
                    <w:rPr>
                      <w:rFonts w:ascii="Arial" w:hAnsi="Arial" w:cs="Arial"/>
                      <w:sz w:val="22"/>
                      <w:szCs w:val="22"/>
                    </w:rPr>
                  </w:rPrChange>
                </w:rPr>
                <w:t>:</w:t>
              </w:r>
            </w:ins>
          </w:p>
          <w:p w14:paraId="5F272DB8" w14:textId="3FE2A46D" w:rsidR="00F818B8" w:rsidRPr="00656CB3" w:rsidRDefault="00075A6B" w:rsidP="00F818B8">
            <w:pPr>
              <w:tabs>
                <w:tab w:val="left" w:pos="720"/>
              </w:tabs>
              <w:rPr>
                <w:ins w:id="3199" w:author="miminguyenb@yahoo.com" w:date="2024-05-22T01:55:00Z" w16du:dateUtc="2024-05-22T08:55:00Z"/>
                <w:rFonts w:asciiTheme="minorHAnsi" w:hAnsiTheme="minorHAnsi" w:cstheme="minorHAnsi"/>
                <w:sz w:val="22"/>
                <w:szCs w:val="22"/>
                <w:rPrChange w:id="3200" w:author="miminguyenb@yahoo.com" w:date="2024-05-22T02:52:00Z" w16du:dateUtc="2024-05-22T09:52:00Z">
                  <w:rPr>
                    <w:ins w:id="3201" w:author="miminguyenb@yahoo.com" w:date="2024-05-22T01:55:00Z" w16du:dateUtc="2024-05-22T08:55:00Z"/>
                    <w:rFonts w:ascii="Arial" w:hAnsi="Arial" w:cs="Arial"/>
                    <w:sz w:val="22"/>
                    <w:szCs w:val="22"/>
                  </w:rPr>
                </w:rPrChange>
              </w:rPr>
            </w:pPr>
            <w:ins w:id="3202" w:author="miminguyenb@yahoo.com" w:date="2024-05-21T02:19:00Z" w16du:dateUtc="2024-05-21T09:19:00Z">
              <w:r w:rsidRPr="00656CB3">
                <w:rPr>
                  <w:rFonts w:asciiTheme="minorHAnsi" w:hAnsiTheme="minorHAnsi" w:cstheme="minorHAnsi"/>
                  <w:b/>
                  <w:sz w:val="22"/>
                  <w:szCs w:val="22"/>
                  <w:rPrChange w:id="3203"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3204" w:author="miminguyenb@yahoo.com" w:date="2024-05-22T02:52:00Z" w16du:dateUtc="2024-05-22T09:52:00Z">
                    <w:rPr>
                      <w:rFonts w:ascii="Arial" w:hAnsi="Arial" w:cs="Arial"/>
                      <w:sz w:val="22"/>
                      <w:szCs w:val="22"/>
                    </w:rPr>
                  </w:rPrChange>
                </w:rPr>
                <w:t>:</w:t>
              </w:r>
            </w:ins>
          </w:p>
          <w:p w14:paraId="7D11C7DA" w14:textId="7A8A32CC" w:rsidR="00F818B8" w:rsidRPr="00656CB3" w:rsidRDefault="00F818B8" w:rsidP="00F818B8">
            <w:pPr>
              <w:tabs>
                <w:tab w:val="left" w:pos="720"/>
              </w:tabs>
              <w:rPr>
                <w:ins w:id="3205" w:author="miminguyenb@yahoo.com" w:date="2024-05-22T01:55:00Z" w16du:dateUtc="2024-05-22T08:55:00Z"/>
                <w:rFonts w:asciiTheme="minorHAnsi" w:hAnsiTheme="minorHAnsi" w:cstheme="minorHAnsi"/>
                <w:sz w:val="22"/>
                <w:szCs w:val="22"/>
                <w:rPrChange w:id="3206" w:author="miminguyenb@yahoo.com" w:date="2024-05-22T02:52:00Z" w16du:dateUtc="2024-05-22T09:52:00Z">
                  <w:rPr>
                    <w:ins w:id="3207" w:author="miminguyenb@yahoo.com" w:date="2024-05-22T01:55:00Z" w16du:dateUtc="2024-05-22T08:55:00Z"/>
                    <w:rFonts w:ascii="Arial" w:hAnsi="Arial" w:cs="Arial"/>
                    <w:sz w:val="22"/>
                    <w:szCs w:val="22"/>
                  </w:rPr>
                </w:rPrChange>
              </w:rPr>
            </w:pPr>
            <w:ins w:id="3208" w:author="miminguyenb@yahoo.com" w:date="2024-05-22T01:55:00Z" w16du:dateUtc="2024-05-22T08:55:00Z">
              <w:r w:rsidRPr="00656CB3">
                <w:rPr>
                  <w:rFonts w:asciiTheme="minorHAnsi" w:hAnsiTheme="minorHAnsi" w:cstheme="minorHAnsi"/>
                  <w:sz w:val="22"/>
                  <w:szCs w:val="22"/>
                  <w:rPrChange w:id="3209" w:author="miminguyenb@yahoo.com" w:date="2024-05-22T02:52:00Z" w16du:dateUtc="2024-05-22T09:52:00Z">
                    <w:rPr>
                      <w:rFonts w:ascii="Arial" w:hAnsi="Arial" w:cs="Arial"/>
                      <w:sz w:val="22"/>
                      <w:szCs w:val="22"/>
                    </w:rPr>
                  </w:rPrChange>
                </w:rPr>
                <w:t xml:space="preserve">The Application User interacts with the </w:t>
              </w:r>
              <w:r w:rsidRPr="00656CB3">
                <w:rPr>
                  <w:rFonts w:asciiTheme="minorHAnsi" w:hAnsiTheme="minorHAnsi" w:cstheme="minorHAnsi"/>
                  <w:sz w:val="22"/>
                  <w:szCs w:val="22"/>
                  <w:rPrChange w:id="3210" w:author="miminguyenb@yahoo.com" w:date="2024-05-22T02:52:00Z" w16du:dateUtc="2024-05-22T09:52:00Z">
                    <w:rPr>
                      <w:rFonts w:ascii="Arial" w:hAnsi="Arial" w:cs="Arial"/>
                      <w:sz w:val="22"/>
                      <w:szCs w:val="22"/>
                    </w:rPr>
                  </w:rPrChange>
                </w:rPr>
                <w:t>Saved Address</w:t>
              </w:r>
              <w:r w:rsidRPr="00656CB3">
                <w:rPr>
                  <w:rFonts w:asciiTheme="minorHAnsi" w:hAnsiTheme="minorHAnsi" w:cstheme="minorHAnsi"/>
                  <w:sz w:val="22"/>
                  <w:szCs w:val="22"/>
                  <w:rPrChange w:id="3211" w:author="miminguyenb@yahoo.com" w:date="2024-05-22T02:52:00Z" w16du:dateUtc="2024-05-22T09:52:00Z">
                    <w:rPr>
                      <w:rFonts w:ascii="Arial" w:hAnsi="Arial" w:cs="Arial"/>
                      <w:sz w:val="22"/>
                      <w:szCs w:val="22"/>
                    </w:rPr>
                  </w:rPrChange>
                </w:rPr>
                <w:t xml:space="preserve"> Database using </w:t>
              </w:r>
              <w:r w:rsidRPr="00656CB3">
                <w:rPr>
                  <w:rFonts w:asciiTheme="minorHAnsi" w:hAnsiTheme="minorHAnsi" w:cstheme="minorHAnsi"/>
                  <w:sz w:val="22"/>
                  <w:szCs w:val="22"/>
                  <w:rPrChange w:id="3212" w:author="miminguyenb@yahoo.com" w:date="2024-05-22T02:52:00Z" w16du:dateUtc="2024-05-22T09:52:00Z">
                    <w:rPr>
                      <w:rFonts w:ascii="Arial" w:hAnsi="Arial" w:cs="Arial"/>
                      <w:sz w:val="22"/>
                      <w:szCs w:val="22"/>
                    </w:rPr>
                  </w:rPrChange>
                </w:rPr>
                <w:t>saved</w:t>
              </w:r>
              <w:r w:rsidRPr="00656CB3">
                <w:rPr>
                  <w:rFonts w:asciiTheme="minorHAnsi" w:hAnsiTheme="minorHAnsi" w:cstheme="minorHAnsi"/>
                  <w:sz w:val="22"/>
                  <w:szCs w:val="22"/>
                  <w:rPrChange w:id="3213"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3214" w:author="miminguyenb@yahoo.com" w:date="2024-05-22T02:52:00Z" w16du:dateUtc="2024-05-22T09:52:00Z">
                    <w:rPr>
                      <w:rFonts w:ascii="Arial" w:hAnsi="Arial" w:cs="Arial"/>
                      <w:sz w:val="22"/>
                      <w:szCs w:val="22"/>
                    </w:rPr>
                  </w:rPrChange>
                </w:rPr>
                <w:t>a</w:t>
              </w:r>
              <w:r w:rsidRPr="00656CB3">
                <w:rPr>
                  <w:rFonts w:asciiTheme="minorHAnsi" w:hAnsiTheme="minorHAnsi" w:cstheme="minorHAnsi"/>
                  <w:sz w:val="22"/>
                  <w:szCs w:val="22"/>
                  <w:rPrChange w:id="3215" w:author="miminguyenb@yahoo.com" w:date="2024-05-22T02:52:00Z" w16du:dateUtc="2024-05-22T09:52:00Z">
                    <w:rPr>
                      <w:rFonts w:ascii="Arial" w:hAnsi="Arial" w:cs="Arial"/>
                      <w:sz w:val="22"/>
                      <w:szCs w:val="22"/>
                    </w:rPr>
                  </w:rPrChange>
                </w:rPr>
                <w:t>ddresses (UC-</w:t>
              </w:r>
              <w:r w:rsidRPr="00656CB3">
                <w:rPr>
                  <w:rFonts w:asciiTheme="minorHAnsi" w:hAnsiTheme="minorHAnsi" w:cstheme="minorHAnsi"/>
                  <w:sz w:val="22"/>
                  <w:szCs w:val="22"/>
                  <w:rPrChange w:id="3216" w:author="miminguyenb@yahoo.com" w:date="2024-05-22T02:52:00Z" w16du:dateUtc="2024-05-22T09:52:00Z">
                    <w:rPr>
                      <w:rFonts w:ascii="Arial" w:hAnsi="Arial" w:cs="Arial"/>
                      <w:sz w:val="22"/>
                      <w:szCs w:val="22"/>
                    </w:rPr>
                  </w:rPrChange>
                </w:rPr>
                <w:t>3</w:t>
              </w:r>
              <w:r w:rsidRPr="00656CB3">
                <w:rPr>
                  <w:rFonts w:asciiTheme="minorHAnsi" w:hAnsiTheme="minorHAnsi" w:cstheme="minorHAnsi"/>
                  <w:sz w:val="22"/>
                  <w:szCs w:val="22"/>
                  <w:rPrChange w:id="3217" w:author="miminguyenb@yahoo.com" w:date="2024-05-22T02:52:00Z" w16du:dateUtc="2024-05-22T09:52:00Z">
                    <w:rPr>
                      <w:rFonts w:ascii="Arial" w:hAnsi="Arial" w:cs="Arial"/>
                      <w:sz w:val="22"/>
                      <w:szCs w:val="22"/>
                    </w:rPr>
                  </w:rPrChange>
                </w:rPr>
                <w:t>).</w:t>
              </w:r>
            </w:ins>
          </w:p>
          <w:p w14:paraId="0BFACBC1" w14:textId="77777777" w:rsidR="00F818B8" w:rsidRPr="00656CB3" w:rsidRDefault="00F818B8" w:rsidP="00075A6B">
            <w:pPr>
              <w:tabs>
                <w:tab w:val="left" w:pos="720"/>
              </w:tabs>
              <w:rPr>
                <w:ins w:id="3218" w:author="miminguyenb@yahoo.com" w:date="2024-05-21T02:19:00Z" w16du:dateUtc="2024-05-21T09:19:00Z"/>
                <w:rFonts w:asciiTheme="minorHAnsi" w:hAnsiTheme="minorHAnsi" w:cstheme="minorHAnsi"/>
                <w:sz w:val="22"/>
                <w:szCs w:val="22"/>
                <w:rPrChange w:id="3219" w:author="miminguyenb@yahoo.com" w:date="2024-05-22T02:52:00Z" w16du:dateUtc="2024-05-22T09:52:00Z">
                  <w:rPr>
                    <w:ins w:id="3220" w:author="miminguyenb@yahoo.com" w:date="2024-05-21T02:19:00Z" w16du:dateUtc="2024-05-21T09:19:00Z"/>
                    <w:rFonts w:ascii="Arial" w:hAnsi="Arial" w:cs="Arial"/>
                    <w:sz w:val="22"/>
                    <w:szCs w:val="22"/>
                  </w:rPr>
                </w:rPrChange>
              </w:rPr>
            </w:pPr>
          </w:p>
          <w:p w14:paraId="682E5C54" w14:textId="366EE372" w:rsidR="00075A6B" w:rsidRPr="00656CB3" w:rsidRDefault="00075A6B" w:rsidP="00075A6B">
            <w:pPr>
              <w:tabs>
                <w:tab w:val="left" w:pos="720"/>
              </w:tabs>
              <w:rPr>
                <w:ins w:id="3221" w:author="miminguyenb@yahoo.com" w:date="2024-05-21T02:19:00Z" w16du:dateUtc="2024-05-21T09:19:00Z"/>
                <w:rFonts w:asciiTheme="minorHAnsi" w:hAnsiTheme="minorHAnsi" w:cstheme="minorHAnsi"/>
                <w:sz w:val="22"/>
                <w:szCs w:val="22"/>
                <w:rPrChange w:id="3222" w:author="miminguyenb@yahoo.com" w:date="2024-05-22T02:52:00Z" w16du:dateUtc="2024-05-22T09:52:00Z">
                  <w:rPr>
                    <w:ins w:id="3223" w:author="miminguyenb@yahoo.com" w:date="2024-05-21T02:19:00Z" w16du:dateUtc="2024-05-21T09:19:00Z"/>
                    <w:rFonts w:ascii="Arial" w:hAnsi="Arial" w:cs="Arial"/>
                    <w:sz w:val="22"/>
                    <w:szCs w:val="22"/>
                  </w:rPr>
                </w:rPrChange>
              </w:rPr>
            </w:pPr>
            <w:ins w:id="3224" w:author="miminguyenb@yahoo.com" w:date="2024-05-21T02:19:00Z" w16du:dateUtc="2024-05-21T09:19:00Z">
              <w:r w:rsidRPr="00656CB3">
                <w:rPr>
                  <w:rFonts w:asciiTheme="minorHAnsi" w:hAnsiTheme="minorHAnsi" w:cstheme="minorHAnsi"/>
                  <w:b/>
                  <w:sz w:val="22"/>
                  <w:szCs w:val="22"/>
                  <w:rPrChange w:id="3225"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3226" w:author="miminguyenb@yahoo.com" w:date="2024-05-22T02:52:00Z" w16du:dateUtc="2024-05-22T09:52:00Z">
                    <w:rPr>
                      <w:rFonts w:ascii="Arial" w:hAnsi="Arial" w:cs="Arial"/>
                      <w:sz w:val="22"/>
                      <w:szCs w:val="22"/>
                    </w:rPr>
                  </w:rPrChange>
                </w:rPr>
                <w:t>:</w:t>
              </w:r>
            </w:ins>
          </w:p>
          <w:p w14:paraId="17770F6A" w14:textId="74CABD24" w:rsidR="00182790" w:rsidRPr="00656CB3" w:rsidRDefault="00075A6B" w:rsidP="00075A6B">
            <w:pPr>
              <w:tabs>
                <w:tab w:val="left" w:pos="720"/>
                <w:tab w:val="left" w:pos="5708"/>
              </w:tabs>
              <w:rPr>
                <w:ins w:id="3227" w:author="miminguyenb@yahoo.com" w:date="2024-05-21T02:28:00Z" w16du:dateUtc="2024-05-21T09:28:00Z"/>
                <w:rFonts w:asciiTheme="minorHAnsi" w:hAnsiTheme="minorHAnsi" w:cstheme="minorHAnsi"/>
                <w:sz w:val="22"/>
                <w:szCs w:val="22"/>
                <w:rPrChange w:id="3228" w:author="miminguyenb@yahoo.com" w:date="2024-05-22T02:52:00Z" w16du:dateUtc="2024-05-22T09:52:00Z">
                  <w:rPr>
                    <w:ins w:id="3229" w:author="miminguyenb@yahoo.com" w:date="2024-05-21T02:28:00Z" w16du:dateUtc="2024-05-21T09:28:00Z"/>
                    <w:rFonts w:ascii="Arial" w:hAnsi="Arial" w:cs="Arial"/>
                    <w:sz w:val="22"/>
                    <w:szCs w:val="22"/>
                  </w:rPr>
                </w:rPrChange>
              </w:rPr>
            </w:pPr>
            <w:ins w:id="3230" w:author="miminguyenb@yahoo.com" w:date="2024-05-21T02:19:00Z" w16du:dateUtc="2024-05-21T09:19:00Z">
              <w:r w:rsidRPr="00656CB3">
                <w:rPr>
                  <w:rFonts w:asciiTheme="minorHAnsi" w:hAnsiTheme="minorHAnsi" w:cstheme="minorHAnsi"/>
                  <w:b/>
                  <w:sz w:val="22"/>
                  <w:szCs w:val="22"/>
                  <w:rPrChange w:id="3231"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3232" w:author="miminguyenb@yahoo.com" w:date="2024-05-22T02:52:00Z" w16du:dateUtc="2024-05-22T09:52:00Z">
                    <w:rPr>
                      <w:rFonts w:ascii="Arial" w:hAnsi="Arial" w:cs="Arial"/>
                      <w:sz w:val="22"/>
                      <w:szCs w:val="22"/>
                    </w:rPr>
                  </w:rPrChange>
                </w:rPr>
                <w:t>:</w:t>
              </w:r>
            </w:ins>
          </w:p>
          <w:p w14:paraId="2E11281C" w14:textId="7CD8C44B" w:rsidR="00182790" w:rsidRPr="00656CB3" w:rsidRDefault="00182790" w:rsidP="00075A6B">
            <w:pPr>
              <w:tabs>
                <w:tab w:val="left" w:pos="720"/>
                <w:tab w:val="left" w:pos="5708"/>
              </w:tabs>
              <w:rPr>
                <w:ins w:id="3233" w:author="miminguyenb@yahoo.com" w:date="2024-05-21T02:30:00Z" w16du:dateUtc="2024-05-21T09:30:00Z"/>
                <w:rFonts w:asciiTheme="minorHAnsi" w:hAnsiTheme="minorHAnsi" w:cstheme="minorHAnsi"/>
                <w:sz w:val="22"/>
                <w:szCs w:val="22"/>
                <w:rPrChange w:id="3234" w:author="miminguyenb@yahoo.com" w:date="2024-05-22T02:52:00Z" w16du:dateUtc="2024-05-22T09:52:00Z">
                  <w:rPr>
                    <w:ins w:id="3235" w:author="miminguyenb@yahoo.com" w:date="2024-05-21T02:30:00Z" w16du:dateUtc="2024-05-21T09:30:00Z"/>
                    <w:rFonts w:ascii="Arial" w:hAnsi="Arial" w:cs="Arial"/>
                    <w:sz w:val="22"/>
                    <w:szCs w:val="22"/>
                  </w:rPr>
                </w:rPrChange>
              </w:rPr>
            </w:pPr>
            <w:ins w:id="3236" w:author="miminguyenb@yahoo.com" w:date="2024-05-21T02:28:00Z" w16du:dateUtc="2024-05-21T09:28:00Z">
              <w:r w:rsidRPr="00656CB3">
                <w:rPr>
                  <w:rFonts w:asciiTheme="minorHAnsi" w:hAnsiTheme="minorHAnsi" w:cstheme="minorHAnsi"/>
                  <w:sz w:val="22"/>
                  <w:szCs w:val="22"/>
                  <w:rPrChange w:id="3237" w:author="miminguyenb@yahoo.com" w:date="2024-05-22T02:52:00Z" w16du:dateUtc="2024-05-22T09:52:00Z">
                    <w:rPr>
                      <w:rFonts w:ascii="Arial" w:hAnsi="Arial" w:cs="Arial"/>
                      <w:sz w:val="22"/>
                      <w:szCs w:val="22"/>
                    </w:rPr>
                  </w:rPrChange>
                </w:rPr>
                <w:t xml:space="preserve">The extension from </w:t>
              </w:r>
            </w:ins>
            <w:ins w:id="3238" w:author="miminguyenb@yahoo.com" w:date="2024-05-21T02:29:00Z" w16du:dateUtc="2024-05-21T09:29:00Z">
              <w:r w:rsidRPr="00656CB3">
                <w:rPr>
                  <w:rFonts w:asciiTheme="minorHAnsi" w:hAnsiTheme="minorHAnsi" w:cstheme="minorHAnsi"/>
                  <w:sz w:val="22"/>
                  <w:szCs w:val="22"/>
                  <w:rPrChange w:id="3239" w:author="miminguyenb@yahoo.com" w:date="2024-05-22T02:52:00Z" w16du:dateUtc="2024-05-22T09:52:00Z">
                    <w:rPr>
                      <w:rFonts w:ascii="Arial" w:hAnsi="Arial" w:cs="Arial"/>
                      <w:sz w:val="22"/>
                      <w:szCs w:val="22"/>
                    </w:rPr>
                  </w:rPrChange>
                </w:rPr>
                <w:t>Use</w:t>
              </w:r>
            </w:ins>
            <w:ins w:id="3240" w:author="miminguyenb@yahoo.com" w:date="2024-05-21T02:28:00Z" w16du:dateUtc="2024-05-21T09:28:00Z">
              <w:r w:rsidRPr="00656CB3">
                <w:rPr>
                  <w:rFonts w:asciiTheme="minorHAnsi" w:hAnsiTheme="minorHAnsi" w:cstheme="minorHAnsi"/>
                  <w:sz w:val="22"/>
                  <w:szCs w:val="22"/>
                  <w:rPrChange w:id="3241" w:author="miminguyenb@yahoo.com" w:date="2024-05-22T02:52:00Z" w16du:dateUtc="2024-05-22T09:52:00Z">
                    <w:rPr>
                      <w:rFonts w:ascii="Arial" w:hAnsi="Arial" w:cs="Arial"/>
                      <w:sz w:val="22"/>
                      <w:szCs w:val="22"/>
                    </w:rPr>
                  </w:rPrChange>
                </w:rPr>
                <w:t xml:space="preserve"> </w:t>
              </w:r>
            </w:ins>
            <w:ins w:id="3242" w:author="miminguyenb@yahoo.com" w:date="2024-05-21T02:29:00Z" w16du:dateUtc="2024-05-21T09:29:00Z">
              <w:r w:rsidRPr="00656CB3">
                <w:rPr>
                  <w:rFonts w:asciiTheme="minorHAnsi" w:hAnsiTheme="minorHAnsi" w:cstheme="minorHAnsi"/>
                  <w:sz w:val="22"/>
                  <w:szCs w:val="22"/>
                  <w:rPrChange w:id="3243" w:author="miminguyenb@yahoo.com" w:date="2024-05-22T02:52:00Z" w16du:dateUtc="2024-05-22T09:52:00Z">
                    <w:rPr>
                      <w:rFonts w:ascii="Arial" w:hAnsi="Arial" w:cs="Arial"/>
                      <w:sz w:val="22"/>
                      <w:szCs w:val="22"/>
                    </w:rPr>
                  </w:rPrChange>
                </w:rPr>
                <w:t>S</w:t>
              </w:r>
            </w:ins>
            <w:ins w:id="3244" w:author="miminguyenb@yahoo.com" w:date="2024-05-21T02:28:00Z" w16du:dateUtc="2024-05-21T09:28:00Z">
              <w:r w:rsidRPr="00656CB3">
                <w:rPr>
                  <w:rFonts w:asciiTheme="minorHAnsi" w:hAnsiTheme="minorHAnsi" w:cstheme="minorHAnsi"/>
                  <w:sz w:val="22"/>
                  <w:szCs w:val="22"/>
                  <w:rPrChange w:id="3245" w:author="miminguyenb@yahoo.com" w:date="2024-05-22T02:52:00Z" w16du:dateUtc="2024-05-22T09:52:00Z">
                    <w:rPr>
                      <w:rFonts w:ascii="Arial" w:hAnsi="Arial" w:cs="Arial"/>
                      <w:sz w:val="22"/>
                      <w:szCs w:val="22"/>
                    </w:rPr>
                  </w:rPrChange>
                </w:rPr>
                <w:t xml:space="preserve">aved </w:t>
              </w:r>
            </w:ins>
            <w:ins w:id="3246" w:author="miminguyenb@yahoo.com" w:date="2024-05-21T02:29:00Z" w16du:dateUtc="2024-05-21T09:29:00Z">
              <w:r w:rsidRPr="00656CB3">
                <w:rPr>
                  <w:rFonts w:asciiTheme="minorHAnsi" w:hAnsiTheme="minorHAnsi" w:cstheme="minorHAnsi"/>
                  <w:sz w:val="22"/>
                  <w:szCs w:val="22"/>
                  <w:rPrChange w:id="3247" w:author="miminguyenb@yahoo.com" w:date="2024-05-22T02:52:00Z" w16du:dateUtc="2024-05-22T09:52:00Z">
                    <w:rPr>
                      <w:rFonts w:ascii="Arial" w:hAnsi="Arial" w:cs="Arial"/>
                      <w:sz w:val="22"/>
                      <w:szCs w:val="22"/>
                    </w:rPr>
                  </w:rPrChange>
                </w:rPr>
                <w:t>A</w:t>
              </w:r>
            </w:ins>
            <w:ins w:id="3248" w:author="miminguyenb@yahoo.com" w:date="2024-05-21T02:28:00Z" w16du:dateUtc="2024-05-21T09:28:00Z">
              <w:r w:rsidRPr="00656CB3">
                <w:rPr>
                  <w:rFonts w:asciiTheme="minorHAnsi" w:hAnsiTheme="minorHAnsi" w:cstheme="minorHAnsi"/>
                  <w:sz w:val="22"/>
                  <w:szCs w:val="22"/>
                  <w:rPrChange w:id="3249" w:author="miminguyenb@yahoo.com" w:date="2024-05-22T02:52:00Z" w16du:dateUtc="2024-05-22T09:52:00Z">
                    <w:rPr>
                      <w:rFonts w:ascii="Arial" w:hAnsi="Arial" w:cs="Arial"/>
                      <w:sz w:val="22"/>
                      <w:szCs w:val="22"/>
                    </w:rPr>
                  </w:rPrChange>
                </w:rPr>
                <w:t>ddresses (UC-3</w:t>
              </w:r>
            </w:ins>
            <w:ins w:id="3250" w:author="miminguyenb@yahoo.com" w:date="2024-05-22T03:31:00Z" w16du:dateUtc="2024-05-22T10:31:00Z">
              <w:r w:rsidR="003112FE">
                <w:rPr>
                  <w:rFonts w:asciiTheme="minorHAnsi" w:hAnsiTheme="minorHAnsi" w:cstheme="minorHAnsi"/>
                  <w:sz w:val="22"/>
                  <w:szCs w:val="22"/>
                </w:rPr>
                <w:t xml:space="preserve">) </w:t>
              </w:r>
            </w:ins>
            <w:ins w:id="3251" w:author="miminguyenb@yahoo.com" w:date="2024-05-21T02:30:00Z" w16du:dateUtc="2024-05-21T09:30:00Z">
              <w:r w:rsidRPr="00656CB3">
                <w:rPr>
                  <w:rFonts w:asciiTheme="minorHAnsi" w:hAnsiTheme="minorHAnsi" w:cstheme="minorHAnsi"/>
                  <w:sz w:val="22"/>
                  <w:szCs w:val="22"/>
                  <w:rPrChange w:id="3252" w:author="miminguyenb@yahoo.com" w:date="2024-05-22T02:52:00Z" w16du:dateUtc="2024-05-22T09:52:00Z">
                    <w:rPr>
                      <w:rFonts w:ascii="Arial" w:hAnsi="Arial" w:cs="Arial"/>
                      <w:sz w:val="22"/>
                      <w:szCs w:val="22"/>
                    </w:rPr>
                  </w:rPrChange>
                </w:rPr>
                <w:t>is UC-7,</w:t>
              </w:r>
            </w:ins>
            <w:ins w:id="3253" w:author="miminguyenb@yahoo.com" w:date="2024-05-21T02:31:00Z" w16du:dateUtc="2024-05-21T09:31:00Z">
              <w:r w:rsidRPr="00656CB3">
                <w:rPr>
                  <w:rFonts w:asciiTheme="minorHAnsi" w:hAnsiTheme="minorHAnsi" w:cstheme="minorHAnsi"/>
                  <w:sz w:val="22"/>
                  <w:szCs w:val="22"/>
                  <w:rPrChange w:id="3254" w:author="miminguyenb@yahoo.com" w:date="2024-05-22T02:52:00Z" w16du:dateUtc="2024-05-22T09:52:00Z">
                    <w:rPr>
                      <w:rFonts w:ascii="Arial" w:hAnsi="Arial" w:cs="Arial"/>
                      <w:sz w:val="22"/>
                      <w:szCs w:val="22"/>
                    </w:rPr>
                  </w:rPrChange>
                </w:rPr>
                <w:t xml:space="preserve"> Choose/Change ADA Type of Path. This allows the user to edit their path depending on their preference.</w:t>
              </w:r>
            </w:ins>
          </w:p>
          <w:p w14:paraId="6EBE8878" w14:textId="77777777" w:rsidR="00182790" w:rsidRPr="00656CB3" w:rsidRDefault="00182790" w:rsidP="00075A6B">
            <w:pPr>
              <w:tabs>
                <w:tab w:val="left" w:pos="720"/>
                <w:tab w:val="left" w:pos="5708"/>
              </w:tabs>
              <w:rPr>
                <w:ins w:id="3255" w:author="miminguyenb@yahoo.com" w:date="2024-05-21T02:19:00Z" w16du:dateUtc="2024-05-21T09:19:00Z"/>
                <w:rFonts w:asciiTheme="minorHAnsi" w:hAnsiTheme="minorHAnsi" w:cstheme="minorHAnsi"/>
                <w:sz w:val="22"/>
                <w:szCs w:val="22"/>
                <w:rPrChange w:id="3256" w:author="miminguyenb@yahoo.com" w:date="2024-05-22T02:52:00Z" w16du:dateUtc="2024-05-22T09:52:00Z">
                  <w:rPr>
                    <w:ins w:id="3257" w:author="miminguyenb@yahoo.com" w:date="2024-05-21T02:19:00Z" w16du:dateUtc="2024-05-21T09:19:00Z"/>
                    <w:rFonts w:ascii="Arial" w:hAnsi="Arial" w:cs="Arial"/>
                    <w:sz w:val="22"/>
                    <w:szCs w:val="22"/>
                  </w:rPr>
                </w:rPrChange>
              </w:rPr>
            </w:pPr>
          </w:p>
          <w:p w14:paraId="6C1B75AF" w14:textId="77777777" w:rsidR="00075A6B" w:rsidRPr="00656CB3" w:rsidRDefault="00075A6B" w:rsidP="00075A6B">
            <w:pPr>
              <w:tabs>
                <w:tab w:val="left" w:pos="720"/>
              </w:tabs>
              <w:rPr>
                <w:ins w:id="3258" w:author="miminguyenb@yahoo.com" w:date="2024-05-21T02:30:00Z" w16du:dateUtc="2024-05-21T09:30:00Z"/>
                <w:rFonts w:asciiTheme="minorHAnsi" w:hAnsiTheme="minorHAnsi" w:cstheme="minorHAnsi"/>
                <w:sz w:val="22"/>
                <w:szCs w:val="22"/>
                <w:rPrChange w:id="3259" w:author="miminguyenb@yahoo.com" w:date="2024-05-22T02:52:00Z" w16du:dateUtc="2024-05-22T09:52:00Z">
                  <w:rPr>
                    <w:ins w:id="3260" w:author="miminguyenb@yahoo.com" w:date="2024-05-21T02:30:00Z" w16du:dateUtc="2024-05-21T09:30:00Z"/>
                    <w:rFonts w:ascii="Arial" w:hAnsi="Arial" w:cs="Arial"/>
                    <w:sz w:val="22"/>
                    <w:szCs w:val="22"/>
                  </w:rPr>
                </w:rPrChange>
              </w:rPr>
            </w:pPr>
            <w:ins w:id="3261" w:author="miminguyenb@yahoo.com" w:date="2024-05-21T02:19:00Z" w16du:dateUtc="2024-05-21T09:19:00Z">
              <w:r w:rsidRPr="00656CB3">
                <w:rPr>
                  <w:rFonts w:asciiTheme="minorHAnsi" w:hAnsiTheme="minorHAnsi" w:cstheme="minorHAnsi"/>
                  <w:b/>
                  <w:sz w:val="22"/>
                  <w:szCs w:val="22"/>
                  <w:rPrChange w:id="3262"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3263" w:author="miminguyenb@yahoo.com" w:date="2024-05-22T02:52:00Z" w16du:dateUtc="2024-05-22T09:52:00Z">
                    <w:rPr>
                      <w:rFonts w:ascii="Arial" w:hAnsi="Arial" w:cs="Arial"/>
                      <w:sz w:val="22"/>
                      <w:szCs w:val="22"/>
                    </w:rPr>
                  </w:rPrChange>
                </w:rPr>
                <w:t>:</w:t>
              </w:r>
            </w:ins>
          </w:p>
          <w:p w14:paraId="66136C2A" w14:textId="73E0DBF0" w:rsidR="00182790" w:rsidRPr="00656CB3" w:rsidRDefault="00182790" w:rsidP="00075A6B">
            <w:pPr>
              <w:tabs>
                <w:tab w:val="left" w:pos="720"/>
              </w:tabs>
              <w:rPr>
                <w:ins w:id="3264" w:author="miminguyenb@yahoo.com" w:date="2024-05-21T02:19:00Z" w16du:dateUtc="2024-05-21T09:19:00Z"/>
                <w:rFonts w:asciiTheme="minorHAnsi" w:hAnsiTheme="minorHAnsi" w:cstheme="minorHAnsi"/>
                <w:sz w:val="22"/>
                <w:szCs w:val="22"/>
                <w:rPrChange w:id="3265" w:author="miminguyenb@yahoo.com" w:date="2024-05-22T02:52:00Z" w16du:dateUtc="2024-05-22T09:52:00Z">
                  <w:rPr>
                    <w:ins w:id="3266" w:author="miminguyenb@yahoo.com" w:date="2024-05-21T02:19:00Z" w16du:dateUtc="2024-05-21T09:19:00Z"/>
                    <w:rFonts w:ascii="Arial" w:hAnsi="Arial" w:cs="Arial"/>
                    <w:sz w:val="22"/>
                    <w:szCs w:val="22"/>
                  </w:rPr>
                </w:rPrChange>
              </w:rPr>
            </w:pPr>
          </w:p>
        </w:tc>
      </w:tr>
      <w:tr w:rsidR="00075A6B" w:rsidRPr="00656CB3" w14:paraId="500DDED2" w14:textId="77777777" w:rsidTr="00075A6B">
        <w:trPr>
          <w:jc w:val="center"/>
          <w:ins w:id="3267" w:author="miminguyenb@yahoo.com" w:date="2024-05-21T02:19:00Z" w16du:dateUtc="2024-05-21T09:19:00Z"/>
        </w:trPr>
        <w:tc>
          <w:tcPr>
            <w:tcW w:w="9576" w:type="dxa"/>
            <w:gridSpan w:val="4"/>
            <w:shd w:val="clear" w:color="auto" w:fill="auto"/>
            <w:tcPrChange w:id="3268" w:author="miminguyenb@yahoo.com" w:date="2024-05-21T02:20:00Z" w16du:dateUtc="2024-05-21T09:20:00Z">
              <w:tcPr>
                <w:tcW w:w="9576" w:type="dxa"/>
                <w:gridSpan w:val="4"/>
                <w:shd w:val="clear" w:color="auto" w:fill="auto"/>
              </w:tcPr>
            </w:tcPrChange>
          </w:tcPr>
          <w:p w14:paraId="5DB7719E" w14:textId="146269EC" w:rsidR="00075A6B" w:rsidRPr="00656CB3" w:rsidRDefault="00075A6B" w:rsidP="00075A6B">
            <w:pPr>
              <w:rPr>
                <w:ins w:id="3269" w:author="miminguyenb@yahoo.com" w:date="2024-05-21T02:19:00Z" w16du:dateUtc="2024-05-21T09:19:00Z"/>
                <w:rFonts w:asciiTheme="minorHAnsi" w:hAnsiTheme="minorHAnsi" w:cstheme="minorHAnsi"/>
                <w:sz w:val="22"/>
                <w:szCs w:val="22"/>
                <w:rPrChange w:id="3270" w:author="miminguyenb@yahoo.com" w:date="2024-05-22T02:52:00Z" w16du:dateUtc="2024-05-22T09:52:00Z">
                  <w:rPr>
                    <w:ins w:id="3271" w:author="miminguyenb@yahoo.com" w:date="2024-05-21T02:19:00Z" w16du:dateUtc="2024-05-21T09:19:00Z"/>
                    <w:rFonts w:ascii="Arial" w:hAnsi="Arial" w:cs="Arial"/>
                    <w:sz w:val="22"/>
                    <w:szCs w:val="22"/>
                  </w:rPr>
                </w:rPrChange>
              </w:rPr>
            </w:pPr>
            <w:ins w:id="3272" w:author="miminguyenb@yahoo.com" w:date="2024-05-21T02:19:00Z" w16du:dateUtc="2024-05-21T09:19:00Z">
              <w:r w:rsidRPr="00656CB3">
                <w:rPr>
                  <w:rFonts w:asciiTheme="minorHAnsi" w:hAnsiTheme="minorHAnsi" w:cstheme="minorHAnsi"/>
                  <w:b/>
                  <w:sz w:val="22"/>
                  <w:szCs w:val="22"/>
                  <w:rPrChange w:id="3273"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3274" w:author="miminguyenb@yahoo.com" w:date="2024-05-22T02:52:00Z" w16du:dateUtc="2024-05-22T09:52:00Z">
                    <w:rPr>
                      <w:rFonts w:ascii="Arial" w:hAnsi="Arial" w:cs="Arial"/>
                      <w:sz w:val="22"/>
                      <w:szCs w:val="22"/>
                    </w:rPr>
                  </w:rPrChange>
                </w:rPr>
                <w:t>:</w:t>
              </w:r>
            </w:ins>
          </w:p>
          <w:p w14:paraId="2BF4D5B1" w14:textId="77777777" w:rsidR="00075A6B" w:rsidRPr="00656CB3" w:rsidRDefault="00075A6B" w:rsidP="00075A6B">
            <w:pPr>
              <w:rPr>
                <w:ins w:id="3275" w:author="miminguyenb@yahoo.com" w:date="2024-05-21T02:31:00Z" w16du:dateUtc="2024-05-21T09:31:00Z"/>
                <w:rFonts w:asciiTheme="minorHAnsi" w:hAnsiTheme="minorHAnsi" w:cstheme="minorHAnsi"/>
                <w:sz w:val="22"/>
                <w:szCs w:val="22"/>
                <w:rPrChange w:id="3276" w:author="miminguyenb@yahoo.com" w:date="2024-05-22T02:52:00Z" w16du:dateUtc="2024-05-22T09:52:00Z">
                  <w:rPr>
                    <w:ins w:id="3277" w:author="miminguyenb@yahoo.com" w:date="2024-05-21T02:31:00Z" w16du:dateUtc="2024-05-21T09:31:00Z"/>
                    <w:rFonts w:ascii="Arial" w:hAnsi="Arial" w:cs="Arial"/>
                    <w:sz w:val="22"/>
                    <w:szCs w:val="22"/>
                  </w:rPr>
                </w:rPrChange>
              </w:rPr>
            </w:pPr>
          </w:p>
          <w:p w14:paraId="4864326A" w14:textId="32DFF3F5" w:rsidR="00182790" w:rsidRPr="00656CB3" w:rsidRDefault="00182790" w:rsidP="00182790">
            <w:pPr>
              <w:pStyle w:val="ListParagraph"/>
              <w:numPr>
                <w:ilvl w:val="0"/>
                <w:numId w:val="52"/>
              </w:numPr>
              <w:rPr>
                <w:ins w:id="3278" w:author="miminguyenb@yahoo.com" w:date="2024-05-21T02:32:00Z" w16du:dateUtc="2024-05-21T09:32:00Z"/>
                <w:rFonts w:asciiTheme="minorHAnsi" w:hAnsiTheme="minorHAnsi" w:cstheme="minorHAnsi"/>
                <w:sz w:val="22"/>
                <w:szCs w:val="22"/>
                <w:rPrChange w:id="3279" w:author="miminguyenb@yahoo.com" w:date="2024-05-22T02:52:00Z" w16du:dateUtc="2024-05-22T09:52:00Z">
                  <w:rPr>
                    <w:ins w:id="3280" w:author="miminguyenb@yahoo.com" w:date="2024-05-21T02:32:00Z" w16du:dateUtc="2024-05-21T09:32:00Z"/>
                    <w:rFonts w:ascii="Arial" w:hAnsi="Arial" w:cs="Arial"/>
                    <w:sz w:val="22"/>
                    <w:szCs w:val="22"/>
                  </w:rPr>
                </w:rPrChange>
              </w:rPr>
            </w:pPr>
            <w:ins w:id="3281" w:author="miminguyenb@yahoo.com" w:date="2024-05-21T02:31:00Z" w16du:dateUtc="2024-05-21T09:31:00Z">
              <w:r w:rsidRPr="00656CB3">
                <w:rPr>
                  <w:rFonts w:asciiTheme="minorHAnsi" w:hAnsiTheme="minorHAnsi" w:cstheme="minorHAnsi"/>
                  <w:sz w:val="22"/>
                  <w:szCs w:val="22"/>
                  <w:rPrChange w:id="3282" w:author="miminguyenb@yahoo.com" w:date="2024-05-22T02:52:00Z" w16du:dateUtc="2024-05-22T09:52:00Z">
                    <w:rPr>
                      <w:rFonts w:ascii="Arial" w:hAnsi="Arial" w:cs="Arial"/>
                      <w:sz w:val="22"/>
                      <w:szCs w:val="22"/>
                    </w:rPr>
                  </w:rPrChange>
                </w:rPr>
                <w:t xml:space="preserve">The Application User wants to reach a destination </w:t>
              </w:r>
            </w:ins>
            <w:ins w:id="3283" w:author="miminguyenb@yahoo.com" w:date="2024-05-22T03:00:00Z" w16du:dateUtc="2024-05-22T10:00:00Z">
              <w:r w:rsidR="00656CB3">
                <w:rPr>
                  <w:rFonts w:asciiTheme="minorHAnsi" w:hAnsiTheme="minorHAnsi" w:cstheme="minorHAnsi"/>
                  <w:sz w:val="22"/>
                  <w:szCs w:val="22"/>
                </w:rPr>
                <w:t>they have saved</w:t>
              </w:r>
            </w:ins>
            <w:ins w:id="3284" w:author="miminguyenb@yahoo.com" w:date="2024-05-21T02:32:00Z" w16du:dateUtc="2024-05-21T09:32:00Z">
              <w:r w:rsidRPr="00656CB3">
                <w:rPr>
                  <w:rFonts w:asciiTheme="minorHAnsi" w:hAnsiTheme="minorHAnsi" w:cstheme="minorHAnsi"/>
                  <w:sz w:val="22"/>
                  <w:szCs w:val="22"/>
                  <w:rPrChange w:id="3285" w:author="miminguyenb@yahoo.com" w:date="2024-05-22T02:52:00Z" w16du:dateUtc="2024-05-22T09:52:00Z">
                    <w:rPr>
                      <w:rFonts w:ascii="Arial" w:hAnsi="Arial" w:cs="Arial"/>
                      <w:sz w:val="22"/>
                      <w:szCs w:val="22"/>
                    </w:rPr>
                  </w:rPrChange>
                </w:rPr>
                <w:t>.</w:t>
              </w:r>
            </w:ins>
          </w:p>
          <w:p w14:paraId="043651DC" w14:textId="7357F020" w:rsidR="00182790" w:rsidRPr="00656CB3" w:rsidRDefault="00182790" w:rsidP="00182790">
            <w:pPr>
              <w:pStyle w:val="ListParagraph"/>
              <w:numPr>
                <w:ilvl w:val="0"/>
                <w:numId w:val="52"/>
              </w:numPr>
              <w:rPr>
                <w:ins w:id="3286" w:author="miminguyenb@yahoo.com" w:date="2024-05-21T02:33:00Z" w16du:dateUtc="2024-05-21T09:33:00Z"/>
                <w:rFonts w:asciiTheme="minorHAnsi" w:hAnsiTheme="minorHAnsi" w:cstheme="minorHAnsi"/>
                <w:sz w:val="22"/>
                <w:szCs w:val="22"/>
                <w:rPrChange w:id="3287" w:author="miminguyenb@yahoo.com" w:date="2024-05-22T02:52:00Z" w16du:dateUtc="2024-05-22T09:52:00Z">
                  <w:rPr>
                    <w:ins w:id="3288" w:author="miminguyenb@yahoo.com" w:date="2024-05-21T02:33:00Z" w16du:dateUtc="2024-05-21T09:33:00Z"/>
                    <w:rFonts w:ascii="Arial" w:hAnsi="Arial" w:cs="Arial"/>
                    <w:sz w:val="22"/>
                    <w:szCs w:val="22"/>
                  </w:rPr>
                </w:rPrChange>
              </w:rPr>
            </w:pPr>
            <w:ins w:id="3289" w:author="miminguyenb@yahoo.com" w:date="2024-05-21T02:32:00Z" w16du:dateUtc="2024-05-21T09:32:00Z">
              <w:r w:rsidRPr="00656CB3">
                <w:rPr>
                  <w:rFonts w:asciiTheme="minorHAnsi" w:hAnsiTheme="minorHAnsi" w:cstheme="minorHAnsi"/>
                  <w:sz w:val="22"/>
                  <w:szCs w:val="22"/>
                  <w:rPrChange w:id="3290" w:author="miminguyenb@yahoo.com" w:date="2024-05-22T02:52:00Z" w16du:dateUtc="2024-05-22T09:52:00Z">
                    <w:rPr>
                      <w:rFonts w:ascii="Arial" w:hAnsi="Arial" w:cs="Arial"/>
                      <w:sz w:val="22"/>
                      <w:szCs w:val="22"/>
                    </w:rPr>
                  </w:rPrChange>
                </w:rPr>
                <w:t>The Application User accesses the saved address (UC-3).</w:t>
              </w:r>
            </w:ins>
          </w:p>
          <w:p w14:paraId="13402671" w14:textId="31D2CB8A" w:rsidR="00182790" w:rsidRPr="00656CB3" w:rsidRDefault="00182790" w:rsidP="00182790">
            <w:pPr>
              <w:pStyle w:val="ListParagraph"/>
              <w:numPr>
                <w:ilvl w:val="0"/>
                <w:numId w:val="52"/>
              </w:numPr>
              <w:rPr>
                <w:ins w:id="3291" w:author="miminguyenb@yahoo.com" w:date="2024-05-21T02:34:00Z" w16du:dateUtc="2024-05-21T09:34:00Z"/>
                <w:rFonts w:asciiTheme="minorHAnsi" w:hAnsiTheme="minorHAnsi" w:cstheme="minorHAnsi"/>
                <w:sz w:val="22"/>
                <w:szCs w:val="22"/>
                <w:rPrChange w:id="3292" w:author="miminguyenb@yahoo.com" w:date="2024-05-22T02:52:00Z" w16du:dateUtc="2024-05-22T09:52:00Z">
                  <w:rPr>
                    <w:ins w:id="3293" w:author="miminguyenb@yahoo.com" w:date="2024-05-21T02:34:00Z" w16du:dateUtc="2024-05-21T09:34:00Z"/>
                    <w:rFonts w:ascii="Arial" w:hAnsi="Arial" w:cs="Arial"/>
                    <w:sz w:val="22"/>
                    <w:szCs w:val="22"/>
                  </w:rPr>
                </w:rPrChange>
              </w:rPr>
            </w:pPr>
            <w:ins w:id="3294" w:author="miminguyenb@yahoo.com" w:date="2024-05-21T02:33:00Z" w16du:dateUtc="2024-05-21T09:33:00Z">
              <w:r w:rsidRPr="00656CB3">
                <w:rPr>
                  <w:rFonts w:asciiTheme="minorHAnsi" w:hAnsiTheme="minorHAnsi" w:cstheme="minorHAnsi"/>
                  <w:sz w:val="22"/>
                  <w:szCs w:val="22"/>
                  <w:rPrChange w:id="3295" w:author="miminguyenb@yahoo.com" w:date="2024-05-22T02:52:00Z" w16du:dateUtc="2024-05-22T09:52:00Z">
                    <w:rPr>
                      <w:rFonts w:ascii="Arial" w:hAnsi="Arial" w:cs="Arial"/>
                      <w:sz w:val="22"/>
                      <w:szCs w:val="22"/>
                    </w:rPr>
                  </w:rPrChange>
                </w:rPr>
                <w:t>After</w:t>
              </w:r>
            </w:ins>
            <w:ins w:id="3296" w:author="miminguyenb@yahoo.com" w:date="2024-05-21T02:34:00Z" w16du:dateUtc="2024-05-21T09:34:00Z">
              <w:r w:rsidRPr="00656CB3">
                <w:rPr>
                  <w:rFonts w:asciiTheme="minorHAnsi" w:hAnsiTheme="minorHAnsi" w:cstheme="minorHAnsi"/>
                  <w:sz w:val="22"/>
                  <w:szCs w:val="22"/>
                  <w:rPrChange w:id="3297" w:author="miminguyenb@yahoo.com" w:date="2024-05-22T02:52:00Z" w16du:dateUtc="2024-05-22T09:52:00Z">
                    <w:rPr>
                      <w:rFonts w:ascii="Arial" w:hAnsi="Arial" w:cs="Arial"/>
                      <w:sz w:val="22"/>
                      <w:szCs w:val="22"/>
                    </w:rPr>
                  </w:rPrChange>
                </w:rPr>
                <w:t xml:space="preserve"> the user defines their preferred ADA-accessible path, the application shows the users according to ADA warnings.</w:t>
              </w:r>
            </w:ins>
          </w:p>
          <w:p w14:paraId="17C8120E" w14:textId="340C1263" w:rsidR="00182790" w:rsidRPr="00656CB3" w:rsidRDefault="00182790" w:rsidP="00182790">
            <w:pPr>
              <w:pStyle w:val="ListParagraph"/>
              <w:numPr>
                <w:ilvl w:val="0"/>
                <w:numId w:val="52"/>
              </w:numPr>
              <w:rPr>
                <w:ins w:id="3298" w:author="miminguyenb@yahoo.com" w:date="2024-05-21T02:19:00Z" w16du:dateUtc="2024-05-21T09:19:00Z"/>
                <w:rFonts w:asciiTheme="minorHAnsi" w:hAnsiTheme="minorHAnsi" w:cstheme="minorHAnsi"/>
                <w:sz w:val="22"/>
                <w:szCs w:val="22"/>
                <w:rPrChange w:id="3299" w:author="miminguyenb@yahoo.com" w:date="2024-05-22T02:52:00Z" w16du:dateUtc="2024-05-22T09:52:00Z">
                  <w:rPr>
                    <w:ins w:id="3300" w:author="miminguyenb@yahoo.com" w:date="2024-05-21T02:19:00Z" w16du:dateUtc="2024-05-21T09:19:00Z"/>
                  </w:rPr>
                </w:rPrChange>
              </w:rPr>
              <w:pPrChange w:id="3301" w:author="miminguyenb@yahoo.com" w:date="2024-05-21T02:34:00Z" w16du:dateUtc="2024-05-21T09:34:00Z">
                <w:pPr/>
              </w:pPrChange>
            </w:pPr>
            <w:ins w:id="3302" w:author="miminguyenb@yahoo.com" w:date="2024-05-21T02:34:00Z" w16du:dateUtc="2024-05-21T09:34:00Z">
              <w:r w:rsidRPr="00656CB3">
                <w:rPr>
                  <w:rFonts w:asciiTheme="minorHAnsi" w:hAnsiTheme="minorHAnsi" w:cstheme="minorHAnsi"/>
                  <w:sz w:val="22"/>
                  <w:szCs w:val="22"/>
                  <w:rPrChange w:id="3303" w:author="miminguyenb@yahoo.com" w:date="2024-05-22T02:52:00Z" w16du:dateUtc="2024-05-22T09:52:00Z">
                    <w:rPr>
                      <w:rFonts w:ascii="Arial" w:hAnsi="Arial" w:cs="Arial"/>
                      <w:sz w:val="22"/>
                      <w:szCs w:val="22"/>
                    </w:rPr>
                  </w:rPrChange>
                </w:rPr>
                <w:t>The Application User is routed to their destination.</w:t>
              </w:r>
            </w:ins>
          </w:p>
          <w:p w14:paraId="4D6C5536" w14:textId="77777777" w:rsidR="00075A6B" w:rsidRPr="00656CB3" w:rsidRDefault="00075A6B" w:rsidP="00075A6B">
            <w:pPr>
              <w:rPr>
                <w:ins w:id="3304" w:author="miminguyenb@yahoo.com" w:date="2024-05-21T02:19:00Z" w16du:dateUtc="2024-05-21T09:19:00Z"/>
                <w:rFonts w:asciiTheme="minorHAnsi" w:hAnsiTheme="minorHAnsi" w:cstheme="minorHAnsi"/>
                <w:sz w:val="22"/>
                <w:szCs w:val="22"/>
                <w:rPrChange w:id="3305" w:author="miminguyenb@yahoo.com" w:date="2024-05-22T02:52:00Z" w16du:dateUtc="2024-05-22T09:52:00Z">
                  <w:rPr>
                    <w:ins w:id="3306" w:author="miminguyenb@yahoo.com" w:date="2024-05-21T02:19:00Z" w16du:dateUtc="2024-05-21T09:19:00Z"/>
                    <w:rFonts w:ascii="Arial" w:hAnsi="Arial" w:cs="Arial"/>
                    <w:sz w:val="22"/>
                    <w:szCs w:val="22"/>
                  </w:rPr>
                </w:rPrChange>
              </w:rPr>
            </w:pPr>
          </w:p>
        </w:tc>
      </w:tr>
      <w:tr w:rsidR="00075A6B" w:rsidRPr="00656CB3" w14:paraId="563A5959" w14:textId="77777777" w:rsidTr="00075A6B">
        <w:trPr>
          <w:trHeight w:val="498"/>
          <w:jc w:val="center"/>
          <w:ins w:id="3307" w:author="miminguyenb@yahoo.com" w:date="2024-05-21T02:19:00Z" w16du:dateUtc="2024-05-21T09:19:00Z"/>
          <w:trPrChange w:id="3308" w:author="miminguyenb@yahoo.com" w:date="2024-05-21T02:20:00Z" w16du:dateUtc="2024-05-21T09:20:00Z">
            <w:trPr>
              <w:trHeight w:val="498"/>
            </w:trPr>
          </w:trPrChange>
        </w:trPr>
        <w:tc>
          <w:tcPr>
            <w:tcW w:w="9576" w:type="dxa"/>
            <w:gridSpan w:val="4"/>
            <w:shd w:val="clear" w:color="auto" w:fill="auto"/>
            <w:tcPrChange w:id="3309" w:author="miminguyenb@yahoo.com" w:date="2024-05-21T02:20:00Z" w16du:dateUtc="2024-05-21T09:20:00Z">
              <w:tcPr>
                <w:tcW w:w="9576" w:type="dxa"/>
                <w:gridSpan w:val="4"/>
                <w:shd w:val="clear" w:color="auto" w:fill="auto"/>
              </w:tcPr>
            </w:tcPrChange>
          </w:tcPr>
          <w:p w14:paraId="01458E58" w14:textId="25B4708B" w:rsidR="00075A6B" w:rsidRPr="00656CB3" w:rsidRDefault="00075A6B" w:rsidP="00075A6B">
            <w:pPr>
              <w:rPr>
                <w:ins w:id="3310" w:author="miminguyenb@yahoo.com" w:date="2024-05-21T02:19:00Z" w16du:dateUtc="2024-05-21T09:19:00Z"/>
                <w:rFonts w:asciiTheme="minorHAnsi" w:hAnsiTheme="minorHAnsi" w:cstheme="minorHAnsi"/>
                <w:sz w:val="22"/>
                <w:szCs w:val="22"/>
                <w:rPrChange w:id="3311" w:author="miminguyenb@yahoo.com" w:date="2024-05-22T02:52:00Z" w16du:dateUtc="2024-05-22T09:52:00Z">
                  <w:rPr>
                    <w:ins w:id="3312" w:author="miminguyenb@yahoo.com" w:date="2024-05-21T02:19:00Z" w16du:dateUtc="2024-05-21T09:19:00Z"/>
                    <w:rFonts w:ascii="Arial" w:hAnsi="Arial" w:cs="Arial"/>
                    <w:sz w:val="22"/>
                    <w:szCs w:val="22"/>
                  </w:rPr>
                </w:rPrChange>
              </w:rPr>
            </w:pPr>
            <w:ins w:id="3313" w:author="miminguyenb@yahoo.com" w:date="2024-05-21T02:19:00Z" w16du:dateUtc="2024-05-21T09:19:00Z">
              <w:r w:rsidRPr="00656CB3">
                <w:rPr>
                  <w:rFonts w:asciiTheme="minorHAnsi" w:hAnsiTheme="minorHAnsi" w:cstheme="minorHAnsi"/>
                  <w:b/>
                  <w:sz w:val="22"/>
                  <w:szCs w:val="22"/>
                  <w:rPrChange w:id="3314" w:author="miminguyenb@yahoo.com" w:date="2024-05-22T02:52:00Z" w16du:dateUtc="2024-05-22T09:52:00Z">
                    <w:rPr>
                      <w:rFonts w:ascii="Arial" w:hAnsi="Arial" w:cs="Arial"/>
                      <w:b/>
                      <w:sz w:val="22"/>
                      <w:szCs w:val="22"/>
                    </w:rPr>
                  </w:rPrChange>
                </w:rPr>
                <w:t>Sub-flows</w:t>
              </w:r>
              <w:r w:rsidRPr="00656CB3">
                <w:rPr>
                  <w:rFonts w:asciiTheme="minorHAnsi" w:hAnsiTheme="minorHAnsi" w:cstheme="minorHAnsi"/>
                  <w:sz w:val="22"/>
                  <w:szCs w:val="22"/>
                  <w:rPrChange w:id="3315" w:author="miminguyenb@yahoo.com" w:date="2024-05-22T02:52:00Z" w16du:dateUtc="2024-05-22T09:52:00Z">
                    <w:rPr>
                      <w:rFonts w:ascii="Arial" w:hAnsi="Arial" w:cs="Arial"/>
                      <w:sz w:val="22"/>
                      <w:szCs w:val="22"/>
                    </w:rPr>
                  </w:rPrChange>
                </w:rPr>
                <w:t>:</w:t>
              </w:r>
            </w:ins>
          </w:p>
          <w:p w14:paraId="1705D7F4" w14:textId="77777777" w:rsidR="00075A6B" w:rsidRPr="00656CB3" w:rsidRDefault="00075A6B" w:rsidP="00075A6B">
            <w:pPr>
              <w:rPr>
                <w:ins w:id="3316" w:author="miminguyenb@yahoo.com" w:date="2024-05-21T02:19:00Z" w16du:dateUtc="2024-05-21T09:19:00Z"/>
                <w:rFonts w:asciiTheme="minorHAnsi" w:hAnsiTheme="minorHAnsi" w:cstheme="minorHAnsi"/>
                <w:sz w:val="22"/>
                <w:szCs w:val="22"/>
                <w:rPrChange w:id="3317" w:author="miminguyenb@yahoo.com" w:date="2024-05-22T02:52:00Z" w16du:dateUtc="2024-05-22T09:52:00Z">
                  <w:rPr>
                    <w:ins w:id="3318" w:author="miminguyenb@yahoo.com" w:date="2024-05-21T02:19:00Z" w16du:dateUtc="2024-05-21T09:19:00Z"/>
                    <w:rFonts w:ascii="Arial" w:hAnsi="Arial" w:cs="Arial"/>
                    <w:sz w:val="22"/>
                    <w:szCs w:val="22"/>
                  </w:rPr>
                </w:rPrChange>
              </w:rPr>
            </w:pPr>
          </w:p>
        </w:tc>
      </w:tr>
    </w:tbl>
    <w:p w14:paraId="0CC6F126" w14:textId="77777777" w:rsidR="00656CB3" w:rsidRDefault="00656CB3">
      <w:pPr>
        <w:rPr>
          <w:ins w:id="3319" w:author="miminguyenb@yahoo.com" w:date="2024-05-22T02:53:00Z" w16du:dateUtc="2024-05-22T09:53:00Z"/>
        </w:rPr>
      </w:pPr>
      <w:ins w:id="3320" w:author="miminguyenb@yahoo.com" w:date="2024-05-22T02:53:00Z" w16du:dateUtc="2024-05-22T09:53:00Z">
        <w: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3321" w:author="miminguyenb@yahoo.com" w:date="2024-05-21T02:20:00Z" w16du:dateUtc="2024-05-21T09:20: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3322">
          <w:tblGrid>
            <w:gridCol w:w="9576"/>
          </w:tblGrid>
        </w:tblGridChange>
      </w:tblGrid>
      <w:tr w:rsidR="00075A6B" w:rsidRPr="00656CB3" w14:paraId="15EA0D92" w14:textId="77777777" w:rsidTr="00075A6B">
        <w:trPr>
          <w:jc w:val="center"/>
          <w:ins w:id="3323" w:author="miminguyenb@yahoo.com" w:date="2024-05-21T02:19:00Z" w16du:dateUtc="2024-05-21T09:19:00Z"/>
        </w:trPr>
        <w:tc>
          <w:tcPr>
            <w:tcW w:w="9576" w:type="dxa"/>
            <w:shd w:val="clear" w:color="auto" w:fill="auto"/>
            <w:tcPrChange w:id="3324" w:author="miminguyenb@yahoo.com" w:date="2024-05-21T02:20:00Z" w16du:dateUtc="2024-05-21T09:20:00Z">
              <w:tcPr>
                <w:tcW w:w="9576" w:type="dxa"/>
                <w:shd w:val="clear" w:color="auto" w:fill="auto"/>
              </w:tcPr>
            </w:tcPrChange>
          </w:tcPr>
          <w:p w14:paraId="17827D88" w14:textId="20C6FC3A" w:rsidR="00075A6B" w:rsidRPr="00656CB3" w:rsidRDefault="00075A6B" w:rsidP="00075A6B">
            <w:pPr>
              <w:rPr>
                <w:ins w:id="3325" w:author="miminguyenb@yahoo.com" w:date="2024-05-21T02:19:00Z" w16du:dateUtc="2024-05-21T09:19:00Z"/>
                <w:rFonts w:asciiTheme="minorHAnsi" w:hAnsiTheme="minorHAnsi" w:cstheme="minorHAnsi"/>
                <w:sz w:val="22"/>
                <w:szCs w:val="22"/>
                <w:rPrChange w:id="3326" w:author="miminguyenb@yahoo.com" w:date="2024-05-22T02:52:00Z" w16du:dateUtc="2024-05-22T09:52:00Z">
                  <w:rPr>
                    <w:ins w:id="3327" w:author="miminguyenb@yahoo.com" w:date="2024-05-21T02:19:00Z" w16du:dateUtc="2024-05-21T09:19:00Z"/>
                    <w:rFonts w:ascii="Arial" w:hAnsi="Arial" w:cs="Arial"/>
                    <w:sz w:val="22"/>
                    <w:szCs w:val="22"/>
                  </w:rPr>
                </w:rPrChange>
              </w:rPr>
            </w:pPr>
            <w:ins w:id="3328" w:author="miminguyenb@yahoo.com" w:date="2024-05-21T02:19:00Z" w16du:dateUtc="2024-05-21T09:19:00Z">
              <w:r w:rsidRPr="00656CB3">
                <w:rPr>
                  <w:rFonts w:asciiTheme="minorHAnsi" w:hAnsiTheme="minorHAnsi" w:cstheme="minorHAnsi"/>
                  <w:b/>
                  <w:sz w:val="22"/>
                  <w:szCs w:val="22"/>
                  <w:rPrChange w:id="3329" w:author="miminguyenb@yahoo.com" w:date="2024-05-22T02:52:00Z" w16du:dateUtc="2024-05-22T09:52:00Z">
                    <w:rPr>
                      <w:rFonts w:ascii="Arial" w:hAnsi="Arial" w:cs="Arial"/>
                      <w:b/>
                      <w:sz w:val="22"/>
                      <w:szCs w:val="22"/>
                    </w:rPr>
                  </w:rPrChange>
                </w:rPr>
                <w:lastRenderedPageBreak/>
                <w:t>Alternate/Exceptional Flows</w:t>
              </w:r>
              <w:r w:rsidRPr="00656CB3">
                <w:rPr>
                  <w:rFonts w:asciiTheme="minorHAnsi" w:hAnsiTheme="minorHAnsi" w:cstheme="minorHAnsi"/>
                  <w:sz w:val="22"/>
                  <w:szCs w:val="22"/>
                  <w:rPrChange w:id="3330" w:author="miminguyenb@yahoo.com" w:date="2024-05-22T02:52:00Z" w16du:dateUtc="2024-05-22T09:52:00Z">
                    <w:rPr>
                      <w:rFonts w:ascii="Arial" w:hAnsi="Arial" w:cs="Arial"/>
                      <w:sz w:val="22"/>
                      <w:szCs w:val="22"/>
                    </w:rPr>
                  </w:rPrChange>
                </w:rPr>
                <w:t>:</w:t>
              </w:r>
            </w:ins>
          </w:p>
          <w:p w14:paraId="5C0FD2AC" w14:textId="5FB6AF20" w:rsidR="00BB350B" w:rsidRPr="00656CB3" w:rsidRDefault="00BB350B" w:rsidP="00BB350B">
            <w:pPr>
              <w:rPr>
                <w:ins w:id="3331" w:author="miminguyenb@yahoo.com" w:date="2024-05-21T02:39:00Z" w16du:dateUtc="2024-05-21T09:39:00Z"/>
                <w:rFonts w:asciiTheme="minorHAnsi" w:hAnsiTheme="minorHAnsi" w:cstheme="minorHAnsi"/>
                <w:sz w:val="22"/>
                <w:szCs w:val="22"/>
                <w:rPrChange w:id="3332" w:author="miminguyenb@yahoo.com" w:date="2024-05-22T02:52:00Z" w16du:dateUtc="2024-05-22T09:52:00Z">
                  <w:rPr>
                    <w:ins w:id="3333" w:author="miminguyenb@yahoo.com" w:date="2024-05-21T02:39:00Z" w16du:dateUtc="2024-05-21T09:39:00Z"/>
                    <w:rFonts w:ascii="Arial" w:hAnsi="Arial" w:cs="Arial"/>
                    <w:sz w:val="22"/>
                    <w:szCs w:val="22"/>
                  </w:rPr>
                </w:rPrChange>
              </w:rPr>
            </w:pPr>
          </w:p>
          <w:p w14:paraId="1F2AE3CF" w14:textId="30D56A6A" w:rsidR="00BB350B" w:rsidRPr="00656CB3" w:rsidRDefault="00BB350B" w:rsidP="00BB350B">
            <w:pPr>
              <w:pStyle w:val="ListParagraph"/>
              <w:numPr>
                <w:ilvl w:val="1"/>
                <w:numId w:val="45"/>
              </w:numPr>
              <w:rPr>
                <w:ins w:id="3334" w:author="miminguyenb@yahoo.com" w:date="2024-05-21T02:40:00Z" w16du:dateUtc="2024-05-21T09:40:00Z"/>
                <w:rFonts w:asciiTheme="minorHAnsi" w:hAnsiTheme="minorHAnsi" w:cstheme="minorHAnsi"/>
                <w:sz w:val="22"/>
                <w:szCs w:val="22"/>
                <w:rPrChange w:id="3335" w:author="miminguyenb@yahoo.com" w:date="2024-05-22T02:52:00Z" w16du:dateUtc="2024-05-22T09:52:00Z">
                  <w:rPr>
                    <w:ins w:id="3336" w:author="miminguyenb@yahoo.com" w:date="2024-05-21T02:40:00Z" w16du:dateUtc="2024-05-21T09:40:00Z"/>
                    <w:rFonts w:ascii="Arial" w:hAnsi="Arial" w:cs="Arial"/>
                    <w:sz w:val="22"/>
                    <w:szCs w:val="22"/>
                  </w:rPr>
                </w:rPrChange>
              </w:rPr>
            </w:pPr>
            <w:ins w:id="3337" w:author="miminguyenb@yahoo.com" w:date="2024-05-21T02:39:00Z" w16du:dateUtc="2024-05-21T09:39:00Z">
              <w:r w:rsidRPr="00656CB3">
                <w:rPr>
                  <w:rFonts w:asciiTheme="minorHAnsi" w:hAnsiTheme="minorHAnsi" w:cstheme="minorHAnsi"/>
                  <w:sz w:val="22"/>
                  <w:szCs w:val="22"/>
                  <w:rPrChange w:id="3338" w:author="miminguyenb@yahoo.com" w:date="2024-05-22T02:52:00Z" w16du:dateUtc="2024-05-22T09:52:00Z">
                    <w:rPr>
                      <w:rFonts w:ascii="Arial" w:hAnsi="Arial" w:cs="Arial"/>
                      <w:sz w:val="22"/>
                      <w:szCs w:val="22"/>
                    </w:rPr>
                  </w:rPrChange>
                </w:rPr>
                <w:t xml:space="preserve">After the user chooses their destination from their saved addresses, they </w:t>
              </w:r>
            </w:ins>
            <w:ins w:id="3339" w:author="miminguyenb@yahoo.com" w:date="2024-05-21T02:40:00Z" w16du:dateUtc="2024-05-21T09:40:00Z">
              <w:r w:rsidRPr="00656CB3">
                <w:rPr>
                  <w:rFonts w:asciiTheme="minorHAnsi" w:hAnsiTheme="minorHAnsi" w:cstheme="minorHAnsi"/>
                  <w:sz w:val="22"/>
                  <w:szCs w:val="22"/>
                  <w:rPrChange w:id="3340" w:author="miminguyenb@yahoo.com" w:date="2024-05-22T02:52:00Z" w16du:dateUtc="2024-05-22T09:52:00Z">
                    <w:rPr>
                      <w:rFonts w:ascii="Arial" w:hAnsi="Arial" w:cs="Arial"/>
                      <w:sz w:val="22"/>
                      <w:szCs w:val="22"/>
                    </w:rPr>
                  </w:rPrChange>
                </w:rPr>
                <w:t xml:space="preserve">can </w:t>
              </w:r>
            </w:ins>
            <w:ins w:id="3341" w:author="miminguyenb@yahoo.com" w:date="2024-05-22T03:00:00Z" w16du:dateUtc="2024-05-22T10:00:00Z">
              <w:r w:rsidR="00656CB3">
                <w:rPr>
                  <w:rFonts w:asciiTheme="minorHAnsi" w:hAnsiTheme="minorHAnsi" w:cstheme="minorHAnsi"/>
                  <w:sz w:val="22"/>
                  <w:szCs w:val="22"/>
                </w:rPr>
                <w:t>select</w:t>
              </w:r>
            </w:ins>
            <w:ins w:id="3342" w:author="miminguyenb@yahoo.com" w:date="2024-05-21T02:40:00Z" w16du:dateUtc="2024-05-21T09:40:00Z">
              <w:r w:rsidRPr="00656CB3">
                <w:rPr>
                  <w:rFonts w:asciiTheme="minorHAnsi" w:hAnsiTheme="minorHAnsi" w:cstheme="minorHAnsi"/>
                  <w:sz w:val="22"/>
                  <w:szCs w:val="22"/>
                  <w:rPrChange w:id="3343" w:author="miminguyenb@yahoo.com" w:date="2024-05-22T02:52:00Z" w16du:dateUtc="2024-05-22T09:52:00Z">
                    <w:rPr>
                      <w:rFonts w:ascii="Arial" w:hAnsi="Arial" w:cs="Arial"/>
                      <w:sz w:val="22"/>
                      <w:szCs w:val="22"/>
                    </w:rPr>
                  </w:rPrChange>
                </w:rPr>
                <w:t xml:space="preserve"> or change their ADA path.</w:t>
              </w:r>
            </w:ins>
          </w:p>
          <w:p w14:paraId="48F9B4EB" w14:textId="57CECC57" w:rsidR="00BB350B" w:rsidRPr="00656CB3" w:rsidRDefault="00656CB3" w:rsidP="00BB350B">
            <w:pPr>
              <w:pStyle w:val="ListParagraph"/>
              <w:numPr>
                <w:ilvl w:val="1"/>
                <w:numId w:val="45"/>
              </w:numPr>
              <w:rPr>
                <w:ins w:id="3344" w:author="miminguyenb@yahoo.com" w:date="2024-05-21T02:41:00Z" w16du:dateUtc="2024-05-21T09:41:00Z"/>
                <w:rFonts w:asciiTheme="minorHAnsi" w:hAnsiTheme="minorHAnsi" w:cstheme="minorHAnsi"/>
                <w:sz w:val="22"/>
                <w:szCs w:val="22"/>
                <w:rPrChange w:id="3345" w:author="miminguyenb@yahoo.com" w:date="2024-05-22T02:52:00Z" w16du:dateUtc="2024-05-22T09:52:00Z">
                  <w:rPr>
                    <w:ins w:id="3346" w:author="miminguyenb@yahoo.com" w:date="2024-05-21T02:41:00Z" w16du:dateUtc="2024-05-21T09:41:00Z"/>
                    <w:rFonts w:ascii="Arial" w:hAnsi="Arial" w:cs="Arial"/>
                    <w:sz w:val="22"/>
                    <w:szCs w:val="22"/>
                  </w:rPr>
                </w:rPrChange>
              </w:rPr>
            </w:pPr>
            <w:ins w:id="3347" w:author="miminguyenb@yahoo.com" w:date="2024-05-22T03:01:00Z" w16du:dateUtc="2024-05-22T10:01:00Z">
              <w:r>
                <w:rPr>
                  <w:rFonts w:asciiTheme="minorHAnsi" w:hAnsiTheme="minorHAnsi" w:cstheme="minorHAnsi"/>
                  <w:sz w:val="22"/>
                  <w:szCs w:val="22"/>
                </w:rPr>
                <w:t>T</w:t>
              </w:r>
            </w:ins>
            <w:ins w:id="3348" w:author="miminguyenb@yahoo.com" w:date="2024-05-21T02:41:00Z" w16du:dateUtc="2024-05-21T09:41:00Z">
              <w:r w:rsidR="00BB350B" w:rsidRPr="00656CB3">
                <w:rPr>
                  <w:rFonts w:asciiTheme="minorHAnsi" w:hAnsiTheme="minorHAnsi" w:cstheme="minorHAnsi"/>
                  <w:sz w:val="22"/>
                  <w:szCs w:val="22"/>
                  <w:rPrChange w:id="3349" w:author="miminguyenb@yahoo.com" w:date="2024-05-22T02:52:00Z" w16du:dateUtc="2024-05-22T09:52:00Z">
                    <w:rPr>
                      <w:rFonts w:ascii="Arial" w:hAnsi="Arial" w:cs="Arial"/>
                      <w:sz w:val="22"/>
                      <w:szCs w:val="22"/>
                    </w:rPr>
                  </w:rPrChange>
                </w:rPr>
                <w:t>he ADA route warnings will appear, and the event flow will continue</w:t>
              </w:r>
            </w:ins>
            <w:ins w:id="3350" w:author="miminguyenb@yahoo.com" w:date="2024-05-21T02:40:00Z" w16du:dateUtc="2024-05-21T09:40:00Z">
              <w:r w:rsidR="00BB350B" w:rsidRPr="00656CB3">
                <w:rPr>
                  <w:rFonts w:asciiTheme="minorHAnsi" w:hAnsiTheme="minorHAnsi" w:cstheme="minorHAnsi"/>
                  <w:sz w:val="22"/>
                  <w:szCs w:val="22"/>
                  <w:rPrChange w:id="3351" w:author="miminguyenb@yahoo.com" w:date="2024-05-22T02:52:00Z" w16du:dateUtc="2024-05-22T09:52:00Z">
                    <w:rPr>
                      <w:rFonts w:ascii="Arial" w:hAnsi="Arial" w:cs="Arial"/>
                      <w:sz w:val="22"/>
                      <w:szCs w:val="22"/>
                    </w:rPr>
                  </w:rPrChange>
                </w:rPr>
                <w:t xml:space="preserve"> to number</w:t>
              </w:r>
            </w:ins>
            <w:ins w:id="3352" w:author="miminguyenb@yahoo.com" w:date="2024-05-21T02:41:00Z" w16du:dateUtc="2024-05-21T09:41:00Z">
              <w:r w:rsidR="00BB350B" w:rsidRPr="00656CB3">
                <w:rPr>
                  <w:rFonts w:asciiTheme="minorHAnsi" w:hAnsiTheme="minorHAnsi" w:cstheme="minorHAnsi"/>
                  <w:sz w:val="22"/>
                  <w:szCs w:val="22"/>
                  <w:rPrChange w:id="3353" w:author="miminguyenb@yahoo.com" w:date="2024-05-22T02:52:00Z" w16du:dateUtc="2024-05-22T09:52:00Z">
                    <w:rPr>
                      <w:rFonts w:ascii="Arial" w:hAnsi="Arial" w:cs="Arial"/>
                      <w:sz w:val="22"/>
                      <w:szCs w:val="22"/>
                    </w:rPr>
                  </w:rPrChange>
                </w:rPr>
                <w:t xml:space="preserve"> 4 of the Normal Flow of Events.</w:t>
              </w:r>
            </w:ins>
          </w:p>
          <w:p w14:paraId="0CE1EC23" w14:textId="0A4E8ACC" w:rsidR="00075A6B" w:rsidRPr="00656CB3" w:rsidRDefault="00BB350B" w:rsidP="00075A6B">
            <w:pPr>
              <w:pStyle w:val="ListParagraph"/>
              <w:numPr>
                <w:ilvl w:val="1"/>
                <w:numId w:val="45"/>
              </w:numPr>
              <w:rPr>
                <w:ins w:id="3354" w:author="miminguyenb@yahoo.com" w:date="2024-05-21T02:19:00Z" w16du:dateUtc="2024-05-21T09:19:00Z"/>
                <w:rFonts w:asciiTheme="minorHAnsi" w:hAnsiTheme="minorHAnsi" w:cstheme="minorHAnsi"/>
                <w:sz w:val="22"/>
                <w:szCs w:val="22"/>
                <w:rPrChange w:id="3355" w:author="miminguyenb@yahoo.com" w:date="2024-05-22T02:52:00Z" w16du:dateUtc="2024-05-22T09:52:00Z">
                  <w:rPr>
                    <w:ins w:id="3356" w:author="miminguyenb@yahoo.com" w:date="2024-05-21T02:19:00Z" w16du:dateUtc="2024-05-21T09:19:00Z"/>
                  </w:rPr>
                </w:rPrChange>
              </w:rPr>
              <w:pPrChange w:id="3357" w:author="miminguyenb@yahoo.com" w:date="2024-05-21T02:42:00Z" w16du:dateUtc="2024-05-21T09:42:00Z">
                <w:pPr/>
              </w:pPrChange>
            </w:pPr>
            <w:ins w:id="3358" w:author="miminguyenb@yahoo.com" w:date="2024-05-21T02:41:00Z" w16du:dateUtc="2024-05-21T09:41:00Z">
              <w:r w:rsidRPr="00656CB3">
                <w:rPr>
                  <w:rFonts w:asciiTheme="minorHAnsi" w:hAnsiTheme="minorHAnsi" w:cstheme="minorHAnsi"/>
                  <w:sz w:val="22"/>
                  <w:szCs w:val="22"/>
                  <w:rPrChange w:id="3359" w:author="miminguyenb@yahoo.com" w:date="2024-05-22T02:52:00Z" w16du:dateUtc="2024-05-22T09:52:00Z">
                    <w:rPr>
                      <w:rFonts w:ascii="Arial" w:hAnsi="Arial" w:cs="Arial"/>
                      <w:sz w:val="22"/>
                      <w:szCs w:val="22"/>
                    </w:rPr>
                  </w:rPrChange>
                </w:rPr>
                <w:t xml:space="preserve">If the user </w:t>
              </w:r>
            </w:ins>
            <w:ins w:id="3360" w:author="miminguyenb@yahoo.com" w:date="2024-05-22T03:10:00Z" w16du:dateUtc="2024-05-22T10:10:00Z">
              <w:r w:rsidR="002E3DEA">
                <w:rPr>
                  <w:rFonts w:asciiTheme="minorHAnsi" w:hAnsiTheme="minorHAnsi" w:cstheme="minorHAnsi"/>
                  <w:sz w:val="22"/>
                  <w:szCs w:val="22"/>
                </w:rPr>
                <w:t>keeps</w:t>
              </w:r>
            </w:ins>
            <w:ins w:id="3361" w:author="miminguyenb@yahoo.com" w:date="2024-05-22T03:00:00Z" w16du:dateUtc="2024-05-22T10:00:00Z">
              <w:r w:rsidR="00656CB3">
                <w:rPr>
                  <w:rFonts w:asciiTheme="minorHAnsi" w:hAnsiTheme="minorHAnsi" w:cstheme="minorHAnsi"/>
                  <w:sz w:val="22"/>
                  <w:szCs w:val="22"/>
                </w:rPr>
                <w:t xml:space="preserve"> their preferred ADA path, the ADAFNA will send ADA warnings immediately</w:t>
              </w:r>
            </w:ins>
            <w:ins w:id="3362" w:author="miminguyenb@yahoo.com" w:date="2024-05-21T02:42:00Z" w16du:dateUtc="2024-05-21T09:42:00Z">
              <w:r w:rsidRPr="00656CB3">
                <w:rPr>
                  <w:rFonts w:asciiTheme="minorHAnsi" w:hAnsiTheme="minorHAnsi" w:cstheme="minorHAnsi"/>
                  <w:sz w:val="22"/>
                  <w:szCs w:val="22"/>
                  <w:rPrChange w:id="3363" w:author="miminguyenb@yahoo.com" w:date="2024-05-22T02:52:00Z" w16du:dateUtc="2024-05-22T09:52:00Z">
                    <w:rPr>
                      <w:rFonts w:ascii="Arial" w:hAnsi="Arial" w:cs="Arial"/>
                      <w:sz w:val="22"/>
                      <w:szCs w:val="22"/>
                    </w:rPr>
                  </w:rPrChange>
                </w:rPr>
                <w:t>.</w:t>
              </w:r>
            </w:ins>
          </w:p>
          <w:p w14:paraId="522CA606" w14:textId="77777777" w:rsidR="00075A6B" w:rsidRPr="00656CB3" w:rsidRDefault="00075A6B" w:rsidP="00075A6B">
            <w:pPr>
              <w:rPr>
                <w:ins w:id="3364" w:author="miminguyenb@yahoo.com" w:date="2024-05-21T02:19:00Z" w16du:dateUtc="2024-05-21T09:19:00Z"/>
                <w:rFonts w:asciiTheme="minorHAnsi" w:hAnsiTheme="minorHAnsi" w:cstheme="minorHAnsi"/>
                <w:sz w:val="22"/>
                <w:szCs w:val="22"/>
                <w:rPrChange w:id="3365" w:author="miminguyenb@yahoo.com" w:date="2024-05-22T02:52:00Z" w16du:dateUtc="2024-05-22T09:52:00Z">
                  <w:rPr>
                    <w:ins w:id="3366" w:author="miminguyenb@yahoo.com" w:date="2024-05-21T02:19:00Z" w16du:dateUtc="2024-05-21T09:19:00Z"/>
                    <w:rFonts w:ascii="Arial" w:hAnsi="Arial" w:cs="Arial"/>
                    <w:sz w:val="22"/>
                    <w:szCs w:val="22"/>
                  </w:rPr>
                </w:rPrChange>
              </w:rPr>
            </w:pPr>
          </w:p>
        </w:tc>
      </w:tr>
      <w:tr w:rsidR="00075A6B" w:rsidRPr="00656CB3" w14:paraId="4368B791" w14:textId="77777777" w:rsidTr="00075A6B">
        <w:trPr>
          <w:jc w:val="center"/>
          <w:ins w:id="3367" w:author="miminguyenb@yahoo.com" w:date="2024-05-21T02:19:00Z" w16du:dateUtc="2024-05-21T09:19:00Z"/>
        </w:trPr>
        <w:tc>
          <w:tcPr>
            <w:tcW w:w="9576" w:type="dxa"/>
            <w:shd w:val="clear" w:color="auto" w:fill="auto"/>
            <w:tcPrChange w:id="3368" w:author="miminguyenb@yahoo.com" w:date="2024-05-21T02:20:00Z" w16du:dateUtc="2024-05-21T09:20:00Z">
              <w:tcPr>
                <w:tcW w:w="9576" w:type="dxa"/>
                <w:shd w:val="clear" w:color="auto" w:fill="auto"/>
              </w:tcPr>
            </w:tcPrChange>
          </w:tcPr>
          <w:p w14:paraId="4F176843" w14:textId="32835865" w:rsidR="00075A6B" w:rsidRPr="00656CB3" w:rsidRDefault="00075A6B" w:rsidP="00075A6B">
            <w:pPr>
              <w:rPr>
                <w:ins w:id="3369" w:author="miminguyenb@yahoo.com" w:date="2024-05-21T02:30:00Z" w16du:dateUtc="2024-05-21T09:30:00Z"/>
                <w:rFonts w:asciiTheme="minorHAnsi" w:hAnsiTheme="minorHAnsi" w:cstheme="minorHAnsi"/>
                <w:b/>
                <w:sz w:val="22"/>
                <w:szCs w:val="22"/>
                <w:rPrChange w:id="3370" w:author="miminguyenb@yahoo.com" w:date="2024-05-22T02:52:00Z" w16du:dateUtc="2024-05-22T09:52:00Z">
                  <w:rPr>
                    <w:ins w:id="3371" w:author="miminguyenb@yahoo.com" w:date="2024-05-21T02:30:00Z" w16du:dateUtc="2024-05-21T09:30:00Z"/>
                    <w:rFonts w:ascii="Arial" w:hAnsi="Arial" w:cs="Arial"/>
                    <w:b/>
                    <w:sz w:val="22"/>
                    <w:szCs w:val="22"/>
                  </w:rPr>
                </w:rPrChange>
              </w:rPr>
            </w:pPr>
            <w:ins w:id="3372" w:author="miminguyenb@yahoo.com" w:date="2024-05-21T02:19:00Z" w16du:dateUtc="2024-05-21T09:19:00Z">
              <w:r w:rsidRPr="00656CB3">
                <w:rPr>
                  <w:rFonts w:asciiTheme="minorHAnsi" w:hAnsiTheme="minorHAnsi" w:cstheme="minorHAnsi"/>
                  <w:b/>
                  <w:sz w:val="22"/>
                  <w:szCs w:val="22"/>
                  <w:rPrChange w:id="3373" w:author="miminguyenb@yahoo.com" w:date="2024-05-22T02:52:00Z" w16du:dateUtc="2024-05-22T09:52:00Z">
                    <w:rPr>
                      <w:rFonts w:ascii="Arial" w:hAnsi="Arial" w:cs="Arial"/>
                      <w:b/>
                      <w:sz w:val="22"/>
                      <w:szCs w:val="22"/>
                    </w:rPr>
                  </w:rPrChange>
                </w:rPr>
                <w:t>Special Requirements:</w:t>
              </w:r>
            </w:ins>
          </w:p>
          <w:p w14:paraId="1C73F778" w14:textId="6E04CC5E" w:rsidR="00182790" w:rsidRPr="00656CB3" w:rsidRDefault="00182790" w:rsidP="00182790">
            <w:pPr>
              <w:pStyle w:val="BodyTextIndent"/>
              <w:keepNext/>
              <w:tabs>
                <w:tab w:val="left" w:pos="3060"/>
              </w:tabs>
              <w:spacing w:before="120"/>
              <w:ind w:left="360" w:firstLine="0"/>
              <w:outlineLvl w:val="1"/>
              <w:rPr>
                <w:ins w:id="3374" w:author="miminguyenb@yahoo.com" w:date="2024-05-21T02:30:00Z" w16du:dateUtc="2024-05-21T09:30:00Z"/>
                <w:rFonts w:asciiTheme="minorHAnsi" w:hAnsiTheme="minorHAnsi" w:cstheme="minorHAnsi"/>
                <w:sz w:val="22"/>
                <w:szCs w:val="22"/>
                <w:rPrChange w:id="3375" w:author="miminguyenb@yahoo.com" w:date="2024-05-22T02:52:00Z" w16du:dateUtc="2024-05-22T09:52:00Z">
                  <w:rPr>
                    <w:ins w:id="3376" w:author="miminguyenb@yahoo.com" w:date="2024-05-21T02:30:00Z" w16du:dateUtc="2024-05-21T09:30:00Z"/>
                    <w:rFonts w:ascii="Calibri" w:hAnsi="Calibri"/>
                  </w:rPr>
                </w:rPrChange>
              </w:rPr>
            </w:pPr>
            <w:bookmarkStart w:id="3377" w:name="_Toc167241670"/>
            <w:bookmarkStart w:id="3378" w:name="_Toc167241919"/>
            <w:ins w:id="3379" w:author="miminguyenb@yahoo.com" w:date="2024-05-21T02:30:00Z" w16du:dateUtc="2024-05-21T09:30:00Z">
              <w:r w:rsidRPr="00656CB3">
                <w:rPr>
                  <w:rFonts w:asciiTheme="minorHAnsi" w:hAnsiTheme="minorHAnsi" w:cstheme="minorHAnsi"/>
                  <w:sz w:val="22"/>
                  <w:szCs w:val="22"/>
                  <w:rPrChange w:id="3380" w:author="miminguyenb@yahoo.com" w:date="2024-05-22T02:52:00Z" w16du:dateUtc="2024-05-22T09:52:00Z">
                    <w:rPr>
                      <w:rFonts w:ascii="Calibri" w:hAnsi="Calibri"/>
                    </w:rPr>
                  </w:rPrChange>
                </w:rPr>
                <w:t>Security Requirements:</w:t>
              </w:r>
              <w:bookmarkEnd w:id="3377"/>
              <w:bookmarkEnd w:id="3378"/>
            </w:ins>
          </w:p>
          <w:p w14:paraId="27E97576" w14:textId="7FFA5FFC" w:rsidR="00182790" w:rsidRPr="00656CB3" w:rsidRDefault="00EE6B8B" w:rsidP="00182790">
            <w:pPr>
              <w:pStyle w:val="BodyTextIndent"/>
              <w:keepNext/>
              <w:tabs>
                <w:tab w:val="left" w:pos="3060"/>
              </w:tabs>
              <w:spacing w:before="120"/>
              <w:outlineLvl w:val="1"/>
              <w:rPr>
                <w:ins w:id="3381" w:author="miminguyenb@yahoo.com" w:date="2024-05-21T02:30:00Z" w16du:dateUtc="2024-05-21T09:30:00Z"/>
                <w:rFonts w:asciiTheme="minorHAnsi" w:hAnsiTheme="minorHAnsi" w:cstheme="minorHAnsi"/>
                <w:sz w:val="22"/>
                <w:szCs w:val="22"/>
                <w:rPrChange w:id="3382" w:author="miminguyenb@yahoo.com" w:date="2024-05-22T02:52:00Z" w16du:dateUtc="2024-05-22T09:52:00Z">
                  <w:rPr>
                    <w:ins w:id="3383" w:author="miminguyenb@yahoo.com" w:date="2024-05-21T02:30:00Z" w16du:dateUtc="2024-05-21T09:30:00Z"/>
                    <w:rFonts w:ascii="Calibri" w:hAnsi="Calibri"/>
                  </w:rPr>
                </w:rPrChange>
              </w:rPr>
            </w:pPr>
            <w:bookmarkStart w:id="3384" w:name="_Toc167241671"/>
            <w:bookmarkStart w:id="3385" w:name="_Toc167241920"/>
            <w:ins w:id="3386" w:author="miminguyenb@yahoo.com" w:date="2024-05-21T09:49:00Z" w16du:dateUtc="2024-05-21T16:49:00Z">
              <w:r w:rsidRPr="00656CB3">
                <w:rPr>
                  <w:rFonts w:asciiTheme="minorHAnsi" w:hAnsiTheme="minorHAnsi" w:cstheme="minorHAnsi"/>
                  <w:sz w:val="22"/>
                  <w:szCs w:val="22"/>
                  <w:rPrChange w:id="3387" w:author="miminguyenb@yahoo.com" w:date="2024-05-22T02:52:00Z" w16du:dateUtc="2024-05-22T09:52:00Z">
                    <w:rPr>
                      <w:rFonts w:ascii="Arial" w:hAnsi="Arial" w:cs="Arial"/>
                      <w:sz w:val="22"/>
                      <w:szCs w:val="22"/>
                    </w:rPr>
                  </w:rPrChange>
                </w:rPr>
                <w:t>1</w:t>
              </w:r>
            </w:ins>
            <w:ins w:id="3388" w:author="miminguyenb@yahoo.com" w:date="2024-05-21T09:50:00Z" w16du:dateUtc="2024-05-21T16:50:00Z">
              <w:r w:rsidRPr="00656CB3">
                <w:rPr>
                  <w:rFonts w:asciiTheme="minorHAnsi" w:hAnsiTheme="minorHAnsi" w:cstheme="minorHAnsi"/>
                  <w:sz w:val="22"/>
                  <w:szCs w:val="22"/>
                  <w:rPrChange w:id="3389" w:author="miminguyenb@yahoo.com" w:date="2024-05-22T02:52:00Z" w16du:dateUtc="2024-05-22T09:52:00Z">
                    <w:rPr>
                      <w:rFonts w:ascii="Arial" w:hAnsi="Arial" w:cs="Arial"/>
                      <w:sz w:val="22"/>
                      <w:szCs w:val="22"/>
                    </w:rPr>
                  </w:rPrChange>
                </w:rPr>
                <w:t>.</w:t>
              </w:r>
            </w:ins>
            <w:ins w:id="3390" w:author="miminguyenb@yahoo.com" w:date="2024-05-21T02:30:00Z" w16du:dateUtc="2024-05-21T09:30:00Z">
              <w:r w:rsidR="00182790" w:rsidRPr="00656CB3">
                <w:rPr>
                  <w:rFonts w:asciiTheme="minorHAnsi" w:hAnsiTheme="minorHAnsi" w:cstheme="minorHAnsi"/>
                  <w:sz w:val="22"/>
                  <w:szCs w:val="22"/>
                  <w:rPrChange w:id="3391" w:author="miminguyenb@yahoo.com" w:date="2024-05-22T02:52:00Z" w16du:dateUtc="2024-05-22T09:52:00Z">
                    <w:rPr>
                      <w:rFonts w:ascii="Calibri" w:hAnsi="Calibri"/>
                    </w:rPr>
                  </w:rPrChange>
                </w:rPr>
                <w:t xml:space="preserve"> The application will not store </w:t>
              </w:r>
              <w:r w:rsidR="00182790" w:rsidRPr="00656CB3">
                <w:rPr>
                  <w:rFonts w:asciiTheme="minorHAnsi" w:hAnsiTheme="minorHAnsi" w:cstheme="minorHAnsi"/>
                  <w:color w:val="000000"/>
                  <w:sz w:val="22"/>
                  <w:szCs w:val="22"/>
                  <w:rPrChange w:id="3392" w:author="miminguyenb@yahoo.com" w:date="2024-05-22T02:52:00Z" w16du:dateUtc="2024-05-22T09:52:00Z">
                    <w:rPr>
                      <w:rFonts w:ascii="Calibri" w:hAnsi="Calibri"/>
                      <w:color w:val="000000"/>
                      <w:szCs w:val="24"/>
                    </w:rPr>
                  </w:rPrChange>
                </w:rPr>
                <w:t xml:space="preserve">people's names or personal information </w:t>
              </w:r>
            </w:ins>
            <w:ins w:id="3393" w:author="miminguyenb@yahoo.com" w:date="2024-05-22T03:01:00Z" w16du:dateUtc="2024-05-22T10:01:00Z">
              <w:r w:rsidR="00656CB3">
                <w:rPr>
                  <w:rFonts w:asciiTheme="minorHAnsi" w:hAnsiTheme="minorHAnsi" w:cstheme="minorHAnsi"/>
                  <w:color w:val="000000"/>
                  <w:sz w:val="22"/>
                  <w:szCs w:val="22"/>
                </w:rPr>
                <w:t>about</w:t>
              </w:r>
            </w:ins>
            <w:ins w:id="3394" w:author="miminguyenb@yahoo.com" w:date="2024-05-21T02:30:00Z" w16du:dateUtc="2024-05-21T09:30:00Z">
              <w:r w:rsidR="00182790" w:rsidRPr="00656CB3">
                <w:rPr>
                  <w:rFonts w:asciiTheme="minorHAnsi" w:hAnsiTheme="minorHAnsi" w:cstheme="minorHAnsi"/>
                  <w:color w:val="000000"/>
                  <w:sz w:val="22"/>
                  <w:szCs w:val="22"/>
                  <w:rPrChange w:id="3395" w:author="miminguyenb@yahoo.com" w:date="2024-05-22T02:52:00Z" w16du:dateUtc="2024-05-22T09:52:00Z">
                    <w:rPr>
                      <w:rFonts w:ascii="Calibri" w:hAnsi="Calibri"/>
                      <w:color w:val="000000"/>
                      <w:szCs w:val="24"/>
                    </w:rPr>
                  </w:rPrChange>
                </w:rPr>
                <w:t xml:space="preserve"> the destination.</w:t>
              </w:r>
              <w:bookmarkEnd w:id="3384"/>
              <w:bookmarkEnd w:id="3385"/>
            </w:ins>
          </w:p>
          <w:p w14:paraId="424BF28E" w14:textId="5DC50EA5" w:rsidR="00182790" w:rsidRPr="00656CB3" w:rsidRDefault="00182790" w:rsidP="00182790">
            <w:pPr>
              <w:pStyle w:val="BodyTextIndent"/>
              <w:keepNext/>
              <w:tabs>
                <w:tab w:val="left" w:pos="3060"/>
              </w:tabs>
              <w:spacing w:before="120"/>
              <w:outlineLvl w:val="1"/>
              <w:rPr>
                <w:ins w:id="3396" w:author="miminguyenb@yahoo.com" w:date="2024-05-21T02:30:00Z" w16du:dateUtc="2024-05-21T09:30:00Z"/>
                <w:rFonts w:asciiTheme="minorHAnsi" w:hAnsiTheme="minorHAnsi" w:cstheme="minorHAnsi"/>
                <w:sz w:val="22"/>
                <w:szCs w:val="22"/>
                <w:rPrChange w:id="3397" w:author="miminguyenb@yahoo.com" w:date="2024-05-22T02:52:00Z" w16du:dateUtc="2024-05-22T09:52:00Z">
                  <w:rPr>
                    <w:ins w:id="3398" w:author="miminguyenb@yahoo.com" w:date="2024-05-21T02:30:00Z" w16du:dateUtc="2024-05-21T09:30:00Z"/>
                    <w:rFonts w:ascii="Calibri" w:hAnsi="Calibri"/>
                  </w:rPr>
                </w:rPrChange>
              </w:rPr>
            </w:pPr>
            <w:bookmarkStart w:id="3399" w:name="_Toc167241672"/>
            <w:bookmarkStart w:id="3400" w:name="_Toc167241921"/>
            <w:ins w:id="3401" w:author="miminguyenb@yahoo.com" w:date="2024-05-21T02:30:00Z" w16du:dateUtc="2024-05-21T09:30:00Z">
              <w:r w:rsidRPr="00656CB3">
                <w:rPr>
                  <w:rFonts w:asciiTheme="minorHAnsi" w:hAnsiTheme="minorHAnsi" w:cstheme="minorHAnsi"/>
                  <w:sz w:val="22"/>
                  <w:szCs w:val="22"/>
                  <w:rPrChange w:id="3402" w:author="miminguyenb@yahoo.com" w:date="2024-05-22T02:52:00Z" w16du:dateUtc="2024-05-22T09:52:00Z">
                    <w:rPr>
                      <w:rFonts w:ascii="Calibri" w:hAnsi="Calibri"/>
                    </w:rPr>
                  </w:rPrChange>
                </w:rPr>
                <w:t>2</w:t>
              </w:r>
            </w:ins>
            <w:ins w:id="3403" w:author="miminguyenb@yahoo.com" w:date="2024-05-21T09:50:00Z" w16du:dateUtc="2024-05-21T16:50:00Z">
              <w:r w:rsidR="00EE6B8B" w:rsidRPr="00656CB3">
                <w:rPr>
                  <w:rFonts w:asciiTheme="minorHAnsi" w:hAnsiTheme="minorHAnsi" w:cstheme="minorHAnsi"/>
                  <w:sz w:val="22"/>
                  <w:szCs w:val="22"/>
                  <w:rPrChange w:id="3404" w:author="miminguyenb@yahoo.com" w:date="2024-05-22T02:52:00Z" w16du:dateUtc="2024-05-22T09:52:00Z">
                    <w:rPr>
                      <w:rFonts w:ascii="Arial" w:hAnsi="Arial" w:cs="Arial"/>
                      <w:sz w:val="22"/>
                      <w:szCs w:val="22"/>
                    </w:rPr>
                  </w:rPrChange>
                </w:rPr>
                <w:t>.</w:t>
              </w:r>
            </w:ins>
            <w:ins w:id="3405" w:author="miminguyenb@yahoo.com" w:date="2024-05-21T02:30:00Z" w16du:dateUtc="2024-05-21T09:30:00Z">
              <w:r w:rsidRPr="00656CB3">
                <w:rPr>
                  <w:rFonts w:asciiTheme="minorHAnsi" w:hAnsiTheme="minorHAnsi" w:cstheme="minorHAnsi"/>
                  <w:sz w:val="22"/>
                  <w:szCs w:val="22"/>
                  <w:rPrChange w:id="3406" w:author="miminguyenb@yahoo.com" w:date="2024-05-22T02:52:00Z" w16du:dateUtc="2024-05-22T09:52:00Z">
                    <w:rPr>
                      <w:rFonts w:ascii="Calibri" w:hAnsi="Calibri"/>
                    </w:rPr>
                  </w:rPrChange>
                </w:rPr>
                <w:t xml:space="preserve"> </w:t>
              </w:r>
              <w:r w:rsidRPr="00656CB3">
                <w:rPr>
                  <w:rFonts w:asciiTheme="minorHAnsi" w:hAnsiTheme="minorHAnsi" w:cstheme="minorHAnsi"/>
                  <w:color w:val="000000"/>
                  <w:sz w:val="22"/>
                  <w:szCs w:val="22"/>
                  <w:rPrChange w:id="3407" w:author="miminguyenb@yahoo.com" w:date="2024-05-22T02:52:00Z" w16du:dateUtc="2024-05-22T09:52:00Z">
                    <w:rPr>
                      <w:rFonts w:ascii="Calibri" w:hAnsi="Calibri"/>
                      <w:color w:val="000000"/>
                      <w:szCs w:val="24"/>
                    </w:rPr>
                  </w:rPrChange>
                </w:rPr>
                <w:t>Destinations can be stored about how the user uses them; however, they will not be traced back to the user’s identity.</w:t>
              </w:r>
              <w:bookmarkEnd w:id="3399"/>
              <w:bookmarkEnd w:id="3400"/>
            </w:ins>
          </w:p>
          <w:p w14:paraId="76A4FE62" w14:textId="00974615" w:rsidR="00182790" w:rsidRPr="00656CB3" w:rsidRDefault="00182790" w:rsidP="00182790">
            <w:pPr>
              <w:pStyle w:val="BodyTextIndent"/>
              <w:keepNext/>
              <w:tabs>
                <w:tab w:val="left" w:pos="3060"/>
              </w:tabs>
              <w:spacing w:before="120"/>
              <w:outlineLvl w:val="1"/>
              <w:rPr>
                <w:ins w:id="3408" w:author="miminguyenb@yahoo.com" w:date="2024-05-21T22:25:00Z" w16du:dateUtc="2024-05-22T05:25:00Z"/>
                <w:rFonts w:asciiTheme="minorHAnsi" w:hAnsiTheme="minorHAnsi" w:cstheme="minorHAnsi"/>
                <w:color w:val="000000"/>
                <w:sz w:val="22"/>
                <w:szCs w:val="22"/>
                <w:rPrChange w:id="3409" w:author="miminguyenb@yahoo.com" w:date="2024-05-22T02:52:00Z" w16du:dateUtc="2024-05-22T09:52:00Z">
                  <w:rPr>
                    <w:ins w:id="3410" w:author="miminguyenb@yahoo.com" w:date="2024-05-21T22:25:00Z" w16du:dateUtc="2024-05-22T05:25:00Z"/>
                    <w:rFonts w:ascii="Arial" w:hAnsi="Arial" w:cs="Arial"/>
                    <w:color w:val="000000"/>
                    <w:sz w:val="22"/>
                    <w:szCs w:val="22"/>
                  </w:rPr>
                </w:rPrChange>
              </w:rPr>
            </w:pPr>
            <w:bookmarkStart w:id="3411" w:name="_Toc167241673"/>
            <w:bookmarkStart w:id="3412" w:name="_Toc167241922"/>
            <w:ins w:id="3413" w:author="miminguyenb@yahoo.com" w:date="2024-05-21T02:30:00Z" w16du:dateUtc="2024-05-21T09:30:00Z">
              <w:r w:rsidRPr="00656CB3">
                <w:rPr>
                  <w:rFonts w:asciiTheme="minorHAnsi" w:hAnsiTheme="minorHAnsi" w:cstheme="minorHAnsi"/>
                  <w:sz w:val="22"/>
                  <w:szCs w:val="22"/>
                  <w:rPrChange w:id="3414" w:author="miminguyenb@yahoo.com" w:date="2024-05-22T02:52:00Z" w16du:dateUtc="2024-05-22T09:52:00Z">
                    <w:rPr>
                      <w:rFonts w:ascii="Calibri" w:hAnsi="Calibri"/>
                    </w:rPr>
                  </w:rPrChange>
                </w:rPr>
                <w:t>3</w:t>
              </w:r>
            </w:ins>
            <w:ins w:id="3415" w:author="miminguyenb@yahoo.com" w:date="2024-05-21T09:50:00Z" w16du:dateUtc="2024-05-21T16:50:00Z">
              <w:r w:rsidR="00EE6B8B" w:rsidRPr="00656CB3">
                <w:rPr>
                  <w:rFonts w:asciiTheme="minorHAnsi" w:hAnsiTheme="minorHAnsi" w:cstheme="minorHAnsi"/>
                  <w:sz w:val="22"/>
                  <w:szCs w:val="22"/>
                  <w:rPrChange w:id="3416" w:author="miminguyenb@yahoo.com" w:date="2024-05-22T02:52:00Z" w16du:dateUtc="2024-05-22T09:52:00Z">
                    <w:rPr>
                      <w:rFonts w:ascii="Arial" w:hAnsi="Arial" w:cs="Arial"/>
                      <w:sz w:val="22"/>
                      <w:szCs w:val="22"/>
                    </w:rPr>
                  </w:rPrChange>
                </w:rPr>
                <w:t>.</w:t>
              </w:r>
            </w:ins>
            <w:ins w:id="3417" w:author="miminguyenb@yahoo.com" w:date="2024-05-21T02:30:00Z" w16du:dateUtc="2024-05-21T09:30:00Z">
              <w:r w:rsidRPr="00656CB3">
                <w:rPr>
                  <w:rFonts w:asciiTheme="minorHAnsi" w:hAnsiTheme="minorHAnsi" w:cstheme="minorHAnsi"/>
                  <w:sz w:val="22"/>
                  <w:szCs w:val="22"/>
                  <w:rPrChange w:id="3418" w:author="miminguyenb@yahoo.com" w:date="2024-05-22T02:52:00Z" w16du:dateUtc="2024-05-22T09:52:00Z">
                    <w:rPr>
                      <w:rFonts w:ascii="Calibri" w:hAnsi="Calibri"/>
                    </w:rPr>
                  </w:rPrChange>
                </w:rPr>
                <w:t xml:space="preserve"> </w:t>
              </w:r>
              <w:r w:rsidRPr="00656CB3">
                <w:rPr>
                  <w:rFonts w:asciiTheme="minorHAnsi" w:hAnsiTheme="minorHAnsi" w:cstheme="minorHAnsi"/>
                  <w:color w:val="000000"/>
                  <w:sz w:val="22"/>
                  <w:szCs w:val="22"/>
                  <w:rPrChange w:id="3419" w:author="miminguyenb@yahoo.com" w:date="2024-05-22T02:52:00Z" w16du:dateUtc="2024-05-22T09:52:00Z">
                    <w:rPr>
                      <w:rFonts w:ascii="Calibri" w:hAnsi="Calibri"/>
                      <w:color w:val="000000"/>
                      <w:szCs w:val="24"/>
                    </w:rPr>
                  </w:rPrChange>
                </w:rPr>
                <w:t xml:space="preserve">Strong security </w:t>
              </w:r>
            </w:ins>
            <w:ins w:id="3420" w:author="miminguyenb@yahoo.com" w:date="2024-05-21T22:27:00Z" w16du:dateUtc="2024-05-22T05:27:00Z">
              <w:r w:rsidR="00AE5CD4" w:rsidRPr="00656CB3">
                <w:rPr>
                  <w:rFonts w:asciiTheme="minorHAnsi" w:hAnsiTheme="minorHAnsi" w:cstheme="minorHAnsi"/>
                  <w:color w:val="000000"/>
                  <w:sz w:val="22"/>
                  <w:szCs w:val="22"/>
                  <w:rPrChange w:id="3421" w:author="miminguyenb@yahoo.com" w:date="2024-05-22T02:52:00Z" w16du:dateUtc="2024-05-22T09:52:00Z">
                    <w:rPr>
                      <w:rFonts w:ascii="Arial" w:hAnsi="Arial" w:cs="Arial"/>
                      <w:color w:val="000000"/>
                      <w:sz w:val="22"/>
                      <w:szCs w:val="22"/>
                    </w:rPr>
                  </w:rPrChange>
                </w:rPr>
                <w:t>measures</w:t>
              </w:r>
            </w:ins>
            <w:ins w:id="3422" w:author="miminguyenb@yahoo.com" w:date="2024-05-21T02:30:00Z" w16du:dateUtc="2024-05-21T09:30:00Z">
              <w:r w:rsidRPr="00656CB3">
                <w:rPr>
                  <w:rFonts w:asciiTheme="minorHAnsi" w:hAnsiTheme="minorHAnsi" w:cstheme="minorHAnsi"/>
                  <w:color w:val="000000"/>
                  <w:sz w:val="22"/>
                  <w:szCs w:val="22"/>
                  <w:rPrChange w:id="3423" w:author="miminguyenb@yahoo.com" w:date="2024-05-22T02:52:00Z" w16du:dateUtc="2024-05-22T09:52:00Z">
                    <w:rPr>
                      <w:rFonts w:ascii="Calibri" w:hAnsi="Calibri"/>
                      <w:color w:val="000000"/>
                      <w:szCs w:val="24"/>
                    </w:rPr>
                  </w:rPrChange>
                </w:rPr>
                <w:t xml:space="preserve"> will be </w:t>
              </w:r>
            </w:ins>
            <w:ins w:id="3424" w:author="miminguyenb@yahoo.com" w:date="2024-05-22T03:11:00Z" w16du:dateUtc="2024-05-22T10:11:00Z">
              <w:r w:rsidR="002E3DEA">
                <w:rPr>
                  <w:rFonts w:asciiTheme="minorHAnsi" w:hAnsiTheme="minorHAnsi" w:cstheme="minorHAnsi"/>
                  <w:color w:val="000000"/>
                  <w:sz w:val="22"/>
                  <w:szCs w:val="22"/>
                </w:rPr>
                <w:t>implemented</w:t>
              </w:r>
            </w:ins>
            <w:ins w:id="3425" w:author="miminguyenb@yahoo.com" w:date="2024-05-22T03:01:00Z" w16du:dateUtc="2024-05-22T10:01:00Z">
              <w:r w:rsidR="00656CB3">
                <w:rPr>
                  <w:rFonts w:asciiTheme="minorHAnsi" w:hAnsiTheme="minorHAnsi" w:cstheme="minorHAnsi"/>
                  <w:color w:val="000000"/>
                  <w:sz w:val="22"/>
                  <w:szCs w:val="22"/>
                </w:rPr>
                <w:t xml:space="preserve"> in</w:t>
              </w:r>
            </w:ins>
            <w:ins w:id="3426" w:author="miminguyenb@yahoo.com" w:date="2024-05-21T02:30:00Z" w16du:dateUtc="2024-05-21T09:30:00Z">
              <w:r w:rsidRPr="00656CB3">
                <w:rPr>
                  <w:rFonts w:asciiTheme="minorHAnsi" w:hAnsiTheme="minorHAnsi" w:cstheme="minorHAnsi"/>
                  <w:color w:val="000000"/>
                  <w:sz w:val="22"/>
                  <w:szCs w:val="22"/>
                  <w:rPrChange w:id="3427" w:author="miminguyenb@yahoo.com" w:date="2024-05-22T02:52:00Z" w16du:dateUtc="2024-05-22T09:52:00Z">
                    <w:rPr>
                      <w:rFonts w:ascii="Calibri" w:hAnsi="Calibri"/>
                      <w:color w:val="000000"/>
                      <w:szCs w:val="24"/>
                    </w:rPr>
                  </w:rPrChange>
                </w:rPr>
                <w:t xml:space="preserve"> the database to protect everyone's information.</w:t>
              </w:r>
            </w:ins>
            <w:bookmarkEnd w:id="3411"/>
            <w:bookmarkEnd w:id="3412"/>
          </w:p>
          <w:p w14:paraId="2D5805DC" w14:textId="772C2EBD" w:rsidR="00AE5CD4" w:rsidRPr="00656CB3" w:rsidRDefault="00AE5CD4" w:rsidP="00AE5CD4">
            <w:pPr>
              <w:pStyle w:val="BodyTextIndent"/>
              <w:keepNext/>
              <w:tabs>
                <w:tab w:val="left" w:pos="3060"/>
              </w:tabs>
              <w:spacing w:before="120"/>
              <w:ind w:left="0" w:firstLine="0"/>
              <w:outlineLvl w:val="1"/>
              <w:rPr>
                <w:ins w:id="3428" w:author="miminguyenb@yahoo.com" w:date="2024-05-21T22:26:00Z" w16du:dateUtc="2024-05-22T05:26:00Z"/>
                <w:rFonts w:asciiTheme="minorHAnsi" w:hAnsiTheme="minorHAnsi" w:cstheme="minorHAnsi"/>
                <w:color w:val="000000"/>
                <w:sz w:val="22"/>
                <w:szCs w:val="22"/>
                <w:rPrChange w:id="3429" w:author="miminguyenb@yahoo.com" w:date="2024-05-22T02:52:00Z" w16du:dateUtc="2024-05-22T09:52:00Z">
                  <w:rPr>
                    <w:ins w:id="3430" w:author="miminguyenb@yahoo.com" w:date="2024-05-21T22:26:00Z" w16du:dateUtc="2024-05-22T05:26:00Z"/>
                    <w:rFonts w:ascii="Arial" w:hAnsi="Arial" w:cs="Arial"/>
                    <w:color w:val="000000"/>
                    <w:sz w:val="22"/>
                    <w:szCs w:val="22"/>
                  </w:rPr>
                </w:rPrChange>
              </w:rPr>
            </w:pPr>
            <w:bookmarkStart w:id="3431" w:name="_Hlk167222928"/>
            <w:ins w:id="3432" w:author="miminguyenb@yahoo.com" w:date="2024-05-21T22:25:00Z" w16du:dateUtc="2024-05-22T05:25:00Z">
              <w:r w:rsidRPr="00656CB3">
                <w:rPr>
                  <w:rFonts w:asciiTheme="minorHAnsi" w:hAnsiTheme="minorHAnsi" w:cstheme="minorHAnsi"/>
                  <w:color w:val="000000"/>
                  <w:sz w:val="22"/>
                  <w:szCs w:val="22"/>
                  <w:rPrChange w:id="3433" w:author="miminguyenb@yahoo.com" w:date="2024-05-22T02:52:00Z" w16du:dateUtc="2024-05-22T09:52:00Z">
                    <w:rPr>
                      <w:rFonts w:ascii="Arial" w:hAnsi="Arial" w:cs="Arial"/>
                      <w:color w:val="000000"/>
                      <w:sz w:val="22"/>
                      <w:szCs w:val="22"/>
                    </w:rPr>
                  </w:rPrChange>
                </w:rPr>
                <w:t xml:space="preserve">      </w:t>
              </w:r>
              <w:bookmarkStart w:id="3434" w:name="_Toc167241674"/>
              <w:bookmarkStart w:id="3435" w:name="_Toc167241923"/>
              <w:r w:rsidRPr="00656CB3">
                <w:rPr>
                  <w:rFonts w:asciiTheme="minorHAnsi" w:hAnsiTheme="minorHAnsi" w:cstheme="minorHAnsi"/>
                  <w:color w:val="000000"/>
                  <w:sz w:val="22"/>
                  <w:szCs w:val="22"/>
                  <w:rPrChange w:id="3436" w:author="miminguyenb@yahoo.com" w:date="2024-05-22T02:52:00Z" w16du:dateUtc="2024-05-22T09:52:00Z">
                    <w:rPr>
                      <w:rFonts w:ascii="Arial" w:hAnsi="Arial" w:cs="Arial"/>
                      <w:color w:val="000000"/>
                      <w:sz w:val="22"/>
                      <w:szCs w:val="22"/>
                    </w:rPr>
                  </w:rPrChange>
                </w:rPr>
                <w:t>Data Requirements</w:t>
              </w:r>
            </w:ins>
            <w:ins w:id="3437" w:author="miminguyenb@yahoo.com" w:date="2024-05-21T22:26:00Z" w16du:dateUtc="2024-05-22T05:26:00Z">
              <w:r w:rsidRPr="00656CB3">
                <w:rPr>
                  <w:rFonts w:asciiTheme="minorHAnsi" w:hAnsiTheme="minorHAnsi" w:cstheme="minorHAnsi"/>
                  <w:color w:val="000000"/>
                  <w:sz w:val="22"/>
                  <w:szCs w:val="22"/>
                  <w:rPrChange w:id="3438" w:author="miminguyenb@yahoo.com" w:date="2024-05-22T02:52:00Z" w16du:dateUtc="2024-05-22T09:52:00Z">
                    <w:rPr>
                      <w:rFonts w:ascii="Arial" w:hAnsi="Arial" w:cs="Arial"/>
                      <w:color w:val="000000"/>
                      <w:sz w:val="22"/>
                      <w:szCs w:val="22"/>
                    </w:rPr>
                  </w:rPrChange>
                </w:rPr>
                <w:t>:</w:t>
              </w:r>
              <w:bookmarkEnd w:id="3434"/>
              <w:bookmarkEnd w:id="3435"/>
            </w:ins>
          </w:p>
          <w:p w14:paraId="5AED6148" w14:textId="19E91C4E" w:rsidR="00AE5CD4" w:rsidRPr="00656CB3" w:rsidRDefault="00AE5CD4" w:rsidP="00AE5CD4">
            <w:pPr>
              <w:pStyle w:val="BodyTextIndent"/>
              <w:keepNext/>
              <w:numPr>
                <w:ilvl w:val="0"/>
                <w:numId w:val="72"/>
              </w:numPr>
              <w:tabs>
                <w:tab w:val="left" w:pos="3060"/>
              </w:tabs>
              <w:spacing w:before="120"/>
              <w:outlineLvl w:val="1"/>
              <w:rPr>
                <w:ins w:id="3439" w:author="miminguyenb@yahoo.com" w:date="2024-05-21T22:26:00Z" w16du:dateUtc="2024-05-22T05:26:00Z"/>
                <w:rFonts w:asciiTheme="minorHAnsi" w:hAnsiTheme="minorHAnsi" w:cstheme="minorHAnsi"/>
                <w:color w:val="000000"/>
                <w:sz w:val="22"/>
                <w:szCs w:val="22"/>
                <w:rPrChange w:id="3440" w:author="miminguyenb@yahoo.com" w:date="2024-05-22T02:52:00Z" w16du:dateUtc="2024-05-22T09:52:00Z">
                  <w:rPr>
                    <w:ins w:id="3441" w:author="miminguyenb@yahoo.com" w:date="2024-05-21T22:26:00Z" w16du:dateUtc="2024-05-22T05:26:00Z"/>
                    <w:rFonts w:ascii="Arial" w:hAnsi="Arial" w:cs="Arial"/>
                    <w:color w:val="000000"/>
                    <w:sz w:val="22"/>
                    <w:szCs w:val="22"/>
                  </w:rPr>
                </w:rPrChange>
              </w:rPr>
            </w:pPr>
            <w:bookmarkStart w:id="3442" w:name="_Toc167241675"/>
            <w:bookmarkStart w:id="3443" w:name="_Toc167241924"/>
            <w:ins w:id="3444" w:author="miminguyenb@yahoo.com" w:date="2024-05-21T22:28:00Z" w16du:dateUtc="2024-05-22T05:28:00Z">
              <w:r w:rsidRPr="00656CB3">
                <w:rPr>
                  <w:rFonts w:asciiTheme="minorHAnsi" w:hAnsiTheme="minorHAnsi" w:cstheme="minorHAnsi"/>
                  <w:color w:val="000000"/>
                  <w:sz w:val="22"/>
                  <w:szCs w:val="22"/>
                  <w:rPrChange w:id="3445" w:author="miminguyenb@yahoo.com" w:date="2024-05-22T02:52:00Z" w16du:dateUtc="2024-05-22T09:52:00Z">
                    <w:rPr>
                      <w:rFonts w:ascii="Arial" w:hAnsi="Arial" w:cs="Arial"/>
                      <w:color w:val="000000"/>
                      <w:sz w:val="22"/>
                      <w:szCs w:val="22"/>
                    </w:rPr>
                  </w:rPrChange>
                </w:rPr>
                <w:t xml:space="preserve">Saved </w:t>
              </w:r>
            </w:ins>
            <w:ins w:id="3446" w:author="miminguyenb@yahoo.com" w:date="2024-05-22T03:11:00Z" w16du:dateUtc="2024-05-22T10:11:00Z">
              <w:r w:rsidR="002E3DEA">
                <w:rPr>
                  <w:rFonts w:asciiTheme="minorHAnsi" w:hAnsiTheme="minorHAnsi" w:cstheme="minorHAnsi"/>
                  <w:color w:val="000000"/>
                  <w:sz w:val="22"/>
                  <w:szCs w:val="22"/>
                </w:rPr>
                <w:t>addresses</w:t>
              </w:r>
            </w:ins>
            <w:ins w:id="3447" w:author="miminguyenb@yahoo.com" w:date="2024-05-22T03:01:00Z" w16du:dateUtc="2024-05-22T10:01:00Z">
              <w:r w:rsidR="00656CB3">
                <w:rPr>
                  <w:rFonts w:asciiTheme="minorHAnsi" w:hAnsiTheme="minorHAnsi" w:cstheme="minorHAnsi"/>
                  <w:color w:val="000000"/>
                  <w:sz w:val="22"/>
                  <w:szCs w:val="22"/>
                </w:rPr>
                <w:t xml:space="preserve"> accessed with an email login are</w:t>
              </w:r>
            </w:ins>
            <w:ins w:id="3448" w:author="miminguyenb@yahoo.com" w:date="2024-05-21T22:26:00Z" w16du:dateUtc="2024-05-22T05:26:00Z">
              <w:r w:rsidRPr="00656CB3">
                <w:rPr>
                  <w:rFonts w:asciiTheme="minorHAnsi" w:hAnsiTheme="minorHAnsi" w:cstheme="minorHAnsi"/>
                  <w:color w:val="000000"/>
                  <w:sz w:val="22"/>
                  <w:szCs w:val="22"/>
                  <w:rPrChange w:id="3449" w:author="miminguyenb@yahoo.com" w:date="2024-05-22T02:52:00Z" w16du:dateUtc="2024-05-22T09:52:00Z">
                    <w:rPr>
                      <w:rFonts w:ascii="Arial" w:hAnsi="Arial" w:cs="Arial"/>
                      <w:color w:val="000000"/>
                      <w:sz w:val="22"/>
                      <w:szCs w:val="22"/>
                    </w:rPr>
                  </w:rPrChange>
                </w:rPr>
                <w:t xml:space="preserve"> stored separately in the Saved Address Database</w:t>
              </w:r>
            </w:ins>
            <w:ins w:id="3450" w:author="miminguyenb@yahoo.com" w:date="2024-05-21T22:27:00Z" w16du:dateUtc="2024-05-22T05:27:00Z">
              <w:r w:rsidRPr="00656CB3">
                <w:rPr>
                  <w:rFonts w:asciiTheme="minorHAnsi" w:hAnsiTheme="minorHAnsi" w:cstheme="minorHAnsi"/>
                  <w:color w:val="000000"/>
                  <w:sz w:val="22"/>
                  <w:szCs w:val="22"/>
                  <w:rPrChange w:id="3451" w:author="miminguyenb@yahoo.com" w:date="2024-05-22T02:52:00Z" w16du:dateUtc="2024-05-22T09:52:00Z">
                    <w:rPr>
                      <w:rFonts w:ascii="Arial" w:hAnsi="Arial" w:cs="Arial"/>
                      <w:color w:val="000000"/>
                      <w:sz w:val="22"/>
                      <w:szCs w:val="22"/>
                    </w:rPr>
                  </w:rPrChange>
                </w:rPr>
                <w:t>.</w:t>
              </w:r>
              <w:bookmarkEnd w:id="3442"/>
              <w:bookmarkEnd w:id="3443"/>
              <w:r w:rsidRPr="00656CB3">
                <w:rPr>
                  <w:rFonts w:asciiTheme="minorHAnsi" w:hAnsiTheme="minorHAnsi" w:cstheme="minorHAnsi"/>
                  <w:color w:val="000000"/>
                  <w:sz w:val="22"/>
                  <w:szCs w:val="22"/>
                  <w:rPrChange w:id="3452" w:author="miminguyenb@yahoo.com" w:date="2024-05-22T02:52:00Z" w16du:dateUtc="2024-05-22T09:52:00Z">
                    <w:rPr>
                      <w:rFonts w:ascii="Arial" w:hAnsi="Arial" w:cs="Arial"/>
                      <w:color w:val="000000"/>
                      <w:sz w:val="22"/>
                      <w:szCs w:val="22"/>
                    </w:rPr>
                  </w:rPrChange>
                </w:rPr>
                <w:t xml:space="preserve"> </w:t>
              </w:r>
            </w:ins>
          </w:p>
          <w:bookmarkEnd w:id="3431"/>
          <w:p w14:paraId="5508887B" w14:textId="77777777" w:rsidR="00075A6B" w:rsidRPr="00656CB3" w:rsidRDefault="00075A6B" w:rsidP="00075A6B">
            <w:pPr>
              <w:rPr>
                <w:ins w:id="3453" w:author="miminguyenb@yahoo.com" w:date="2024-05-21T02:19:00Z" w16du:dateUtc="2024-05-21T09:19:00Z"/>
                <w:rFonts w:asciiTheme="minorHAnsi" w:hAnsiTheme="minorHAnsi" w:cstheme="minorHAnsi"/>
                <w:b/>
                <w:sz w:val="22"/>
                <w:szCs w:val="22"/>
                <w:rPrChange w:id="3454" w:author="miminguyenb@yahoo.com" w:date="2024-05-22T02:52:00Z" w16du:dateUtc="2024-05-22T09:52:00Z">
                  <w:rPr>
                    <w:ins w:id="3455" w:author="miminguyenb@yahoo.com" w:date="2024-05-21T02:19:00Z" w16du:dateUtc="2024-05-21T09:19:00Z"/>
                    <w:rFonts w:ascii="Arial" w:hAnsi="Arial" w:cs="Arial"/>
                    <w:b/>
                    <w:sz w:val="22"/>
                    <w:szCs w:val="22"/>
                  </w:rPr>
                </w:rPrChange>
              </w:rPr>
            </w:pPr>
          </w:p>
        </w:tc>
      </w:tr>
      <w:tr w:rsidR="00075A6B" w:rsidRPr="00656CB3" w14:paraId="1AA16AC9" w14:textId="77777777" w:rsidTr="00075A6B">
        <w:trPr>
          <w:jc w:val="center"/>
          <w:ins w:id="3456" w:author="miminguyenb@yahoo.com" w:date="2024-05-21T02:19:00Z" w16du:dateUtc="2024-05-21T09:19:00Z"/>
        </w:trPr>
        <w:tc>
          <w:tcPr>
            <w:tcW w:w="9576" w:type="dxa"/>
            <w:shd w:val="clear" w:color="auto" w:fill="auto"/>
            <w:tcPrChange w:id="3457" w:author="miminguyenb@yahoo.com" w:date="2024-05-21T02:20:00Z" w16du:dateUtc="2024-05-21T09:20:00Z">
              <w:tcPr>
                <w:tcW w:w="9576" w:type="dxa"/>
                <w:shd w:val="clear" w:color="auto" w:fill="auto"/>
              </w:tcPr>
            </w:tcPrChange>
          </w:tcPr>
          <w:p w14:paraId="23570A32" w14:textId="73E2E252" w:rsidR="00075A6B" w:rsidRPr="00656CB3" w:rsidRDefault="00075A6B" w:rsidP="00075A6B">
            <w:pPr>
              <w:rPr>
                <w:ins w:id="3458" w:author="miminguyenb@yahoo.com" w:date="2024-05-21T02:19:00Z" w16du:dateUtc="2024-05-21T09:19:00Z"/>
                <w:rFonts w:asciiTheme="minorHAnsi" w:hAnsiTheme="minorHAnsi" w:cstheme="minorHAnsi"/>
                <w:b/>
                <w:sz w:val="22"/>
                <w:szCs w:val="22"/>
                <w:rPrChange w:id="3459" w:author="miminguyenb@yahoo.com" w:date="2024-05-22T02:52:00Z" w16du:dateUtc="2024-05-22T09:52:00Z">
                  <w:rPr>
                    <w:ins w:id="3460" w:author="miminguyenb@yahoo.com" w:date="2024-05-21T02:19:00Z" w16du:dateUtc="2024-05-21T09:19:00Z"/>
                    <w:rFonts w:ascii="Arial" w:hAnsi="Arial" w:cs="Arial"/>
                    <w:b/>
                    <w:sz w:val="22"/>
                    <w:szCs w:val="22"/>
                  </w:rPr>
                </w:rPrChange>
              </w:rPr>
            </w:pPr>
            <w:ins w:id="3461" w:author="miminguyenb@yahoo.com" w:date="2024-05-21T02:19:00Z" w16du:dateUtc="2024-05-21T09:19:00Z">
              <w:r w:rsidRPr="00656CB3">
                <w:rPr>
                  <w:rFonts w:asciiTheme="minorHAnsi" w:hAnsiTheme="minorHAnsi" w:cstheme="minorHAnsi"/>
                  <w:b/>
                  <w:sz w:val="22"/>
                  <w:szCs w:val="22"/>
                  <w:rPrChange w:id="3462" w:author="miminguyenb@yahoo.com" w:date="2024-05-22T02:52:00Z" w16du:dateUtc="2024-05-22T09:52:00Z">
                    <w:rPr>
                      <w:rFonts w:ascii="Arial" w:hAnsi="Arial" w:cs="Arial"/>
                      <w:b/>
                      <w:sz w:val="22"/>
                      <w:szCs w:val="22"/>
                    </w:rPr>
                  </w:rPrChange>
                </w:rPr>
                <w:t>To do/Issues:</w:t>
              </w:r>
            </w:ins>
          </w:p>
          <w:p w14:paraId="5D2EF5CE" w14:textId="77777777" w:rsidR="00075A6B" w:rsidRPr="00656CB3" w:rsidRDefault="00075A6B" w:rsidP="00075A6B">
            <w:pPr>
              <w:rPr>
                <w:ins w:id="3463" w:author="miminguyenb@yahoo.com" w:date="2024-05-21T02:19:00Z" w16du:dateUtc="2024-05-21T09:19:00Z"/>
                <w:rFonts w:asciiTheme="minorHAnsi" w:hAnsiTheme="minorHAnsi" w:cstheme="minorHAnsi"/>
                <w:b/>
                <w:sz w:val="22"/>
                <w:szCs w:val="22"/>
                <w:rPrChange w:id="3464" w:author="miminguyenb@yahoo.com" w:date="2024-05-22T02:52:00Z" w16du:dateUtc="2024-05-22T09:52:00Z">
                  <w:rPr>
                    <w:ins w:id="3465" w:author="miminguyenb@yahoo.com" w:date="2024-05-21T02:19:00Z" w16du:dateUtc="2024-05-21T09:19:00Z"/>
                    <w:rFonts w:cs="Arial"/>
                    <w:b/>
                    <w:sz w:val="22"/>
                    <w:szCs w:val="22"/>
                  </w:rPr>
                </w:rPrChange>
              </w:rPr>
            </w:pPr>
          </w:p>
          <w:p w14:paraId="6D98D146" w14:textId="77777777" w:rsidR="00075A6B" w:rsidRPr="00656CB3" w:rsidRDefault="00075A6B" w:rsidP="00075A6B">
            <w:pPr>
              <w:rPr>
                <w:ins w:id="3466" w:author="miminguyenb@yahoo.com" w:date="2024-05-21T02:19:00Z" w16du:dateUtc="2024-05-21T09:19:00Z"/>
                <w:rFonts w:asciiTheme="minorHAnsi" w:hAnsiTheme="minorHAnsi" w:cstheme="minorHAnsi"/>
                <w:b/>
                <w:sz w:val="22"/>
                <w:szCs w:val="22"/>
                <w:rPrChange w:id="3467" w:author="miminguyenb@yahoo.com" w:date="2024-05-22T02:52:00Z" w16du:dateUtc="2024-05-22T09:52:00Z">
                  <w:rPr>
                    <w:ins w:id="3468" w:author="miminguyenb@yahoo.com" w:date="2024-05-21T02:19:00Z" w16du:dateUtc="2024-05-21T09:19:00Z"/>
                    <w:rFonts w:ascii="Arial" w:hAnsi="Arial" w:cs="Arial"/>
                    <w:b/>
                    <w:sz w:val="22"/>
                    <w:szCs w:val="22"/>
                  </w:rPr>
                </w:rPrChange>
              </w:rPr>
            </w:pPr>
          </w:p>
        </w:tc>
      </w:tr>
    </w:tbl>
    <w:p w14:paraId="3D8A5A57" w14:textId="77777777" w:rsidR="00075A6B" w:rsidRPr="00656CB3" w:rsidRDefault="00075A6B" w:rsidP="00075A6B">
      <w:pPr>
        <w:rPr>
          <w:ins w:id="3469" w:author="miminguyenb@yahoo.com" w:date="2024-05-21T02:19:00Z" w16du:dateUtc="2024-05-21T09:19:00Z"/>
          <w:rFonts w:asciiTheme="minorHAnsi" w:hAnsiTheme="minorHAnsi" w:cstheme="minorHAnsi"/>
          <w:sz w:val="22"/>
          <w:szCs w:val="22"/>
          <w:rPrChange w:id="3470" w:author="miminguyenb@yahoo.com" w:date="2024-05-22T02:52:00Z" w16du:dateUtc="2024-05-22T09:52:00Z">
            <w:rPr>
              <w:ins w:id="3471" w:author="miminguyenb@yahoo.com" w:date="2024-05-21T02:19:00Z" w16du:dateUtc="2024-05-21T09:19:00Z"/>
              <w:rFonts w:ascii="Arial" w:hAnsi="Arial" w:cs="Arial"/>
            </w:rPr>
          </w:rPrChange>
        </w:rPr>
      </w:pPr>
    </w:p>
    <w:p w14:paraId="4EF56DFA" w14:textId="7FB893B8" w:rsidR="00075A6B" w:rsidRPr="00656CB3" w:rsidRDefault="00075A6B" w:rsidP="00075A6B">
      <w:pPr>
        <w:tabs>
          <w:tab w:val="left" w:pos="4562"/>
        </w:tabs>
        <w:rPr>
          <w:ins w:id="3472" w:author="miminguyenb@yahoo.com" w:date="2024-05-21T02:19:00Z" w16du:dateUtc="2024-05-21T09:19:00Z"/>
          <w:rFonts w:asciiTheme="minorHAnsi" w:hAnsiTheme="minorHAnsi" w:cstheme="minorHAnsi"/>
          <w:sz w:val="22"/>
          <w:szCs w:val="22"/>
          <w:rPrChange w:id="3473" w:author="miminguyenb@yahoo.com" w:date="2024-05-22T02:52:00Z" w16du:dateUtc="2024-05-22T09:52:00Z">
            <w:rPr>
              <w:ins w:id="3474" w:author="miminguyenb@yahoo.com" w:date="2024-05-21T02:19:00Z" w16du:dateUtc="2024-05-21T09:19:00Z"/>
              <w:rFonts w:ascii="Calibri" w:hAnsi="Calibri"/>
              <w:sz w:val="22"/>
            </w:rPr>
          </w:rPrChange>
        </w:rPr>
        <w:pPrChange w:id="3475" w:author="miminguyenb@yahoo.com" w:date="2024-05-21T02:19:00Z" w16du:dateUtc="2024-05-21T09:19:00Z">
          <w:pPr>
            <w:jc w:val="center"/>
          </w:pPr>
        </w:pPrChange>
      </w:pPr>
    </w:p>
    <w:p w14:paraId="501D03C1" w14:textId="77777777" w:rsidR="00BB350B" w:rsidRPr="00656CB3" w:rsidRDefault="00BB350B">
      <w:pPr>
        <w:rPr>
          <w:ins w:id="3476" w:author="miminguyenb@yahoo.com" w:date="2024-05-21T02:44:00Z" w16du:dateUtc="2024-05-21T09:44:00Z"/>
          <w:rFonts w:asciiTheme="minorHAnsi" w:hAnsiTheme="minorHAnsi" w:cstheme="minorHAnsi"/>
          <w:sz w:val="22"/>
          <w:szCs w:val="22"/>
          <w:rPrChange w:id="3477" w:author="miminguyenb@yahoo.com" w:date="2024-05-22T02:52:00Z" w16du:dateUtc="2024-05-22T09:52:00Z">
            <w:rPr>
              <w:ins w:id="3478" w:author="miminguyenb@yahoo.com" w:date="2024-05-21T02:44:00Z" w16du:dateUtc="2024-05-21T09:44:00Z"/>
              <w:rFonts w:ascii="Calibri" w:hAnsi="Calibri"/>
              <w:sz w:val="22"/>
            </w:rPr>
          </w:rPrChange>
        </w:rPr>
      </w:pPr>
      <w:ins w:id="3479" w:author="miminguyenb@yahoo.com" w:date="2024-05-21T02:44:00Z" w16du:dateUtc="2024-05-21T09:44:00Z">
        <w:r w:rsidRPr="00656CB3">
          <w:rPr>
            <w:rFonts w:asciiTheme="minorHAnsi" w:hAnsiTheme="minorHAnsi" w:cstheme="minorHAnsi"/>
            <w:sz w:val="22"/>
            <w:szCs w:val="22"/>
            <w:rPrChange w:id="3480" w:author="miminguyenb@yahoo.com" w:date="2024-05-22T02:52:00Z" w16du:dateUtc="2024-05-22T09:52:00Z">
              <w:rPr>
                <w:rFonts w:ascii="Calibri" w:hAnsi="Calibri"/>
                <w:sz w:val="22"/>
              </w:rPr>
            </w:rPrChange>
          </w:rPr>
          <w:br w:type="page"/>
        </w:r>
      </w:ins>
    </w:p>
    <w:p w14:paraId="41AFC179" w14:textId="77777777" w:rsidR="00BB350B" w:rsidRPr="00656CB3" w:rsidRDefault="00BB350B" w:rsidP="00BB350B">
      <w:pPr>
        <w:jc w:val="center"/>
        <w:rPr>
          <w:ins w:id="3481" w:author="miminguyenb@yahoo.com" w:date="2024-05-21T02:44:00Z" w16du:dateUtc="2024-05-21T09:44:00Z"/>
          <w:rFonts w:asciiTheme="minorHAnsi" w:hAnsiTheme="minorHAnsi" w:cstheme="minorHAnsi"/>
          <w:sz w:val="22"/>
          <w:szCs w:val="22"/>
          <w:rPrChange w:id="3482" w:author="miminguyenb@yahoo.com" w:date="2024-05-22T02:52:00Z" w16du:dateUtc="2024-05-22T09:52:00Z">
            <w:rPr>
              <w:ins w:id="3483" w:author="miminguyenb@yahoo.com" w:date="2024-05-21T02:44:00Z" w16du:dateUtc="2024-05-21T09:44:00Z"/>
              <w:rFonts w:ascii="Arial" w:hAnsi="Arial" w:cs="Arial"/>
            </w:rPr>
          </w:rPrChange>
        </w:rPr>
        <w:pPrChange w:id="3484" w:author="miminguyenb@yahoo.com" w:date="2024-05-21T02:45:00Z" w16du:dateUtc="2024-05-21T09:45:00Z">
          <w:pPr/>
        </w:pPrChange>
      </w:pPr>
      <w:bookmarkStart w:id="3485" w:name="_Hlk167150362"/>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3486" w:author="miminguyenb@yahoo.com" w:date="2024-05-21T02:45:00Z" w16du:dateUtc="2024-05-21T09:45: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3487">
          <w:tblGrid>
            <w:gridCol w:w="4788"/>
            <w:gridCol w:w="1170"/>
            <w:gridCol w:w="900"/>
            <w:gridCol w:w="2718"/>
          </w:tblGrid>
        </w:tblGridChange>
      </w:tblGrid>
      <w:tr w:rsidR="00BB350B" w:rsidRPr="00656CB3" w14:paraId="60D0D387" w14:textId="77777777" w:rsidTr="00BB350B">
        <w:trPr>
          <w:jc w:val="center"/>
          <w:ins w:id="3488" w:author="miminguyenb@yahoo.com" w:date="2024-05-21T02:44:00Z" w16du:dateUtc="2024-05-21T09:44:00Z"/>
        </w:trPr>
        <w:tc>
          <w:tcPr>
            <w:tcW w:w="5958" w:type="dxa"/>
            <w:gridSpan w:val="2"/>
            <w:shd w:val="clear" w:color="auto" w:fill="auto"/>
            <w:tcPrChange w:id="3489" w:author="miminguyenb@yahoo.com" w:date="2024-05-21T02:45:00Z" w16du:dateUtc="2024-05-21T09:45:00Z">
              <w:tcPr>
                <w:tcW w:w="5958" w:type="dxa"/>
                <w:gridSpan w:val="2"/>
                <w:shd w:val="clear" w:color="auto" w:fill="auto"/>
              </w:tcPr>
            </w:tcPrChange>
          </w:tcPr>
          <w:p w14:paraId="0E9E174D" w14:textId="7CC10AFB" w:rsidR="00BB350B" w:rsidRPr="00656CB3" w:rsidRDefault="00BB350B" w:rsidP="00BB350B">
            <w:pPr>
              <w:rPr>
                <w:ins w:id="3490" w:author="miminguyenb@yahoo.com" w:date="2024-05-21T02:44:00Z" w16du:dateUtc="2024-05-21T09:44:00Z"/>
                <w:rFonts w:asciiTheme="minorHAnsi" w:hAnsiTheme="minorHAnsi" w:cstheme="minorHAnsi"/>
                <w:sz w:val="22"/>
                <w:szCs w:val="22"/>
                <w:rPrChange w:id="3491" w:author="miminguyenb@yahoo.com" w:date="2024-05-22T02:52:00Z" w16du:dateUtc="2024-05-22T09:52:00Z">
                  <w:rPr>
                    <w:ins w:id="3492" w:author="miminguyenb@yahoo.com" w:date="2024-05-21T02:44:00Z" w16du:dateUtc="2024-05-21T09:44:00Z"/>
                    <w:rFonts w:ascii="Arial" w:hAnsi="Arial" w:cs="Arial"/>
                    <w:sz w:val="22"/>
                    <w:szCs w:val="22"/>
                  </w:rPr>
                </w:rPrChange>
              </w:rPr>
            </w:pPr>
            <w:ins w:id="3493" w:author="miminguyenb@yahoo.com" w:date="2024-05-21T02:44:00Z" w16du:dateUtc="2024-05-21T09:44:00Z">
              <w:r w:rsidRPr="00656CB3">
                <w:rPr>
                  <w:rFonts w:asciiTheme="minorHAnsi" w:hAnsiTheme="minorHAnsi" w:cstheme="minorHAnsi"/>
                  <w:b/>
                  <w:sz w:val="22"/>
                  <w:szCs w:val="22"/>
                  <w:rPrChange w:id="3494" w:author="miminguyenb@yahoo.com" w:date="2024-05-22T02:52:00Z" w16du:dateUtc="2024-05-22T09:52:00Z">
                    <w:rPr>
                      <w:rFonts w:ascii="Arial" w:hAnsi="Arial" w:cs="Arial"/>
                      <w:b/>
                      <w:sz w:val="22"/>
                      <w:szCs w:val="22"/>
                    </w:rPr>
                  </w:rPrChange>
                </w:rPr>
                <w:t>Use Case Name</w:t>
              </w:r>
              <w:r w:rsidRPr="00656CB3">
                <w:rPr>
                  <w:rFonts w:asciiTheme="minorHAnsi" w:hAnsiTheme="minorHAnsi" w:cstheme="minorHAnsi"/>
                  <w:sz w:val="22"/>
                  <w:szCs w:val="22"/>
                  <w:rPrChange w:id="3495" w:author="miminguyenb@yahoo.com" w:date="2024-05-22T02:52:00Z" w16du:dateUtc="2024-05-22T09:52:00Z">
                    <w:rPr>
                      <w:rFonts w:ascii="Arial" w:hAnsi="Arial" w:cs="Arial"/>
                      <w:sz w:val="22"/>
                      <w:szCs w:val="22"/>
                    </w:rPr>
                  </w:rPrChange>
                </w:rPr>
                <w:t>:</w:t>
              </w:r>
            </w:ins>
            <w:ins w:id="3496" w:author="miminguyenb@yahoo.com" w:date="2024-05-21T02:46:00Z" w16du:dateUtc="2024-05-21T09:46:00Z">
              <w:r w:rsidRPr="00656CB3">
                <w:rPr>
                  <w:rFonts w:asciiTheme="minorHAnsi" w:hAnsiTheme="minorHAnsi" w:cstheme="minorHAnsi"/>
                  <w:sz w:val="22"/>
                  <w:szCs w:val="22"/>
                  <w:rPrChange w:id="3497" w:author="miminguyenb@yahoo.com" w:date="2024-05-22T02:52:00Z" w16du:dateUtc="2024-05-22T09:52:00Z">
                    <w:rPr>
                      <w:rFonts w:ascii="Arial" w:hAnsi="Arial" w:cs="Arial"/>
                      <w:sz w:val="22"/>
                      <w:szCs w:val="22"/>
                    </w:rPr>
                  </w:rPrChange>
                </w:rPr>
                <w:t xml:space="preserve"> Use Random Addresses</w:t>
              </w:r>
            </w:ins>
          </w:p>
        </w:tc>
        <w:tc>
          <w:tcPr>
            <w:tcW w:w="900" w:type="dxa"/>
            <w:shd w:val="clear" w:color="auto" w:fill="auto"/>
            <w:tcPrChange w:id="3498" w:author="miminguyenb@yahoo.com" w:date="2024-05-21T02:45:00Z" w16du:dateUtc="2024-05-21T09:45:00Z">
              <w:tcPr>
                <w:tcW w:w="900" w:type="dxa"/>
                <w:shd w:val="clear" w:color="auto" w:fill="auto"/>
              </w:tcPr>
            </w:tcPrChange>
          </w:tcPr>
          <w:p w14:paraId="61F09E5E" w14:textId="27CD60D7" w:rsidR="00BB350B" w:rsidRPr="00656CB3" w:rsidRDefault="00BB350B" w:rsidP="00BB350B">
            <w:pPr>
              <w:rPr>
                <w:ins w:id="3499" w:author="miminguyenb@yahoo.com" w:date="2024-05-21T02:44:00Z" w16du:dateUtc="2024-05-21T09:44:00Z"/>
                <w:rFonts w:asciiTheme="minorHAnsi" w:hAnsiTheme="minorHAnsi" w:cstheme="minorHAnsi"/>
                <w:sz w:val="22"/>
                <w:szCs w:val="22"/>
                <w:rPrChange w:id="3500" w:author="miminguyenb@yahoo.com" w:date="2024-05-22T02:52:00Z" w16du:dateUtc="2024-05-22T09:52:00Z">
                  <w:rPr>
                    <w:ins w:id="3501" w:author="miminguyenb@yahoo.com" w:date="2024-05-21T02:44:00Z" w16du:dateUtc="2024-05-21T09:44:00Z"/>
                    <w:rFonts w:ascii="Arial" w:hAnsi="Arial" w:cs="Arial"/>
                    <w:sz w:val="22"/>
                    <w:szCs w:val="22"/>
                  </w:rPr>
                </w:rPrChange>
              </w:rPr>
            </w:pPr>
            <w:ins w:id="3502" w:author="miminguyenb@yahoo.com" w:date="2024-05-21T02:44:00Z" w16du:dateUtc="2024-05-21T09:44:00Z">
              <w:r w:rsidRPr="00656CB3">
                <w:rPr>
                  <w:rFonts w:asciiTheme="minorHAnsi" w:hAnsiTheme="minorHAnsi" w:cstheme="minorHAnsi"/>
                  <w:b/>
                  <w:sz w:val="22"/>
                  <w:szCs w:val="22"/>
                  <w:rPrChange w:id="3503" w:author="miminguyenb@yahoo.com" w:date="2024-05-22T02:52:00Z" w16du:dateUtc="2024-05-22T09:52:00Z">
                    <w:rPr>
                      <w:rFonts w:ascii="Arial" w:hAnsi="Arial" w:cs="Arial"/>
                      <w:b/>
                      <w:sz w:val="22"/>
                      <w:szCs w:val="22"/>
                    </w:rPr>
                  </w:rPrChange>
                </w:rPr>
                <w:t>ID</w:t>
              </w:r>
              <w:r w:rsidRPr="00656CB3">
                <w:rPr>
                  <w:rFonts w:asciiTheme="minorHAnsi" w:hAnsiTheme="minorHAnsi" w:cstheme="minorHAnsi"/>
                  <w:sz w:val="22"/>
                  <w:szCs w:val="22"/>
                  <w:rPrChange w:id="3504" w:author="miminguyenb@yahoo.com" w:date="2024-05-22T02:52:00Z" w16du:dateUtc="2024-05-22T09:52:00Z">
                    <w:rPr>
                      <w:rFonts w:ascii="Arial" w:hAnsi="Arial" w:cs="Arial"/>
                      <w:sz w:val="22"/>
                      <w:szCs w:val="22"/>
                    </w:rPr>
                  </w:rPrChange>
                </w:rPr>
                <w:t>:</w:t>
              </w:r>
            </w:ins>
            <w:ins w:id="3505" w:author="miminguyenb@yahoo.com" w:date="2024-05-21T02:46:00Z" w16du:dateUtc="2024-05-21T09:46:00Z">
              <w:r w:rsidRPr="00656CB3">
                <w:rPr>
                  <w:rFonts w:asciiTheme="minorHAnsi" w:hAnsiTheme="minorHAnsi" w:cstheme="minorHAnsi"/>
                  <w:sz w:val="22"/>
                  <w:szCs w:val="22"/>
                  <w:rPrChange w:id="3506" w:author="miminguyenb@yahoo.com" w:date="2024-05-22T02:52:00Z" w16du:dateUtc="2024-05-22T09:52:00Z">
                    <w:rPr>
                      <w:rFonts w:ascii="Arial" w:hAnsi="Arial" w:cs="Arial"/>
                      <w:sz w:val="22"/>
                      <w:szCs w:val="22"/>
                    </w:rPr>
                  </w:rPrChange>
                </w:rPr>
                <w:t xml:space="preserve"> UC-4</w:t>
              </w:r>
            </w:ins>
          </w:p>
        </w:tc>
        <w:tc>
          <w:tcPr>
            <w:tcW w:w="2718" w:type="dxa"/>
            <w:shd w:val="clear" w:color="auto" w:fill="auto"/>
            <w:tcPrChange w:id="3507" w:author="miminguyenb@yahoo.com" w:date="2024-05-21T02:45:00Z" w16du:dateUtc="2024-05-21T09:45:00Z">
              <w:tcPr>
                <w:tcW w:w="2718" w:type="dxa"/>
                <w:shd w:val="clear" w:color="auto" w:fill="auto"/>
              </w:tcPr>
            </w:tcPrChange>
          </w:tcPr>
          <w:p w14:paraId="66F85B3B" w14:textId="09354130" w:rsidR="00BB350B" w:rsidRPr="00656CB3" w:rsidRDefault="00BB350B" w:rsidP="00BB350B">
            <w:pPr>
              <w:rPr>
                <w:ins w:id="3508" w:author="miminguyenb@yahoo.com" w:date="2024-05-21T02:44:00Z" w16du:dateUtc="2024-05-21T09:44:00Z"/>
                <w:rFonts w:asciiTheme="minorHAnsi" w:hAnsiTheme="minorHAnsi" w:cstheme="minorHAnsi"/>
                <w:sz w:val="22"/>
                <w:szCs w:val="22"/>
                <w:rPrChange w:id="3509" w:author="miminguyenb@yahoo.com" w:date="2024-05-22T02:52:00Z" w16du:dateUtc="2024-05-22T09:52:00Z">
                  <w:rPr>
                    <w:ins w:id="3510" w:author="miminguyenb@yahoo.com" w:date="2024-05-21T02:44:00Z" w16du:dateUtc="2024-05-21T09:44:00Z"/>
                    <w:rFonts w:ascii="Arial" w:hAnsi="Arial" w:cs="Arial"/>
                    <w:sz w:val="22"/>
                    <w:szCs w:val="22"/>
                  </w:rPr>
                </w:rPrChange>
              </w:rPr>
            </w:pPr>
            <w:ins w:id="3511" w:author="miminguyenb@yahoo.com" w:date="2024-05-21T02:44:00Z" w16du:dateUtc="2024-05-21T09:44:00Z">
              <w:r w:rsidRPr="00656CB3">
                <w:rPr>
                  <w:rFonts w:asciiTheme="minorHAnsi" w:hAnsiTheme="minorHAnsi" w:cstheme="minorHAnsi"/>
                  <w:b/>
                  <w:sz w:val="22"/>
                  <w:szCs w:val="22"/>
                  <w:rPrChange w:id="3512"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3513" w:author="miminguyenb@yahoo.com" w:date="2024-05-22T02:52:00Z" w16du:dateUtc="2024-05-22T09:52:00Z">
                    <w:rPr>
                      <w:rFonts w:ascii="Arial" w:hAnsi="Arial" w:cs="Arial"/>
                      <w:sz w:val="22"/>
                      <w:szCs w:val="22"/>
                    </w:rPr>
                  </w:rPrChange>
                </w:rPr>
                <w:t>:</w:t>
              </w:r>
            </w:ins>
            <w:ins w:id="3514" w:author="miminguyenb@yahoo.com" w:date="2024-05-21T03:06:00Z" w16du:dateUtc="2024-05-21T10:06:00Z">
              <w:r w:rsidR="00692887" w:rsidRPr="00656CB3">
                <w:rPr>
                  <w:rFonts w:asciiTheme="minorHAnsi" w:hAnsiTheme="minorHAnsi" w:cstheme="minorHAnsi"/>
                  <w:sz w:val="22"/>
                  <w:szCs w:val="22"/>
                  <w:rPrChange w:id="3515" w:author="miminguyenb@yahoo.com" w:date="2024-05-22T02:52:00Z" w16du:dateUtc="2024-05-22T09:52:00Z">
                    <w:rPr>
                      <w:rFonts w:ascii="Arial" w:hAnsi="Arial" w:cs="Arial"/>
                      <w:sz w:val="22"/>
                      <w:szCs w:val="22"/>
                    </w:rPr>
                  </w:rPrChange>
                </w:rPr>
                <w:t xml:space="preserve"> Should Have</w:t>
              </w:r>
            </w:ins>
          </w:p>
        </w:tc>
      </w:tr>
      <w:tr w:rsidR="00BB350B" w:rsidRPr="00656CB3" w14:paraId="61C63114" w14:textId="77777777" w:rsidTr="00BB350B">
        <w:trPr>
          <w:jc w:val="center"/>
          <w:ins w:id="3516" w:author="miminguyenb@yahoo.com" w:date="2024-05-21T02:44:00Z" w16du:dateUtc="2024-05-21T09:44:00Z"/>
        </w:trPr>
        <w:tc>
          <w:tcPr>
            <w:tcW w:w="4788" w:type="dxa"/>
            <w:shd w:val="clear" w:color="auto" w:fill="auto"/>
            <w:tcPrChange w:id="3517" w:author="miminguyenb@yahoo.com" w:date="2024-05-21T02:45:00Z" w16du:dateUtc="2024-05-21T09:45:00Z">
              <w:tcPr>
                <w:tcW w:w="4788" w:type="dxa"/>
                <w:shd w:val="clear" w:color="auto" w:fill="auto"/>
              </w:tcPr>
            </w:tcPrChange>
          </w:tcPr>
          <w:p w14:paraId="464FCDDD" w14:textId="6CF34142" w:rsidR="00BB350B" w:rsidRPr="00656CB3" w:rsidRDefault="00BB350B" w:rsidP="00BB350B">
            <w:pPr>
              <w:rPr>
                <w:ins w:id="3518" w:author="miminguyenb@yahoo.com" w:date="2024-05-21T02:44:00Z" w16du:dateUtc="2024-05-21T09:44:00Z"/>
                <w:rFonts w:asciiTheme="minorHAnsi" w:hAnsiTheme="minorHAnsi" w:cstheme="minorHAnsi"/>
                <w:sz w:val="22"/>
                <w:szCs w:val="22"/>
                <w:rPrChange w:id="3519" w:author="miminguyenb@yahoo.com" w:date="2024-05-22T02:52:00Z" w16du:dateUtc="2024-05-22T09:52:00Z">
                  <w:rPr>
                    <w:ins w:id="3520" w:author="miminguyenb@yahoo.com" w:date="2024-05-21T02:44:00Z" w16du:dateUtc="2024-05-21T09:44:00Z"/>
                    <w:rFonts w:ascii="Arial" w:hAnsi="Arial" w:cs="Arial"/>
                    <w:sz w:val="22"/>
                    <w:szCs w:val="22"/>
                  </w:rPr>
                </w:rPrChange>
              </w:rPr>
            </w:pPr>
            <w:ins w:id="3521" w:author="miminguyenb@yahoo.com" w:date="2024-05-21T02:44:00Z" w16du:dateUtc="2024-05-21T09:44:00Z">
              <w:r w:rsidRPr="00656CB3">
                <w:rPr>
                  <w:rFonts w:asciiTheme="minorHAnsi" w:hAnsiTheme="minorHAnsi" w:cstheme="minorHAnsi"/>
                  <w:b/>
                  <w:sz w:val="22"/>
                  <w:szCs w:val="22"/>
                  <w:rPrChange w:id="3522"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3523" w:author="miminguyenb@yahoo.com" w:date="2024-05-22T02:52:00Z" w16du:dateUtc="2024-05-22T09:52:00Z">
                    <w:rPr>
                      <w:rFonts w:ascii="Arial" w:hAnsi="Arial" w:cs="Arial"/>
                      <w:sz w:val="22"/>
                      <w:szCs w:val="22"/>
                    </w:rPr>
                  </w:rPrChange>
                </w:rPr>
                <w:t>:</w:t>
              </w:r>
            </w:ins>
            <w:ins w:id="3524" w:author="miminguyenb@yahoo.com" w:date="2024-05-21T02:46:00Z" w16du:dateUtc="2024-05-21T09:46:00Z">
              <w:r w:rsidRPr="00656CB3">
                <w:rPr>
                  <w:rFonts w:asciiTheme="minorHAnsi" w:hAnsiTheme="minorHAnsi" w:cstheme="minorHAnsi"/>
                  <w:sz w:val="22"/>
                  <w:szCs w:val="22"/>
                  <w:rPrChange w:id="3525" w:author="miminguyenb@yahoo.com" w:date="2024-05-22T02:52:00Z" w16du:dateUtc="2024-05-22T09:52:00Z">
                    <w:rPr>
                      <w:rFonts w:ascii="Arial" w:hAnsi="Arial" w:cs="Arial"/>
                      <w:sz w:val="22"/>
                      <w:szCs w:val="22"/>
                    </w:rPr>
                  </w:rPrChange>
                </w:rPr>
                <w:t xml:space="preserve"> Application User</w:t>
              </w:r>
            </w:ins>
          </w:p>
        </w:tc>
        <w:tc>
          <w:tcPr>
            <w:tcW w:w="4788" w:type="dxa"/>
            <w:gridSpan w:val="3"/>
            <w:shd w:val="clear" w:color="auto" w:fill="auto"/>
            <w:tcPrChange w:id="3526" w:author="miminguyenb@yahoo.com" w:date="2024-05-21T02:45:00Z" w16du:dateUtc="2024-05-21T09:45:00Z">
              <w:tcPr>
                <w:tcW w:w="4788" w:type="dxa"/>
                <w:gridSpan w:val="3"/>
                <w:shd w:val="clear" w:color="auto" w:fill="auto"/>
              </w:tcPr>
            </w:tcPrChange>
          </w:tcPr>
          <w:p w14:paraId="7E997FBB" w14:textId="26ACDA76" w:rsidR="00BB350B" w:rsidRPr="00656CB3" w:rsidRDefault="00BB350B" w:rsidP="00BB350B">
            <w:pPr>
              <w:rPr>
                <w:ins w:id="3527" w:author="miminguyenb@yahoo.com" w:date="2024-05-21T02:44:00Z" w16du:dateUtc="2024-05-21T09:44:00Z"/>
                <w:rFonts w:asciiTheme="minorHAnsi" w:hAnsiTheme="minorHAnsi" w:cstheme="minorHAnsi"/>
                <w:sz w:val="22"/>
                <w:szCs w:val="22"/>
                <w:rPrChange w:id="3528" w:author="miminguyenb@yahoo.com" w:date="2024-05-22T02:52:00Z" w16du:dateUtc="2024-05-22T09:52:00Z">
                  <w:rPr>
                    <w:ins w:id="3529" w:author="miminguyenb@yahoo.com" w:date="2024-05-21T02:44:00Z" w16du:dateUtc="2024-05-21T09:44:00Z"/>
                    <w:rFonts w:ascii="Arial" w:hAnsi="Arial" w:cs="Arial"/>
                    <w:sz w:val="22"/>
                    <w:szCs w:val="22"/>
                  </w:rPr>
                </w:rPrChange>
              </w:rPr>
            </w:pPr>
            <w:ins w:id="3530" w:author="miminguyenb@yahoo.com" w:date="2024-05-21T02:44:00Z" w16du:dateUtc="2024-05-21T09:44:00Z">
              <w:r w:rsidRPr="00656CB3">
                <w:rPr>
                  <w:rFonts w:asciiTheme="minorHAnsi" w:hAnsiTheme="minorHAnsi" w:cstheme="minorHAnsi"/>
                  <w:b/>
                  <w:sz w:val="22"/>
                  <w:szCs w:val="22"/>
                  <w:rPrChange w:id="3531"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3532" w:author="miminguyenb@yahoo.com" w:date="2024-05-22T02:52:00Z" w16du:dateUtc="2024-05-22T09:52:00Z">
                    <w:rPr>
                      <w:rFonts w:ascii="Arial" w:hAnsi="Arial" w:cs="Arial"/>
                      <w:sz w:val="22"/>
                      <w:szCs w:val="22"/>
                    </w:rPr>
                  </w:rPrChange>
                </w:rPr>
                <w:t>:</w:t>
              </w:r>
            </w:ins>
            <w:ins w:id="3533" w:author="miminguyenb@yahoo.com" w:date="2024-05-21T03:06:00Z" w16du:dateUtc="2024-05-21T10:06:00Z">
              <w:r w:rsidR="00692887" w:rsidRPr="00656CB3">
                <w:rPr>
                  <w:rFonts w:asciiTheme="minorHAnsi" w:hAnsiTheme="minorHAnsi" w:cstheme="minorHAnsi"/>
                  <w:sz w:val="22"/>
                  <w:szCs w:val="22"/>
                  <w:rPrChange w:id="3534" w:author="miminguyenb@yahoo.com" w:date="2024-05-22T02:52:00Z" w16du:dateUtc="2024-05-22T09:52:00Z">
                    <w:rPr>
                      <w:rFonts w:ascii="Arial" w:hAnsi="Arial" w:cs="Arial"/>
                      <w:sz w:val="22"/>
                      <w:szCs w:val="22"/>
                    </w:rPr>
                  </w:rPrChange>
                </w:rPr>
                <w:t xml:space="preserve"> </w:t>
              </w:r>
            </w:ins>
            <w:ins w:id="3535" w:author="miminguyenb@yahoo.com" w:date="2024-05-21T03:07:00Z" w16du:dateUtc="2024-05-21T10:07:00Z">
              <w:r w:rsidR="00692887" w:rsidRPr="00656CB3">
                <w:rPr>
                  <w:rFonts w:asciiTheme="minorHAnsi" w:hAnsiTheme="minorHAnsi" w:cstheme="minorHAnsi"/>
                  <w:sz w:val="22"/>
                  <w:szCs w:val="22"/>
                  <w:rPrChange w:id="3536" w:author="miminguyenb@yahoo.com" w:date="2024-05-22T02:52:00Z" w16du:dateUtc="2024-05-22T09:52:00Z">
                    <w:rPr>
                      <w:rFonts w:ascii="Arial" w:hAnsi="Arial" w:cs="Arial"/>
                      <w:sz w:val="22"/>
                      <w:szCs w:val="22"/>
                    </w:rPr>
                  </w:rPrChange>
                </w:rPr>
                <w:t>Overview</w:t>
              </w:r>
            </w:ins>
            <w:ins w:id="3537" w:author="miminguyenb@yahoo.com" w:date="2024-05-21T03:06:00Z" w16du:dateUtc="2024-05-21T10:06:00Z">
              <w:r w:rsidR="00692887" w:rsidRPr="00656CB3">
                <w:rPr>
                  <w:rFonts w:asciiTheme="minorHAnsi" w:hAnsiTheme="minorHAnsi" w:cstheme="minorHAnsi"/>
                  <w:sz w:val="22"/>
                  <w:szCs w:val="22"/>
                  <w:rPrChange w:id="3538" w:author="miminguyenb@yahoo.com" w:date="2024-05-22T02:52:00Z" w16du:dateUtc="2024-05-22T09:52:00Z">
                    <w:rPr>
                      <w:rFonts w:ascii="Arial" w:hAnsi="Arial" w:cs="Arial"/>
                      <w:sz w:val="22"/>
                      <w:szCs w:val="22"/>
                    </w:rPr>
                  </w:rPrChange>
                </w:rPr>
                <w:t>, Essential</w:t>
              </w:r>
            </w:ins>
          </w:p>
        </w:tc>
      </w:tr>
      <w:tr w:rsidR="00BB350B" w:rsidRPr="00656CB3" w14:paraId="6D6E76A9" w14:textId="77777777" w:rsidTr="00BB350B">
        <w:trPr>
          <w:jc w:val="center"/>
          <w:ins w:id="3539" w:author="miminguyenb@yahoo.com" w:date="2024-05-21T02:44:00Z" w16du:dateUtc="2024-05-21T09:44:00Z"/>
        </w:trPr>
        <w:tc>
          <w:tcPr>
            <w:tcW w:w="9576" w:type="dxa"/>
            <w:gridSpan w:val="4"/>
            <w:shd w:val="clear" w:color="auto" w:fill="auto"/>
            <w:tcPrChange w:id="3540" w:author="miminguyenb@yahoo.com" w:date="2024-05-21T02:45:00Z" w16du:dateUtc="2024-05-21T09:45:00Z">
              <w:tcPr>
                <w:tcW w:w="9576" w:type="dxa"/>
                <w:gridSpan w:val="4"/>
                <w:shd w:val="clear" w:color="auto" w:fill="auto"/>
              </w:tcPr>
            </w:tcPrChange>
          </w:tcPr>
          <w:p w14:paraId="0B55A7C2" w14:textId="77777777" w:rsidR="00BB350B" w:rsidRPr="00656CB3" w:rsidRDefault="00BB350B" w:rsidP="00BB350B">
            <w:pPr>
              <w:rPr>
                <w:ins w:id="3541" w:author="miminguyenb@yahoo.com" w:date="2024-05-21T02:44:00Z" w16du:dateUtc="2024-05-21T09:44:00Z"/>
                <w:rFonts w:asciiTheme="minorHAnsi" w:hAnsiTheme="minorHAnsi" w:cstheme="minorHAnsi"/>
                <w:b/>
                <w:sz w:val="22"/>
                <w:szCs w:val="22"/>
                <w:rPrChange w:id="3542" w:author="miminguyenb@yahoo.com" w:date="2024-05-22T02:52:00Z" w16du:dateUtc="2024-05-22T09:52:00Z">
                  <w:rPr>
                    <w:ins w:id="3543" w:author="miminguyenb@yahoo.com" w:date="2024-05-21T02:44:00Z" w16du:dateUtc="2024-05-21T09:44:00Z"/>
                    <w:rFonts w:ascii="Arial" w:hAnsi="Arial" w:cs="Arial"/>
                    <w:b/>
                    <w:sz w:val="22"/>
                    <w:szCs w:val="22"/>
                  </w:rPr>
                </w:rPrChange>
              </w:rPr>
            </w:pPr>
            <w:ins w:id="3544" w:author="miminguyenb@yahoo.com" w:date="2024-05-21T02:44:00Z" w16du:dateUtc="2024-05-21T09:44:00Z">
              <w:r w:rsidRPr="00656CB3">
                <w:rPr>
                  <w:rFonts w:asciiTheme="minorHAnsi" w:hAnsiTheme="minorHAnsi" w:cstheme="minorHAnsi"/>
                  <w:b/>
                  <w:sz w:val="22"/>
                  <w:szCs w:val="22"/>
                  <w:rPrChange w:id="3545" w:author="miminguyenb@yahoo.com" w:date="2024-05-22T02:52:00Z" w16du:dateUtc="2024-05-22T09:52:00Z">
                    <w:rPr>
                      <w:rFonts w:ascii="Arial" w:hAnsi="Arial" w:cs="Arial"/>
                      <w:b/>
                      <w:sz w:val="22"/>
                      <w:szCs w:val="22"/>
                    </w:rPr>
                  </w:rPrChange>
                </w:rPr>
                <w:t>Supporting Actors:</w:t>
              </w:r>
            </w:ins>
          </w:p>
          <w:p w14:paraId="701168A2" w14:textId="77777777" w:rsidR="00BB350B" w:rsidRPr="00656CB3" w:rsidRDefault="00BB350B" w:rsidP="00BB350B">
            <w:pPr>
              <w:rPr>
                <w:ins w:id="3546" w:author="miminguyenb@yahoo.com" w:date="2024-05-21T02:46:00Z" w16du:dateUtc="2024-05-21T09:46:00Z"/>
                <w:rFonts w:asciiTheme="minorHAnsi" w:hAnsiTheme="minorHAnsi" w:cstheme="minorHAnsi"/>
                <w:b/>
                <w:sz w:val="22"/>
                <w:szCs w:val="22"/>
                <w:rPrChange w:id="3547" w:author="miminguyenb@yahoo.com" w:date="2024-05-22T02:52:00Z" w16du:dateUtc="2024-05-22T09:52:00Z">
                  <w:rPr>
                    <w:ins w:id="3548" w:author="miminguyenb@yahoo.com" w:date="2024-05-21T02:46:00Z" w16du:dateUtc="2024-05-21T09:46:00Z"/>
                    <w:rFonts w:ascii="Arial" w:hAnsi="Arial" w:cs="Arial"/>
                    <w:b/>
                    <w:sz w:val="22"/>
                    <w:szCs w:val="22"/>
                  </w:rPr>
                </w:rPrChange>
              </w:rPr>
            </w:pPr>
          </w:p>
          <w:p w14:paraId="2834455A" w14:textId="6E5EEBB3" w:rsidR="00BB350B" w:rsidRPr="00656CB3" w:rsidRDefault="00BB350B" w:rsidP="00BB350B">
            <w:pPr>
              <w:rPr>
                <w:ins w:id="3549" w:author="miminguyenb@yahoo.com" w:date="2024-05-21T02:44:00Z" w16du:dateUtc="2024-05-21T09:44:00Z"/>
                <w:rFonts w:asciiTheme="minorHAnsi" w:hAnsiTheme="minorHAnsi" w:cstheme="minorHAnsi"/>
                <w:bCs/>
                <w:sz w:val="22"/>
                <w:szCs w:val="22"/>
                <w:rPrChange w:id="3550" w:author="miminguyenb@yahoo.com" w:date="2024-05-22T02:52:00Z" w16du:dateUtc="2024-05-22T09:52:00Z">
                  <w:rPr>
                    <w:ins w:id="3551" w:author="miminguyenb@yahoo.com" w:date="2024-05-21T02:44:00Z" w16du:dateUtc="2024-05-21T09:44:00Z"/>
                    <w:rFonts w:ascii="Arial" w:hAnsi="Arial" w:cs="Arial"/>
                    <w:b/>
                    <w:sz w:val="22"/>
                    <w:szCs w:val="22"/>
                  </w:rPr>
                </w:rPrChange>
              </w:rPr>
            </w:pPr>
            <w:ins w:id="3552" w:author="miminguyenb@yahoo.com" w:date="2024-05-21T02:46:00Z" w16du:dateUtc="2024-05-21T09:46:00Z">
              <w:r w:rsidRPr="00656CB3">
                <w:rPr>
                  <w:rFonts w:asciiTheme="minorHAnsi" w:hAnsiTheme="minorHAnsi" w:cstheme="minorHAnsi"/>
                  <w:bCs/>
                  <w:sz w:val="22"/>
                  <w:szCs w:val="22"/>
                  <w:rPrChange w:id="3553" w:author="miminguyenb@yahoo.com" w:date="2024-05-22T02:52:00Z" w16du:dateUtc="2024-05-22T09:52:00Z">
                    <w:rPr>
                      <w:rFonts w:ascii="Arial" w:hAnsi="Arial" w:cs="Arial"/>
                      <w:bCs/>
                      <w:sz w:val="22"/>
                      <w:szCs w:val="22"/>
                    </w:rPr>
                  </w:rPrChange>
                </w:rPr>
                <w:t>General Map Databas</w:t>
              </w:r>
            </w:ins>
            <w:ins w:id="3554" w:author="miminguyenb@yahoo.com" w:date="2024-05-21T02:47:00Z" w16du:dateUtc="2024-05-21T09:47:00Z">
              <w:r w:rsidRPr="00656CB3">
                <w:rPr>
                  <w:rFonts w:asciiTheme="minorHAnsi" w:hAnsiTheme="minorHAnsi" w:cstheme="minorHAnsi"/>
                  <w:bCs/>
                  <w:sz w:val="22"/>
                  <w:szCs w:val="22"/>
                  <w:rPrChange w:id="3555" w:author="miminguyenb@yahoo.com" w:date="2024-05-22T02:52:00Z" w16du:dateUtc="2024-05-22T09:52:00Z">
                    <w:rPr>
                      <w:rFonts w:ascii="Arial" w:hAnsi="Arial" w:cs="Arial"/>
                      <w:bCs/>
                      <w:sz w:val="22"/>
                      <w:szCs w:val="22"/>
                    </w:rPr>
                  </w:rPrChange>
                </w:rPr>
                <w:t>e</w:t>
              </w:r>
            </w:ins>
          </w:p>
          <w:p w14:paraId="66E800AA" w14:textId="77777777" w:rsidR="00BB350B" w:rsidRPr="00656CB3" w:rsidRDefault="00BB350B" w:rsidP="00BB350B">
            <w:pPr>
              <w:rPr>
                <w:ins w:id="3556" w:author="miminguyenb@yahoo.com" w:date="2024-05-21T02:44:00Z" w16du:dateUtc="2024-05-21T09:44:00Z"/>
                <w:rFonts w:asciiTheme="minorHAnsi" w:hAnsiTheme="minorHAnsi" w:cstheme="minorHAnsi"/>
                <w:b/>
                <w:sz w:val="22"/>
                <w:szCs w:val="22"/>
                <w:rPrChange w:id="3557" w:author="miminguyenb@yahoo.com" w:date="2024-05-22T02:52:00Z" w16du:dateUtc="2024-05-22T09:52:00Z">
                  <w:rPr>
                    <w:ins w:id="3558" w:author="miminguyenb@yahoo.com" w:date="2024-05-21T02:44:00Z" w16du:dateUtc="2024-05-21T09:44:00Z"/>
                    <w:rFonts w:ascii="Arial" w:hAnsi="Arial" w:cs="Arial"/>
                    <w:b/>
                    <w:sz w:val="22"/>
                    <w:szCs w:val="22"/>
                  </w:rPr>
                </w:rPrChange>
              </w:rPr>
            </w:pPr>
          </w:p>
        </w:tc>
      </w:tr>
      <w:tr w:rsidR="00BB350B" w:rsidRPr="00656CB3" w14:paraId="6D3FAA14" w14:textId="77777777" w:rsidTr="00BB350B">
        <w:trPr>
          <w:jc w:val="center"/>
          <w:ins w:id="3559" w:author="miminguyenb@yahoo.com" w:date="2024-05-21T02:44:00Z" w16du:dateUtc="2024-05-21T09:44:00Z"/>
        </w:trPr>
        <w:tc>
          <w:tcPr>
            <w:tcW w:w="9576" w:type="dxa"/>
            <w:gridSpan w:val="4"/>
            <w:shd w:val="clear" w:color="auto" w:fill="auto"/>
            <w:tcPrChange w:id="3560" w:author="miminguyenb@yahoo.com" w:date="2024-05-21T02:45:00Z" w16du:dateUtc="2024-05-21T09:45:00Z">
              <w:tcPr>
                <w:tcW w:w="9576" w:type="dxa"/>
                <w:gridSpan w:val="4"/>
                <w:shd w:val="clear" w:color="auto" w:fill="auto"/>
              </w:tcPr>
            </w:tcPrChange>
          </w:tcPr>
          <w:p w14:paraId="7CFA0DE6" w14:textId="2C19AF32" w:rsidR="00BB350B" w:rsidRPr="00656CB3" w:rsidRDefault="00BB350B" w:rsidP="00BB350B">
            <w:pPr>
              <w:rPr>
                <w:ins w:id="3561" w:author="miminguyenb@yahoo.com" w:date="2024-05-21T02:44:00Z" w16du:dateUtc="2024-05-21T09:44:00Z"/>
                <w:rFonts w:asciiTheme="minorHAnsi" w:hAnsiTheme="minorHAnsi" w:cstheme="minorHAnsi"/>
                <w:sz w:val="22"/>
                <w:szCs w:val="22"/>
                <w:rPrChange w:id="3562" w:author="miminguyenb@yahoo.com" w:date="2024-05-22T02:52:00Z" w16du:dateUtc="2024-05-22T09:52:00Z">
                  <w:rPr>
                    <w:ins w:id="3563" w:author="miminguyenb@yahoo.com" w:date="2024-05-21T02:44:00Z" w16du:dateUtc="2024-05-21T09:44:00Z"/>
                    <w:rFonts w:ascii="Arial" w:hAnsi="Arial" w:cs="Arial"/>
                    <w:sz w:val="22"/>
                    <w:szCs w:val="22"/>
                  </w:rPr>
                </w:rPrChange>
              </w:rPr>
            </w:pPr>
            <w:ins w:id="3564" w:author="miminguyenb@yahoo.com" w:date="2024-05-21T02:44:00Z" w16du:dateUtc="2024-05-21T09:44:00Z">
              <w:r w:rsidRPr="00656CB3">
                <w:rPr>
                  <w:rFonts w:asciiTheme="minorHAnsi" w:hAnsiTheme="minorHAnsi" w:cstheme="minorHAnsi"/>
                  <w:b/>
                  <w:sz w:val="22"/>
                  <w:szCs w:val="22"/>
                  <w:rPrChange w:id="3565"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3566" w:author="miminguyenb@yahoo.com" w:date="2024-05-22T02:52:00Z" w16du:dateUtc="2024-05-22T09:52:00Z">
                    <w:rPr>
                      <w:rFonts w:ascii="Arial" w:hAnsi="Arial" w:cs="Arial"/>
                      <w:sz w:val="22"/>
                      <w:szCs w:val="22"/>
                    </w:rPr>
                  </w:rPrChange>
                </w:rPr>
                <w:t>:</w:t>
              </w:r>
            </w:ins>
          </w:p>
          <w:p w14:paraId="4547C439" w14:textId="77777777" w:rsidR="00BB350B" w:rsidRPr="00656CB3" w:rsidRDefault="00BB350B" w:rsidP="00BB350B">
            <w:pPr>
              <w:rPr>
                <w:ins w:id="3567" w:author="miminguyenb@yahoo.com" w:date="2024-05-21T02:44:00Z" w16du:dateUtc="2024-05-21T09:44:00Z"/>
                <w:rFonts w:asciiTheme="minorHAnsi" w:hAnsiTheme="minorHAnsi" w:cstheme="minorHAnsi"/>
                <w:sz w:val="22"/>
                <w:szCs w:val="22"/>
                <w:rPrChange w:id="3568" w:author="miminguyenb@yahoo.com" w:date="2024-05-22T02:52:00Z" w16du:dateUtc="2024-05-22T09:52:00Z">
                  <w:rPr>
                    <w:ins w:id="3569" w:author="miminguyenb@yahoo.com" w:date="2024-05-21T02:44:00Z" w16du:dateUtc="2024-05-21T09:44:00Z"/>
                    <w:rFonts w:ascii="Arial" w:hAnsi="Arial" w:cs="Arial"/>
                    <w:sz w:val="22"/>
                    <w:szCs w:val="22"/>
                  </w:rPr>
                </w:rPrChange>
              </w:rPr>
            </w:pPr>
          </w:p>
        </w:tc>
      </w:tr>
      <w:tr w:rsidR="00BB350B" w:rsidRPr="00656CB3" w14:paraId="1DE426CC" w14:textId="77777777" w:rsidTr="00BB350B">
        <w:trPr>
          <w:jc w:val="center"/>
          <w:ins w:id="3570" w:author="miminguyenb@yahoo.com" w:date="2024-05-21T02:44:00Z" w16du:dateUtc="2024-05-21T09:44:00Z"/>
        </w:trPr>
        <w:tc>
          <w:tcPr>
            <w:tcW w:w="9576" w:type="dxa"/>
            <w:gridSpan w:val="4"/>
            <w:shd w:val="clear" w:color="auto" w:fill="auto"/>
            <w:tcPrChange w:id="3571" w:author="miminguyenb@yahoo.com" w:date="2024-05-21T02:45:00Z" w16du:dateUtc="2024-05-21T09:45:00Z">
              <w:tcPr>
                <w:tcW w:w="9576" w:type="dxa"/>
                <w:gridSpan w:val="4"/>
                <w:shd w:val="clear" w:color="auto" w:fill="auto"/>
              </w:tcPr>
            </w:tcPrChange>
          </w:tcPr>
          <w:p w14:paraId="3E6CA645" w14:textId="10F9600C" w:rsidR="00BB350B" w:rsidRPr="00656CB3" w:rsidRDefault="00BB350B" w:rsidP="00BB350B">
            <w:pPr>
              <w:rPr>
                <w:ins w:id="3572" w:author="miminguyenb@yahoo.com" w:date="2024-05-21T02:44:00Z" w16du:dateUtc="2024-05-21T09:44:00Z"/>
                <w:rFonts w:asciiTheme="minorHAnsi" w:hAnsiTheme="minorHAnsi" w:cstheme="minorHAnsi"/>
                <w:sz w:val="22"/>
                <w:szCs w:val="22"/>
                <w:rPrChange w:id="3573" w:author="miminguyenb@yahoo.com" w:date="2024-05-22T02:52:00Z" w16du:dateUtc="2024-05-22T09:52:00Z">
                  <w:rPr>
                    <w:ins w:id="3574" w:author="miminguyenb@yahoo.com" w:date="2024-05-21T02:44:00Z" w16du:dateUtc="2024-05-21T09:44:00Z"/>
                    <w:rFonts w:ascii="Arial" w:hAnsi="Arial" w:cs="Arial"/>
                    <w:sz w:val="22"/>
                    <w:szCs w:val="22"/>
                  </w:rPr>
                </w:rPrChange>
              </w:rPr>
            </w:pPr>
            <w:ins w:id="3575" w:author="miminguyenb@yahoo.com" w:date="2024-05-21T02:44:00Z" w16du:dateUtc="2024-05-21T09:44:00Z">
              <w:r w:rsidRPr="00656CB3">
                <w:rPr>
                  <w:rFonts w:asciiTheme="minorHAnsi" w:hAnsiTheme="minorHAnsi" w:cstheme="minorHAnsi"/>
                  <w:b/>
                  <w:sz w:val="22"/>
                  <w:szCs w:val="22"/>
                  <w:rPrChange w:id="3576"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3577" w:author="miminguyenb@yahoo.com" w:date="2024-05-22T02:52:00Z" w16du:dateUtc="2024-05-22T09:52:00Z">
                    <w:rPr>
                      <w:rFonts w:ascii="Arial" w:hAnsi="Arial" w:cs="Arial"/>
                      <w:sz w:val="22"/>
                      <w:szCs w:val="22"/>
                    </w:rPr>
                  </w:rPrChange>
                </w:rPr>
                <w:t>:</w:t>
              </w:r>
            </w:ins>
          </w:p>
          <w:p w14:paraId="69337935" w14:textId="77777777" w:rsidR="00BB350B" w:rsidRPr="00656CB3" w:rsidRDefault="00BB350B" w:rsidP="00BB350B">
            <w:pPr>
              <w:rPr>
                <w:ins w:id="3578" w:author="miminguyenb@yahoo.com" w:date="2024-05-21T02:44:00Z" w16du:dateUtc="2024-05-21T09:44:00Z"/>
                <w:rFonts w:asciiTheme="minorHAnsi" w:hAnsiTheme="minorHAnsi" w:cstheme="minorHAnsi"/>
                <w:sz w:val="22"/>
                <w:szCs w:val="22"/>
                <w:rPrChange w:id="3579" w:author="miminguyenb@yahoo.com" w:date="2024-05-22T02:52:00Z" w16du:dateUtc="2024-05-22T09:52:00Z">
                  <w:rPr>
                    <w:ins w:id="3580" w:author="miminguyenb@yahoo.com" w:date="2024-05-21T02:44:00Z" w16du:dateUtc="2024-05-21T09:44:00Z"/>
                    <w:rFonts w:ascii="Arial" w:hAnsi="Arial" w:cs="Arial"/>
                    <w:sz w:val="22"/>
                    <w:szCs w:val="22"/>
                  </w:rPr>
                </w:rPrChange>
              </w:rPr>
            </w:pPr>
          </w:p>
          <w:p w14:paraId="76BDE5C7" w14:textId="37E6CD6A" w:rsidR="00BB350B" w:rsidRPr="00656CB3" w:rsidRDefault="00991C93" w:rsidP="00BB350B">
            <w:pPr>
              <w:rPr>
                <w:ins w:id="3581" w:author="miminguyenb@yahoo.com" w:date="2024-05-21T02:44:00Z" w16du:dateUtc="2024-05-21T09:44:00Z"/>
                <w:rFonts w:asciiTheme="minorHAnsi" w:hAnsiTheme="minorHAnsi" w:cstheme="minorHAnsi"/>
                <w:sz w:val="22"/>
                <w:szCs w:val="22"/>
                <w:rPrChange w:id="3582" w:author="miminguyenb@yahoo.com" w:date="2024-05-22T02:52:00Z" w16du:dateUtc="2024-05-22T09:52:00Z">
                  <w:rPr>
                    <w:ins w:id="3583" w:author="miminguyenb@yahoo.com" w:date="2024-05-21T02:44:00Z" w16du:dateUtc="2024-05-21T09:44:00Z"/>
                    <w:rFonts w:ascii="Arial" w:hAnsi="Arial" w:cs="Arial"/>
                    <w:sz w:val="22"/>
                    <w:szCs w:val="22"/>
                  </w:rPr>
                </w:rPrChange>
              </w:rPr>
            </w:pPr>
            <w:ins w:id="3584" w:author="miminguyenb@yahoo.com" w:date="2024-05-21T02:48:00Z" w16du:dateUtc="2024-05-21T09:48:00Z">
              <w:r w:rsidRPr="00656CB3">
                <w:rPr>
                  <w:rFonts w:asciiTheme="minorHAnsi" w:hAnsiTheme="minorHAnsi" w:cstheme="minorHAnsi"/>
                  <w:sz w:val="22"/>
                  <w:szCs w:val="22"/>
                  <w:rPrChange w:id="3585" w:author="miminguyenb@yahoo.com" w:date="2024-05-22T02:52:00Z" w16du:dateUtc="2024-05-22T09:52:00Z">
                    <w:rPr>
                      <w:rFonts w:ascii="Arial" w:hAnsi="Arial" w:cs="Arial"/>
                      <w:sz w:val="22"/>
                      <w:szCs w:val="22"/>
                    </w:rPr>
                  </w:rPrChange>
                </w:rPr>
                <w:t xml:space="preserve">The Application User </w:t>
              </w:r>
              <w:r w:rsidRPr="00656CB3">
                <w:rPr>
                  <w:rFonts w:asciiTheme="minorHAnsi" w:hAnsiTheme="minorHAnsi" w:cstheme="minorHAnsi"/>
                  <w:sz w:val="22"/>
                  <w:szCs w:val="22"/>
                  <w:rPrChange w:id="3586" w:author="miminguyenb@yahoo.com" w:date="2024-05-22T02:52:00Z" w16du:dateUtc="2024-05-22T09:52:00Z">
                    <w:rPr>
                      <w:rFonts w:ascii="Arial" w:hAnsi="Arial" w:cs="Arial"/>
                      <w:sz w:val="22"/>
                      <w:szCs w:val="22"/>
                    </w:rPr>
                  </w:rPrChange>
                </w:rPr>
                <w:t>uses un</w:t>
              </w:r>
              <w:r w:rsidRPr="00656CB3">
                <w:rPr>
                  <w:rFonts w:asciiTheme="minorHAnsi" w:hAnsiTheme="minorHAnsi" w:cstheme="minorHAnsi"/>
                  <w:sz w:val="22"/>
                  <w:szCs w:val="22"/>
                  <w:rPrChange w:id="3587" w:author="miminguyenb@yahoo.com" w:date="2024-05-22T02:52:00Z" w16du:dateUtc="2024-05-22T09:52:00Z">
                    <w:rPr>
                      <w:rFonts w:ascii="Arial" w:hAnsi="Arial" w:cs="Arial"/>
                      <w:sz w:val="22"/>
                      <w:szCs w:val="22"/>
                    </w:rPr>
                  </w:rPrChange>
                </w:rPr>
                <w:t>saved addresses to be routed to their final destination.</w:t>
              </w:r>
            </w:ins>
          </w:p>
          <w:p w14:paraId="6E250956" w14:textId="77777777" w:rsidR="00BB350B" w:rsidRPr="00656CB3" w:rsidRDefault="00BB350B" w:rsidP="00BB350B">
            <w:pPr>
              <w:rPr>
                <w:ins w:id="3588" w:author="miminguyenb@yahoo.com" w:date="2024-05-21T02:44:00Z" w16du:dateUtc="2024-05-21T09:44:00Z"/>
                <w:rFonts w:asciiTheme="minorHAnsi" w:hAnsiTheme="minorHAnsi" w:cstheme="minorHAnsi"/>
                <w:sz w:val="22"/>
                <w:szCs w:val="22"/>
                <w:rPrChange w:id="3589" w:author="miminguyenb@yahoo.com" w:date="2024-05-22T02:52:00Z" w16du:dateUtc="2024-05-22T09:52:00Z">
                  <w:rPr>
                    <w:ins w:id="3590" w:author="miminguyenb@yahoo.com" w:date="2024-05-21T02:44:00Z" w16du:dateUtc="2024-05-21T09:44:00Z"/>
                    <w:rFonts w:ascii="Arial" w:hAnsi="Arial" w:cs="Arial"/>
                    <w:sz w:val="22"/>
                    <w:szCs w:val="22"/>
                  </w:rPr>
                </w:rPrChange>
              </w:rPr>
            </w:pPr>
          </w:p>
        </w:tc>
      </w:tr>
      <w:tr w:rsidR="00BB350B" w:rsidRPr="00656CB3" w14:paraId="3C98FFDB" w14:textId="77777777" w:rsidTr="00BB350B">
        <w:trPr>
          <w:jc w:val="center"/>
          <w:ins w:id="3591" w:author="miminguyenb@yahoo.com" w:date="2024-05-21T02:44:00Z" w16du:dateUtc="2024-05-21T09:44:00Z"/>
        </w:trPr>
        <w:tc>
          <w:tcPr>
            <w:tcW w:w="9576" w:type="dxa"/>
            <w:gridSpan w:val="4"/>
            <w:shd w:val="clear" w:color="auto" w:fill="auto"/>
            <w:tcPrChange w:id="3592" w:author="miminguyenb@yahoo.com" w:date="2024-05-21T02:45:00Z" w16du:dateUtc="2024-05-21T09:45:00Z">
              <w:tcPr>
                <w:tcW w:w="9576" w:type="dxa"/>
                <w:gridSpan w:val="4"/>
                <w:shd w:val="clear" w:color="auto" w:fill="auto"/>
              </w:tcPr>
            </w:tcPrChange>
          </w:tcPr>
          <w:p w14:paraId="54B13201" w14:textId="49E65B57" w:rsidR="00BB350B" w:rsidRPr="00656CB3" w:rsidRDefault="00BB350B" w:rsidP="00BB350B">
            <w:pPr>
              <w:rPr>
                <w:ins w:id="3593" w:author="miminguyenb@yahoo.com" w:date="2024-05-21T02:44:00Z" w16du:dateUtc="2024-05-21T09:44:00Z"/>
                <w:rFonts w:asciiTheme="minorHAnsi" w:hAnsiTheme="minorHAnsi" w:cstheme="minorHAnsi"/>
                <w:sz w:val="22"/>
                <w:szCs w:val="22"/>
                <w:rPrChange w:id="3594" w:author="miminguyenb@yahoo.com" w:date="2024-05-22T02:52:00Z" w16du:dateUtc="2024-05-22T09:52:00Z">
                  <w:rPr>
                    <w:ins w:id="3595" w:author="miminguyenb@yahoo.com" w:date="2024-05-21T02:44:00Z" w16du:dateUtc="2024-05-21T09:44:00Z"/>
                    <w:rFonts w:ascii="Arial" w:hAnsi="Arial" w:cs="Arial"/>
                    <w:sz w:val="22"/>
                    <w:szCs w:val="22"/>
                  </w:rPr>
                </w:rPrChange>
              </w:rPr>
            </w:pPr>
            <w:ins w:id="3596" w:author="miminguyenb@yahoo.com" w:date="2024-05-21T02:44:00Z" w16du:dateUtc="2024-05-21T09:44:00Z">
              <w:r w:rsidRPr="00656CB3">
                <w:rPr>
                  <w:rFonts w:asciiTheme="minorHAnsi" w:hAnsiTheme="minorHAnsi" w:cstheme="minorHAnsi"/>
                  <w:b/>
                  <w:sz w:val="22"/>
                  <w:szCs w:val="22"/>
                  <w:rPrChange w:id="3597"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3598" w:author="miminguyenb@yahoo.com" w:date="2024-05-22T02:52:00Z" w16du:dateUtc="2024-05-22T09:52:00Z">
                    <w:rPr>
                      <w:rFonts w:ascii="Arial" w:hAnsi="Arial" w:cs="Arial"/>
                      <w:sz w:val="22"/>
                      <w:szCs w:val="22"/>
                    </w:rPr>
                  </w:rPrChange>
                </w:rPr>
                <w:t>:</w:t>
              </w:r>
            </w:ins>
          </w:p>
          <w:p w14:paraId="2CD83EA9" w14:textId="77777777" w:rsidR="00BB350B" w:rsidRPr="00656CB3" w:rsidRDefault="00BB350B" w:rsidP="00BB350B">
            <w:pPr>
              <w:rPr>
                <w:ins w:id="3599" w:author="miminguyenb@yahoo.com" w:date="2024-05-21T02:44:00Z" w16du:dateUtc="2024-05-21T09:44:00Z"/>
                <w:rFonts w:asciiTheme="minorHAnsi" w:hAnsiTheme="minorHAnsi" w:cstheme="minorHAnsi"/>
                <w:sz w:val="22"/>
                <w:szCs w:val="22"/>
                <w:rPrChange w:id="3600" w:author="miminguyenb@yahoo.com" w:date="2024-05-22T02:52:00Z" w16du:dateUtc="2024-05-22T09:52:00Z">
                  <w:rPr>
                    <w:ins w:id="3601" w:author="miminguyenb@yahoo.com" w:date="2024-05-21T02:44:00Z" w16du:dateUtc="2024-05-21T09:44:00Z"/>
                    <w:rFonts w:ascii="Arial" w:hAnsi="Arial" w:cs="Arial"/>
                    <w:sz w:val="22"/>
                    <w:szCs w:val="22"/>
                  </w:rPr>
                </w:rPrChange>
              </w:rPr>
            </w:pPr>
          </w:p>
          <w:p w14:paraId="7EE89B41" w14:textId="6B60E296" w:rsidR="00BB350B" w:rsidRPr="00656CB3" w:rsidRDefault="00BB350B" w:rsidP="00BB350B">
            <w:pPr>
              <w:tabs>
                <w:tab w:val="left" w:pos="1980"/>
                <w:tab w:val="left" w:pos="3240"/>
              </w:tabs>
              <w:rPr>
                <w:ins w:id="3602" w:author="miminguyenb@yahoo.com" w:date="2024-05-21T02:44:00Z" w16du:dateUtc="2024-05-21T09:44:00Z"/>
                <w:rFonts w:asciiTheme="minorHAnsi" w:hAnsiTheme="minorHAnsi" w:cstheme="minorHAnsi"/>
                <w:sz w:val="22"/>
                <w:szCs w:val="22"/>
                <w:rPrChange w:id="3603" w:author="miminguyenb@yahoo.com" w:date="2024-05-22T02:52:00Z" w16du:dateUtc="2024-05-22T09:52:00Z">
                  <w:rPr>
                    <w:ins w:id="3604" w:author="miminguyenb@yahoo.com" w:date="2024-05-21T02:44:00Z" w16du:dateUtc="2024-05-21T09:44:00Z"/>
                    <w:rFonts w:ascii="Arial" w:hAnsi="Arial" w:cs="Arial"/>
                    <w:sz w:val="22"/>
                    <w:szCs w:val="22"/>
                  </w:rPr>
                </w:rPrChange>
              </w:rPr>
            </w:pPr>
            <w:ins w:id="3605" w:author="miminguyenb@yahoo.com" w:date="2024-05-21T02:44:00Z" w16du:dateUtc="2024-05-21T09:44:00Z">
              <w:r w:rsidRPr="00656CB3">
                <w:rPr>
                  <w:rFonts w:asciiTheme="minorHAnsi" w:hAnsiTheme="minorHAnsi" w:cstheme="minorHAnsi"/>
                  <w:b/>
                  <w:sz w:val="22"/>
                  <w:szCs w:val="22"/>
                  <w:rPrChange w:id="3606"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3607"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3608" w:author="miminguyenb@yahoo.com" w:date="2024-05-22T02:52:00Z" w16du:dateUtc="2024-05-22T09:52:00Z">
                    <w:rPr>
                      <w:rFonts w:ascii="Arial" w:hAnsi="Arial" w:cs="Arial"/>
                      <w:sz w:val="22"/>
                      <w:szCs w:val="22"/>
                    </w:rPr>
                  </w:rPrChange>
                </w:rPr>
                <w:tab/>
              </w:r>
            </w:ins>
            <w:ins w:id="3609" w:author="miminguyenb@yahoo.com" w:date="2024-05-21T02:48:00Z" w16du:dateUtc="2024-05-21T09:48:00Z">
              <w:r w:rsidR="00991C93" w:rsidRPr="00656CB3">
                <w:rPr>
                  <w:rFonts w:asciiTheme="minorHAnsi" w:hAnsiTheme="minorHAnsi" w:cstheme="minorHAnsi"/>
                  <w:sz w:val="22"/>
                  <w:szCs w:val="22"/>
                  <w:rPrChange w:id="3610" w:author="miminguyenb@yahoo.com" w:date="2024-05-22T02:52:00Z" w16du:dateUtc="2024-05-22T09:52:00Z">
                    <w:rPr>
                      <w:rFonts w:ascii="Arial" w:hAnsi="Arial" w:cs="Arial"/>
                      <w:sz w:val="22"/>
                      <w:szCs w:val="22"/>
                    </w:rPr>
                  </w:rPrChange>
                </w:rPr>
                <w:t>X</w:t>
              </w:r>
            </w:ins>
            <w:ins w:id="3611" w:author="miminguyenb@yahoo.com" w:date="2024-05-21T02:44:00Z" w16du:dateUtc="2024-05-21T09:44:00Z">
              <w:r w:rsidRPr="00656CB3">
                <w:rPr>
                  <w:rFonts w:asciiTheme="minorHAnsi" w:hAnsiTheme="minorHAnsi" w:cstheme="minorHAnsi"/>
                  <w:sz w:val="22"/>
                  <w:szCs w:val="22"/>
                  <w:rPrChange w:id="3612" w:author="miminguyenb@yahoo.com" w:date="2024-05-22T02:52:00Z" w16du:dateUtc="2024-05-22T09:52:00Z">
                    <w:rPr>
                      <w:rFonts w:ascii="Arial" w:hAnsi="Arial" w:cs="Arial"/>
                      <w:sz w:val="22"/>
                      <w:szCs w:val="22"/>
                    </w:rPr>
                  </w:rPrChange>
                </w:rPr>
                <w:t>___ External</w:t>
              </w:r>
              <w:r w:rsidRPr="00656CB3">
                <w:rPr>
                  <w:rFonts w:asciiTheme="minorHAnsi" w:hAnsiTheme="minorHAnsi" w:cstheme="minorHAnsi"/>
                  <w:sz w:val="22"/>
                  <w:szCs w:val="22"/>
                  <w:rPrChange w:id="3613" w:author="miminguyenb@yahoo.com" w:date="2024-05-22T02:52:00Z" w16du:dateUtc="2024-05-22T09:52:00Z">
                    <w:rPr>
                      <w:rFonts w:ascii="Arial" w:hAnsi="Arial" w:cs="Arial"/>
                      <w:sz w:val="22"/>
                      <w:szCs w:val="22"/>
                    </w:rPr>
                  </w:rPrChange>
                </w:rPr>
                <w:tab/>
                <w:t xml:space="preserve">   ___ Temporal</w:t>
              </w:r>
            </w:ins>
          </w:p>
        </w:tc>
      </w:tr>
      <w:tr w:rsidR="00BB350B" w:rsidRPr="00656CB3" w14:paraId="098AC3C0" w14:textId="77777777" w:rsidTr="00BB350B">
        <w:trPr>
          <w:jc w:val="center"/>
          <w:ins w:id="3614" w:author="miminguyenb@yahoo.com" w:date="2024-05-21T02:44:00Z" w16du:dateUtc="2024-05-21T09:44:00Z"/>
        </w:trPr>
        <w:tc>
          <w:tcPr>
            <w:tcW w:w="9576" w:type="dxa"/>
            <w:gridSpan w:val="4"/>
            <w:shd w:val="clear" w:color="auto" w:fill="auto"/>
            <w:tcPrChange w:id="3615" w:author="miminguyenb@yahoo.com" w:date="2024-05-21T02:45:00Z" w16du:dateUtc="2024-05-21T09:45:00Z">
              <w:tcPr>
                <w:tcW w:w="9576" w:type="dxa"/>
                <w:gridSpan w:val="4"/>
                <w:shd w:val="clear" w:color="auto" w:fill="auto"/>
              </w:tcPr>
            </w:tcPrChange>
          </w:tcPr>
          <w:p w14:paraId="549C361F" w14:textId="254AEE2D" w:rsidR="00BB350B" w:rsidRPr="00656CB3" w:rsidRDefault="00BB350B" w:rsidP="00BB350B">
            <w:pPr>
              <w:rPr>
                <w:ins w:id="3616" w:author="miminguyenb@yahoo.com" w:date="2024-05-21T02:44:00Z" w16du:dateUtc="2024-05-21T09:44:00Z"/>
                <w:rFonts w:asciiTheme="minorHAnsi" w:hAnsiTheme="minorHAnsi" w:cstheme="minorHAnsi"/>
                <w:sz w:val="22"/>
                <w:szCs w:val="22"/>
                <w:rPrChange w:id="3617" w:author="miminguyenb@yahoo.com" w:date="2024-05-22T02:52:00Z" w16du:dateUtc="2024-05-22T09:52:00Z">
                  <w:rPr>
                    <w:ins w:id="3618" w:author="miminguyenb@yahoo.com" w:date="2024-05-21T02:44:00Z" w16du:dateUtc="2024-05-21T09:44:00Z"/>
                    <w:rFonts w:ascii="Arial" w:hAnsi="Arial" w:cs="Arial"/>
                    <w:sz w:val="22"/>
                    <w:szCs w:val="22"/>
                  </w:rPr>
                </w:rPrChange>
              </w:rPr>
            </w:pPr>
            <w:ins w:id="3619" w:author="miminguyenb@yahoo.com" w:date="2024-05-21T02:44:00Z" w16du:dateUtc="2024-05-21T09:44:00Z">
              <w:r w:rsidRPr="00656CB3">
                <w:rPr>
                  <w:rFonts w:asciiTheme="minorHAnsi" w:hAnsiTheme="minorHAnsi" w:cstheme="minorHAnsi"/>
                  <w:b/>
                  <w:sz w:val="22"/>
                  <w:szCs w:val="22"/>
                  <w:rPrChange w:id="3620"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3621" w:author="miminguyenb@yahoo.com" w:date="2024-05-22T02:52:00Z" w16du:dateUtc="2024-05-22T09:52:00Z">
                    <w:rPr>
                      <w:rFonts w:ascii="Arial" w:hAnsi="Arial" w:cs="Arial"/>
                      <w:sz w:val="22"/>
                      <w:szCs w:val="22"/>
                    </w:rPr>
                  </w:rPrChange>
                </w:rPr>
                <w:t>:</w:t>
              </w:r>
            </w:ins>
          </w:p>
          <w:p w14:paraId="7C18FB6E" w14:textId="471DFB7F" w:rsidR="00F818B8" w:rsidRPr="00656CB3" w:rsidRDefault="00BB350B" w:rsidP="00BB350B">
            <w:pPr>
              <w:tabs>
                <w:tab w:val="left" w:pos="720"/>
              </w:tabs>
              <w:rPr>
                <w:ins w:id="3622" w:author="miminguyenb@yahoo.com" w:date="2024-05-22T01:54:00Z" w16du:dateUtc="2024-05-22T08:54:00Z"/>
                <w:rFonts w:asciiTheme="minorHAnsi" w:hAnsiTheme="minorHAnsi" w:cstheme="minorHAnsi"/>
                <w:sz w:val="22"/>
                <w:szCs w:val="22"/>
                <w:rPrChange w:id="3623" w:author="miminguyenb@yahoo.com" w:date="2024-05-22T02:52:00Z" w16du:dateUtc="2024-05-22T09:52:00Z">
                  <w:rPr>
                    <w:ins w:id="3624" w:author="miminguyenb@yahoo.com" w:date="2024-05-22T01:54:00Z" w16du:dateUtc="2024-05-22T08:54:00Z"/>
                    <w:rFonts w:ascii="Arial" w:hAnsi="Arial" w:cs="Arial"/>
                    <w:sz w:val="22"/>
                    <w:szCs w:val="22"/>
                  </w:rPr>
                </w:rPrChange>
              </w:rPr>
            </w:pPr>
            <w:ins w:id="3625" w:author="miminguyenb@yahoo.com" w:date="2024-05-21T02:44:00Z" w16du:dateUtc="2024-05-21T09:44:00Z">
              <w:r w:rsidRPr="00656CB3">
                <w:rPr>
                  <w:rFonts w:asciiTheme="minorHAnsi" w:hAnsiTheme="minorHAnsi" w:cstheme="minorHAnsi"/>
                  <w:b/>
                  <w:sz w:val="22"/>
                  <w:szCs w:val="22"/>
                  <w:rPrChange w:id="3626"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3627" w:author="miminguyenb@yahoo.com" w:date="2024-05-22T02:52:00Z" w16du:dateUtc="2024-05-22T09:52:00Z">
                    <w:rPr>
                      <w:rFonts w:ascii="Arial" w:hAnsi="Arial" w:cs="Arial"/>
                      <w:sz w:val="22"/>
                      <w:szCs w:val="22"/>
                    </w:rPr>
                  </w:rPrChange>
                </w:rPr>
                <w:t>:</w:t>
              </w:r>
            </w:ins>
          </w:p>
          <w:p w14:paraId="2C4734F0" w14:textId="21EA76CE" w:rsidR="00F818B8" w:rsidRPr="00656CB3" w:rsidRDefault="00F818B8" w:rsidP="00BB350B">
            <w:pPr>
              <w:tabs>
                <w:tab w:val="left" w:pos="720"/>
              </w:tabs>
              <w:rPr>
                <w:ins w:id="3628" w:author="miminguyenb@yahoo.com" w:date="2024-05-22T01:54:00Z" w16du:dateUtc="2024-05-22T08:54:00Z"/>
                <w:rFonts w:asciiTheme="minorHAnsi" w:hAnsiTheme="minorHAnsi" w:cstheme="minorHAnsi"/>
                <w:sz w:val="22"/>
                <w:szCs w:val="22"/>
                <w:rPrChange w:id="3629" w:author="miminguyenb@yahoo.com" w:date="2024-05-22T02:52:00Z" w16du:dateUtc="2024-05-22T09:52:00Z">
                  <w:rPr>
                    <w:ins w:id="3630" w:author="miminguyenb@yahoo.com" w:date="2024-05-22T01:54:00Z" w16du:dateUtc="2024-05-22T08:54:00Z"/>
                    <w:rFonts w:ascii="Arial" w:hAnsi="Arial" w:cs="Arial"/>
                    <w:sz w:val="22"/>
                    <w:szCs w:val="22"/>
                  </w:rPr>
                </w:rPrChange>
              </w:rPr>
            </w:pPr>
            <w:ins w:id="3631" w:author="miminguyenb@yahoo.com" w:date="2024-05-22T01:54:00Z" w16du:dateUtc="2024-05-22T08:54:00Z">
              <w:r w:rsidRPr="00656CB3">
                <w:rPr>
                  <w:rFonts w:asciiTheme="minorHAnsi" w:hAnsiTheme="minorHAnsi" w:cstheme="minorHAnsi"/>
                  <w:sz w:val="22"/>
                  <w:szCs w:val="22"/>
                  <w:rPrChange w:id="3632" w:author="miminguyenb@yahoo.com" w:date="2024-05-22T02:52:00Z" w16du:dateUtc="2024-05-22T09:52:00Z">
                    <w:rPr>
                      <w:rFonts w:ascii="Arial" w:hAnsi="Arial" w:cs="Arial"/>
                      <w:sz w:val="22"/>
                      <w:szCs w:val="22"/>
                    </w:rPr>
                  </w:rPrChange>
                </w:rPr>
                <w:t>The Application User interacts with the General Map Database us</w:t>
              </w:r>
            </w:ins>
            <w:ins w:id="3633" w:author="miminguyenb@yahoo.com" w:date="2024-05-22T01:55:00Z" w16du:dateUtc="2024-05-22T08:55:00Z">
              <w:r w:rsidRPr="00656CB3">
                <w:rPr>
                  <w:rFonts w:asciiTheme="minorHAnsi" w:hAnsiTheme="minorHAnsi" w:cstheme="minorHAnsi"/>
                  <w:sz w:val="22"/>
                  <w:szCs w:val="22"/>
                  <w:rPrChange w:id="3634" w:author="miminguyenb@yahoo.com" w:date="2024-05-22T02:52:00Z" w16du:dateUtc="2024-05-22T09:52:00Z">
                    <w:rPr>
                      <w:rFonts w:ascii="Arial" w:hAnsi="Arial" w:cs="Arial"/>
                      <w:sz w:val="22"/>
                      <w:szCs w:val="22"/>
                    </w:rPr>
                  </w:rPrChange>
                </w:rPr>
                <w:t>ing Random Addresses (UC-4).</w:t>
              </w:r>
            </w:ins>
          </w:p>
          <w:p w14:paraId="7BDDD369" w14:textId="77777777" w:rsidR="00F818B8" w:rsidRPr="00656CB3" w:rsidRDefault="00F818B8" w:rsidP="00BB350B">
            <w:pPr>
              <w:tabs>
                <w:tab w:val="left" w:pos="720"/>
              </w:tabs>
              <w:rPr>
                <w:ins w:id="3635" w:author="miminguyenb@yahoo.com" w:date="2024-05-21T02:44:00Z" w16du:dateUtc="2024-05-21T09:44:00Z"/>
                <w:rFonts w:asciiTheme="minorHAnsi" w:hAnsiTheme="minorHAnsi" w:cstheme="minorHAnsi"/>
                <w:sz w:val="22"/>
                <w:szCs w:val="22"/>
                <w:rPrChange w:id="3636" w:author="miminguyenb@yahoo.com" w:date="2024-05-22T02:52:00Z" w16du:dateUtc="2024-05-22T09:52:00Z">
                  <w:rPr>
                    <w:ins w:id="3637" w:author="miminguyenb@yahoo.com" w:date="2024-05-21T02:44:00Z" w16du:dateUtc="2024-05-21T09:44:00Z"/>
                    <w:rFonts w:ascii="Arial" w:hAnsi="Arial" w:cs="Arial"/>
                    <w:sz w:val="22"/>
                    <w:szCs w:val="22"/>
                  </w:rPr>
                </w:rPrChange>
              </w:rPr>
            </w:pPr>
          </w:p>
          <w:p w14:paraId="156B6463" w14:textId="778027BC" w:rsidR="00BB350B" w:rsidRPr="00656CB3" w:rsidRDefault="00BB350B" w:rsidP="00BB350B">
            <w:pPr>
              <w:tabs>
                <w:tab w:val="left" w:pos="720"/>
              </w:tabs>
              <w:rPr>
                <w:ins w:id="3638" w:author="miminguyenb@yahoo.com" w:date="2024-05-21T02:44:00Z" w16du:dateUtc="2024-05-21T09:44:00Z"/>
                <w:rFonts w:asciiTheme="minorHAnsi" w:hAnsiTheme="minorHAnsi" w:cstheme="minorHAnsi"/>
                <w:sz w:val="22"/>
                <w:szCs w:val="22"/>
                <w:rPrChange w:id="3639" w:author="miminguyenb@yahoo.com" w:date="2024-05-22T02:52:00Z" w16du:dateUtc="2024-05-22T09:52:00Z">
                  <w:rPr>
                    <w:ins w:id="3640" w:author="miminguyenb@yahoo.com" w:date="2024-05-21T02:44:00Z" w16du:dateUtc="2024-05-21T09:44:00Z"/>
                    <w:rFonts w:ascii="Arial" w:hAnsi="Arial" w:cs="Arial"/>
                    <w:sz w:val="22"/>
                    <w:szCs w:val="22"/>
                  </w:rPr>
                </w:rPrChange>
              </w:rPr>
            </w:pPr>
            <w:ins w:id="3641" w:author="miminguyenb@yahoo.com" w:date="2024-05-21T02:44:00Z" w16du:dateUtc="2024-05-21T09:44:00Z">
              <w:r w:rsidRPr="00656CB3">
                <w:rPr>
                  <w:rFonts w:asciiTheme="minorHAnsi" w:hAnsiTheme="minorHAnsi" w:cstheme="minorHAnsi"/>
                  <w:b/>
                  <w:sz w:val="22"/>
                  <w:szCs w:val="22"/>
                  <w:rPrChange w:id="3642"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3643" w:author="miminguyenb@yahoo.com" w:date="2024-05-22T02:52:00Z" w16du:dateUtc="2024-05-22T09:52:00Z">
                    <w:rPr>
                      <w:rFonts w:ascii="Arial" w:hAnsi="Arial" w:cs="Arial"/>
                      <w:sz w:val="22"/>
                      <w:szCs w:val="22"/>
                    </w:rPr>
                  </w:rPrChange>
                </w:rPr>
                <w:t>:</w:t>
              </w:r>
            </w:ins>
          </w:p>
          <w:p w14:paraId="69A8BCA8" w14:textId="4340EE2A" w:rsidR="00991C93" w:rsidRPr="00656CB3" w:rsidRDefault="00BB350B" w:rsidP="00BB350B">
            <w:pPr>
              <w:tabs>
                <w:tab w:val="left" w:pos="720"/>
                <w:tab w:val="left" w:pos="5708"/>
              </w:tabs>
              <w:rPr>
                <w:ins w:id="3644" w:author="miminguyenb@yahoo.com" w:date="2024-05-21T02:52:00Z" w16du:dateUtc="2024-05-21T09:52:00Z"/>
                <w:rFonts w:asciiTheme="minorHAnsi" w:hAnsiTheme="minorHAnsi" w:cstheme="minorHAnsi"/>
                <w:sz w:val="22"/>
                <w:szCs w:val="22"/>
                <w:rPrChange w:id="3645" w:author="miminguyenb@yahoo.com" w:date="2024-05-22T02:52:00Z" w16du:dateUtc="2024-05-22T09:52:00Z">
                  <w:rPr>
                    <w:ins w:id="3646" w:author="miminguyenb@yahoo.com" w:date="2024-05-21T02:52:00Z" w16du:dateUtc="2024-05-21T09:52:00Z"/>
                    <w:rFonts w:ascii="Arial" w:hAnsi="Arial" w:cs="Arial"/>
                    <w:sz w:val="22"/>
                    <w:szCs w:val="22"/>
                  </w:rPr>
                </w:rPrChange>
              </w:rPr>
            </w:pPr>
            <w:ins w:id="3647" w:author="miminguyenb@yahoo.com" w:date="2024-05-21T02:44:00Z" w16du:dateUtc="2024-05-21T09:44:00Z">
              <w:r w:rsidRPr="00656CB3">
                <w:rPr>
                  <w:rFonts w:asciiTheme="minorHAnsi" w:hAnsiTheme="minorHAnsi" w:cstheme="minorHAnsi"/>
                  <w:b/>
                  <w:sz w:val="22"/>
                  <w:szCs w:val="22"/>
                  <w:rPrChange w:id="3648"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3649" w:author="miminguyenb@yahoo.com" w:date="2024-05-22T02:52:00Z" w16du:dateUtc="2024-05-22T09:52:00Z">
                    <w:rPr>
                      <w:rFonts w:ascii="Arial" w:hAnsi="Arial" w:cs="Arial"/>
                      <w:sz w:val="22"/>
                      <w:szCs w:val="22"/>
                    </w:rPr>
                  </w:rPrChange>
                </w:rPr>
                <w:t>:</w:t>
              </w:r>
            </w:ins>
          </w:p>
          <w:p w14:paraId="67E83A58" w14:textId="39EAB5D2" w:rsidR="00991C93" w:rsidRPr="00656CB3" w:rsidRDefault="00991C93" w:rsidP="00991C93">
            <w:pPr>
              <w:tabs>
                <w:tab w:val="left" w:pos="720"/>
                <w:tab w:val="left" w:pos="5708"/>
              </w:tabs>
              <w:rPr>
                <w:ins w:id="3650" w:author="miminguyenb@yahoo.com" w:date="2024-05-21T02:49:00Z" w16du:dateUtc="2024-05-21T09:49:00Z"/>
                <w:rFonts w:asciiTheme="minorHAnsi" w:hAnsiTheme="minorHAnsi" w:cstheme="minorHAnsi"/>
                <w:sz w:val="22"/>
                <w:szCs w:val="22"/>
                <w:rPrChange w:id="3651" w:author="miminguyenb@yahoo.com" w:date="2024-05-22T02:52:00Z" w16du:dateUtc="2024-05-22T09:52:00Z">
                  <w:rPr>
                    <w:ins w:id="3652" w:author="miminguyenb@yahoo.com" w:date="2024-05-21T02:49:00Z" w16du:dateUtc="2024-05-21T09:49:00Z"/>
                  </w:rPr>
                </w:rPrChange>
              </w:rPr>
            </w:pPr>
            <w:ins w:id="3653" w:author="miminguyenb@yahoo.com" w:date="2024-05-21T02:52:00Z" w16du:dateUtc="2024-05-21T09:52:00Z">
              <w:r w:rsidRPr="00656CB3">
                <w:rPr>
                  <w:rFonts w:asciiTheme="minorHAnsi" w:hAnsiTheme="minorHAnsi" w:cstheme="minorHAnsi"/>
                  <w:sz w:val="22"/>
                  <w:szCs w:val="22"/>
                  <w:rPrChange w:id="3654" w:author="miminguyenb@yahoo.com" w:date="2024-05-22T02:52:00Z" w16du:dateUtc="2024-05-22T09:52:00Z">
                    <w:rPr/>
                  </w:rPrChange>
                </w:rPr>
                <w:t xml:space="preserve">The Application </w:t>
              </w:r>
            </w:ins>
            <w:ins w:id="3655" w:author="miminguyenb@yahoo.com" w:date="2024-05-21T02:53:00Z" w16du:dateUtc="2024-05-21T09:53:00Z">
              <w:r w:rsidRPr="00656CB3">
                <w:rPr>
                  <w:rFonts w:asciiTheme="minorHAnsi" w:hAnsiTheme="minorHAnsi" w:cstheme="minorHAnsi"/>
                  <w:sz w:val="22"/>
                  <w:szCs w:val="22"/>
                  <w:rPrChange w:id="3656" w:author="miminguyenb@yahoo.com" w:date="2024-05-22T02:52:00Z" w16du:dateUtc="2024-05-22T09:52:00Z">
                    <w:rPr/>
                  </w:rPrChange>
                </w:rPr>
                <w:t xml:space="preserve">User </w:t>
              </w:r>
            </w:ins>
            <w:ins w:id="3657" w:author="miminguyenb@yahoo.com" w:date="2024-05-22T03:01:00Z" w16du:dateUtc="2024-05-22T10:01:00Z">
              <w:r w:rsidR="00656CB3">
                <w:rPr>
                  <w:rFonts w:asciiTheme="minorHAnsi" w:hAnsiTheme="minorHAnsi" w:cstheme="minorHAnsi"/>
                  <w:sz w:val="22"/>
                  <w:szCs w:val="22"/>
                </w:rPr>
                <w:t>can</w:t>
              </w:r>
            </w:ins>
            <w:ins w:id="3658" w:author="miminguyenb@yahoo.com" w:date="2024-05-21T02:52:00Z" w16du:dateUtc="2024-05-21T09:52:00Z">
              <w:r w:rsidRPr="00656CB3">
                <w:rPr>
                  <w:rFonts w:asciiTheme="minorHAnsi" w:hAnsiTheme="minorHAnsi" w:cstheme="minorHAnsi"/>
                  <w:sz w:val="22"/>
                  <w:szCs w:val="22"/>
                  <w:rPrChange w:id="3659" w:author="miminguyenb@yahoo.com" w:date="2024-05-22T02:52:00Z" w16du:dateUtc="2024-05-22T09:52:00Z">
                    <w:rPr/>
                  </w:rPrChange>
                </w:rPr>
                <w:t xml:space="preserve"> add the unsaved address to </w:t>
              </w:r>
            </w:ins>
            <w:ins w:id="3660" w:author="miminguyenb@yahoo.com" w:date="2024-05-21T02:53:00Z" w16du:dateUtc="2024-05-21T09:53:00Z">
              <w:r w:rsidRPr="00656CB3">
                <w:rPr>
                  <w:rFonts w:asciiTheme="minorHAnsi" w:hAnsiTheme="minorHAnsi" w:cstheme="minorHAnsi"/>
                  <w:sz w:val="22"/>
                  <w:szCs w:val="22"/>
                  <w:rPrChange w:id="3661" w:author="miminguyenb@yahoo.com" w:date="2024-05-22T02:52:00Z" w16du:dateUtc="2024-05-22T09:52:00Z">
                    <w:rPr/>
                  </w:rPrChange>
                </w:rPr>
                <w:t>their saved address folder.</w:t>
              </w:r>
            </w:ins>
          </w:p>
          <w:p w14:paraId="1AA821FB" w14:textId="77777777" w:rsidR="00991C93" w:rsidRPr="00656CB3" w:rsidRDefault="00991C93" w:rsidP="00BB350B">
            <w:pPr>
              <w:tabs>
                <w:tab w:val="left" w:pos="720"/>
                <w:tab w:val="left" w:pos="5708"/>
              </w:tabs>
              <w:rPr>
                <w:ins w:id="3662" w:author="miminguyenb@yahoo.com" w:date="2024-05-21T02:44:00Z" w16du:dateUtc="2024-05-21T09:44:00Z"/>
                <w:rFonts w:asciiTheme="minorHAnsi" w:hAnsiTheme="minorHAnsi" w:cstheme="minorHAnsi"/>
                <w:sz w:val="22"/>
                <w:szCs w:val="22"/>
                <w:rPrChange w:id="3663" w:author="miminguyenb@yahoo.com" w:date="2024-05-22T02:52:00Z" w16du:dateUtc="2024-05-22T09:52:00Z">
                  <w:rPr>
                    <w:ins w:id="3664" w:author="miminguyenb@yahoo.com" w:date="2024-05-21T02:44:00Z" w16du:dateUtc="2024-05-21T09:44:00Z"/>
                    <w:rFonts w:ascii="Arial" w:hAnsi="Arial" w:cs="Arial"/>
                    <w:sz w:val="22"/>
                    <w:szCs w:val="22"/>
                  </w:rPr>
                </w:rPrChange>
              </w:rPr>
            </w:pPr>
          </w:p>
          <w:p w14:paraId="47DFCC1E" w14:textId="77777777" w:rsidR="00BB350B" w:rsidRPr="00656CB3" w:rsidRDefault="00BB350B" w:rsidP="00BB350B">
            <w:pPr>
              <w:tabs>
                <w:tab w:val="left" w:pos="720"/>
              </w:tabs>
              <w:rPr>
                <w:ins w:id="3665" w:author="miminguyenb@yahoo.com" w:date="2024-05-21T02:54:00Z" w16du:dateUtc="2024-05-21T09:54:00Z"/>
                <w:rFonts w:asciiTheme="minorHAnsi" w:hAnsiTheme="minorHAnsi" w:cstheme="minorHAnsi"/>
                <w:sz w:val="22"/>
                <w:szCs w:val="22"/>
                <w:rPrChange w:id="3666" w:author="miminguyenb@yahoo.com" w:date="2024-05-22T02:52:00Z" w16du:dateUtc="2024-05-22T09:52:00Z">
                  <w:rPr>
                    <w:ins w:id="3667" w:author="miminguyenb@yahoo.com" w:date="2024-05-21T02:54:00Z" w16du:dateUtc="2024-05-21T09:54:00Z"/>
                    <w:rFonts w:ascii="Arial" w:hAnsi="Arial" w:cs="Arial"/>
                    <w:sz w:val="22"/>
                    <w:szCs w:val="22"/>
                  </w:rPr>
                </w:rPrChange>
              </w:rPr>
            </w:pPr>
            <w:ins w:id="3668" w:author="miminguyenb@yahoo.com" w:date="2024-05-21T02:44:00Z" w16du:dateUtc="2024-05-21T09:44:00Z">
              <w:r w:rsidRPr="00656CB3">
                <w:rPr>
                  <w:rFonts w:asciiTheme="minorHAnsi" w:hAnsiTheme="minorHAnsi" w:cstheme="minorHAnsi"/>
                  <w:b/>
                  <w:sz w:val="22"/>
                  <w:szCs w:val="22"/>
                  <w:rPrChange w:id="3669"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3670" w:author="miminguyenb@yahoo.com" w:date="2024-05-22T02:52:00Z" w16du:dateUtc="2024-05-22T09:52:00Z">
                    <w:rPr>
                      <w:rFonts w:ascii="Arial" w:hAnsi="Arial" w:cs="Arial"/>
                      <w:sz w:val="22"/>
                      <w:szCs w:val="22"/>
                    </w:rPr>
                  </w:rPrChange>
                </w:rPr>
                <w:t>:</w:t>
              </w:r>
            </w:ins>
          </w:p>
          <w:p w14:paraId="43AAC66B" w14:textId="112C61B8" w:rsidR="00991C93" w:rsidRPr="00656CB3" w:rsidRDefault="00991C93" w:rsidP="00BB350B">
            <w:pPr>
              <w:tabs>
                <w:tab w:val="left" w:pos="720"/>
              </w:tabs>
              <w:rPr>
                <w:ins w:id="3671" w:author="miminguyenb@yahoo.com" w:date="2024-05-21T02:44:00Z" w16du:dateUtc="2024-05-21T09:44:00Z"/>
                <w:rFonts w:asciiTheme="minorHAnsi" w:hAnsiTheme="minorHAnsi" w:cstheme="minorHAnsi"/>
                <w:sz w:val="22"/>
                <w:szCs w:val="22"/>
                <w:rPrChange w:id="3672" w:author="miminguyenb@yahoo.com" w:date="2024-05-22T02:52:00Z" w16du:dateUtc="2024-05-22T09:52:00Z">
                  <w:rPr>
                    <w:ins w:id="3673" w:author="miminguyenb@yahoo.com" w:date="2024-05-21T02:44:00Z" w16du:dateUtc="2024-05-21T09:44:00Z"/>
                    <w:rFonts w:ascii="Arial" w:hAnsi="Arial" w:cs="Arial"/>
                    <w:sz w:val="22"/>
                    <w:szCs w:val="22"/>
                  </w:rPr>
                </w:rPrChange>
              </w:rPr>
            </w:pPr>
          </w:p>
        </w:tc>
      </w:tr>
      <w:tr w:rsidR="00BB350B" w:rsidRPr="00656CB3" w14:paraId="0D9B1F4D" w14:textId="77777777" w:rsidTr="00BB350B">
        <w:trPr>
          <w:jc w:val="center"/>
          <w:ins w:id="3674" w:author="miminguyenb@yahoo.com" w:date="2024-05-21T02:44:00Z" w16du:dateUtc="2024-05-21T09:44:00Z"/>
        </w:trPr>
        <w:tc>
          <w:tcPr>
            <w:tcW w:w="9576" w:type="dxa"/>
            <w:gridSpan w:val="4"/>
            <w:shd w:val="clear" w:color="auto" w:fill="auto"/>
            <w:tcPrChange w:id="3675" w:author="miminguyenb@yahoo.com" w:date="2024-05-21T02:45:00Z" w16du:dateUtc="2024-05-21T09:45:00Z">
              <w:tcPr>
                <w:tcW w:w="9576" w:type="dxa"/>
                <w:gridSpan w:val="4"/>
                <w:shd w:val="clear" w:color="auto" w:fill="auto"/>
              </w:tcPr>
            </w:tcPrChange>
          </w:tcPr>
          <w:p w14:paraId="2B845E2A" w14:textId="7D022585" w:rsidR="00BB350B" w:rsidRPr="00656CB3" w:rsidRDefault="00BB350B" w:rsidP="00BB350B">
            <w:pPr>
              <w:rPr>
                <w:ins w:id="3676" w:author="miminguyenb@yahoo.com" w:date="2024-05-21T02:44:00Z" w16du:dateUtc="2024-05-21T09:44:00Z"/>
                <w:rFonts w:asciiTheme="minorHAnsi" w:hAnsiTheme="minorHAnsi" w:cstheme="minorHAnsi"/>
                <w:sz w:val="22"/>
                <w:szCs w:val="22"/>
                <w:rPrChange w:id="3677" w:author="miminguyenb@yahoo.com" w:date="2024-05-22T02:52:00Z" w16du:dateUtc="2024-05-22T09:52:00Z">
                  <w:rPr>
                    <w:ins w:id="3678" w:author="miminguyenb@yahoo.com" w:date="2024-05-21T02:44:00Z" w16du:dateUtc="2024-05-21T09:44:00Z"/>
                    <w:rFonts w:ascii="Arial" w:hAnsi="Arial" w:cs="Arial"/>
                    <w:sz w:val="22"/>
                    <w:szCs w:val="22"/>
                  </w:rPr>
                </w:rPrChange>
              </w:rPr>
            </w:pPr>
            <w:ins w:id="3679" w:author="miminguyenb@yahoo.com" w:date="2024-05-21T02:44:00Z" w16du:dateUtc="2024-05-21T09:44:00Z">
              <w:r w:rsidRPr="00656CB3">
                <w:rPr>
                  <w:rFonts w:asciiTheme="minorHAnsi" w:hAnsiTheme="minorHAnsi" w:cstheme="minorHAnsi"/>
                  <w:b/>
                  <w:sz w:val="22"/>
                  <w:szCs w:val="22"/>
                  <w:rPrChange w:id="3680"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3681" w:author="miminguyenb@yahoo.com" w:date="2024-05-22T02:52:00Z" w16du:dateUtc="2024-05-22T09:52:00Z">
                    <w:rPr>
                      <w:rFonts w:ascii="Arial" w:hAnsi="Arial" w:cs="Arial"/>
                      <w:sz w:val="22"/>
                      <w:szCs w:val="22"/>
                    </w:rPr>
                  </w:rPrChange>
                </w:rPr>
                <w:t>:</w:t>
              </w:r>
            </w:ins>
          </w:p>
          <w:p w14:paraId="101D3AB1" w14:textId="77777777" w:rsidR="00BB350B" w:rsidRPr="00656CB3" w:rsidRDefault="00BB350B" w:rsidP="00BB350B">
            <w:pPr>
              <w:rPr>
                <w:ins w:id="3682" w:author="miminguyenb@yahoo.com" w:date="2024-05-21T02:44:00Z" w16du:dateUtc="2024-05-21T09:44:00Z"/>
                <w:rFonts w:asciiTheme="minorHAnsi" w:hAnsiTheme="minorHAnsi" w:cstheme="minorHAnsi"/>
                <w:sz w:val="22"/>
                <w:szCs w:val="22"/>
                <w:rPrChange w:id="3683" w:author="miminguyenb@yahoo.com" w:date="2024-05-22T02:52:00Z" w16du:dateUtc="2024-05-22T09:52:00Z">
                  <w:rPr>
                    <w:ins w:id="3684" w:author="miminguyenb@yahoo.com" w:date="2024-05-21T02:44:00Z" w16du:dateUtc="2024-05-21T09:44:00Z"/>
                    <w:rFonts w:ascii="Arial" w:hAnsi="Arial" w:cs="Arial"/>
                    <w:sz w:val="22"/>
                    <w:szCs w:val="22"/>
                  </w:rPr>
                </w:rPrChange>
              </w:rPr>
            </w:pPr>
          </w:p>
          <w:p w14:paraId="4C614C13" w14:textId="081BC32A" w:rsidR="00BB350B" w:rsidRPr="00656CB3" w:rsidRDefault="00991C93" w:rsidP="00991C93">
            <w:pPr>
              <w:pStyle w:val="ListParagraph"/>
              <w:numPr>
                <w:ilvl w:val="0"/>
                <w:numId w:val="54"/>
              </w:numPr>
              <w:rPr>
                <w:ins w:id="3685" w:author="miminguyenb@yahoo.com" w:date="2024-05-21T02:55:00Z" w16du:dateUtc="2024-05-21T09:55:00Z"/>
                <w:rFonts w:asciiTheme="minorHAnsi" w:hAnsiTheme="minorHAnsi" w:cstheme="minorHAnsi"/>
                <w:sz w:val="22"/>
                <w:szCs w:val="22"/>
                <w:rPrChange w:id="3686" w:author="miminguyenb@yahoo.com" w:date="2024-05-22T02:52:00Z" w16du:dateUtc="2024-05-22T09:52:00Z">
                  <w:rPr>
                    <w:ins w:id="3687" w:author="miminguyenb@yahoo.com" w:date="2024-05-21T02:55:00Z" w16du:dateUtc="2024-05-21T09:55:00Z"/>
                    <w:rFonts w:ascii="Arial" w:hAnsi="Arial" w:cs="Arial"/>
                    <w:sz w:val="22"/>
                    <w:szCs w:val="22"/>
                  </w:rPr>
                </w:rPrChange>
              </w:rPr>
            </w:pPr>
            <w:ins w:id="3688" w:author="miminguyenb@yahoo.com" w:date="2024-05-21T02:54:00Z" w16du:dateUtc="2024-05-21T09:54:00Z">
              <w:r w:rsidRPr="00656CB3">
                <w:rPr>
                  <w:rFonts w:asciiTheme="minorHAnsi" w:hAnsiTheme="minorHAnsi" w:cstheme="minorHAnsi"/>
                  <w:sz w:val="22"/>
                  <w:szCs w:val="22"/>
                  <w:rPrChange w:id="3689" w:author="miminguyenb@yahoo.com" w:date="2024-05-22T02:52:00Z" w16du:dateUtc="2024-05-22T09:52:00Z">
                    <w:rPr>
                      <w:rFonts w:ascii="Arial" w:hAnsi="Arial" w:cs="Arial"/>
                      <w:sz w:val="22"/>
                      <w:szCs w:val="22"/>
                    </w:rPr>
                  </w:rPrChange>
                </w:rPr>
                <w:t>The Application User wants</w:t>
              </w:r>
            </w:ins>
            <w:ins w:id="3690" w:author="miminguyenb@yahoo.com" w:date="2024-05-21T02:56:00Z" w16du:dateUtc="2024-05-21T09:56:00Z">
              <w:r w:rsidRPr="00656CB3">
                <w:rPr>
                  <w:rFonts w:asciiTheme="minorHAnsi" w:hAnsiTheme="minorHAnsi" w:cstheme="minorHAnsi"/>
                  <w:sz w:val="22"/>
                  <w:szCs w:val="22"/>
                  <w:rPrChange w:id="3691" w:author="miminguyenb@yahoo.com" w:date="2024-05-22T02:52:00Z" w16du:dateUtc="2024-05-22T09:52:00Z">
                    <w:rPr>
                      <w:rFonts w:ascii="Arial" w:hAnsi="Arial" w:cs="Arial"/>
                      <w:sz w:val="22"/>
                      <w:szCs w:val="22"/>
                    </w:rPr>
                  </w:rPrChange>
                </w:rPr>
                <w:t xml:space="preserve"> to</w:t>
              </w:r>
            </w:ins>
            <w:ins w:id="3692" w:author="miminguyenb@yahoo.com" w:date="2024-05-21T02:54:00Z" w16du:dateUtc="2024-05-21T09:54:00Z">
              <w:r w:rsidRPr="00656CB3">
                <w:rPr>
                  <w:rFonts w:asciiTheme="minorHAnsi" w:hAnsiTheme="minorHAnsi" w:cstheme="minorHAnsi"/>
                  <w:sz w:val="22"/>
                  <w:szCs w:val="22"/>
                  <w:rPrChange w:id="3693" w:author="miminguyenb@yahoo.com" w:date="2024-05-22T02:52:00Z" w16du:dateUtc="2024-05-22T09:52:00Z">
                    <w:rPr>
                      <w:rFonts w:ascii="Arial" w:hAnsi="Arial" w:cs="Arial"/>
                      <w:sz w:val="22"/>
                      <w:szCs w:val="22"/>
                    </w:rPr>
                  </w:rPrChange>
                </w:rPr>
                <w:t xml:space="preserve"> </w:t>
              </w:r>
            </w:ins>
            <w:ins w:id="3694" w:author="miminguyenb@yahoo.com" w:date="2024-05-21T02:55:00Z" w16du:dateUtc="2024-05-21T09:55:00Z">
              <w:r w:rsidRPr="00656CB3">
                <w:rPr>
                  <w:rFonts w:asciiTheme="minorHAnsi" w:hAnsiTheme="minorHAnsi" w:cstheme="minorHAnsi"/>
                  <w:sz w:val="22"/>
                  <w:szCs w:val="22"/>
                  <w:rPrChange w:id="3695" w:author="miminguyenb@yahoo.com" w:date="2024-05-22T02:52:00Z" w16du:dateUtc="2024-05-22T09:52:00Z">
                    <w:rPr>
                      <w:rFonts w:ascii="Arial" w:hAnsi="Arial" w:cs="Arial"/>
                      <w:sz w:val="22"/>
                      <w:szCs w:val="22"/>
                    </w:rPr>
                  </w:rPrChange>
                </w:rPr>
                <w:t>go to a destination that is not saved (UC-4).</w:t>
              </w:r>
            </w:ins>
          </w:p>
          <w:p w14:paraId="20AF3A8D" w14:textId="45E3FE12" w:rsidR="00991C93" w:rsidRPr="00656CB3" w:rsidRDefault="00991C93" w:rsidP="00991C93">
            <w:pPr>
              <w:pStyle w:val="ListParagraph"/>
              <w:numPr>
                <w:ilvl w:val="0"/>
                <w:numId w:val="54"/>
              </w:numPr>
              <w:rPr>
                <w:ins w:id="3696" w:author="miminguyenb@yahoo.com" w:date="2024-05-21T02:55:00Z" w16du:dateUtc="2024-05-21T09:55:00Z"/>
                <w:rFonts w:asciiTheme="minorHAnsi" w:hAnsiTheme="minorHAnsi" w:cstheme="minorHAnsi"/>
                <w:sz w:val="22"/>
                <w:szCs w:val="22"/>
                <w:rPrChange w:id="3697" w:author="miminguyenb@yahoo.com" w:date="2024-05-22T02:52:00Z" w16du:dateUtc="2024-05-22T09:52:00Z">
                  <w:rPr>
                    <w:ins w:id="3698" w:author="miminguyenb@yahoo.com" w:date="2024-05-21T02:55:00Z" w16du:dateUtc="2024-05-21T09:55:00Z"/>
                    <w:rFonts w:ascii="Arial" w:hAnsi="Arial" w:cs="Arial"/>
                    <w:sz w:val="22"/>
                    <w:szCs w:val="22"/>
                  </w:rPr>
                </w:rPrChange>
              </w:rPr>
            </w:pPr>
            <w:ins w:id="3699" w:author="miminguyenb@yahoo.com" w:date="2024-05-21T02:55:00Z" w16du:dateUtc="2024-05-21T09:55:00Z">
              <w:r w:rsidRPr="00656CB3">
                <w:rPr>
                  <w:rFonts w:asciiTheme="minorHAnsi" w:hAnsiTheme="minorHAnsi" w:cstheme="minorHAnsi"/>
                  <w:sz w:val="22"/>
                  <w:szCs w:val="22"/>
                  <w:rPrChange w:id="3700" w:author="miminguyenb@yahoo.com" w:date="2024-05-22T02:52:00Z" w16du:dateUtc="2024-05-22T09:52:00Z">
                    <w:rPr>
                      <w:rFonts w:ascii="Arial" w:hAnsi="Arial" w:cs="Arial"/>
                      <w:sz w:val="22"/>
                      <w:szCs w:val="22"/>
                    </w:rPr>
                  </w:rPrChange>
                </w:rPr>
                <w:t>The Application User chooses the type of ADA pathway they prefer (UC-7).</w:t>
              </w:r>
            </w:ins>
          </w:p>
          <w:p w14:paraId="73E09B99" w14:textId="66C3BA0D" w:rsidR="00991C93" w:rsidRPr="00656CB3" w:rsidRDefault="00991C93" w:rsidP="00991C93">
            <w:pPr>
              <w:pStyle w:val="ListParagraph"/>
              <w:numPr>
                <w:ilvl w:val="0"/>
                <w:numId w:val="54"/>
              </w:numPr>
              <w:rPr>
                <w:ins w:id="3701" w:author="miminguyenb@yahoo.com" w:date="2024-05-21T02:56:00Z" w16du:dateUtc="2024-05-21T09:56:00Z"/>
                <w:rFonts w:asciiTheme="minorHAnsi" w:hAnsiTheme="minorHAnsi" w:cstheme="minorHAnsi"/>
                <w:sz w:val="22"/>
                <w:szCs w:val="22"/>
                <w:rPrChange w:id="3702" w:author="miminguyenb@yahoo.com" w:date="2024-05-22T02:52:00Z" w16du:dateUtc="2024-05-22T09:52:00Z">
                  <w:rPr>
                    <w:ins w:id="3703" w:author="miminguyenb@yahoo.com" w:date="2024-05-21T02:56:00Z" w16du:dateUtc="2024-05-21T09:56:00Z"/>
                    <w:rFonts w:ascii="Arial" w:hAnsi="Arial" w:cs="Arial"/>
                    <w:sz w:val="22"/>
                    <w:szCs w:val="22"/>
                  </w:rPr>
                </w:rPrChange>
              </w:rPr>
            </w:pPr>
            <w:ins w:id="3704" w:author="miminguyenb@yahoo.com" w:date="2024-05-21T02:56:00Z" w16du:dateUtc="2024-05-21T09:56:00Z">
              <w:r w:rsidRPr="00656CB3">
                <w:rPr>
                  <w:rFonts w:asciiTheme="minorHAnsi" w:hAnsiTheme="minorHAnsi" w:cstheme="minorHAnsi"/>
                  <w:sz w:val="22"/>
                  <w:szCs w:val="22"/>
                  <w:rPrChange w:id="3705" w:author="miminguyenb@yahoo.com" w:date="2024-05-22T02:52:00Z" w16du:dateUtc="2024-05-22T09:52:00Z">
                    <w:rPr>
                      <w:rFonts w:ascii="Arial" w:hAnsi="Arial" w:cs="Arial"/>
                      <w:sz w:val="22"/>
                      <w:szCs w:val="22"/>
                    </w:rPr>
                  </w:rPrChange>
                </w:rPr>
                <w:t>The Application User receives coordinating ADA warnings about their route (UC-8).</w:t>
              </w:r>
            </w:ins>
          </w:p>
          <w:p w14:paraId="40239AA4" w14:textId="508FE759" w:rsidR="00BB350B" w:rsidRPr="00656CB3" w:rsidRDefault="00991C93" w:rsidP="00BB350B">
            <w:pPr>
              <w:pStyle w:val="ListParagraph"/>
              <w:numPr>
                <w:ilvl w:val="0"/>
                <w:numId w:val="54"/>
              </w:numPr>
              <w:rPr>
                <w:ins w:id="3706" w:author="miminguyenb@yahoo.com" w:date="2024-05-21T02:44:00Z" w16du:dateUtc="2024-05-21T09:44:00Z"/>
                <w:rFonts w:asciiTheme="minorHAnsi" w:hAnsiTheme="minorHAnsi" w:cstheme="minorHAnsi"/>
                <w:sz w:val="22"/>
                <w:szCs w:val="22"/>
                <w:rPrChange w:id="3707" w:author="miminguyenb@yahoo.com" w:date="2024-05-22T02:52:00Z" w16du:dateUtc="2024-05-22T09:52:00Z">
                  <w:rPr>
                    <w:ins w:id="3708" w:author="miminguyenb@yahoo.com" w:date="2024-05-21T02:44:00Z" w16du:dateUtc="2024-05-21T09:44:00Z"/>
                  </w:rPr>
                </w:rPrChange>
              </w:rPr>
              <w:pPrChange w:id="3709" w:author="miminguyenb@yahoo.com" w:date="2024-05-21T02:56:00Z" w16du:dateUtc="2024-05-21T09:56:00Z">
                <w:pPr/>
              </w:pPrChange>
            </w:pPr>
            <w:ins w:id="3710" w:author="miminguyenb@yahoo.com" w:date="2024-05-21T02:56:00Z" w16du:dateUtc="2024-05-21T09:56:00Z">
              <w:r w:rsidRPr="00656CB3">
                <w:rPr>
                  <w:rFonts w:asciiTheme="minorHAnsi" w:hAnsiTheme="minorHAnsi" w:cstheme="minorHAnsi"/>
                  <w:sz w:val="22"/>
                  <w:szCs w:val="22"/>
                  <w:rPrChange w:id="3711" w:author="miminguyenb@yahoo.com" w:date="2024-05-22T02:52:00Z" w16du:dateUtc="2024-05-22T09:52:00Z">
                    <w:rPr>
                      <w:rFonts w:ascii="Arial" w:hAnsi="Arial" w:cs="Arial"/>
                      <w:sz w:val="22"/>
                      <w:szCs w:val="22"/>
                    </w:rPr>
                  </w:rPrChange>
                </w:rPr>
                <w:t>The Application User is routed to their destination (UC-9).</w:t>
              </w:r>
            </w:ins>
          </w:p>
          <w:p w14:paraId="30F04BDD" w14:textId="77777777" w:rsidR="00BB350B" w:rsidRPr="00656CB3" w:rsidRDefault="00BB350B" w:rsidP="00BB350B">
            <w:pPr>
              <w:rPr>
                <w:ins w:id="3712" w:author="miminguyenb@yahoo.com" w:date="2024-05-21T02:44:00Z" w16du:dateUtc="2024-05-21T09:44:00Z"/>
                <w:rFonts w:asciiTheme="minorHAnsi" w:hAnsiTheme="minorHAnsi" w:cstheme="minorHAnsi"/>
                <w:sz w:val="22"/>
                <w:szCs w:val="22"/>
                <w:rPrChange w:id="3713" w:author="miminguyenb@yahoo.com" w:date="2024-05-22T02:52:00Z" w16du:dateUtc="2024-05-22T09:52:00Z">
                  <w:rPr>
                    <w:ins w:id="3714" w:author="miminguyenb@yahoo.com" w:date="2024-05-21T02:44:00Z" w16du:dateUtc="2024-05-21T09:44:00Z"/>
                    <w:rFonts w:ascii="Arial" w:hAnsi="Arial" w:cs="Arial"/>
                    <w:sz w:val="22"/>
                    <w:szCs w:val="22"/>
                  </w:rPr>
                </w:rPrChange>
              </w:rPr>
            </w:pPr>
          </w:p>
        </w:tc>
      </w:tr>
      <w:tr w:rsidR="00BB350B" w:rsidRPr="00656CB3" w14:paraId="39E5FBD7" w14:textId="77777777" w:rsidTr="00BB350B">
        <w:trPr>
          <w:trHeight w:val="498"/>
          <w:jc w:val="center"/>
          <w:ins w:id="3715" w:author="miminguyenb@yahoo.com" w:date="2024-05-21T02:44:00Z" w16du:dateUtc="2024-05-21T09:44:00Z"/>
          <w:trPrChange w:id="3716" w:author="miminguyenb@yahoo.com" w:date="2024-05-21T02:45:00Z" w16du:dateUtc="2024-05-21T09:45:00Z">
            <w:trPr>
              <w:trHeight w:val="498"/>
            </w:trPr>
          </w:trPrChange>
        </w:trPr>
        <w:tc>
          <w:tcPr>
            <w:tcW w:w="9576" w:type="dxa"/>
            <w:gridSpan w:val="4"/>
            <w:shd w:val="clear" w:color="auto" w:fill="auto"/>
            <w:tcPrChange w:id="3717" w:author="miminguyenb@yahoo.com" w:date="2024-05-21T02:45:00Z" w16du:dateUtc="2024-05-21T09:45:00Z">
              <w:tcPr>
                <w:tcW w:w="9576" w:type="dxa"/>
                <w:gridSpan w:val="4"/>
                <w:shd w:val="clear" w:color="auto" w:fill="auto"/>
              </w:tcPr>
            </w:tcPrChange>
          </w:tcPr>
          <w:p w14:paraId="61CDEBC4" w14:textId="1F3B6BBF" w:rsidR="00BB350B" w:rsidRPr="00656CB3" w:rsidRDefault="00BB350B" w:rsidP="00BB350B">
            <w:pPr>
              <w:rPr>
                <w:ins w:id="3718" w:author="miminguyenb@yahoo.com" w:date="2024-05-21T02:44:00Z" w16du:dateUtc="2024-05-21T09:44:00Z"/>
                <w:rFonts w:asciiTheme="minorHAnsi" w:hAnsiTheme="minorHAnsi" w:cstheme="minorHAnsi"/>
                <w:sz w:val="22"/>
                <w:szCs w:val="22"/>
                <w:rPrChange w:id="3719" w:author="miminguyenb@yahoo.com" w:date="2024-05-22T02:52:00Z" w16du:dateUtc="2024-05-22T09:52:00Z">
                  <w:rPr>
                    <w:ins w:id="3720" w:author="miminguyenb@yahoo.com" w:date="2024-05-21T02:44:00Z" w16du:dateUtc="2024-05-21T09:44:00Z"/>
                    <w:rFonts w:ascii="Arial" w:hAnsi="Arial" w:cs="Arial"/>
                    <w:sz w:val="22"/>
                    <w:szCs w:val="22"/>
                  </w:rPr>
                </w:rPrChange>
              </w:rPr>
            </w:pPr>
            <w:ins w:id="3721" w:author="miminguyenb@yahoo.com" w:date="2024-05-21T02:44:00Z" w16du:dateUtc="2024-05-21T09:44:00Z">
              <w:r w:rsidRPr="00656CB3">
                <w:rPr>
                  <w:rFonts w:asciiTheme="minorHAnsi" w:hAnsiTheme="minorHAnsi" w:cstheme="minorHAnsi"/>
                  <w:b/>
                  <w:sz w:val="22"/>
                  <w:szCs w:val="22"/>
                  <w:rPrChange w:id="3722" w:author="miminguyenb@yahoo.com" w:date="2024-05-22T02:52:00Z" w16du:dateUtc="2024-05-22T09:52:00Z">
                    <w:rPr>
                      <w:rFonts w:ascii="Arial" w:hAnsi="Arial" w:cs="Arial"/>
                      <w:b/>
                      <w:sz w:val="22"/>
                      <w:szCs w:val="22"/>
                    </w:rPr>
                  </w:rPrChange>
                </w:rPr>
                <w:t>Sub-flows</w:t>
              </w:r>
            </w:ins>
            <w:ins w:id="3723" w:author="miminguyenb@yahoo.com" w:date="2024-05-21T02:56:00Z" w16du:dateUtc="2024-05-21T09:56:00Z">
              <w:r w:rsidR="00991C93" w:rsidRPr="00656CB3">
                <w:rPr>
                  <w:rFonts w:asciiTheme="minorHAnsi" w:hAnsiTheme="minorHAnsi" w:cstheme="minorHAnsi"/>
                  <w:b/>
                  <w:sz w:val="22"/>
                  <w:szCs w:val="22"/>
                  <w:rPrChange w:id="3724" w:author="miminguyenb@yahoo.com" w:date="2024-05-22T02:52:00Z" w16du:dateUtc="2024-05-22T09:52:00Z">
                    <w:rPr>
                      <w:rFonts w:ascii="Arial" w:hAnsi="Arial" w:cs="Arial"/>
                      <w:b/>
                      <w:sz w:val="22"/>
                      <w:szCs w:val="22"/>
                    </w:rPr>
                  </w:rPrChange>
                </w:rPr>
                <w:t>:</w:t>
              </w:r>
            </w:ins>
          </w:p>
          <w:p w14:paraId="5035C57C" w14:textId="77777777" w:rsidR="00BB350B" w:rsidRPr="00656CB3" w:rsidRDefault="00BB350B" w:rsidP="00BB350B">
            <w:pPr>
              <w:rPr>
                <w:ins w:id="3725" w:author="miminguyenb@yahoo.com" w:date="2024-05-21T02:44:00Z" w16du:dateUtc="2024-05-21T09:44:00Z"/>
                <w:rFonts w:asciiTheme="minorHAnsi" w:hAnsiTheme="minorHAnsi" w:cstheme="minorHAnsi"/>
                <w:sz w:val="22"/>
                <w:szCs w:val="22"/>
                <w:rPrChange w:id="3726" w:author="miminguyenb@yahoo.com" w:date="2024-05-22T02:52:00Z" w16du:dateUtc="2024-05-22T09:52:00Z">
                  <w:rPr>
                    <w:ins w:id="3727" w:author="miminguyenb@yahoo.com" w:date="2024-05-21T02:44:00Z" w16du:dateUtc="2024-05-21T09:44:00Z"/>
                    <w:rFonts w:ascii="Arial" w:hAnsi="Arial" w:cs="Arial"/>
                    <w:sz w:val="22"/>
                    <w:szCs w:val="22"/>
                  </w:rPr>
                </w:rPrChange>
              </w:rPr>
            </w:pPr>
          </w:p>
        </w:tc>
      </w:tr>
      <w:tr w:rsidR="00BB350B" w:rsidRPr="00656CB3" w14:paraId="0CAE8A65" w14:textId="77777777" w:rsidTr="00BB350B">
        <w:trPr>
          <w:jc w:val="center"/>
          <w:ins w:id="3728" w:author="miminguyenb@yahoo.com" w:date="2024-05-21T02:44:00Z" w16du:dateUtc="2024-05-21T09:44:00Z"/>
        </w:trPr>
        <w:tc>
          <w:tcPr>
            <w:tcW w:w="9576" w:type="dxa"/>
            <w:gridSpan w:val="4"/>
            <w:shd w:val="clear" w:color="auto" w:fill="auto"/>
            <w:tcPrChange w:id="3729" w:author="miminguyenb@yahoo.com" w:date="2024-05-21T02:45:00Z" w16du:dateUtc="2024-05-21T09:45:00Z">
              <w:tcPr>
                <w:tcW w:w="9576" w:type="dxa"/>
                <w:gridSpan w:val="4"/>
                <w:shd w:val="clear" w:color="auto" w:fill="auto"/>
              </w:tcPr>
            </w:tcPrChange>
          </w:tcPr>
          <w:p w14:paraId="46FB401F" w14:textId="2FF8483D" w:rsidR="00BB350B" w:rsidRPr="00656CB3" w:rsidRDefault="00BB350B" w:rsidP="00BB350B">
            <w:pPr>
              <w:rPr>
                <w:ins w:id="3730" w:author="miminguyenb@yahoo.com" w:date="2024-05-21T02:44:00Z" w16du:dateUtc="2024-05-21T09:44:00Z"/>
                <w:rFonts w:asciiTheme="minorHAnsi" w:hAnsiTheme="minorHAnsi" w:cstheme="minorHAnsi"/>
                <w:sz w:val="22"/>
                <w:szCs w:val="22"/>
                <w:rPrChange w:id="3731" w:author="miminguyenb@yahoo.com" w:date="2024-05-22T02:52:00Z" w16du:dateUtc="2024-05-22T09:52:00Z">
                  <w:rPr>
                    <w:ins w:id="3732" w:author="miminguyenb@yahoo.com" w:date="2024-05-21T02:44:00Z" w16du:dateUtc="2024-05-21T09:44:00Z"/>
                    <w:rFonts w:ascii="Arial" w:hAnsi="Arial" w:cs="Arial"/>
                    <w:sz w:val="22"/>
                    <w:szCs w:val="22"/>
                  </w:rPr>
                </w:rPrChange>
              </w:rPr>
            </w:pPr>
            <w:ins w:id="3733" w:author="miminguyenb@yahoo.com" w:date="2024-05-21T02:44:00Z" w16du:dateUtc="2024-05-21T09:44:00Z">
              <w:r w:rsidRPr="00656CB3">
                <w:rPr>
                  <w:rFonts w:asciiTheme="minorHAnsi" w:hAnsiTheme="minorHAnsi" w:cstheme="minorHAnsi"/>
                  <w:b/>
                  <w:sz w:val="22"/>
                  <w:szCs w:val="22"/>
                  <w:rPrChange w:id="3734"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3735" w:author="miminguyenb@yahoo.com" w:date="2024-05-22T02:52:00Z" w16du:dateUtc="2024-05-22T09:52:00Z">
                    <w:rPr>
                      <w:rFonts w:ascii="Arial" w:hAnsi="Arial" w:cs="Arial"/>
                      <w:sz w:val="22"/>
                      <w:szCs w:val="22"/>
                    </w:rPr>
                  </w:rPrChange>
                </w:rPr>
                <w:t>:</w:t>
              </w:r>
            </w:ins>
          </w:p>
          <w:p w14:paraId="2FD7B703" w14:textId="77777777" w:rsidR="00BB350B" w:rsidRPr="00656CB3" w:rsidRDefault="00BB350B" w:rsidP="00BB350B">
            <w:pPr>
              <w:rPr>
                <w:ins w:id="3736" w:author="miminguyenb@yahoo.com" w:date="2024-05-21T02:44:00Z" w16du:dateUtc="2024-05-21T09:44:00Z"/>
                <w:rFonts w:asciiTheme="minorHAnsi" w:hAnsiTheme="minorHAnsi" w:cstheme="minorHAnsi"/>
                <w:sz w:val="22"/>
                <w:szCs w:val="22"/>
                <w:rPrChange w:id="3737" w:author="miminguyenb@yahoo.com" w:date="2024-05-22T02:52:00Z" w16du:dateUtc="2024-05-22T09:52:00Z">
                  <w:rPr>
                    <w:ins w:id="3738" w:author="miminguyenb@yahoo.com" w:date="2024-05-21T02:44:00Z" w16du:dateUtc="2024-05-21T09:44:00Z"/>
                    <w:rFonts w:ascii="Arial" w:hAnsi="Arial" w:cs="Arial"/>
                    <w:sz w:val="22"/>
                    <w:szCs w:val="22"/>
                  </w:rPr>
                </w:rPrChange>
              </w:rPr>
            </w:pPr>
          </w:p>
          <w:p w14:paraId="3F011E19" w14:textId="76BA5710" w:rsidR="00BB350B" w:rsidRPr="00656CB3" w:rsidRDefault="00692887" w:rsidP="00991C93">
            <w:pPr>
              <w:pStyle w:val="ListParagraph"/>
              <w:numPr>
                <w:ilvl w:val="1"/>
                <w:numId w:val="51"/>
              </w:numPr>
              <w:rPr>
                <w:ins w:id="3739" w:author="miminguyenb@yahoo.com" w:date="2024-05-21T03:03:00Z" w16du:dateUtc="2024-05-21T10:03:00Z"/>
                <w:rFonts w:asciiTheme="minorHAnsi" w:hAnsiTheme="minorHAnsi" w:cstheme="minorHAnsi"/>
                <w:sz w:val="22"/>
                <w:szCs w:val="22"/>
                <w:rPrChange w:id="3740" w:author="miminguyenb@yahoo.com" w:date="2024-05-22T02:52:00Z" w16du:dateUtc="2024-05-22T09:52:00Z">
                  <w:rPr>
                    <w:ins w:id="3741" w:author="miminguyenb@yahoo.com" w:date="2024-05-21T03:03:00Z" w16du:dateUtc="2024-05-21T10:03:00Z"/>
                    <w:rFonts w:ascii="Arial" w:hAnsi="Arial" w:cs="Arial"/>
                    <w:sz w:val="22"/>
                    <w:szCs w:val="22"/>
                  </w:rPr>
                </w:rPrChange>
              </w:rPr>
            </w:pPr>
            <w:ins w:id="3742" w:author="miminguyenb@yahoo.com" w:date="2024-05-21T03:03:00Z" w16du:dateUtc="2024-05-21T10:03:00Z">
              <w:r w:rsidRPr="00656CB3">
                <w:rPr>
                  <w:rFonts w:asciiTheme="minorHAnsi" w:hAnsiTheme="minorHAnsi" w:cstheme="minorHAnsi"/>
                  <w:sz w:val="22"/>
                  <w:szCs w:val="22"/>
                  <w:rPrChange w:id="3743" w:author="miminguyenb@yahoo.com" w:date="2024-05-22T02:52:00Z" w16du:dateUtc="2024-05-22T09:52:00Z">
                    <w:rPr>
                      <w:rFonts w:ascii="Arial" w:hAnsi="Arial" w:cs="Arial"/>
                      <w:sz w:val="22"/>
                      <w:szCs w:val="22"/>
                    </w:rPr>
                  </w:rPrChange>
                </w:rPr>
                <w:t xml:space="preserve">Since the destination is unsaved, the alternate flow is if the user </w:t>
              </w:r>
            </w:ins>
            <w:ins w:id="3744" w:author="miminguyenb@yahoo.com" w:date="2024-05-22T03:32:00Z" w16du:dateUtc="2024-05-22T10:32:00Z">
              <w:r w:rsidR="003112FE">
                <w:rPr>
                  <w:rFonts w:asciiTheme="minorHAnsi" w:hAnsiTheme="minorHAnsi" w:cstheme="minorHAnsi"/>
                  <w:sz w:val="22"/>
                  <w:szCs w:val="22"/>
                </w:rPr>
                <w:t>saves</w:t>
              </w:r>
            </w:ins>
            <w:ins w:id="3745" w:author="miminguyenb@yahoo.com" w:date="2024-05-21T03:03:00Z" w16du:dateUtc="2024-05-21T10:03:00Z">
              <w:r w:rsidRPr="00656CB3">
                <w:rPr>
                  <w:rFonts w:asciiTheme="minorHAnsi" w:hAnsiTheme="minorHAnsi" w:cstheme="minorHAnsi"/>
                  <w:sz w:val="22"/>
                  <w:szCs w:val="22"/>
                  <w:rPrChange w:id="3746" w:author="miminguyenb@yahoo.com" w:date="2024-05-22T02:52:00Z" w16du:dateUtc="2024-05-22T09:52:00Z">
                    <w:rPr>
                      <w:rFonts w:ascii="Arial" w:hAnsi="Arial" w:cs="Arial"/>
                      <w:sz w:val="22"/>
                      <w:szCs w:val="22"/>
                    </w:rPr>
                  </w:rPrChange>
                </w:rPr>
                <w:t xml:space="preserve"> the </w:t>
              </w:r>
            </w:ins>
            <w:ins w:id="3747" w:author="miminguyenb@yahoo.com" w:date="2024-05-22T03:37:00Z" w16du:dateUtc="2024-05-22T10:37:00Z">
              <w:r w:rsidR="006C35F1">
                <w:rPr>
                  <w:rFonts w:asciiTheme="minorHAnsi" w:hAnsiTheme="minorHAnsi" w:cstheme="minorHAnsi"/>
                  <w:sz w:val="22"/>
                  <w:szCs w:val="22"/>
                </w:rPr>
                <w:t>original</w:t>
              </w:r>
            </w:ins>
            <w:ins w:id="3748" w:author="miminguyenb@yahoo.com" w:date="2024-05-21T03:03:00Z" w16du:dateUtc="2024-05-21T10:03:00Z">
              <w:r w:rsidRPr="00656CB3">
                <w:rPr>
                  <w:rFonts w:asciiTheme="minorHAnsi" w:hAnsiTheme="minorHAnsi" w:cstheme="minorHAnsi"/>
                  <w:sz w:val="22"/>
                  <w:szCs w:val="22"/>
                  <w:rPrChange w:id="3749" w:author="miminguyenb@yahoo.com" w:date="2024-05-22T02:52:00Z" w16du:dateUtc="2024-05-22T09:52:00Z">
                    <w:rPr>
                      <w:rFonts w:ascii="Arial" w:hAnsi="Arial" w:cs="Arial"/>
                      <w:sz w:val="22"/>
                      <w:szCs w:val="22"/>
                    </w:rPr>
                  </w:rPrChange>
                </w:rPr>
                <w:t xml:space="preserve"> address</w:t>
              </w:r>
            </w:ins>
            <w:ins w:id="3750" w:author="miminguyenb@yahoo.com" w:date="2024-05-21T03:04:00Z" w16du:dateUtc="2024-05-21T10:04:00Z">
              <w:r w:rsidRPr="00656CB3">
                <w:rPr>
                  <w:rFonts w:asciiTheme="minorHAnsi" w:hAnsiTheme="minorHAnsi" w:cstheme="minorHAnsi"/>
                  <w:sz w:val="22"/>
                  <w:szCs w:val="22"/>
                  <w:rPrChange w:id="3751" w:author="miminguyenb@yahoo.com" w:date="2024-05-22T02:52:00Z" w16du:dateUtc="2024-05-22T09:52:00Z">
                    <w:rPr>
                      <w:rFonts w:ascii="Arial" w:hAnsi="Arial" w:cs="Arial"/>
                      <w:sz w:val="22"/>
                      <w:szCs w:val="22"/>
                    </w:rPr>
                  </w:rPrChange>
                </w:rPr>
                <w:t xml:space="preserve"> (UC-6).</w:t>
              </w:r>
            </w:ins>
          </w:p>
          <w:p w14:paraId="4BEAD549" w14:textId="2C4EBB3E" w:rsidR="00692887" w:rsidRPr="00656CB3" w:rsidRDefault="00692887" w:rsidP="00991C93">
            <w:pPr>
              <w:pStyle w:val="ListParagraph"/>
              <w:numPr>
                <w:ilvl w:val="1"/>
                <w:numId w:val="51"/>
              </w:numPr>
              <w:rPr>
                <w:ins w:id="3752" w:author="miminguyenb@yahoo.com" w:date="2024-05-21T03:04:00Z" w16du:dateUtc="2024-05-21T10:04:00Z"/>
                <w:rFonts w:asciiTheme="minorHAnsi" w:hAnsiTheme="minorHAnsi" w:cstheme="minorHAnsi"/>
                <w:sz w:val="22"/>
                <w:szCs w:val="22"/>
                <w:rPrChange w:id="3753" w:author="miminguyenb@yahoo.com" w:date="2024-05-22T02:52:00Z" w16du:dateUtc="2024-05-22T09:52:00Z">
                  <w:rPr>
                    <w:ins w:id="3754" w:author="miminguyenb@yahoo.com" w:date="2024-05-21T03:04:00Z" w16du:dateUtc="2024-05-21T10:04:00Z"/>
                    <w:rFonts w:ascii="Arial" w:hAnsi="Arial" w:cs="Arial"/>
                    <w:sz w:val="22"/>
                    <w:szCs w:val="22"/>
                  </w:rPr>
                </w:rPrChange>
              </w:rPr>
            </w:pPr>
            <w:ins w:id="3755" w:author="miminguyenb@yahoo.com" w:date="2024-05-21T03:04:00Z" w16du:dateUtc="2024-05-21T10:04:00Z">
              <w:r w:rsidRPr="00656CB3">
                <w:rPr>
                  <w:rFonts w:asciiTheme="minorHAnsi" w:hAnsiTheme="minorHAnsi" w:cstheme="minorHAnsi"/>
                  <w:sz w:val="22"/>
                  <w:szCs w:val="22"/>
                  <w:rPrChange w:id="3756" w:author="miminguyenb@yahoo.com" w:date="2024-05-22T02:52:00Z" w16du:dateUtc="2024-05-22T09:52:00Z">
                    <w:rPr>
                      <w:rFonts w:ascii="Arial" w:hAnsi="Arial" w:cs="Arial"/>
                      <w:sz w:val="22"/>
                      <w:szCs w:val="22"/>
                    </w:rPr>
                  </w:rPrChange>
                </w:rPr>
                <w:t>Then</w:t>
              </w:r>
            </w:ins>
            <w:ins w:id="3757" w:author="miminguyenb@yahoo.com" w:date="2024-05-22T03:01:00Z" w16du:dateUtc="2024-05-22T10:01:00Z">
              <w:r w:rsidR="00656CB3">
                <w:rPr>
                  <w:rFonts w:asciiTheme="minorHAnsi" w:hAnsiTheme="minorHAnsi" w:cstheme="minorHAnsi"/>
                  <w:sz w:val="22"/>
                  <w:szCs w:val="22"/>
                </w:rPr>
                <w:t>,</w:t>
              </w:r>
            </w:ins>
            <w:ins w:id="3758" w:author="miminguyenb@yahoo.com" w:date="2024-05-21T03:04:00Z" w16du:dateUtc="2024-05-21T10:04:00Z">
              <w:r w:rsidRPr="00656CB3">
                <w:rPr>
                  <w:rFonts w:asciiTheme="minorHAnsi" w:hAnsiTheme="minorHAnsi" w:cstheme="minorHAnsi"/>
                  <w:sz w:val="22"/>
                  <w:szCs w:val="22"/>
                  <w:rPrChange w:id="3759" w:author="miminguyenb@yahoo.com" w:date="2024-05-22T02:52:00Z" w16du:dateUtc="2024-05-22T09:52:00Z">
                    <w:rPr>
                      <w:rFonts w:ascii="Arial" w:hAnsi="Arial" w:cs="Arial"/>
                      <w:sz w:val="22"/>
                      <w:szCs w:val="22"/>
                    </w:rPr>
                  </w:rPrChange>
                </w:rPr>
                <w:t xml:space="preserve"> the address would </w:t>
              </w:r>
            </w:ins>
            <w:ins w:id="3760" w:author="miminguyenb@yahoo.com" w:date="2024-05-22T03:32:00Z" w16du:dateUtc="2024-05-22T10:32:00Z">
              <w:r w:rsidR="003112FE">
                <w:rPr>
                  <w:rFonts w:asciiTheme="minorHAnsi" w:hAnsiTheme="minorHAnsi" w:cstheme="minorHAnsi"/>
                  <w:sz w:val="22"/>
                  <w:szCs w:val="22"/>
                </w:rPr>
                <w:t>be saved</w:t>
              </w:r>
            </w:ins>
            <w:ins w:id="3761" w:author="miminguyenb@yahoo.com" w:date="2024-05-21T03:04:00Z" w16du:dateUtc="2024-05-21T10:04:00Z">
              <w:r w:rsidRPr="00656CB3">
                <w:rPr>
                  <w:rFonts w:asciiTheme="minorHAnsi" w:hAnsiTheme="minorHAnsi" w:cstheme="minorHAnsi"/>
                  <w:sz w:val="22"/>
                  <w:szCs w:val="22"/>
                  <w:rPrChange w:id="3762" w:author="miminguyenb@yahoo.com" w:date="2024-05-22T02:52:00Z" w16du:dateUtc="2024-05-22T09:52:00Z">
                    <w:rPr>
                      <w:rFonts w:ascii="Arial" w:hAnsi="Arial" w:cs="Arial"/>
                      <w:sz w:val="22"/>
                      <w:szCs w:val="22"/>
                    </w:rPr>
                  </w:rPrChange>
                </w:rPr>
                <w:t xml:space="preserve"> (UC-3).</w:t>
              </w:r>
            </w:ins>
          </w:p>
          <w:p w14:paraId="28EC7136" w14:textId="107938E9" w:rsidR="00BB350B" w:rsidRPr="00656CB3" w:rsidRDefault="00692887" w:rsidP="00BB350B">
            <w:pPr>
              <w:pStyle w:val="ListParagraph"/>
              <w:numPr>
                <w:ilvl w:val="1"/>
                <w:numId w:val="51"/>
              </w:numPr>
              <w:rPr>
                <w:ins w:id="3763" w:author="miminguyenb@yahoo.com" w:date="2024-05-21T02:44:00Z" w16du:dateUtc="2024-05-21T09:44:00Z"/>
                <w:rFonts w:asciiTheme="minorHAnsi" w:hAnsiTheme="minorHAnsi" w:cstheme="minorHAnsi"/>
                <w:sz w:val="22"/>
                <w:szCs w:val="22"/>
                <w:rPrChange w:id="3764" w:author="miminguyenb@yahoo.com" w:date="2024-05-22T02:52:00Z" w16du:dateUtc="2024-05-22T09:52:00Z">
                  <w:rPr>
                    <w:ins w:id="3765" w:author="miminguyenb@yahoo.com" w:date="2024-05-21T02:44:00Z" w16du:dateUtc="2024-05-21T09:44:00Z"/>
                  </w:rPr>
                </w:rPrChange>
              </w:rPr>
              <w:pPrChange w:id="3766" w:author="miminguyenb@yahoo.com" w:date="2024-05-21T03:06:00Z" w16du:dateUtc="2024-05-21T10:06:00Z">
                <w:pPr/>
              </w:pPrChange>
            </w:pPr>
            <w:ins w:id="3767" w:author="miminguyenb@yahoo.com" w:date="2024-05-21T03:05:00Z" w16du:dateUtc="2024-05-21T10:05:00Z">
              <w:r w:rsidRPr="00656CB3">
                <w:rPr>
                  <w:rFonts w:asciiTheme="minorHAnsi" w:hAnsiTheme="minorHAnsi" w:cstheme="minorHAnsi"/>
                  <w:sz w:val="22"/>
                  <w:szCs w:val="22"/>
                  <w:rPrChange w:id="3768" w:author="miminguyenb@yahoo.com" w:date="2024-05-22T02:52:00Z" w16du:dateUtc="2024-05-22T09:52:00Z">
                    <w:rPr>
                      <w:rFonts w:ascii="Arial" w:hAnsi="Arial" w:cs="Arial"/>
                      <w:sz w:val="22"/>
                      <w:szCs w:val="22"/>
                    </w:rPr>
                  </w:rPrChange>
                </w:rPr>
                <w:t>Then</w:t>
              </w:r>
            </w:ins>
            <w:ins w:id="3769" w:author="miminguyenb@yahoo.com" w:date="2024-05-22T03:01:00Z" w16du:dateUtc="2024-05-22T10:01:00Z">
              <w:r w:rsidR="00656CB3">
                <w:rPr>
                  <w:rFonts w:asciiTheme="minorHAnsi" w:hAnsiTheme="minorHAnsi" w:cstheme="minorHAnsi"/>
                  <w:sz w:val="22"/>
                  <w:szCs w:val="22"/>
                </w:rPr>
                <w:t>,</w:t>
              </w:r>
            </w:ins>
            <w:ins w:id="3770" w:author="miminguyenb@yahoo.com" w:date="2024-05-21T03:05:00Z" w16du:dateUtc="2024-05-21T10:05:00Z">
              <w:r w:rsidRPr="00656CB3">
                <w:rPr>
                  <w:rFonts w:asciiTheme="minorHAnsi" w:hAnsiTheme="minorHAnsi" w:cstheme="minorHAnsi"/>
                  <w:sz w:val="22"/>
                  <w:szCs w:val="22"/>
                  <w:rPrChange w:id="3771" w:author="miminguyenb@yahoo.com" w:date="2024-05-22T02:52:00Z" w16du:dateUtc="2024-05-22T09:52:00Z">
                    <w:rPr>
                      <w:rFonts w:ascii="Arial" w:hAnsi="Arial" w:cs="Arial"/>
                      <w:sz w:val="22"/>
                      <w:szCs w:val="22"/>
                    </w:rPr>
                  </w:rPrChange>
                </w:rPr>
                <w:t xml:space="preserve"> the events would continue from Step 2 of the Normal Flow of Events</w:t>
              </w:r>
            </w:ins>
            <w:ins w:id="3772" w:author="miminguyenb@yahoo.com" w:date="2024-05-21T03:06:00Z" w16du:dateUtc="2024-05-21T10:06:00Z">
              <w:r w:rsidRPr="00656CB3">
                <w:rPr>
                  <w:rFonts w:asciiTheme="minorHAnsi" w:hAnsiTheme="minorHAnsi" w:cstheme="minorHAnsi"/>
                  <w:sz w:val="22"/>
                  <w:szCs w:val="22"/>
                  <w:rPrChange w:id="3773" w:author="miminguyenb@yahoo.com" w:date="2024-05-22T02:52:00Z" w16du:dateUtc="2024-05-22T09:52:00Z">
                    <w:rPr>
                      <w:rFonts w:ascii="Arial" w:hAnsi="Arial" w:cs="Arial"/>
                      <w:sz w:val="22"/>
                      <w:szCs w:val="22"/>
                    </w:rPr>
                  </w:rPrChange>
                </w:rPr>
                <w:t>.</w:t>
              </w:r>
            </w:ins>
          </w:p>
          <w:p w14:paraId="11BFF88A" w14:textId="77777777" w:rsidR="00BB350B" w:rsidRPr="00656CB3" w:rsidRDefault="00BB350B" w:rsidP="00BB350B">
            <w:pPr>
              <w:rPr>
                <w:ins w:id="3774" w:author="miminguyenb@yahoo.com" w:date="2024-05-21T02:44:00Z" w16du:dateUtc="2024-05-21T09:44:00Z"/>
                <w:rFonts w:asciiTheme="minorHAnsi" w:hAnsiTheme="minorHAnsi" w:cstheme="minorHAnsi"/>
                <w:sz w:val="22"/>
                <w:szCs w:val="22"/>
                <w:rPrChange w:id="3775" w:author="miminguyenb@yahoo.com" w:date="2024-05-22T02:52:00Z" w16du:dateUtc="2024-05-22T09:52:00Z">
                  <w:rPr>
                    <w:ins w:id="3776" w:author="miminguyenb@yahoo.com" w:date="2024-05-21T02:44:00Z" w16du:dateUtc="2024-05-21T09:44:00Z"/>
                    <w:rFonts w:ascii="Arial" w:hAnsi="Arial" w:cs="Arial"/>
                    <w:sz w:val="22"/>
                    <w:szCs w:val="22"/>
                  </w:rPr>
                </w:rPrChange>
              </w:rPr>
            </w:pPr>
          </w:p>
        </w:tc>
      </w:tr>
    </w:tbl>
    <w:p w14:paraId="53C2E587" w14:textId="77777777" w:rsidR="00AE5CD4" w:rsidRPr="00656CB3" w:rsidRDefault="00AE5CD4">
      <w:pPr>
        <w:rPr>
          <w:ins w:id="3777" w:author="miminguyenb@yahoo.com" w:date="2024-05-21T22:31:00Z" w16du:dateUtc="2024-05-22T05:31:00Z"/>
          <w:rFonts w:asciiTheme="minorHAnsi" w:hAnsiTheme="minorHAnsi" w:cstheme="minorHAnsi"/>
          <w:sz w:val="22"/>
          <w:szCs w:val="22"/>
          <w:rPrChange w:id="3778" w:author="miminguyenb@yahoo.com" w:date="2024-05-22T02:52:00Z" w16du:dateUtc="2024-05-22T09:52:00Z">
            <w:rPr>
              <w:ins w:id="3779" w:author="miminguyenb@yahoo.com" w:date="2024-05-21T22:31:00Z" w16du:dateUtc="2024-05-22T05:31:00Z"/>
            </w:rPr>
          </w:rPrChange>
        </w:rPr>
      </w:pPr>
      <w:ins w:id="3780" w:author="miminguyenb@yahoo.com" w:date="2024-05-21T22:31:00Z" w16du:dateUtc="2024-05-22T05:31:00Z">
        <w:r w:rsidRPr="00656CB3">
          <w:rPr>
            <w:rFonts w:asciiTheme="minorHAnsi" w:hAnsiTheme="minorHAnsi" w:cstheme="minorHAnsi"/>
            <w:sz w:val="22"/>
            <w:szCs w:val="22"/>
            <w:rPrChange w:id="3781" w:author="miminguyenb@yahoo.com" w:date="2024-05-22T02:52:00Z" w16du:dateUtc="2024-05-22T09:52:00Z">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3782" w:author="miminguyenb@yahoo.com" w:date="2024-05-21T02:45:00Z" w16du:dateUtc="2024-05-21T09:45: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3783">
          <w:tblGrid>
            <w:gridCol w:w="9576"/>
          </w:tblGrid>
        </w:tblGridChange>
      </w:tblGrid>
      <w:tr w:rsidR="00BB350B" w:rsidRPr="00656CB3" w14:paraId="1BEFCDB7" w14:textId="77777777" w:rsidTr="00BB350B">
        <w:trPr>
          <w:jc w:val="center"/>
          <w:ins w:id="3784" w:author="miminguyenb@yahoo.com" w:date="2024-05-21T02:44:00Z" w16du:dateUtc="2024-05-21T09:44:00Z"/>
        </w:trPr>
        <w:tc>
          <w:tcPr>
            <w:tcW w:w="9576" w:type="dxa"/>
            <w:shd w:val="clear" w:color="auto" w:fill="auto"/>
            <w:tcPrChange w:id="3785" w:author="miminguyenb@yahoo.com" w:date="2024-05-21T02:45:00Z" w16du:dateUtc="2024-05-21T09:45:00Z">
              <w:tcPr>
                <w:tcW w:w="9576" w:type="dxa"/>
                <w:shd w:val="clear" w:color="auto" w:fill="auto"/>
              </w:tcPr>
            </w:tcPrChange>
          </w:tcPr>
          <w:p w14:paraId="5F9ADBDD" w14:textId="2CFDAB22" w:rsidR="00BB350B" w:rsidRPr="00656CB3" w:rsidRDefault="00BB350B" w:rsidP="00BB350B">
            <w:pPr>
              <w:rPr>
                <w:ins w:id="3786" w:author="miminguyenb@yahoo.com" w:date="2024-05-21T02:44:00Z" w16du:dateUtc="2024-05-21T09:44:00Z"/>
                <w:rFonts w:asciiTheme="minorHAnsi" w:hAnsiTheme="minorHAnsi" w:cstheme="minorHAnsi"/>
                <w:b/>
                <w:sz w:val="22"/>
                <w:szCs w:val="22"/>
                <w:rPrChange w:id="3787" w:author="miminguyenb@yahoo.com" w:date="2024-05-22T02:52:00Z" w16du:dateUtc="2024-05-22T09:52:00Z">
                  <w:rPr>
                    <w:ins w:id="3788" w:author="miminguyenb@yahoo.com" w:date="2024-05-21T02:44:00Z" w16du:dateUtc="2024-05-21T09:44:00Z"/>
                    <w:rFonts w:ascii="Arial" w:hAnsi="Arial" w:cs="Arial"/>
                    <w:b/>
                    <w:sz w:val="22"/>
                    <w:szCs w:val="22"/>
                  </w:rPr>
                </w:rPrChange>
              </w:rPr>
            </w:pPr>
            <w:ins w:id="3789" w:author="miminguyenb@yahoo.com" w:date="2024-05-21T02:44:00Z" w16du:dateUtc="2024-05-21T09:44:00Z">
              <w:r w:rsidRPr="00656CB3">
                <w:rPr>
                  <w:rFonts w:asciiTheme="minorHAnsi" w:hAnsiTheme="minorHAnsi" w:cstheme="minorHAnsi"/>
                  <w:b/>
                  <w:sz w:val="22"/>
                  <w:szCs w:val="22"/>
                  <w:rPrChange w:id="3790" w:author="miminguyenb@yahoo.com" w:date="2024-05-22T02:52:00Z" w16du:dateUtc="2024-05-22T09:52:00Z">
                    <w:rPr>
                      <w:rFonts w:ascii="Arial" w:hAnsi="Arial" w:cs="Arial"/>
                      <w:b/>
                      <w:sz w:val="22"/>
                      <w:szCs w:val="22"/>
                    </w:rPr>
                  </w:rPrChange>
                </w:rPr>
                <w:lastRenderedPageBreak/>
                <w:t>Special Requirements:</w:t>
              </w:r>
            </w:ins>
          </w:p>
          <w:p w14:paraId="321E8E87" w14:textId="04747B0E" w:rsidR="00AE5CD4" w:rsidRPr="00656CB3" w:rsidRDefault="00AE5CD4" w:rsidP="00AE5CD4">
            <w:pPr>
              <w:pStyle w:val="BodyTextIndent"/>
              <w:keepNext/>
              <w:tabs>
                <w:tab w:val="left" w:pos="3060"/>
              </w:tabs>
              <w:spacing w:before="120"/>
              <w:ind w:left="0" w:firstLine="0"/>
              <w:outlineLvl w:val="1"/>
              <w:rPr>
                <w:ins w:id="3791" w:author="miminguyenb@yahoo.com" w:date="2024-05-21T22:31:00Z" w16du:dateUtc="2024-05-22T05:31:00Z"/>
                <w:rFonts w:asciiTheme="minorHAnsi" w:hAnsiTheme="minorHAnsi" w:cstheme="minorHAnsi"/>
                <w:color w:val="000000"/>
                <w:sz w:val="22"/>
                <w:szCs w:val="22"/>
                <w:rPrChange w:id="3792" w:author="miminguyenb@yahoo.com" w:date="2024-05-22T02:52:00Z" w16du:dateUtc="2024-05-22T09:52:00Z">
                  <w:rPr>
                    <w:ins w:id="3793" w:author="miminguyenb@yahoo.com" w:date="2024-05-21T22:31:00Z" w16du:dateUtc="2024-05-22T05:31:00Z"/>
                    <w:rFonts w:ascii="Arial" w:hAnsi="Arial" w:cs="Arial"/>
                    <w:color w:val="000000"/>
                    <w:sz w:val="22"/>
                    <w:szCs w:val="22"/>
                  </w:rPr>
                </w:rPrChange>
              </w:rPr>
              <w:pPrChange w:id="3794" w:author="miminguyenb@yahoo.com" w:date="2024-05-21T22:31:00Z" w16du:dateUtc="2024-05-22T05:31:00Z">
                <w:pPr>
                  <w:pStyle w:val="BodyTextIndent"/>
                  <w:keepNext/>
                  <w:numPr>
                    <w:numId w:val="73"/>
                  </w:numPr>
                  <w:tabs>
                    <w:tab w:val="left" w:pos="3060"/>
                  </w:tabs>
                  <w:spacing w:before="120"/>
                  <w:ind w:left="720"/>
                  <w:outlineLvl w:val="1"/>
                </w:pPr>
              </w:pPrChange>
            </w:pPr>
            <w:bookmarkStart w:id="3795" w:name="_Toc167241676"/>
            <w:bookmarkStart w:id="3796" w:name="_Toc167241925"/>
            <w:ins w:id="3797" w:author="miminguyenb@yahoo.com" w:date="2024-05-21T22:31:00Z" w16du:dateUtc="2024-05-22T05:31:00Z">
              <w:r w:rsidRPr="00656CB3">
                <w:rPr>
                  <w:rFonts w:asciiTheme="minorHAnsi" w:hAnsiTheme="minorHAnsi" w:cstheme="minorHAnsi"/>
                  <w:color w:val="000000"/>
                  <w:sz w:val="22"/>
                  <w:szCs w:val="22"/>
                  <w:rPrChange w:id="3798" w:author="miminguyenb@yahoo.com" w:date="2024-05-22T02:52:00Z" w16du:dateUtc="2024-05-22T09:52:00Z">
                    <w:rPr>
                      <w:rFonts w:ascii="Arial" w:hAnsi="Arial" w:cs="Arial"/>
                      <w:color w:val="000000"/>
                      <w:sz w:val="22"/>
                      <w:szCs w:val="22"/>
                    </w:rPr>
                  </w:rPrChange>
                </w:rPr>
                <w:t>Data Requirements:</w:t>
              </w:r>
              <w:bookmarkEnd w:id="3795"/>
              <w:bookmarkEnd w:id="3796"/>
            </w:ins>
          </w:p>
          <w:p w14:paraId="594EB226" w14:textId="6AE6A948" w:rsidR="00AE5CD4" w:rsidRPr="00656CB3" w:rsidRDefault="00AE5CD4" w:rsidP="00AE5CD4">
            <w:pPr>
              <w:pStyle w:val="BodyTextIndent"/>
              <w:keepNext/>
              <w:numPr>
                <w:ilvl w:val="0"/>
                <w:numId w:val="73"/>
              </w:numPr>
              <w:tabs>
                <w:tab w:val="left" w:pos="3060"/>
              </w:tabs>
              <w:spacing w:before="120"/>
              <w:outlineLvl w:val="1"/>
              <w:rPr>
                <w:ins w:id="3799" w:author="miminguyenb@yahoo.com" w:date="2024-05-21T22:31:00Z" w16du:dateUtc="2024-05-22T05:31:00Z"/>
                <w:rFonts w:asciiTheme="minorHAnsi" w:hAnsiTheme="minorHAnsi" w:cstheme="minorHAnsi"/>
                <w:color w:val="000000"/>
                <w:sz w:val="22"/>
                <w:szCs w:val="22"/>
                <w:rPrChange w:id="3800" w:author="miminguyenb@yahoo.com" w:date="2024-05-22T02:52:00Z" w16du:dateUtc="2024-05-22T09:52:00Z">
                  <w:rPr>
                    <w:ins w:id="3801" w:author="miminguyenb@yahoo.com" w:date="2024-05-21T22:31:00Z" w16du:dateUtc="2024-05-22T05:31:00Z"/>
                    <w:rFonts w:ascii="Arial" w:hAnsi="Arial" w:cs="Arial"/>
                    <w:color w:val="000000"/>
                    <w:sz w:val="22"/>
                    <w:szCs w:val="22"/>
                  </w:rPr>
                </w:rPrChange>
              </w:rPr>
            </w:pPr>
            <w:bookmarkStart w:id="3802" w:name="_Toc167241677"/>
            <w:bookmarkStart w:id="3803" w:name="_Toc167241926"/>
            <w:ins w:id="3804" w:author="miminguyenb@yahoo.com" w:date="2024-05-21T22:31:00Z" w16du:dateUtc="2024-05-22T05:31:00Z">
              <w:r w:rsidRPr="00656CB3">
                <w:rPr>
                  <w:rFonts w:asciiTheme="minorHAnsi" w:hAnsiTheme="minorHAnsi" w:cstheme="minorHAnsi"/>
                  <w:color w:val="000000"/>
                  <w:sz w:val="22"/>
                  <w:szCs w:val="22"/>
                  <w:rPrChange w:id="3805" w:author="miminguyenb@yahoo.com" w:date="2024-05-22T02:52:00Z" w16du:dateUtc="2024-05-22T09:52:00Z">
                    <w:rPr>
                      <w:rFonts w:ascii="Arial" w:hAnsi="Arial" w:cs="Arial"/>
                      <w:b/>
                      <w:bCs/>
                      <w:color w:val="000000"/>
                      <w:sz w:val="22"/>
                      <w:szCs w:val="22"/>
                    </w:rPr>
                  </w:rPrChange>
                </w:rPr>
                <w:t xml:space="preserve">Information for </w:t>
              </w:r>
            </w:ins>
            <w:ins w:id="3806" w:author="miminguyenb@yahoo.com" w:date="2024-05-21T22:32:00Z" w16du:dateUtc="2024-05-22T05:32:00Z">
              <w:r w:rsidRPr="00656CB3">
                <w:rPr>
                  <w:rFonts w:asciiTheme="minorHAnsi" w:hAnsiTheme="minorHAnsi" w:cstheme="minorHAnsi"/>
                  <w:color w:val="000000"/>
                  <w:sz w:val="22"/>
                  <w:szCs w:val="22"/>
                  <w:rPrChange w:id="3807" w:author="miminguyenb@yahoo.com" w:date="2024-05-22T02:52:00Z" w16du:dateUtc="2024-05-22T09:52:00Z">
                    <w:rPr>
                      <w:rFonts w:ascii="Arial" w:hAnsi="Arial" w:cs="Arial"/>
                      <w:b/>
                      <w:bCs/>
                      <w:color w:val="000000"/>
                      <w:sz w:val="22"/>
                      <w:szCs w:val="22"/>
                    </w:rPr>
                  </w:rPrChange>
                </w:rPr>
                <w:t>u</w:t>
              </w:r>
            </w:ins>
            <w:ins w:id="3808" w:author="miminguyenb@yahoo.com" w:date="2024-05-21T22:31:00Z" w16du:dateUtc="2024-05-22T05:31:00Z">
              <w:r w:rsidRPr="00656CB3">
                <w:rPr>
                  <w:rFonts w:asciiTheme="minorHAnsi" w:hAnsiTheme="minorHAnsi" w:cstheme="minorHAnsi"/>
                  <w:color w:val="000000"/>
                  <w:sz w:val="22"/>
                  <w:szCs w:val="22"/>
                  <w:rPrChange w:id="3809" w:author="miminguyenb@yahoo.com" w:date="2024-05-22T02:52:00Z" w16du:dateUtc="2024-05-22T09:52:00Z">
                    <w:rPr>
                      <w:rFonts w:ascii="Arial" w:hAnsi="Arial" w:cs="Arial"/>
                      <w:b/>
                      <w:bCs/>
                      <w:color w:val="000000"/>
                      <w:sz w:val="22"/>
                      <w:szCs w:val="22"/>
                    </w:rPr>
                  </w:rPrChange>
                </w:rPr>
                <w:t>nsaved addresses will be accessed and used from the General Map Database.</w:t>
              </w:r>
              <w:bookmarkEnd w:id="3802"/>
              <w:bookmarkEnd w:id="3803"/>
            </w:ins>
          </w:p>
          <w:p w14:paraId="52F1A911" w14:textId="77777777" w:rsidR="00BB350B" w:rsidRPr="00656CB3" w:rsidRDefault="00BB350B" w:rsidP="00BB350B">
            <w:pPr>
              <w:rPr>
                <w:ins w:id="3810" w:author="miminguyenb@yahoo.com" w:date="2024-05-21T02:44:00Z" w16du:dateUtc="2024-05-21T09:44:00Z"/>
                <w:rFonts w:asciiTheme="minorHAnsi" w:hAnsiTheme="minorHAnsi" w:cstheme="minorHAnsi"/>
                <w:b/>
                <w:sz w:val="22"/>
                <w:szCs w:val="22"/>
                <w:rPrChange w:id="3811" w:author="miminguyenb@yahoo.com" w:date="2024-05-22T02:52:00Z" w16du:dateUtc="2024-05-22T09:52:00Z">
                  <w:rPr>
                    <w:ins w:id="3812" w:author="miminguyenb@yahoo.com" w:date="2024-05-21T02:44:00Z" w16du:dateUtc="2024-05-21T09:44:00Z"/>
                    <w:rFonts w:ascii="Arial" w:hAnsi="Arial" w:cs="Arial"/>
                    <w:b/>
                    <w:sz w:val="22"/>
                    <w:szCs w:val="22"/>
                  </w:rPr>
                </w:rPrChange>
              </w:rPr>
            </w:pPr>
          </w:p>
        </w:tc>
      </w:tr>
      <w:tr w:rsidR="00BB350B" w:rsidRPr="00656CB3" w14:paraId="1AE5F240" w14:textId="77777777" w:rsidTr="00BB350B">
        <w:trPr>
          <w:jc w:val="center"/>
          <w:ins w:id="3813" w:author="miminguyenb@yahoo.com" w:date="2024-05-21T02:44:00Z" w16du:dateUtc="2024-05-21T09:44:00Z"/>
        </w:trPr>
        <w:tc>
          <w:tcPr>
            <w:tcW w:w="9576" w:type="dxa"/>
            <w:shd w:val="clear" w:color="auto" w:fill="auto"/>
            <w:tcPrChange w:id="3814" w:author="miminguyenb@yahoo.com" w:date="2024-05-21T02:45:00Z" w16du:dateUtc="2024-05-21T09:45:00Z">
              <w:tcPr>
                <w:tcW w:w="9576" w:type="dxa"/>
                <w:shd w:val="clear" w:color="auto" w:fill="auto"/>
              </w:tcPr>
            </w:tcPrChange>
          </w:tcPr>
          <w:p w14:paraId="59B3A578" w14:textId="61C5E2FA" w:rsidR="00BB350B" w:rsidRPr="00656CB3" w:rsidRDefault="00BB350B" w:rsidP="00BB350B">
            <w:pPr>
              <w:rPr>
                <w:ins w:id="3815" w:author="miminguyenb@yahoo.com" w:date="2024-05-21T02:44:00Z" w16du:dateUtc="2024-05-21T09:44:00Z"/>
                <w:rFonts w:asciiTheme="minorHAnsi" w:hAnsiTheme="minorHAnsi" w:cstheme="minorHAnsi"/>
                <w:b/>
                <w:sz w:val="22"/>
                <w:szCs w:val="22"/>
                <w:rPrChange w:id="3816" w:author="miminguyenb@yahoo.com" w:date="2024-05-22T02:52:00Z" w16du:dateUtc="2024-05-22T09:52:00Z">
                  <w:rPr>
                    <w:ins w:id="3817" w:author="miminguyenb@yahoo.com" w:date="2024-05-21T02:44:00Z" w16du:dateUtc="2024-05-21T09:44:00Z"/>
                    <w:rFonts w:ascii="Arial" w:hAnsi="Arial" w:cs="Arial"/>
                    <w:b/>
                    <w:sz w:val="22"/>
                    <w:szCs w:val="22"/>
                  </w:rPr>
                </w:rPrChange>
              </w:rPr>
            </w:pPr>
            <w:ins w:id="3818" w:author="miminguyenb@yahoo.com" w:date="2024-05-21T02:44:00Z" w16du:dateUtc="2024-05-21T09:44:00Z">
              <w:r w:rsidRPr="00656CB3">
                <w:rPr>
                  <w:rFonts w:asciiTheme="minorHAnsi" w:hAnsiTheme="minorHAnsi" w:cstheme="minorHAnsi"/>
                  <w:b/>
                  <w:sz w:val="22"/>
                  <w:szCs w:val="22"/>
                  <w:rPrChange w:id="3819" w:author="miminguyenb@yahoo.com" w:date="2024-05-22T02:52:00Z" w16du:dateUtc="2024-05-22T09:52:00Z">
                    <w:rPr>
                      <w:rFonts w:ascii="Arial" w:hAnsi="Arial" w:cs="Arial"/>
                      <w:b/>
                      <w:sz w:val="22"/>
                      <w:szCs w:val="22"/>
                    </w:rPr>
                  </w:rPrChange>
                </w:rPr>
                <w:t>To do/Issues:</w:t>
              </w:r>
            </w:ins>
          </w:p>
          <w:p w14:paraId="5BDFCB14" w14:textId="77777777" w:rsidR="00BB350B" w:rsidRPr="00656CB3" w:rsidRDefault="00BB350B" w:rsidP="00BB350B">
            <w:pPr>
              <w:rPr>
                <w:ins w:id="3820" w:author="miminguyenb@yahoo.com" w:date="2024-05-21T02:44:00Z" w16du:dateUtc="2024-05-21T09:44:00Z"/>
                <w:rFonts w:asciiTheme="minorHAnsi" w:hAnsiTheme="minorHAnsi" w:cstheme="minorHAnsi"/>
                <w:b/>
                <w:sz w:val="22"/>
                <w:szCs w:val="22"/>
                <w:rPrChange w:id="3821" w:author="miminguyenb@yahoo.com" w:date="2024-05-22T02:52:00Z" w16du:dateUtc="2024-05-22T09:52:00Z">
                  <w:rPr>
                    <w:ins w:id="3822" w:author="miminguyenb@yahoo.com" w:date="2024-05-21T02:44:00Z" w16du:dateUtc="2024-05-21T09:44:00Z"/>
                    <w:rFonts w:cs="Arial"/>
                    <w:b/>
                    <w:sz w:val="22"/>
                    <w:szCs w:val="22"/>
                  </w:rPr>
                </w:rPrChange>
              </w:rPr>
            </w:pPr>
          </w:p>
          <w:p w14:paraId="337E99FB" w14:textId="77777777" w:rsidR="00BB350B" w:rsidRPr="00656CB3" w:rsidRDefault="00BB350B" w:rsidP="00BB350B">
            <w:pPr>
              <w:rPr>
                <w:ins w:id="3823" w:author="miminguyenb@yahoo.com" w:date="2024-05-21T02:44:00Z" w16du:dateUtc="2024-05-21T09:44:00Z"/>
                <w:rFonts w:asciiTheme="minorHAnsi" w:hAnsiTheme="minorHAnsi" w:cstheme="minorHAnsi"/>
                <w:b/>
                <w:sz w:val="22"/>
                <w:szCs w:val="22"/>
                <w:rPrChange w:id="3824" w:author="miminguyenb@yahoo.com" w:date="2024-05-22T02:52:00Z" w16du:dateUtc="2024-05-22T09:52:00Z">
                  <w:rPr>
                    <w:ins w:id="3825" w:author="miminguyenb@yahoo.com" w:date="2024-05-21T02:44:00Z" w16du:dateUtc="2024-05-21T09:44:00Z"/>
                    <w:rFonts w:ascii="Arial" w:hAnsi="Arial" w:cs="Arial"/>
                    <w:b/>
                    <w:sz w:val="22"/>
                    <w:szCs w:val="22"/>
                  </w:rPr>
                </w:rPrChange>
              </w:rPr>
            </w:pPr>
          </w:p>
        </w:tc>
      </w:tr>
      <w:bookmarkEnd w:id="3485"/>
    </w:tbl>
    <w:p w14:paraId="028B4058" w14:textId="77777777" w:rsidR="00BB350B" w:rsidRPr="00656CB3" w:rsidRDefault="00BB350B" w:rsidP="00BB350B">
      <w:pPr>
        <w:rPr>
          <w:ins w:id="3826" w:author="miminguyenb@yahoo.com" w:date="2024-05-21T02:44:00Z" w16du:dateUtc="2024-05-21T09:44:00Z"/>
          <w:rFonts w:asciiTheme="minorHAnsi" w:hAnsiTheme="minorHAnsi" w:cstheme="minorHAnsi"/>
          <w:sz w:val="22"/>
          <w:szCs w:val="22"/>
          <w:rPrChange w:id="3827" w:author="miminguyenb@yahoo.com" w:date="2024-05-22T02:52:00Z" w16du:dateUtc="2024-05-22T09:52:00Z">
            <w:rPr>
              <w:ins w:id="3828" w:author="miminguyenb@yahoo.com" w:date="2024-05-21T02:44:00Z" w16du:dateUtc="2024-05-21T09:44:00Z"/>
              <w:rFonts w:ascii="Arial" w:hAnsi="Arial" w:cs="Arial"/>
            </w:rPr>
          </w:rPrChange>
        </w:rPr>
      </w:pPr>
    </w:p>
    <w:p w14:paraId="3DF1DB8C" w14:textId="56A9FCA4" w:rsidR="00692887" w:rsidRPr="00656CB3" w:rsidRDefault="00D17D57" w:rsidP="00692887">
      <w:pPr>
        <w:rPr>
          <w:ins w:id="3829" w:author="miminguyenb@yahoo.com" w:date="2024-05-21T03:07:00Z" w16du:dateUtc="2024-05-21T10:07:00Z"/>
          <w:rFonts w:asciiTheme="minorHAnsi" w:hAnsiTheme="minorHAnsi" w:cstheme="minorHAnsi"/>
          <w:sz w:val="22"/>
          <w:szCs w:val="22"/>
          <w:rPrChange w:id="3830" w:author="miminguyenb@yahoo.com" w:date="2024-05-22T02:52:00Z" w16du:dateUtc="2024-05-22T09:52:00Z">
            <w:rPr>
              <w:ins w:id="3831" w:author="miminguyenb@yahoo.com" w:date="2024-05-21T03:07:00Z" w16du:dateUtc="2024-05-21T10:07:00Z"/>
              <w:rFonts w:ascii="Arial" w:hAnsi="Arial" w:cs="Arial"/>
            </w:rPr>
          </w:rPrChange>
        </w:rPr>
      </w:pPr>
      <w:r w:rsidRPr="00656CB3">
        <w:rPr>
          <w:rFonts w:asciiTheme="minorHAnsi" w:hAnsiTheme="minorHAnsi" w:cstheme="minorHAnsi"/>
          <w:sz w:val="22"/>
          <w:szCs w:val="22"/>
          <w:rPrChange w:id="3832" w:author="miminguyenb@yahoo.com" w:date="2024-05-22T02:52:00Z" w16du:dateUtc="2024-05-22T09:52:00Z">
            <w:rPr>
              <w:rFonts w:ascii="Calibri" w:hAnsi="Calibri"/>
              <w:color w:val="000000"/>
              <w:sz w:val="22"/>
            </w:rPr>
          </w:rPrChange>
        </w:rPr>
        <w:br w:type="page"/>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3833" w:author="miminguyenb@yahoo.com" w:date="2024-05-21T03:07:00Z" w16du:dateUtc="2024-05-21T10:07: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3834">
          <w:tblGrid>
            <w:gridCol w:w="4788"/>
            <w:gridCol w:w="1170"/>
            <w:gridCol w:w="900"/>
            <w:gridCol w:w="2718"/>
          </w:tblGrid>
        </w:tblGridChange>
      </w:tblGrid>
      <w:tr w:rsidR="00692887" w:rsidRPr="00656CB3" w14:paraId="159BD28F" w14:textId="77777777" w:rsidTr="00692887">
        <w:trPr>
          <w:jc w:val="center"/>
          <w:ins w:id="3835" w:author="miminguyenb@yahoo.com" w:date="2024-05-21T03:07:00Z" w16du:dateUtc="2024-05-21T10:07:00Z"/>
        </w:trPr>
        <w:tc>
          <w:tcPr>
            <w:tcW w:w="5958" w:type="dxa"/>
            <w:gridSpan w:val="2"/>
            <w:shd w:val="clear" w:color="auto" w:fill="auto"/>
            <w:tcPrChange w:id="3836" w:author="miminguyenb@yahoo.com" w:date="2024-05-21T03:07:00Z" w16du:dateUtc="2024-05-21T10:07:00Z">
              <w:tcPr>
                <w:tcW w:w="5958" w:type="dxa"/>
                <w:gridSpan w:val="2"/>
                <w:shd w:val="clear" w:color="auto" w:fill="auto"/>
              </w:tcPr>
            </w:tcPrChange>
          </w:tcPr>
          <w:p w14:paraId="02805FCE" w14:textId="6BC3B3CB" w:rsidR="00692887" w:rsidRPr="00656CB3" w:rsidRDefault="00692887" w:rsidP="00033354">
            <w:pPr>
              <w:rPr>
                <w:ins w:id="3837" w:author="miminguyenb@yahoo.com" w:date="2024-05-21T03:07:00Z" w16du:dateUtc="2024-05-21T10:07:00Z"/>
                <w:rFonts w:asciiTheme="minorHAnsi" w:hAnsiTheme="minorHAnsi" w:cstheme="minorHAnsi"/>
                <w:sz w:val="22"/>
                <w:szCs w:val="22"/>
                <w:rPrChange w:id="3838" w:author="miminguyenb@yahoo.com" w:date="2024-05-22T02:52:00Z" w16du:dateUtc="2024-05-22T09:52:00Z">
                  <w:rPr>
                    <w:ins w:id="3839" w:author="miminguyenb@yahoo.com" w:date="2024-05-21T03:07:00Z" w16du:dateUtc="2024-05-21T10:07:00Z"/>
                    <w:rFonts w:ascii="Arial" w:hAnsi="Arial" w:cs="Arial"/>
                    <w:sz w:val="22"/>
                    <w:szCs w:val="22"/>
                  </w:rPr>
                </w:rPrChange>
              </w:rPr>
            </w:pPr>
            <w:ins w:id="3840" w:author="miminguyenb@yahoo.com" w:date="2024-05-21T03:07:00Z" w16du:dateUtc="2024-05-21T10:07:00Z">
              <w:r w:rsidRPr="00656CB3">
                <w:rPr>
                  <w:rFonts w:asciiTheme="minorHAnsi" w:hAnsiTheme="minorHAnsi" w:cstheme="minorHAnsi"/>
                  <w:b/>
                  <w:sz w:val="22"/>
                  <w:szCs w:val="22"/>
                  <w:rPrChange w:id="3841" w:author="miminguyenb@yahoo.com" w:date="2024-05-22T02:52:00Z" w16du:dateUtc="2024-05-22T09:52:00Z">
                    <w:rPr>
                      <w:rFonts w:ascii="Arial" w:hAnsi="Arial" w:cs="Arial"/>
                      <w:b/>
                      <w:sz w:val="22"/>
                      <w:szCs w:val="22"/>
                    </w:rPr>
                  </w:rPrChange>
                </w:rPr>
                <w:lastRenderedPageBreak/>
                <w:t>Use Case Name</w:t>
              </w:r>
              <w:r w:rsidRPr="00656CB3">
                <w:rPr>
                  <w:rFonts w:asciiTheme="minorHAnsi" w:hAnsiTheme="minorHAnsi" w:cstheme="minorHAnsi"/>
                  <w:sz w:val="22"/>
                  <w:szCs w:val="22"/>
                  <w:rPrChange w:id="3842" w:author="miminguyenb@yahoo.com" w:date="2024-05-22T02:52:00Z" w16du:dateUtc="2024-05-22T09:52:00Z">
                    <w:rPr>
                      <w:rFonts w:ascii="Arial" w:hAnsi="Arial" w:cs="Arial"/>
                      <w:sz w:val="22"/>
                      <w:szCs w:val="22"/>
                    </w:rPr>
                  </w:rPrChange>
                </w:rPr>
                <w:t xml:space="preserve">: </w:t>
              </w:r>
            </w:ins>
            <w:ins w:id="3843" w:author="miminguyenb@yahoo.com" w:date="2024-05-21T03:08:00Z" w16du:dateUtc="2024-05-21T10:08:00Z">
              <w:r w:rsidRPr="00656CB3">
                <w:rPr>
                  <w:rFonts w:asciiTheme="minorHAnsi" w:hAnsiTheme="minorHAnsi" w:cstheme="minorHAnsi"/>
                  <w:sz w:val="22"/>
                  <w:szCs w:val="22"/>
                  <w:rPrChange w:id="3844" w:author="miminguyenb@yahoo.com" w:date="2024-05-22T02:52:00Z" w16du:dateUtc="2024-05-22T09:52:00Z">
                    <w:rPr>
                      <w:rFonts w:ascii="Arial" w:hAnsi="Arial" w:cs="Arial"/>
                      <w:sz w:val="22"/>
                      <w:szCs w:val="22"/>
                    </w:rPr>
                  </w:rPrChange>
                </w:rPr>
                <w:t>Show ADA Accessible Rooms and Elevators</w:t>
              </w:r>
            </w:ins>
          </w:p>
        </w:tc>
        <w:tc>
          <w:tcPr>
            <w:tcW w:w="900" w:type="dxa"/>
            <w:shd w:val="clear" w:color="auto" w:fill="auto"/>
            <w:tcPrChange w:id="3845" w:author="miminguyenb@yahoo.com" w:date="2024-05-21T03:07:00Z" w16du:dateUtc="2024-05-21T10:07:00Z">
              <w:tcPr>
                <w:tcW w:w="900" w:type="dxa"/>
                <w:shd w:val="clear" w:color="auto" w:fill="auto"/>
              </w:tcPr>
            </w:tcPrChange>
          </w:tcPr>
          <w:p w14:paraId="11E8226D" w14:textId="6B83719D" w:rsidR="00692887" w:rsidRPr="00656CB3" w:rsidRDefault="00692887" w:rsidP="00033354">
            <w:pPr>
              <w:rPr>
                <w:ins w:id="3846" w:author="miminguyenb@yahoo.com" w:date="2024-05-21T03:07:00Z" w16du:dateUtc="2024-05-21T10:07:00Z"/>
                <w:rFonts w:asciiTheme="minorHAnsi" w:hAnsiTheme="minorHAnsi" w:cstheme="minorHAnsi"/>
                <w:sz w:val="22"/>
                <w:szCs w:val="22"/>
                <w:rPrChange w:id="3847" w:author="miminguyenb@yahoo.com" w:date="2024-05-22T02:52:00Z" w16du:dateUtc="2024-05-22T09:52:00Z">
                  <w:rPr>
                    <w:ins w:id="3848" w:author="miminguyenb@yahoo.com" w:date="2024-05-21T03:07:00Z" w16du:dateUtc="2024-05-21T10:07:00Z"/>
                    <w:rFonts w:ascii="Arial" w:hAnsi="Arial" w:cs="Arial"/>
                    <w:sz w:val="22"/>
                    <w:szCs w:val="22"/>
                  </w:rPr>
                </w:rPrChange>
              </w:rPr>
            </w:pPr>
            <w:ins w:id="3849" w:author="miminguyenb@yahoo.com" w:date="2024-05-21T03:07:00Z" w16du:dateUtc="2024-05-21T10:07:00Z">
              <w:r w:rsidRPr="00656CB3">
                <w:rPr>
                  <w:rFonts w:asciiTheme="minorHAnsi" w:hAnsiTheme="minorHAnsi" w:cstheme="minorHAnsi"/>
                  <w:b/>
                  <w:sz w:val="22"/>
                  <w:szCs w:val="22"/>
                  <w:rPrChange w:id="3850" w:author="miminguyenb@yahoo.com" w:date="2024-05-22T02:52:00Z" w16du:dateUtc="2024-05-22T09:52:00Z">
                    <w:rPr>
                      <w:rFonts w:ascii="Arial" w:hAnsi="Arial" w:cs="Arial"/>
                      <w:b/>
                      <w:sz w:val="22"/>
                      <w:szCs w:val="22"/>
                    </w:rPr>
                  </w:rPrChange>
                </w:rPr>
                <w:t>ID</w:t>
              </w:r>
            </w:ins>
            <w:ins w:id="3851" w:author="miminguyenb@yahoo.com" w:date="2024-05-22T03:32:00Z" w16du:dateUtc="2024-05-22T10:32:00Z">
              <w:r w:rsidR="003112FE">
                <w:rPr>
                  <w:rFonts w:asciiTheme="minorHAnsi" w:hAnsiTheme="minorHAnsi" w:cstheme="minorHAnsi"/>
                  <w:sz w:val="22"/>
                  <w:szCs w:val="22"/>
                </w:rPr>
                <w:t xml:space="preserve">: </w:t>
              </w:r>
            </w:ins>
            <w:ins w:id="3852" w:author="miminguyenb@yahoo.com" w:date="2024-05-21T03:08:00Z" w16du:dateUtc="2024-05-21T10:08:00Z">
              <w:r w:rsidRPr="00656CB3">
                <w:rPr>
                  <w:rFonts w:asciiTheme="minorHAnsi" w:hAnsiTheme="minorHAnsi" w:cstheme="minorHAnsi"/>
                  <w:sz w:val="22"/>
                  <w:szCs w:val="22"/>
                  <w:rPrChange w:id="3853" w:author="miminguyenb@yahoo.com" w:date="2024-05-22T02:52:00Z" w16du:dateUtc="2024-05-22T09:52:00Z">
                    <w:rPr>
                      <w:rFonts w:ascii="Arial" w:hAnsi="Arial" w:cs="Arial"/>
                      <w:sz w:val="22"/>
                      <w:szCs w:val="22"/>
                    </w:rPr>
                  </w:rPrChange>
                </w:rPr>
                <w:t>UC-5</w:t>
              </w:r>
            </w:ins>
          </w:p>
        </w:tc>
        <w:tc>
          <w:tcPr>
            <w:tcW w:w="2718" w:type="dxa"/>
            <w:shd w:val="clear" w:color="auto" w:fill="auto"/>
            <w:tcPrChange w:id="3854" w:author="miminguyenb@yahoo.com" w:date="2024-05-21T03:07:00Z" w16du:dateUtc="2024-05-21T10:07:00Z">
              <w:tcPr>
                <w:tcW w:w="2718" w:type="dxa"/>
                <w:shd w:val="clear" w:color="auto" w:fill="auto"/>
              </w:tcPr>
            </w:tcPrChange>
          </w:tcPr>
          <w:p w14:paraId="117D791C" w14:textId="48255AC1" w:rsidR="00692887" w:rsidRPr="00656CB3" w:rsidRDefault="00692887" w:rsidP="00033354">
            <w:pPr>
              <w:rPr>
                <w:ins w:id="3855" w:author="miminguyenb@yahoo.com" w:date="2024-05-21T03:07:00Z" w16du:dateUtc="2024-05-21T10:07:00Z"/>
                <w:rFonts w:asciiTheme="minorHAnsi" w:hAnsiTheme="minorHAnsi" w:cstheme="minorHAnsi"/>
                <w:sz w:val="22"/>
                <w:szCs w:val="22"/>
                <w:rPrChange w:id="3856" w:author="miminguyenb@yahoo.com" w:date="2024-05-22T02:52:00Z" w16du:dateUtc="2024-05-22T09:52:00Z">
                  <w:rPr>
                    <w:ins w:id="3857" w:author="miminguyenb@yahoo.com" w:date="2024-05-21T03:07:00Z" w16du:dateUtc="2024-05-21T10:07:00Z"/>
                    <w:rFonts w:ascii="Arial" w:hAnsi="Arial" w:cs="Arial"/>
                    <w:sz w:val="22"/>
                    <w:szCs w:val="22"/>
                  </w:rPr>
                </w:rPrChange>
              </w:rPr>
            </w:pPr>
            <w:ins w:id="3858" w:author="miminguyenb@yahoo.com" w:date="2024-05-21T03:07:00Z" w16du:dateUtc="2024-05-21T10:07:00Z">
              <w:r w:rsidRPr="00656CB3">
                <w:rPr>
                  <w:rFonts w:asciiTheme="minorHAnsi" w:hAnsiTheme="minorHAnsi" w:cstheme="minorHAnsi"/>
                  <w:b/>
                  <w:sz w:val="22"/>
                  <w:szCs w:val="22"/>
                  <w:rPrChange w:id="3859"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3860" w:author="miminguyenb@yahoo.com" w:date="2024-05-22T02:52:00Z" w16du:dateUtc="2024-05-22T09:52:00Z">
                    <w:rPr>
                      <w:rFonts w:ascii="Arial" w:hAnsi="Arial" w:cs="Arial"/>
                      <w:sz w:val="22"/>
                      <w:szCs w:val="22"/>
                    </w:rPr>
                  </w:rPrChange>
                </w:rPr>
                <w:t xml:space="preserve">: </w:t>
              </w:r>
            </w:ins>
            <w:ins w:id="3861" w:author="miminguyenb@yahoo.com" w:date="2024-05-21T09:25:00Z" w16du:dateUtc="2024-05-21T16:25:00Z">
              <w:r w:rsidR="00CB54D7" w:rsidRPr="00656CB3">
                <w:rPr>
                  <w:rFonts w:asciiTheme="minorHAnsi" w:hAnsiTheme="minorHAnsi" w:cstheme="minorHAnsi"/>
                  <w:sz w:val="22"/>
                  <w:szCs w:val="22"/>
                  <w:rPrChange w:id="3862" w:author="miminguyenb@yahoo.com" w:date="2024-05-22T02:52:00Z" w16du:dateUtc="2024-05-22T09:52:00Z">
                    <w:rPr>
                      <w:rFonts w:ascii="Arial" w:hAnsi="Arial" w:cs="Arial"/>
                      <w:sz w:val="22"/>
                      <w:szCs w:val="22"/>
                    </w:rPr>
                  </w:rPrChange>
                </w:rPr>
                <w:t>Must Have</w:t>
              </w:r>
            </w:ins>
          </w:p>
        </w:tc>
      </w:tr>
      <w:tr w:rsidR="00692887" w:rsidRPr="00656CB3" w14:paraId="1FAA5AF2" w14:textId="77777777" w:rsidTr="00692887">
        <w:trPr>
          <w:jc w:val="center"/>
          <w:ins w:id="3863" w:author="miminguyenb@yahoo.com" w:date="2024-05-21T03:07:00Z" w16du:dateUtc="2024-05-21T10:07:00Z"/>
        </w:trPr>
        <w:tc>
          <w:tcPr>
            <w:tcW w:w="4788" w:type="dxa"/>
            <w:shd w:val="clear" w:color="auto" w:fill="auto"/>
            <w:tcPrChange w:id="3864" w:author="miminguyenb@yahoo.com" w:date="2024-05-21T03:07:00Z" w16du:dateUtc="2024-05-21T10:07:00Z">
              <w:tcPr>
                <w:tcW w:w="4788" w:type="dxa"/>
                <w:shd w:val="clear" w:color="auto" w:fill="auto"/>
              </w:tcPr>
            </w:tcPrChange>
          </w:tcPr>
          <w:p w14:paraId="15E971F2" w14:textId="07481CB3" w:rsidR="00692887" w:rsidRPr="00656CB3" w:rsidRDefault="00692887" w:rsidP="00033354">
            <w:pPr>
              <w:rPr>
                <w:ins w:id="3865" w:author="miminguyenb@yahoo.com" w:date="2024-05-21T03:07:00Z" w16du:dateUtc="2024-05-21T10:07:00Z"/>
                <w:rFonts w:asciiTheme="minorHAnsi" w:hAnsiTheme="minorHAnsi" w:cstheme="minorHAnsi"/>
                <w:sz w:val="22"/>
                <w:szCs w:val="22"/>
                <w:rPrChange w:id="3866" w:author="miminguyenb@yahoo.com" w:date="2024-05-22T02:52:00Z" w16du:dateUtc="2024-05-22T09:52:00Z">
                  <w:rPr>
                    <w:ins w:id="3867" w:author="miminguyenb@yahoo.com" w:date="2024-05-21T03:07:00Z" w16du:dateUtc="2024-05-21T10:07:00Z"/>
                    <w:rFonts w:ascii="Arial" w:hAnsi="Arial" w:cs="Arial"/>
                    <w:sz w:val="22"/>
                    <w:szCs w:val="22"/>
                  </w:rPr>
                </w:rPrChange>
              </w:rPr>
            </w:pPr>
            <w:ins w:id="3868" w:author="miminguyenb@yahoo.com" w:date="2024-05-21T03:07:00Z" w16du:dateUtc="2024-05-21T10:07:00Z">
              <w:r w:rsidRPr="00656CB3">
                <w:rPr>
                  <w:rFonts w:asciiTheme="minorHAnsi" w:hAnsiTheme="minorHAnsi" w:cstheme="minorHAnsi"/>
                  <w:b/>
                  <w:sz w:val="22"/>
                  <w:szCs w:val="22"/>
                  <w:rPrChange w:id="3869"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3870" w:author="miminguyenb@yahoo.com" w:date="2024-05-22T02:52:00Z" w16du:dateUtc="2024-05-22T09:52:00Z">
                    <w:rPr>
                      <w:rFonts w:ascii="Arial" w:hAnsi="Arial" w:cs="Arial"/>
                      <w:sz w:val="22"/>
                      <w:szCs w:val="22"/>
                    </w:rPr>
                  </w:rPrChange>
                </w:rPr>
                <w:t xml:space="preserve">: </w:t>
              </w:r>
            </w:ins>
            <w:ins w:id="3871" w:author="miminguyenb@yahoo.com" w:date="2024-05-21T03:08:00Z" w16du:dateUtc="2024-05-21T10:08:00Z">
              <w:r w:rsidRPr="00656CB3">
                <w:rPr>
                  <w:rFonts w:asciiTheme="minorHAnsi" w:hAnsiTheme="minorHAnsi" w:cstheme="minorHAnsi"/>
                  <w:sz w:val="22"/>
                  <w:szCs w:val="22"/>
                  <w:rPrChange w:id="3872" w:author="miminguyenb@yahoo.com" w:date="2024-05-22T02:52:00Z" w16du:dateUtc="2024-05-22T09:52:00Z">
                    <w:rPr>
                      <w:rFonts w:ascii="Arial" w:hAnsi="Arial" w:cs="Arial"/>
                      <w:sz w:val="22"/>
                      <w:szCs w:val="22"/>
                    </w:rPr>
                  </w:rPrChange>
                </w:rPr>
                <w:t>Application User</w:t>
              </w:r>
            </w:ins>
          </w:p>
        </w:tc>
        <w:tc>
          <w:tcPr>
            <w:tcW w:w="4788" w:type="dxa"/>
            <w:gridSpan w:val="3"/>
            <w:shd w:val="clear" w:color="auto" w:fill="auto"/>
            <w:tcPrChange w:id="3873" w:author="miminguyenb@yahoo.com" w:date="2024-05-21T03:07:00Z" w16du:dateUtc="2024-05-21T10:07:00Z">
              <w:tcPr>
                <w:tcW w:w="4788" w:type="dxa"/>
                <w:gridSpan w:val="3"/>
                <w:shd w:val="clear" w:color="auto" w:fill="auto"/>
              </w:tcPr>
            </w:tcPrChange>
          </w:tcPr>
          <w:p w14:paraId="37C51B05" w14:textId="702A770B" w:rsidR="00692887" w:rsidRPr="00656CB3" w:rsidRDefault="00692887" w:rsidP="00033354">
            <w:pPr>
              <w:rPr>
                <w:ins w:id="3874" w:author="miminguyenb@yahoo.com" w:date="2024-05-21T03:07:00Z" w16du:dateUtc="2024-05-21T10:07:00Z"/>
                <w:rFonts w:asciiTheme="minorHAnsi" w:hAnsiTheme="minorHAnsi" w:cstheme="minorHAnsi"/>
                <w:sz w:val="22"/>
                <w:szCs w:val="22"/>
                <w:rPrChange w:id="3875" w:author="miminguyenb@yahoo.com" w:date="2024-05-22T02:52:00Z" w16du:dateUtc="2024-05-22T09:52:00Z">
                  <w:rPr>
                    <w:ins w:id="3876" w:author="miminguyenb@yahoo.com" w:date="2024-05-21T03:07:00Z" w16du:dateUtc="2024-05-21T10:07:00Z"/>
                    <w:rFonts w:ascii="Arial" w:hAnsi="Arial" w:cs="Arial"/>
                    <w:sz w:val="22"/>
                    <w:szCs w:val="22"/>
                  </w:rPr>
                </w:rPrChange>
              </w:rPr>
            </w:pPr>
            <w:ins w:id="3877" w:author="miminguyenb@yahoo.com" w:date="2024-05-21T03:07:00Z" w16du:dateUtc="2024-05-21T10:07:00Z">
              <w:r w:rsidRPr="00656CB3">
                <w:rPr>
                  <w:rFonts w:asciiTheme="minorHAnsi" w:hAnsiTheme="minorHAnsi" w:cstheme="minorHAnsi"/>
                  <w:b/>
                  <w:sz w:val="22"/>
                  <w:szCs w:val="22"/>
                  <w:rPrChange w:id="3878"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3879" w:author="miminguyenb@yahoo.com" w:date="2024-05-22T02:52:00Z" w16du:dateUtc="2024-05-22T09:52:00Z">
                    <w:rPr>
                      <w:rFonts w:ascii="Arial" w:hAnsi="Arial" w:cs="Arial"/>
                      <w:sz w:val="22"/>
                      <w:szCs w:val="22"/>
                    </w:rPr>
                  </w:rPrChange>
                </w:rPr>
                <w:t xml:space="preserve">: </w:t>
              </w:r>
            </w:ins>
            <w:ins w:id="3880" w:author="miminguyenb@yahoo.com" w:date="2024-05-21T09:25:00Z" w16du:dateUtc="2024-05-21T16:25:00Z">
              <w:r w:rsidR="00CB54D7" w:rsidRPr="00656CB3">
                <w:rPr>
                  <w:rFonts w:asciiTheme="minorHAnsi" w:hAnsiTheme="minorHAnsi" w:cstheme="minorHAnsi"/>
                  <w:sz w:val="22"/>
                  <w:szCs w:val="22"/>
                  <w:rPrChange w:id="3881" w:author="miminguyenb@yahoo.com" w:date="2024-05-22T02:52:00Z" w16du:dateUtc="2024-05-22T09:52:00Z">
                    <w:rPr>
                      <w:rFonts w:ascii="Arial" w:hAnsi="Arial" w:cs="Arial"/>
                      <w:sz w:val="22"/>
                      <w:szCs w:val="22"/>
                    </w:rPr>
                  </w:rPrChange>
                </w:rPr>
                <w:t>Overview, Essential</w:t>
              </w:r>
            </w:ins>
          </w:p>
        </w:tc>
      </w:tr>
      <w:tr w:rsidR="00692887" w:rsidRPr="00656CB3" w14:paraId="76956353" w14:textId="77777777" w:rsidTr="00692887">
        <w:trPr>
          <w:jc w:val="center"/>
          <w:ins w:id="3882" w:author="miminguyenb@yahoo.com" w:date="2024-05-21T03:07:00Z" w16du:dateUtc="2024-05-21T10:07:00Z"/>
        </w:trPr>
        <w:tc>
          <w:tcPr>
            <w:tcW w:w="9576" w:type="dxa"/>
            <w:gridSpan w:val="4"/>
            <w:shd w:val="clear" w:color="auto" w:fill="auto"/>
            <w:tcPrChange w:id="3883" w:author="miminguyenb@yahoo.com" w:date="2024-05-21T03:07:00Z" w16du:dateUtc="2024-05-21T10:07:00Z">
              <w:tcPr>
                <w:tcW w:w="9576" w:type="dxa"/>
                <w:gridSpan w:val="4"/>
                <w:shd w:val="clear" w:color="auto" w:fill="auto"/>
              </w:tcPr>
            </w:tcPrChange>
          </w:tcPr>
          <w:p w14:paraId="656FBE5E" w14:textId="77777777" w:rsidR="00692887" w:rsidRPr="00656CB3" w:rsidRDefault="00692887" w:rsidP="00033354">
            <w:pPr>
              <w:rPr>
                <w:ins w:id="3884" w:author="miminguyenb@yahoo.com" w:date="2024-05-21T03:07:00Z" w16du:dateUtc="2024-05-21T10:07:00Z"/>
                <w:rFonts w:asciiTheme="minorHAnsi" w:hAnsiTheme="minorHAnsi" w:cstheme="minorHAnsi"/>
                <w:b/>
                <w:sz w:val="22"/>
                <w:szCs w:val="22"/>
                <w:rPrChange w:id="3885" w:author="miminguyenb@yahoo.com" w:date="2024-05-22T02:52:00Z" w16du:dateUtc="2024-05-22T09:52:00Z">
                  <w:rPr>
                    <w:ins w:id="3886" w:author="miminguyenb@yahoo.com" w:date="2024-05-21T03:07:00Z" w16du:dateUtc="2024-05-21T10:07:00Z"/>
                    <w:rFonts w:ascii="Arial" w:hAnsi="Arial" w:cs="Arial"/>
                    <w:b/>
                    <w:sz w:val="22"/>
                    <w:szCs w:val="22"/>
                  </w:rPr>
                </w:rPrChange>
              </w:rPr>
            </w:pPr>
            <w:ins w:id="3887" w:author="miminguyenb@yahoo.com" w:date="2024-05-21T03:07:00Z" w16du:dateUtc="2024-05-21T10:07:00Z">
              <w:r w:rsidRPr="00656CB3">
                <w:rPr>
                  <w:rFonts w:asciiTheme="minorHAnsi" w:hAnsiTheme="minorHAnsi" w:cstheme="minorHAnsi"/>
                  <w:b/>
                  <w:sz w:val="22"/>
                  <w:szCs w:val="22"/>
                  <w:rPrChange w:id="3888" w:author="miminguyenb@yahoo.com" w:date="2024-05-22T02:52:00Z" w16du:dateUtc="2024-05-22T09:52:00Z">
                    <w:rPr>
                      <w:rFonts w:ascii="Arial" w:hAnsi="Arial" w:cs="Arial"/>
                      <w:b/>
                      <w:sz w:val="22"/>
                      <w:szCs w:val="22"/>
                    </w:rPr>
                  </w:rPrChange>
                </w:rPr>
                <w:t>Supporting Actors:</w:t>
              </w:r>
            </w:ins>
          </w:p>
          <w:p w14:paraId="14F0580F" w14:textId="1F0EF82E" w:rsidR="0000475C" w:rsidRPr="00656CB3" w:rsidRDefault="0000475C" w:rsidP="00033354">
            <w:pPr>
              <w:rPr>
                <w:ins w:id="3889" w:author="miminguyenb@yahoo.com" w:date="2024-05-21T09:06:00Z" w16du:dateUtc="2024-05-21T16:06:00Z"/>
                <w:rFonts w:asciiTheme="minorHAnsi" w:hAnsiTheme="minorHAnsi" w:cstheme="minorHAnsi"/>
                <w:b/>
                <w:sz w:val="22"/>
                <w:szCs w:val="22"/>
                <w:rPrChange w:id="3890" w:author="miminguyenb@yahoo.com" w:date="2024-05-22T02:52:00Z" w16du:dateUtc="2024-05-22T09:52:00Z">
                  <w:rPr>
                    <w:ins w:id="3891" w:author="miminguyenb@yahoo.com" w:date="2024-05-21T09:06:00Z" w16du:dateUtc="2024-05-21T16:06:00Z"/>
                    <w:rFonts w:ascii="Arial" w:hAnsi="Arial" w:cs="Arial"/>
                    <w:b/>
                    <w:sz w:val="22"/>
                    <w:szCs w:val="22"/>
                  </w:rPr>
                </w:rPrChange>
              </w:rPr>
            </w:pPr>
          </w:p>
          <w:p w14:paraId="550A8B89" w14:textId="779CE47E" w:rsidR="0000475C" w:rsidRPr="00656CB3" w:rsidRDefault="0000475C" w:rsidP="00033354">
            <w:pPr>
              <w:rPr>
                <w:ins w:id="3892" w:author="miminguyenb@yahoo.com" w:date="2024-05-21T09:06:00Z" w16du:dateUtc="2024-05-21T16:06:00Z"/>
                <w:rFonts w:asciiTheme="minorHAnsi" w:hAnsiTheme="minorHAnsi" w:cstheme="minorHAnsi"/>
                <w:bCs/>
                <w:sz w:val="22"/>
                <w:szCs w:val="22"/>
                <w:rPrChange w:id="3893" w:author="miminguyenb@yahoo.com" w:date="2024-05-22T02:52:00Z" w16du:dateUtc="2024-05-22T09:52:00Z">
                  <w:rPr>
                    <w:ins w:id="3894" w:author="miminguyenb@yahoo.com" w:date="2024-05-21T09:06:00Z" w16du:dateUtc="2024-05-21T16:06:00Z"/>
                    <w:rFonts w:ascii="Arial" w:hAnsi="Arial" w:cs="Arial"/>
                    <w:bCs/>
                    <w:sz w:val="22"/>
                    <w:szCs w:val="22"/>
                  </w:rPr>
                </w:rPrChange>
              </w:rPr>
            </w:pPr>
            <w:ins w:id="3895" w:author="miminguyenb@yahoo.com" w:date="2024-05-21T09:06:00Z" w16du:dateUtc="2024-05-21T16:06:00Z">
              <w:r w:rsidRPr="00656CB3">
                <w:rPr>
                  <w:rFonts w:asciiTheme="minorHAnsi" w:hAnsiTheme="minorHAnsi" w:cstheme="minorHAnsi"/>
                  <w:bCs/>
                  <w:sz w:val="22"/>
                  <w:szCs w:val="22"/>
                  <w:rPrChange w:id="3896" w:author="miminguyenb@yahoo.com" w:date="2024-05-22T02:52:00Z" w16du:dateUtc="2024-05-22T09:52:00Z">
                    <w:rPr>
                      <w:rFonts w:ascii="Arial" w:hAnsi="Arial" w:cs="Arial"/>
                      <w:bCs/>
                      <w:sz w:val="22"/>
                      <w:szCs w:val="22"/>
                    </w:rPr>
                  </w:rPrChange>
                </w:rPr>
                <w:t>Saved Address Database</w:t>
              </w:r>
            </w:ins>
          </w:p>
          <w:p w14:paraId="0BE6A730" w14:textId="5AE726E5" w:rsidR="0000475C" w:rsidRPr="00656CB3" w:rsidRDefault="0000475C" w:rsidP="00033354">
            <w:pPr>
              <w:rPr>
                <w:ins w:id="3897" w:author="miminguyenb@yahoo.com" w:date="2024-05-21T03:07:00Z" w16du:dateUtc="2024-05-21T10:07:00Z"/>
                <w:rFonts w:asciiTheme="minorHAnsi" w:hAnsiTheme="minorHAnsi" w:cstheme="minorHAnsi"/>
                <w:bCs/>
                <w:sz w:val="22"/>
                <w:szCs w:val="22"/>
                <w:rPrChange w:id="3898" w:author="miminguyenb@yahoo.com" w:date="2024-05-22T02:52:00Z" w16du:dateUtc="2024-05-22T09:52:00Z">
                  <w:rPr>
                    <w:ins w:id="3899" w:author="miminguyenb@yahoo.com" w:date="2024-05-21T03:07:00Z" w16du:dateUtc="2024-05-21T10:07:00Z"/>
                    <w:rFonts w:ascii="Arial" w:hAnsi="Arial" w:cs="Arial"/>
                    <w:b/>
                    <w:sz w:val="22"/>
                    <w:szCs w:val="22"/>
                  </w:rPr>
                </w:rPrChange>
              </w:rPr>
            </w:pPr>
            <w:ins w:id="3900" w:author="miminguyenb@yahoo.com" w:date="2024-05-21T09:06:00Z" w16du:dateUtc="2024-05-21T16:06:00Z">
              <w:r w:rsidRPr="00656CB3">
                <w:rPr>
                  <w:rFonts w:asciiTheme="minorHAnsi" w:hAnsiTheme="minorHAnsi" w:cstheme="minorHAnsi"/>
                  <w:bCs/>
                  <w:sz w:val="22"/>
                  <w:szCs w:val="22"/>
                  <w:rPrChange w:id="3901" w:author="miminguyenb@yahoo.com" w:date="2024-05-22T02:52:00Z" w16du:dateUtc="2024-05-22T09:52:00Z">
                    <w:rPr>
                      <w:rFonts w:ascii="Arial" w:hAnsi="Arial" w:cs="Arial"/>
                      <w:bCs/>
                      <w:sz w:val="22"/>
                      <w:szCs w:val="22"/>
                    </w:rPr>
                  </w:rPrChange>
                </w:rPr>
                <w:t>General Map Database</w:t>
              </w:r>
            </w:ins>
          </w:p>
          <w:p w14:paraId="5D2F31C6" w14:textId="77777777" w:rsidR="00692887" w:rsidRPr="00656CB3" w:rsidRDefault="00692887" w:rsidP="00033354">
            <w:pPr>
              <w:rPr>
                <w:ins w:id="3902" w:author="miminguyenb@yahoo.com" w:date="2024-05-21T03:07:00Z" w16du:dateUtc="2024-05-21T10:07:00Z"/>
                <w:rFonts w:asciiTheme="minorHAnsi" w:hAnsiTheme="minorHAnsi" w:cstheme="minorHAnsi"/>
                <w:b/>
                <w:sz w:val="22"/>
                <w:szCs w:val="22"/>
                <w:rPrChange w:id="3903" w:author="miminguyenb@yahoo.com" w:date="2024-05-22T02:52:00Z" w16du:dateUtc="2024-05-22T09:52:00Z">
                  <w:rPr>
                    <w:ins w:id="3904" w:author="miminguyenb@yahoo.com" w:date="2024-05-21T03:07:00Z" w16du:dateUtc="2024-05-21T10:07:00Z"/>
                    <w:rFonts w:ascii="Arial" w:hAnsi="Arial" w:cs="Arial"/>
                    <w:b/>
                    <w:sz w:val="22"/>
                    <w:szCs w:val="22"/>
                  </w:rPr>
                </w:rPrChange>
              </w:rPr>
            </w:pPr>
          </w:p>
        </w:tc>
      </w:tr>
      <w:tr w:rsidR="00692887" w:rsidRPr="00656CB3" w14:paraId="5ECA7B1E" w14:textId="77777777" w:rsidTr="00692887">
        <w:trPr>
          <w:jc w:val="center"/>
          <w:ins w:id="3905" w:author="miminguyenb@yahoo.com" w:date="2024-05-21T03:07:00Z" w16du:dateUtc="2024-05-21T10:07:00Z"/>
        </w:trPr>
        <w:tc>
          <w:tcPr>
            <w:tcW w:w="9576" w:type="dxa"/>
            <w:gridSpan w:val="4"/>
            <w:shd w:val="clear" w:color="auto" w:fill="auto"/>
            <w:tcPrChange w:id="3906" w:author="miminguyenb@yahoo.com" w:date="2024-05-21T03:07:00Z" w16du:dateUtc="2024-05-21T10:07:00Z">
              <w:tcPr>
                <w:tcW w:w="9576" w:type="dxa"/>
                <w:gridSpan w:val="4"/>
                <w:shd w:val="clear" w:color="auto" w:fill="auto"/>
              </w:tcPr>
            </w:tcPrChange>
          </w:tcPr>
          <w:p w14:paraId="5C1064A8" w14:textId="77777777" w:rsidR="00692887" w:rsidRPr="00656CB3" w:rsidRDefault="00692887" w:rsidP="00033354">
            <w:pPr>
              <w:rPr>
                <w:ins w:id="3907" w:author="miminguyenb@yahoo.com" w:date="2024-05-21T09:06:00Z" w16du:dateUtc="2024-05-21T16:06:00Z"/>
                <w:rFonts w:asciiTheme="minorHAnsi" w:hAnsiTheme="minorHAnsi" w:cstheme="minorHAnsi"/>
                <w:sz w:val="22"/>
                <w:szCs w:val="22"/>
                <w:rPrChange w:id="3908" w:author="miminguyenb@yahoo.com" w:date="2024-05-22T02:52:00Z" w16du:dateUtc="2024-05-22T09:52:00Z">
                  <w:rPr>
                    <w:ins w:id="3909" w:author="miminguyenb@yahoo.com" w:date="2024-05-21T09:06:00Z" w16du:dateUtc="2024-05-21T16:06:00Z"/>
                    <w:rFonts w:ascii="Arial" w:hAnsi="Arial" w:cs="Arial"/>
                    <w:sz w:val="22"/>
                    <w:szCs w:val="22"/>
                  </w:rPr>
                </w:rPrChange>
              </w:rPr>
            </w:pPr>
            <w:ins w:id="3910" w:author="miminguyenb@yahoo.com" w:date="2024-05-21T03:07:00Z" w16du:dateUtc="2024-05-21T10:07:00Z">
              <w:r w:rsidRPr="00656CB3">
                <w:rPr>
                  <w:rFonts w:asciiTheme="minorHAnsi" w:hAnsiTheme="minorHAnsi" w:cstheme="minorHAnsi"/>
                  <w:b/>
                  <w:sz w:val="22"/>
                  <w:szCs w:val="22"/>
                  <w:rPrChange w:id="3911"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3912" w:author="miminguyenb@yahoo.com" w:date="2024-05-22T02:52:00Z" w16du:dateUtc="2024-05-22T09:52:00Z">
                    <w:rPr>
                      <w:rFonts w:ascii="Arial" w:hAnsi="Arial" w:cs="Arial"/>
                      <w:sz w:val="22"/>
                      <w:szCs w:val="22"/>
                    </w:rPr>
                  </w:rPrChange>
                </w:rPr>
                <w:t xml:space="preserve">: </w:t>
              </w:r>
            </w:ins>
          </w:p>
          <w:p w14:paraId="0E392840" w14:textId="77777777" w:rsidR="0000475C" w:rsidRPr="00656CB3" w:rsidRDefault="0000475C" w:rsidP="00033354">
            <w:pPr>
              <w:rPr>
                <w:ins w:id="3913" w:author="miminguyenb@yahoo.com" w:date="2024-05-21T09:06:00Z" w16du:dateUtc="2024-05-21T16:06:00Z"/>
                <w:rFonts w:asciiTheme="minorHAnsi" w:hAnsiTheme="minorHAnsi" w:cstheme="minorHAnsi"/>
                <w:sz w:val="22"/>
                <w:szCs w:val="22"/>
                <w:rPrChange w:id="3914" w:author="miminguyenb@yahoo.com" w:date="2024-05-22T02:52:00Z" w16du:dateUtc="2024-05-22T09:52:00Z">
                  <w:rPr>
                    <w:ins w:id="3915" w:author="miminguyenb@yahoo.com" w:date="2024-05-21T09:06:00Z" w16du:dateUtc="2024-05-21T16:06:00Z"/>
                    <w:rFonts w:ascii="Arial" w:hAnsi="Arial" w:cs="Arial"/>
                    <w:sz w:val="22"/>
                    <w:szCs w:val="22"/>
                  </w:rPr>
                </w:rPrChange>
              </w:rPr>
            </w:pPr>
          </w:p>
          <w:p w14:paraId="08891A6B" w14:textId="43268B2B" w:rsidR="0000475C" w:rsidRPr="00656CB3" w:rsidRDefault="0000475C" w:rsidP="0000475C">
            <w:pPr>
              <w:rPr>
                <w:ins w:id="3916" w:author="miminguyenb@yahoo.com" w:date="2024-05-21T09:07:00Z" w16du:dateUtc="2024-05-21T16:07:00Z"/>
                <w:rFonts w:asciiTheme="minorHAnsi" w:hAnsiTheme="minorHAnsi" w:cstheme="minorHAnsi"/>
                <w:sz w:val="22"/>
                <w:szCs w:val="22"/>
                <w:rPrChange w:id="3917" w:author="miminguyenb@yahoo.com" w:date="2024-05-22T02:52:00Z" w16du:dateUtc="2024-05-22T09:52:00Z">
                  <w:rPr>
                    <w:ins w:id="3918" w:author="miminguyenb@yahoo.com" w:date="2024-05-21T09:07:00Z" w16du:dateUtc="2024-05-21T16:07:00Z"/>
                    <w:rFonts w:ascii="Arial" w:hAnsi="Arial" w:cs="Arial"/>
                    <w:sz w:val="22"/>
                    <w:szCs w:val="22"/>
                  </w:rPr>
                </w:rPrChange>
              </w:rPr>
            </w:pPr>
            <w:ins w:id="3919" w:author="miminguyenb@yahoo.com" w:date="2024-05-21T09:06:00Z" w16du:dateUtc="2024-05-21T16:06:00Z">
              <w:r w:rsidRPr="00656CB3">
                <w:rPr>
                  <w:rFonts w:asciiTheme="minorHAnsi" w:hAnsiTheme="minorHAnsi" w:cstheme="minorHAnsi"/>
                  <w:sz w:val="22"/>
                  <w:szCs w:val="22"/>
                  <w:rPrChange w:id="3920" w:author="miminguyenb@yahoo.com" w:date="2024-05-22T02:52:00Z" w16du:dateUtc="2024-05-22T09:52:00Z">
                    <w:rPr>
                      <w:rFonts w:ascii="Arial" w:hAnsi="Arial" w:cs="Arial"/>
                      <w:sz w:val="22"/>
                      <w:szCs w:val="22"/>
                    </w:rPr>
                  </w:rPrChange>
                </w:rPr>
                <w:t>Building Owners/Contractors:</w:t>
              </w:r>
            </w:ins>
          </w:p>
          <w:p w14:paraId="11FADA22" w14:textId="17C4DF72" w:rsidR="0000475C" w:rsidRPr="00656CB3" w:rsidRDefault="0000475C" w:rsidP="0000475C">
            <w:pPr>
              <w:rPr>
                <w:ins w:id="3921" w:author="miminguyenb@yahoo.com" w:date="2024-05-21T03:07:00Z" w16du:dateUtc="2024-05-21T10:07:00Z"/>
                <w:rFonts w:asciiTheme="minorHAnsi" w:hAnsiTheme="minorHAnsi" w:cstheme="minorHAnsi"/>
                <w:sz w:val="22"/>
                <w:szCs w:val="22"/>
                <w:rPrChange w:id="3922" w:author="miminguyenb@yahoo.com" w:date="2024-05-22T02:52:00Z" w16du:dateUtc="2024-05-22T09:52:00Z">
                  <w:rPr>
                    <w:ins w:id="3923" w:author="miminguyenb@yahoo.com" w:date="2024-05-21T03:07:00Z" w16du:dateUtc="2024-05-21T10:07:00Z"/>
                  </w:rPr>
                </w:rPrChange>
              </w:rPr>
            </w:pPr>
            <w:ins w:id="3924" w:author="miminguyenb@yahoo.com" w:date="2024-05-21T09:07:00Z" w16du:dateUtc="2024-05-21T16:07:00Z">
              <w:r w:rsidRPr="00656CB3">
                <w:rPr>
                  <w:rFonts w:asciiTheme="minorHAnsi" w:hAnsiTheme="minorHAnsi" w:cstheme="minorHAnsi"/>
                  <w:sz w:val="22"/>
                  <w:szCs w:val="22"/>
                  <w:rPrChange w:id="3925" w:author="miminguyenb@yahoo.com" w:date="2024-05-22T02:52:00Z" w16du:dateUtc="2024-05-22T09:52:00Z">
                    <w:rPr>
                      <w:rFonts w:ascii="Arial" w:hAnsi="Arial" w:cs="Arial"/>
                      <w:sz w:val="22"/>
                      <w:szCs w:val="22"/>
                    </w:rPr>
                  </w:rPrChange>
                </w:rPr>
                <w:t xml:space="preserve">Since </w:t>
              </w:r>
            </w:ins>
            <w:ins w:id="3926" w:author="miminguyenb@yahoo.com" w:date="2024-05-22T03:32:00Z" w16du:dateUtc="2024-05-22T10:32:00Z">
              <w:r w:rsidR="003112FE">
                <w:rPr>
                  <w:rFonts w:asciiTheme="minorHAnsi" w:hAnsiTheme="minorHAnsi" w:cstheme="minorHAnsi"/>
                  <w:sz w:val="22"/>
                  <w:szCs w:val="22"/>
                </w:rPr>
                <w:t>one functionality of</w:t>
              </w:r>
            </w:ins>
            <w:ins w:id="3927" w:author="miminguyenb@yahoo.com" w:date="2024-05-21T09:16:00Z" w16du:dateUtc="2024-05-21T16:16:00Z">
              <w:r w:rsidR="00847061" w:rsidRPr="00656CB3">
                <w:rPr>
                  <w:rFonts w:asciiTheme="minorHAnsi" w:hAnsiTheme="minorHAnsi" w:cstheme="minorHAnsi"/>
                  <w:sz w:val="22"/>
                  <w:szCs w:val="22"/>
                  <w:rPrChange w:id="3928" w:author="miminguyenb@yahoo.com" w:date="2024-05-22T02:52:00Z" w16du:dateUtc="2024-05-22T09:52:00Z">
                    <w:rPr>
                      <w:rFonts w:ascii="Arial" w:hAnsi="Arial" w:cs="Arial"/>
                      <w:sz w:val="22"/>
                      <w:szCs w:val="22"/>
                    </w:rPr>
                  </w:rPrChange>
                </w:rPr>
                <w:t xml:space="preserve"> the ADAFNA is to Show ADA Accessible Rooms and Elevators (UC-5), building own</w:t>
              </w:r>
            </w:ins>
            <w:ins w:id="3929" w:author="miminguyenb@yahoo.com" w:date="2024-05-21T09:17:00Z" w16du:dateUtc="2024-05-21T16:17:00Z">
              <w:r w:rsidR="00847061" w:rsidRPr="00656CB3">
                <w:rPr>
                  <w:rFonts w:asciiTheme="minorHAnsi" w:hAnsiTheme="minorHAnsi" w:cstheme="minorHAnsi"/>
                  <w:sz w:val="22"/>
                  <w:szCs w:val="22"/>
                  <w:rPrChange w:id="3930" w:author="miminguyenb@yahoo.com" w:date="2024-05-22T02:52:00Z" w16du:dateUtc="2024-05-22T09:52:00Z">
                    <w:rPr>
                      <w:rFonts w:ascii="Arial" w:hAnsi="Arial" w:cs="Arial"/>
                      <w:sz w:val="22"/>
                      <w:szCs w:val="22"/>
                    </w:rPr>
                  </w:rPrChange>
                </w:rPr>
                <w:t>er</w:t>
              </w:r>
            </w:ins>
            <w:ins w:id="3931" w:author="miminguyenb@yahoo.com" w:date="2024-05-21T09:16:00Z" w16du:dateUtc="2024-05-21T16:16:00Z">
              <w:r w:rsidR="00847061" w:rsidRPr="00656CB3">
                <w:rPr>
                  <w:rFonts w:asciiTheme="minorHAnsi" w:hAnsiTheme="minorHAnsi" w:cstheme="minorHAnsi"/>
                  <w:sz w:val="22"/>
                  <w:szCs w:val="22"/>
                  <w:rPrChange w:id="3932" w:author="miminguyenb@yahoo.com" w:date="2024-05-22T02:52:00Z" w16du:dateUtc="2024-05-22T09:52:00Z">
                    <w:rPr>
                      <w:rFonts w:ascii="Arial" w:hAnsi="Arial" w:cs="Arial"/>
                      <w:sz w:val="22"/>
                      <w:szCs w:val="22"/>
                    </w:rPr>
                  </w:rPrChange>
                </w:rPr>
                <w:t xml:space="preserve">s want to be contacted to </w:t>
              </w:r>
            </w:ins>
            <w:ins w:id="3933" w:author="miminguyenb@yahoo.com" w:date="2024-05-22T03:02:00Z" w16du:dateUtc="2024-05-22T10:02:00Z">
              <w:r w:rsidR="00656CB3">
                <w:rPr>
                  <w:rFonts w:asciiTheme="minorHAnsi" w:hAnsiTheme="minorHAnsi" w:cstheme="minorHAnsi"/>
                  <w:sz w:val="22"/>
                  <w:szCs w:val="22"/>
                </w:rPr>
                <w:t>ensure</w:t>
              </w:r>
            </w:ins>
            <w:ins w:id="3934" w:author="miminguyenb@yahoo.com" w:date="2024-05-21T09:16:00Z" w16du:dateUtc="2024-05-21T16:16:00Z">
              <w:r w:rsidR="00847061" w:rsidRPr="00656CB3">
                <w:rPr>
                  <w:rFonts w:asciiTheme="minorHAnsi" w:hAnsiTheme="minorHAnsi" w:cstheme="minorHAnsi"/>
                  <w:sz w:val="22"/>
                  <w:szCs w:val="22"/>
                  <w:rPrChange w:id="3935" w:author="miminguyenb@yahoo.com" w:date="2024-05-22T02:52:00Z" w16du:dateUtc="2024-05-22T09:52:00Z">
                    <w:rPr>
                      <w:rFonts w:ascii="Arial" w:hAnsi="Arial" w:cs="Arial"/>
                      <w:sz w:val="22"/>
                      <w:szCs w:val="22"/>
                    </w:rPr>
                  </w:rPrChange>
                </w:rPr>
                <w:t xml:space="preserve"> this information is available </w:t>
              </w:r>
            </w:ins>
            <w:ins w:id="3936" w:author="miminguyenb@yahoo.com" w:date="2024-05-21T09:17:00Z" w16du:dateUtc="2024-05-21T16:17:00Z">
              <w:r w:rsidR="00847061" w:rsidRPr="00656CB3">
                <w:rPr>
                  <w:rFonts w:asciiTheme="minorHAnsi" w:hAnsiTheme="minorHAnsi" w:cstheme="minorHAnsi"/>
                  <w:sz w:val="22"/>
                  <w:szCs w:val="22"/>
                  <w:rPrChange w:id="3937" w:author="miminguyenb@yahoo.com" w:date="2024-05-22T02:52:00Z" w16du:dateUtc="2024-05-22T09:52:00Z">
                    <w:rPr>
                      <w:rFonts w:ascii="Arial" w:hAnsi="Arial" w:cs="Arial"/>
                      <w:sz w:val="22"/>
                      <w:szCs w:val="22"/>
                    </w:rPr>
                  </w:rPrChange>
                </w:rPr>
                <w:t>to everyone.</w:t>
              </w:r>
            </w:ins>
          </w:p>
          <w:p w14:paraId="1D04DE22" w14:textId="77777777" w:rsidR="00692887" w:rsidRPr="00656CB3" w:rsidRDefault="00692887" w:rsidP="00033354">
            <w:pPr>
              <w:rPr>
                <w:ins w:id="3938" w:author="miminguyenb@yahoo.com" w:date="2024-05-21T03:07:00Z" w16du:dateUtc="2024-05-21T10:07:00Z"/>
                <w:rFonts w:asciiTheme="minorHAnsi" w:hAnsiTheme="minorHAnsi" w:cstheme="minorHAnsi"/>
                <w:sz w:val="22"/>
                <w:szCs w:val="22"/>
                <w:rPrChange w:id="3939" w:author="miminguyenb@yahoo.com" w:date="2024-05-22T02:52:00Z" w16du:dateUtc="2024-05-22T09:52:00Z">
                  <w:rPr>
                    <w:ins w:id="3940" w:author="miminguyenb@yahoo.com" w:date="2024-05-21T03:07:00Z" w16du:dateUtc="2024-05-21T10:07:00Z"/>
                    <w:rFonts w:ascii="Arial" w:hAnsi="Arial" w:cs="Arial"/>
                    <w:sz w:val="22"/>
                    <w:szCs w:val="22"/>
                  </w:rPr>
                </w:rPrChange>
              </w:rPr>
            </w:pPr>
          </w:p>
        </w:tc>
      </w:tr>
      <w:tr w:rsidR="00692887" w:rsidRPr="00656CB3" w14:paraId="0DFF6EAC" w14:textId="77777777" w:rsidTr="00692887">
        <w:trPr>
          <w:jc w:val="center"/>
          <w:ins w:id="3941" w:author="miminguyenb@yahoo.com" w:date="2024-05-21T03:07:00Z" w16du:dateUtc="2024-05-21T10:07:00Z"/>
        </w:trPr>
        <w:tc>
          <w:tcPr>
            <w:tcW w:w="9576" w:type="dxa"/>
            <w:gridSpan w:val="4"/>
            <w:shd w:val="clear" w:color="auto" w:fill="auto"/>
            <w:tcPrChange w:id="3942" w:author="miminguyenb@yahoo.com" w:date="2024-05-21T03:07:00Z" w16du:dateUtc="2024-05-21T10:07:00Z">
              <w:tcPr>
                <w:tcW w:w="9576" w:type="dxa"/>
                <w:gridSpan w:val="4"/>
                <w:shd w:val="clear" w:color="auto" w:fill="auto"/>
              </w:tcPr>
            </w:tcPrChange>
          </w:tcPr>
          <w:p w14:paraId="18E213A7" w14:textId="77777777" w:rsidR="00692887" w:rsidRPr="00656CB3" w:rsidRDefault="00692887" w:rsidP="00033354">
            <w:pPr>
              <w:rPr>
                <w:ins w:id="3943" w:author="miminguyenb@yahoo.com" w:date="2024-05-21T03:07:00Z" w16du:dateUtc="2024-05-21T10:07:00Z"/>
                <w:rFonts w:asciiTheme="minorHAnsi" w:hAnsiTheme="minorHAnsi" w:cstheme="minorHAnsi"/>
                <w:sz w:val="22"/>
                <w:szCs w:val="22"/>
                <w:rPrChange w:id="3944" w:author="miminguyenb@yahoo.com" w:date="2024-05-22T02:52:00Z" w16du:dateUtc="2024-05-22T09:52:00Z">
                  <w:rPr>
                    <w:ins w:id="3945" w:author="miminguyenb@yahoo.com" w:date="2024-05-21T03:07:00Z" w16du:dateUtc="2024-05-21T10:07:00Z"/>
                    <w:rFonts w:ascii="Arial" w:hAnsi="Arial" w:cs="Arial"/>
                    <w:sz w:val="22"/>
                    <w:szCs w:val="22"/>
                  </w:rPr>
                </w:rPrChange>
              </w:rPr>
            </w:pPr>
            <w:ins w:id="3946" w:author="miminguyenb@yahoo.com" w:date="2024-05-21T03:07:00Z" w16du:dateUtc="2024-05-21T10:07:00Z">
              <w:r w:rsidRPr="00656CB3">
                <w:rPr>
                  <w:rFonts w:asciiTheme="minorHAnsi" w:hAnsiTheme="minorHAnsi" w:cstheme="minorHAnsi"/>
                  <w:b/>
                  <w:sz w:val="22"/>
                  <w:szCs w:val="22"/>
                  <w:rPrChange w:id="3947"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3948" w:author="miminguyenb@yahoo.com" w:date="2024-05-22T02:52:00Z" w16du:dateUtc="2024-05-22T09:52:00Z">
                    <w:rPr>
                      <w:rFonts w:ascii="Arial" w:hAnsi="Arial" w:cs="Arial"/>
                      <w:sz w:val="22"/>
                      <w:szCs w:val="22"/>
                    </w:rPr>
                  </w:rPrChange>
                </w:rPr>
                <w:t xml:space="preserve">: </w:t>
              </w:r>
            </w:ins>
          </w:p>
          <w:p w14:paraId="3418BAC5" w14:textId="77777777" w:rsidR="00692887" w:rsidRPr="00656CB3" w:rsidRDefault="00692887" w:rsidP="00033354">
            <w:pPr>
              <w:rPr>
                <w:ins w:id="3949" w:author="miminguyenb@yahoo.com" w:date="2024-05-21T03:07:00Z" w16du:dateUtc="2024-05-21T10:07:00Z"/>
                <w:rFonts w:asciiTheme="minorHAnsi" w:hAnsiTheme="minorHAnsi" w:cstheme="minorHAnsi"/>
                <w:sz w:val="22"/>
                <w:szCs w:val="22"/>
                <w:rPrChange w:id="3950" w:author="miminguyenb@yahoo.com" w:date="2024-05-22T02:52:00Z" w16du:dateUtc="2024-05-22T09:52:00Z">
                  <w:rPr>
                    <w:ins w:id="3951" w:author="miminguyenb@yahoo.com" w:date="2024-05-21T03:07:00Z" w16du:dateUtc="2024-05-21T10:07:00Z"/>
                    <w:rFonts w:ascii="Arial" w:hAnsi="Arial" w:cs="Arial"/>
                    <w:sz w:val="22"/>
                    <w:szCs w:val="22"/>
                  </w:rPr>
                </w:rPrChange>
              </w:rPr>
            </w:pPr>
          </w:p>
          <w:p w14:paraId="33C1EDE3" w14:textId="7DCAF6B0" w:rsidR="00692887" w:rsidRPr="00656CB3" w:rsidRDefault="00847061" w:rsidP="00033354">
            <w:pPr>
              <w:rPr>
                <w:ins w:id="3952" w:author="miminguyenb@yahoo.com" w:date="2024-05-21T03:07:00Z" w16du:dateUtc="2024-05-21T10:07:00Z"/>
                <w:rFonts w:asciiTheme="minorHAnsi" w:hAnsiTheme="minorHAnsi" w:cstheme="minorHAnsi"/>
                <w:sz w:val="22"/>
                <w:szCs w:val="22"/>
                <w:rPrChange w:id="3953" w:author="miminguyenb@yahoo.com" w:date="2024-05-22T02:52:00Z" w16du:dateUtc="2024-05-22T09:52:00Z">
                  <w:rPr>
                    <w:ins w:id="3954" w:author="miminguyenb@yahoo.com" w:date="2024-05-21T03:07:00Z" w16du:dateUtc="2024-05-21T10:07:00Z"/>
                    <w:rFonts w:ascii="Arial" w:hAnsi="Arial" w:cs="Arial"/>
                    <w:sz w:val="22"/>
                    <w:szCs w:val="22"/>
                  </w:rPr>
                </w:rPrChange>
              </w:rPr>
            </w:pPr>
            <w:ins w:id="3955" w:author="miminguyenb@yahoo.com" w:date="2024-05-21T09:17:00Z" w16du:dateUtc="2024-05-21T16:17:00Z">
              <w:r w:rsidRPr="00656CB3">
                <w:rPr>
                  <w:rFonts w:asciiTheme="minorHAnsi" w:hAnsiTheme="minorHAnsi" w:cstheme="minorHAnsi"/>
                  <w:sz w:val="22"/>
                  <w:szCs w:val="22"/>
                  <w:rPrChange w:id="3956" w:author="miminguyenb@yahoo.com" w:date="2024-05-22T02:52:00Z" w16du:dateUtc="2024-05-22T09:52:00Z">
                    <w:rPr>
                      <w:rFonts w:ascii="Arial" w:hAnsi="Arial" w:cs="Arial"/>
                      <w:sz w:val="22"/>
                      <w:szCs w:val="22"/>
                    </w:rPr>
                  </w:rPrChange>
                </w:rPr>
                <w:t xml:space="preserve">The user would want to learn about </w:t>
              </w:r>
            </w:ins>
            <w:ins w:id="3957" w:author="miminguyenb@yahoo.com" w:date="2024-05-22T03:02:00Z" w16du:dateUtc="2024-05-22T10:02:00Z">
              <w:r w:rsidR="00656CB3">
                <w:rPr>
                  <w:rFonts w:asciiTheme="minorHAnsi" w:hAnsiTheme="minorHAnsi" w:cstheme="minorHAnsi"/>
                  <w:sz w:val="22"/>
                  <w:szCs w:val="22"/>
                </w:rPr>
                <w:t>ADA-accessible rooms and elevators at</w:t>
              </w:r>
            </w:ins>
            <w:ins w:id="3958" w:author="miminguyenb@yahoo.com" w:date="2024-05-21T09:18:00Z" w16du:dateUtc="2024-05-21T16:18:00Z">
              <w:r w:rsidRPr="00656CB3">
                <w:rPr>
                  <w:rFonts w:asciiTheme="minorHAnsi" w:hAnsiTheme="minorHAnsi" w:cstheme="minorHAnsi"/>
                  <w:sz w:val="22"/>
                  <w:szCs w:val="22"/>
                  <w:rPrChange w:id="3959" w:author="miminguyenb@yahoo.com" w:date="2024-05-22T02:52:00Z" w16du:dateUtc="2024-05-22T09:52:00Z">
                    <w:rPr>
                      <w:rFonts w:ascii="Arial" w:hAnsi="Arial" w:cs="Arial"/>
                      <w:sz w:val="22"/>
                      <w:szCs w:val="22"/>
                    </w:rPr>
                  </w:rPrChange>
                </w:rPr>
                <w:t xml:space="preserve"> their current destination or one they are going to.</w:t>
              </w:r>
            </w:ins>
          </w:p>
          <w:p w14:paraId="31CFDA88" w14:textId="77777777" w:rsidR="00692887" w:rsidRPr="00656CB3" w:rsidRDefault="00692887" w:rsidP="00033354">
            <w:pPr>
              <w:rPr>
                <w:ins w:id="3960" w:author="miminguyenb@yahoo.com" w:date="2024-05-21T03:07:00Z" w16du:dateUtc="2024-05-21T10:07:00Z"/>
                <w:rFonts w:asciiTheme="minorHAnsi" w:hAnsiTheme="minorHAnsi" w:cstheme="minorHAnsi"/>
                <w:sz w:val="22"/>
                <w:szCs w:val="22"/>
                <w:rPrChange w:id="3961" w:author="miminguyenb@yahoo.com" w:date="2024-05-22T02:52:00Z" w16du:dateUtc="2024-05-22T09:52:00Z">
                  <w:rPr>
                    <w:ins w:id="3962" w:author="miminguyenb@yahoo.com" w:date="2024-05-21T03:07:00Z" w16du:dateUtc="2024-05-21T10:07:00Z"/>
                    <w:rFonts w:ascii="Arial" w:hAnsi="Arial" w:cs="Arial"/>
                    <w:sz w:val="22"/>
                    <w:szCs w:val="22"/>
                  </w:rPr>
                </w:rPrChange>
              </w:rPr>
            </w:pPr>
          </w:p>
        </w:tc>
      </w:tr>
      <w:tr w:rsidR="00692887" w:rsidRPr="00656CB3" w14:paraId="0020D426" w14:textId="77777777" w:rsidTr="00692887">
        <w:trPr>
          <w:jc w:val="center"/>
          <w:ins w:id="3963" w:author="miminguyenb@yahoo.com" w:date="2024-05-21T03:07:00Z" w16du:dateUtc="2024-05-21T10:07:00Z"/>
        </w:trPr>
        <w:tc>
          <w:tcPr>
            <w:tcW w:w="9576" w:type="dxa"/>
            <w:gridSpan w:val="4"/>
            <w:shd w:val="clear" w:color="auto" w:fill="auto"/>
            <w:tcPrChange w:id="3964" w:author="miminguyenb@yahoo.com" w:date="2024-05-21T03:07:00Z" w16du:dateUtc="2024-05-21T10:07:00Z">
              <w:tcPr>
                <w:tcW w:w="9576" w:type="dxa"/>
                <w:gridSpan w:val="4"/>
                <w:shd w:val="clear" w:color="auto" w:fill="auto"/>
              </w:tcPr>
            </w:tcPrChange>
          </w:tcPr>
          <w:p w14:paraId="1B45791B" w14:textId="77777777" w:rsidR="00692887" w:rsidRPr="00656CB3" w:rsidRDefault="00692887" w:rsidP="00033354">
            <w:pPr>
              <w:rPr>
                <w:ins w:id="3965" w:author="miminguyenb@yahoo.com" w:date="2024-05-21T03:07:00Z" w16du:dateUtc="2024-05-21T10:07:00Z"/>
                <w:rFonts w:asciiTheme="minorHAnsi" w:hAnsiTheme="minorHAnsi" w:cstheme="minorHAnsi"/>
                <w:sz w:val="22"/>
                <w:szCs w:val="22"/>
                <w:rPrChange w:id="3966" w:author="miminguyenb@yahoo.com" w:date="2024-05-22T02:52:00Z" w16du:dateUtc="2024-05-22T09:52:00Z">
                  <w:rPr>
                    <w:ins w:id="3967" w:author="miminguyenb@yahoo.com" w:date="2024-05-21T03:07:00Z" w16du:dateUtc="2024-05-21T10:07:00Z"/>
                    <w:rFonts w:ascii="Arial" w:hAnsi="Arial" w:cs="Arial"/>
                    <w:sz w:val="22"/>
                    <w:szCs w:val="22"/>
                  </w:rPr>
                </w:rPrChange>
              </w:rPr>
            </w:pPr>
            <w:ins w:id="3968" w:author="miminguyenb@yahoo.com" w:date="2024-05-21T03:07:00Z" w16du:dateUtc="2024-05-21T10:07:00Z">
              <w:r w:rsidRPr="00656CB3">
                <w:rPr>
                  <w:rFonts w:asciiTheme="minorHAnsi" w:hAnsiTheme="minorHAnsi" w:cstheme="minorHAnsi"/>
                  <w:b/>
                  <w:sz w:val="22"/>
                  <w:szCs w:val="22"/>
                  <w:rPrChange w:id="3969"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3970" w:author="miminguyenb@yahoo.com" w:date="2024-05-22T02:52:00Z" w16du:dateUtc="2024-05-22T09:52:00Z">
                    <w:rPr>
                      <w:rFonts w:ascii="Arial" w:hAnsi="Arial" w:cs="Arial"/>
                      <w:sz w:val="22"/>
                      <w:szCs w:val="22"/>
                    </w:rPr>
                  </w:rPrChange>
                </w:rPr>
                <w:t xml:space="preserve">: </w:t>
              </w:r>
            </w:ins>
          </w:p>
          <w:p w14:paraId="5343B243" w14:textId="77777777" w:rsidR="00692887" w:rsidRPr="00656CB3" w:rsidRDefault="00692887" w:rsidP="00033354">
            <w:pPr>
              <w:rPr>
                <w:ins w:id="3971" w:author="miminguyenb@yahoo.com" w:date="2024-05-21T03:07:00Z" w16du:dateUtc="2024-05-21T10:07:00Z"/>
                <w:rFonts w:asciiTheme="minorHAnsi" w:hAnsiTheme="minorHAnsi" w:cstheme="minorHAnsi"/>
                <w:sz w:val="22"/>
                <w:szCs w:val="22"/>
                <w:rPrChange w:id="3972" w:author="miminguyenb@yahoo.com" w:date="2024-05-22T02:52:00Z" w16du:dateUtc="2024-05-22T09:52:00Z">
                  <w:rPr>
                    <w:ins w:id="3973" w:author="miminguyenb@yahoo.com" w:date="2024-05-21T03:07:00Z" w16du:dateUtc="2024-05-21T10:07:00Z"/>
                    <w:rFonts w:ascii="Arial" w:hAnsi="Arial" w:cs="Arial"/>
                    <w:sz w:val="22"/>
                    <w:szCs w:val="22"/>
                  </w:rPr>
                </w:rPrChange>
              </w:rPr>
            </w:pPr>
          </w:p>
          <w:p w14:paraId="671A89AE" w14:textId="0D83E828" w:rsidR="00692887" w:rsidRPr="00656CB3" w:rsidRDefault="00692887" w:rsidP="00033354">
            <w:pPr>
              <w:tabs>
                <w:tab w:val="left" w:pos="1980"/>
                <w:tab w:val="left" w:pos="3240"/>
              </w:tabs>
              <w:rPr>
                <w:ins w:id="3974" w:author="miminguyenb@yahoo.com" w:date="2024-05-21T03:07:00Z" w16du:dateUtc="2024-05-21T10:07:00Z"/>
                <w:rFonts w:asciiTheme="minorHAnsi" w:hAnsiTheme="minorHAnsi" w:cstheme="minorHAnsi"/>
                <w:sz w:val="22"/>
                <w:szCs w:val="22"/>
                <w:rPrChange w:id="3975" w:author="miminguyenb@yahoo.com" w:date="2024-05-22T02:52:00Z" w16du:dateUtc="2024-05-22T09:52:00Z">
                  <w:rPr>
                    <w:ins w:id="3976" w:author="miminguyenb@yahoo.com" w:date="2024-05-21T03:07:00Z" w16du:dateUtc="2024-05-21T10:07:00Z"/>
                    <w:rFonts w:ascii="Arial" w:hAnsi="Arial" w:cs="Arial"/>
                    <w:sz w:val="22"/>
                    <w:szCs w:val="22"/>
                  </w:rPr>
                </w:rPrChange>
              </w:rPr>
            </w:pPr>
            <w:ins w:id="3977" w:author="miminguyenb@yahoo.com" w:date="2024-05-21T03:07:00Z" w16du:dateUtc="2024-05-21T10:07:00Z">
              <w:r w:rsidRPr="00656CB3">
                <w:rPr>
                  <w:rFonts w:asciiTheme="minorHAnsi" w:hAnsiTheme="minorHAnsi" w:cstheme="minorHAnsi"/>
                  <w:b/>
                  <w:sz w:val="22"/>
                  <w:szCs w:val="22"/>
                  <w:rPrChange w:id="3978"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3979"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3980" w:author="miminguyenb@yahoo.com" w:date="2024-05-22T02:52:00Z" w16du:dateUtc="2024-05-22T09:52:00Z">
                    <w:rPr>
                      <w:rFonts w:ascii="Arial" w:hAnsi="Arial" w:cs="Arial"/>
                      <w:sz w:val="22"/>
                      <w:szCs w:val="22"/>
                    </w:rPr>
                  </w:rPrChange>
                </w:rPr>
                <w:tab/>
                <w:t>_</w:t>
              </w:r>
            </w:ins>
            <w:ins w:id="3981" w:author="miminguyenb@yahoo.com" w:date="2024-05-21T09:18:00Z" w16du:dateUtc="2024-05-21T16:18:00Z">
              <w:r w:rsidR="00847061" w:rsidRPr="00656CB3">
                <w:rPr>
                  <w:rFonts w:asciiTheme="minorHAnsi" w:hAnsiTheme="minorHAnsi" w:cstheme="minorHAnsi"/>
                  <w:sz w:val="22"/>
                  <w:szCs w:val="22"/>
                  <w:rPrChange w:id="3982" w:author="miminguyenb@yahoo.com" w:date="2024-05-22T02:52:00Z" w16du:dateUtc="2024-05-22T09:52:00Z">
                    <w:rPr>
                      <w:rFonts w:ascii="Arial" w:hAnsi="Arial" w:cs="Arial"/>
                      <w:sz w:val="22"/>
                      <w:szCs w:val="22"/>
                    </w:rPr>
                  </w:rPrChange>
                </w:rPr>
                <w:t>X</w:t>
              </w:r>
            </w:ins>
            <w:ins w:id="3983" w:author="miminguyenb@yahoo.com" w:date="2024-05-21T03:07:00Z" w16du:dateUtc="2024-05-21T10:07:00Z">
              <w:r w:rsidRPr="00656CB3">
                <w:rPr>
                  <w:rFonts w:asciiTheme="minorHAnsi" w:hAnsiTheme="minorHAnsi" w:cstheme="minorHAnsi"/>
                  <w:sz w:val="22"/>
                  <w:szCs w:val="22"/>
                  <w:rPrChange w:id="3984" w:author="miminguyenb@yahoo.com" w:date="2024-05-22T02:52:00Z" w16du:dateUtc="2024-05-22T09:52:00Z">
                    <w:rPr>
                      <w:rFonts w:ascii="Arial" w:hAnsi="Arial" w:cs="Arial"/>
                      <w:sz w:val="22"/>
                      <w:szCs w:val="22"/>
                    </w:rPr>
                  </w:rPrChange>
                </w:rPr>
                <w:t>__ External</w:t>
              </w:r>
              <w:r w:rsidRPr="00656CB3">
                <w:rPr>
                  <w:rFonts w:asciiTheme="minorHAnsi" w:hAnsiTheme="minorHAnsi" w:cstheme="minorHAnsi"/>
                  <w:sz w:val="22"/>
                  <w:szCs w:val="22"/>
                  <w:rPrChange w:id="3985" w:author="miminguyenb@yahoo.com" w:date="2024-05-22T02:52:00Z" w16du:dateUtc="2024-05-22T09:52:00Z">
                    <w:rPr>
                      <w:rFonts w:ascii="Arial" w:hAnsi="Arial" w:cs="Arial"/>
                      <w:sz w:val="22"/>
                      <w:szCs w:val="22"/>
                    </w:rPr>
                  </w:rPrChange>
                </w:rPr>
                <w:tab/>
                <w:t xml:space="preserve">   ___ Temporal</w:t>
              </w:r>
            </w:ins>
          </w:p>
        </w:tc>
      </w:tr>
      <w:tr w:rsidR="00692887" w:rsidRPr="00656CB3" w14:paraId="180AF312" w14:textId="77777777" w:rsidTr="00692887">
        <w:trPr>
          <w:jc w:val="center"/>
          <w:ins w:id="3986" w:author="miminguyenb@yahoo.com" w:date="2024-05-21T03:07:00Z" w16du:dateUtc="2024-05-21T10:07:00Z"/>
        </w:trPr>
        <w:tc>
          <w:tcPr>
            <w:tcW w:w="9576" w:type="dxa"/>
            <w:gridSpan w:val="4"/>
            <w:shd w:val="clear" w:color="auto" w:fill="auto"/>
            <w:tcPrChange w:id="3987" w:author="miminguyenb@yahoo.com" w:date="2024-05-21T03:07:00Z" w16du:dateUtc="2024-05-21T10:07:00Z">
              <w:tcPr>
                <w:tcW w:w="9576" w:type="dxa"/>
                <w:gridSpan w:val="4"/>
                <w:shd w:val="clear" w:color="auto" w:fill="auto"/>
              </w:tcPr>
            </w:tcPrChange>
          </w:tcPr>
          <w:p w14:paraId="0677538E" w14:textId="77777777" w:rsidR="00692887" w:rsidRPr="00656CB3" w:rsidRDefault="00692887" w:rsidP="00033354">
            <w:pPr>
              <w:rPr>
                <w:ins w:id="3988" w:author="miminguyenb@yahoo.com" w:date="2024-05-21T03:07:00Z" w16du:dateUtc="2024-05-21T10:07:00Z"/>
                <w:rFonts w:asciiTheme="minorHAnsi" w:hAnsiTheme="minorHAnsi" w:cstheme="minorHAnsi"/>
                <w:sz w:val="22"/>
                <w:szCs w:val="22"/>
                <w:rPrChange w:id="3989" w:author="miminguyenb@yahoo.com" w:date="2024-05-22T02:52:00Z" w16du:dateUtc="2024-05-22T09:52:00Z">
                  <w:rPr>
                    <w:ins w:id="3990" w:author="miminguyenb@yahoo.com" w:date="2024-05-21T03:07:00Z" w16du:dateUtc="2024-05-21T10:07:00Z"/>
                    <w:rFonts w:ascii="Arial" w:hAnsi="Arial" w:cs="Arial"/>
                    <w:sz w:val="22"/>
                    <w:szCs w:val="22"/>
                  </w:rPr>
                </w:rPrChange>
              </w:rPr>
            </w:pPr>
            <w:ins w:id="3991" w:author="miminguyenb@yahoo.com" w:date="2024-05-21T03:07:00Z" w16du:dateUtc="2024-05-21T10:07:00Z">
              <w:r w:rsidRPr="00656CB3">
                <w:rPr>
                  <w:rFonts w:asciiTheme="minorHAnsi" w:hAnsiTheme="minorHAnsi" w:cstheme="minorHAnsi"/>
                  <w:b/>
                  <w:sz w:val="22"/>
                  <w:szCs w:val="22"/>
                  <w:rPrChange w:id="3992"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3993" w:author="miminguyenb@yahoo.com" w:date="2024-05-22T02:52:00Z" w16du:dateUtc="2024-05-22T09:52:00Z">
                    <w:rPr>
                      <w:rFonts w:ascii="Arial" w:hAnsi="Arial" w:cs="Arial"/>
                      <w:sz w:val="22"/>
                      <w:szCs w:val="22"/>
                    </w:rPr>
                  </w:rPrChange>
                </w:rPr>
                <w:t xml:space="preserve">: </w:t>
              </w:r>
            </w:ins>
          </w:p>
          <w:p w14:paraId="53114A0F" w14:textId="77777777" w:rsidR="00F818B8" w:rsidRPr="00656CB3" w:rsidRDefault="00692887" w:rsidP="00F818B8">
            <w:pPr>
              <w:tabs>
                <w:tab w:val="left" w:pos="720"/>
                <w:tab w:val="left" w:pos="6610"/>
              </w:tabs>
              <w:rPr>
                <w:ins w:id="3994" w:author="miminguyenb@yahoo.com" w:date="2024-05-22T01:53:00Z" w16du:dateUtc="2024-05-22T08:53:00Z"/>
                <w:rFonts w:asciiTheme="minorHAnsi" w:hAnsiTheme="minorHAnsi" w:cstheme="minorHAnsi"/>
                <w:sz w:val="22"/>
                <w:szCs w:val="22"/>
                <w:rPrChange w:id="3995" w:author="miminguyenb@yahoo.com" w:date="2024-05-22T02:52:00Z" w16du:dateUtc="2024-05-22T09:52:00Z">
                  <w:rPr>
                    <w:ins w:id="3996" w:author="miminguyenb@yahoo.com" w:date="2024-05-22T01:53:00Z" w16du:dateUtc="2024-05-22T08:53:00Z"/>
                    <w:rFonts w:ascii="Arial" w:hAnsi="Arial" w:cs="Arial"/>
                    <w:sz w:val="22"/>
                    <w:szCs w:val="22"/>
                  </w:rPr>
                </w:rPrChange>
              </w:rPr>
            </w:pPr>
            <w:ins w:id="3997" w:author="miminguyenb@yahoo.com" w:date="2024-05-21T03:07:00Z" w16du:dateUtc="2024-05-21T10:07:00Z">
              <w:r w:rsidRPr="00656CB3">
                <w:rPr>
                  <w:rFonts w:asciiTheme="minorHAnsi" w:hAnsiTheme="minorHAnsi" w:cstheme="minorHAnsi"/>
                  <w:sz w:val="22"/>
                  <w:szCs w:val="22"/>
                  <w:rPrChange w:id="3998"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3999"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4000" w:author="miminguyenb@yahoo.com" w:date="2024-05-22T02:52:00Z" w16du:dateUtc="2024-05-22T09:52:00Z">
                    <w:rPr>
                      <w:rFonts w:ascii="Arial" w:hAnsi="Arial" w:cs="Arial"/>
                      <w:sz w:val="22"/>
                      <w:szCs w:val="22"/>
                    </w:rPr>
                  </w:rPrChange>
                </w:rPr>
                <w:t xml:space="preserve">: </w:t>
              </w:r>
            </w:ins>
            <w:ins w:id="4001" w:author="miminguyenb@yahoo.com" w:date="2024-05-22T01:53:00Z" w16du:dateUtc="2024-05-22T08:53:00Z">
              <w:r w:rsidR="00F818B8" w:rsidRPr="00656CB3">
                <w:rPr>
                  <w:rFonts w:asciiTheme="minorHAnsi" w:hAnsiTheme="minorHAnsi" w:cstheme="minorHAnsi"/>
                  <w:sz w:val="22"/>
                  <w:szCs w:val="22"/>
                  <w:rPrChange w:id="4002" w:author="miminguyenb@yahoo.com" w:date="2024-05-22T02:52:00Z" w16du:dateUtc="2024-05-22T09:52:00Z">
                    <w:rPr>
                      <w:rFonts w:ascii="Arial" w:hAnsi="Arial" w:cs="Arial"/>
                      <w:sz w:val="22"/>
                      <w:szCs w:val="22"/>
                    </w:rPr>
                  </w:rPrChange>
                </w:rPr>
                <w:t>Saved Address and General Map Database</w:t>
              </w:r>
            </w:ins>
          </w:p>
          <w:p w14:paraId="2ACD2656" w14:textId="352F3127" w:rsidR="00692887" w:rsidRPr="00656CB3" w:rsidRDefault="00F818B8" w:rsidP="00033354">
            <w:pPr>
              <w:pStyle w:val="ListParagraph"/>
              <w:numPr>
                <w:ilvl w:val="0"/>
                <w:numId w:val="15"/>
              </w:numPr>
              <w:tabs>
                <w:tab w:val="left" w:pos="720"/>
                <w:tab w:val="left" w:pos="6610"/>
              </w:tabs>
              <w:rPr>
                <w:ins w:id="4003" w:author="miminguyenb@yahoo.com" w:date="2024-05-22T01:54:00Z" w16du:dateUtc="2024-05-22T08:54:00Z"/>
                <w:rFonts w:asciiTheme="minorHAnsi" w:hAnsiTheme="minorHAnsi" w:cstheme="minorHAnsi"/>
                <w:sz w:val="22"/>
                <w:szCs w:val="22"/>
                <w:rPrChange w:id="4004" w:author="miminguyenb@yahoo.com" w:date="2024-05-22T02:52:00Z" w16du:dateUtc="2024-05-22T09:52:00Z">
                  <w:rPr>
                    <w:ins w:id="4005" w:author="miminguyenb@yahoo.com" w:date="2024-05-22T01:54:00Z" w16du:dateUtc="2024-05-22T08:54:00Z"/>
                    <w:rFonts w:ascii="Arial" w:hAnsi="Arial" w:cs="Arial"/>
                    <w:sz w:val="22"/>
                    <w:szCs w:val="22"/>
                  </w:rPr>
                </w:rPrChange>
              </w:rPr>
            </w:pPr>
            <w:ins w:id="4006" w:author="miminguyenb@yahoo.com" w:date="2024-05-22T01:53:00Z" w16du:dateUtc="2024-05-22T08:53:00Z">
              <w:r w:rsidRPr="00656CB3">
                <w:rPr>
                  <w:rFonts w:asciiTheme="minorHAnsi" w:hAnsiTheme="minorHAnsi" w:cstheme="minorHAnsi"/>
                  <w:sz w:val="22"/>
                  <w:szCs w:val="22"/>
                  <w:rPrChange w:id="4007" w:author="miminguyenb@yahoo.com" w:date="2024-05-22T02:52:00Z" w16du:dateUtc="2024-05-22T09:52:00Z">
                    <w:rPr>
                      <w:rFonts w:ascii="Arial" w:hAnsi="Arial" w:cs="Arial"/>
                      <w:sz w:val="22"/>
                      <w:szCs w:val="22"/>
                    </w:rPr>
                  </w:rPrChange>
                </w:rPr>
                <w:t xml:space="preserve">Either could be accessed </w:t>
              </w:r>
              <w:r w:rsidRPr="00656CB3">
                <w:rPr>
                  <w:rFonts w:asciiTheme="minorHAnsi" w:hAnsiTheme="minorHAnsi" w:cstheme="minorHAnsi"/>
                  <w:sz w:val="22"/>
                  <w:szCs w:val="22"/>
                  <w:rPrChange w:id="4008" w:author="miminguyenb@yahoo.com" w:date="2024-05-22T02:52:00Z" w16du:dateUtc="2024-05-22T09:52:00Z">
                    <w:rPr>
                      <w:rFonts w:ascii="Arial" w:hAnsi="Arial" w:cs="Arial"/>
                      <w:sz w:val="22"/>
                      <w:szCs w:val="22"/>
                    </w:rPr>
                  </w:rPrChange>
                </w:rPr>
                <w:t xml:space="preserve">to show </w:t>
              </w:r>
            </w:ins>
            <w:ins w:id="4009" w:author="miminguyenb@yahoo.com" w:date="2024-05-22T03:02:00Z" w16du:dateUtc="2024-05-22T10:02:00Z">
              <w:r w:rsidR="00656CB3">
                <w:rPr>
                  <w:rFonts w:asciiTheme="minorHAnsi" w:hAnsiTheme="minorHAnsi" w:cstheme="minorHAnsi"/>
                  <w:sz w:val="22"/>
                  <w:szCs w:val="22"/>
                </w:rPr>
                <w:t>ADA-accessible</w:t>
              </w:r>
            </w:ins>
            <w:ins w:id="4010" w:author="miminguyenb@yahoo.com" w:date="2024-05-22T01:53:00Z" w16du:dateUtc="2024-05-22T08:53:00Z">
              <w:r w:rsidRPr="00656CB3">
                <w:rPr>
                  <w:rFonts w:asciiTheme="minorHAnsi" w:hAnsiTheme="minorHAnsi" w:cstheme="minorHAnsi"/>
                  <w:sz w:val="22"/>
                  <w:szCs w:val="22"/>
                  <w:rPrChange w:id="4011" w:author="miminguyenb@yahoo.com" w:date="2024-05-22T02:52:00Z" w16du:dateUtc="2024-05-22T09:52:00Z">
                    <w:rPr>
                      <w:rFonts w:ascii="Arial" w:hAnsi="Arial" w:cs="Arial"/>
                      <w:sz w:val="22"/>
                      <w:szCs w:val="22"/>
                    </w:rPr>
                  </w:rPrChange>
                </w:rPr>
                <w:t xml:space="preserve"> rooms and elevat</w:t>
              </w:r>
            </w:ins>
            <w:ins w:id="4012" w:author="miminguyenb@yahoo.com" w:date="2024-05-22T01:54:00Z" w16du:dateUtc="2024-05-22T08:54:00Z">
              <w:r w:rsidRPr="00656CB3">
                <w:rPr>
                  <w:rFonts w:asciiTheme="minorHAnsi" w:hAnsiTheme="minorHAnsi" w:cstheme="minorHAnsi"/>
                  <w:sz w:val="22"/>
                  <w:szCs w:val="22"/>
                  <w:rPrChange w:id="4013" w:author="miminguyenb@yahoo.com" w:date="2024-05-22T02:52:00Z" w16du:dateUtc="2024-05-22T09:52:00Z">
                    <w:rPr>
                      <w:rFonts w:ascii="Arial" w:hAnsi="Arial" w:cs="Arial"/>
                      <w:sz w:val="22"/>
                      <w:szCs w:val="22"/>
                    </w:rPr>
                  </w:rPrChange>
                </w:rPr>
                <w:t>ors for the user, depending on the user.</w:t>
              </w:r>
            </w:ins>
          </w:p>
          <w:p w14:paraId="76F80353" w14:textId="77777777" w:rsidR="00F818B8" w:rsidRPr="00656CB3" w:rsidRDefault="00F818B8" w:rsidP="00033354">
            <w:pPr>
              <w:pStyle w:val="ListParagraph"/>
              <w:numPr>
                <w:ilvl w:val="0"/>
                <w:numId w:val="15"/>
              </w:numPr>
              <w:tabs>
                <w:tab w:val="left" w:pos="720"/>
                <w:tab w:val="left" w:pos="6610"/>
              </w:tabs>
              <w:rPr>
                <w:ins w:id="4014" w:author="miminguyenb@yahoo.com" w:date="2024-05-21T03:07:00Z" w16du:dateUtc="2024-05-21T10:07:00Z"/>
                <w:rFonts w:asciiTheme="minorHAnsi" w:hAnsiTheme="minorHAnsi" w:cstheme="minorHAnsi"/>
                <w:sz w:val="22"/>
                <w:szCs w:val="22"/>
                <w:rPrChange w:id="4015" w:author="miminguyenb@yahoo.com" w:date="2024-05-22T02:52:00Z" w16du:dateUtc="2024-05-22T09:52:00Z">
                  <w:rPr>
                    <w:ins w:id="4016" w:author="miminguyenb@yahoo.com" w:date="2024-05-21T03:07:00Z" w16du:dateUtc="2024-05-21T10:07:00Z"/>
                  </w:rPr>
                </w:rPrChange>
              </w:rPr>
              <w:pPrChange w:id="4017" w:author="miminguyenb@yahoo.com" w:date="2024-05-22T01:54:00Z" w16du:dateUtc="2024-05-22T08:54:00Z">
                <w:pPr>
                  <w:tabs>
                    <w:tab w:val="left" w:pos="720"/>
                  </w:tabs>
                </w:pPr>
              </w:pPrChange>
            </w:pPr>
          </w:p>
          <w:p w14:paraId="1B44787D" w14:textId="77777777" w:rsidR="00692887" w:rsidRPr="00656CB3" w:rsidRDefault="00692887" w:rsidP="00033354">
            <w:pPr>
              <w:tabs>
                <w:tab w:val="left" w:pos="720"/>
              </w:tabs>
              <w:rPr>
                <w:ins w:id="4018" w:author="miminguyenb@yahoo.com" w:date="2024-05-21T03:07:00Z" w16du:dateUtc="2024-05-21T10:07:00Z"/>
                <w:rFonts w:asciiTheme="minorHAnsi" w:hAnsiTheme="minorHAnsi" w:cstheme="minorHAnsi"/>
                <w:sz w:val="22"/>
                <w:szCs w:val="22"/>
                <w:rPrChange w:id="4019" w:author="miminguyenb@yahoo.com" w:date="2024-05-22T02:52:00Z" w16du:dateUtc="2024-05-22T09:52:00Z">
                  <w:rPr>
                    <w:ins w:id="4020" w:author="miminguyenb@yahoo.com" w:date="2024-05-21T03:07:00Z" w16du:dateUtc="2024-05-21T10:07:00Z"/>
                    <w:rFonts w:ascii="Arial" w:hAnsi="Arial" w:cs="Arial"/>
                    <w:sz w:val="22"/>
                    <w:szCs w:val="22"/>
                  </w:rPr>
                </w:rPrChange>
              </w:rPr>
            </w:pPr>
            <w:ins w:id="4021" w:author="miminguyenb@yahoo.com" w:date="2024-05-21T03:07:00Z" w16du:dateUtc="2024-05-21T10:07:00Z">
              <w:r w:rsidRPr="00656CB3">
                <w:rPr>
                  <w:rFonts w:asciiTheme="minorHAnsi" w:hAnsiTheme="minorHAnsi" w:cstheme="minorHAnsi"/>
                  <w:sz w:val="22"/>
                  <w:szCs w:val="22"/>
                  <w:rPrChange w:id="4022"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023"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4024" w:author="miminguyenb@yahoo.com" w:date="2024-05-22T02:52:00Z" w16du:dateUtc="2024-05-22T09:52:00Z">
                    <w:rPr>
                      <w:rFonts w:ascii="Arial" w:hAnsi="Arial" w:cs="Arial"/>
                      <w:sz w:val="22"/>
                      <w:szCs w:val="22"/>
                    </w:rPr>
                  </w:rPrChange>
                </w:rPr>
                <w:t xml:space="preserve">: </w:t>
              </w:r>
            </w:ins>
          </w:p>
          <w:p w14:paraId="2CCF0C65" w14:textId="77777777" w:rsidR="00692887" w:rsidRPr="00656CB3" w:rsidRDefault="00692887" w:rsidP="00033354">
            <w:pPr>
              <w:tabs>
                <w:tab w:val="left" w:pos="720"/>
                <w:tab w:val="left" w:pos="5708"/>
              </w:tabs>
              <w:rPr>
                <w:ins w:id="4025" w:author="miminguyenb@yahoo.com" w:date="2024-05-21T03:07:00Z" w16du:dateUtc="2024-05-21T10:07:00Z"/>
                <w:rFonts w:asciiTheme="minorHAnsi" w:hAnsiTheme="minorHAnsi" w:cstheme="minorHAnsi"/>
                <w:sz w:val="22"/>
                <w:szCs w:val="22"/>
                <w:rPrChange w:id="4026" w:author="miminguyenb@yahoo.com" w:date="2024-05-22T02:52:00Z" w16du:dateUtc="2024-05-22T09:52:00Z">
                  <w:rPr>
                    <w:ins w:id="4027" w:author="miminguyenb@yahoo.com" w:date="2024-05-21T03:07:00Z" w16du:dateUtc="2024-05-21T10:07:00Z"/>
                    <w:rFonts w:ascii="Arial" w:hAnsi="Arial" w:cs="Arial"/>
                    <w:sz w:val="22"/>
                    <w:szCs w:val="22"/>
                  </w:rPr>
                </w:rPrChange>
              </w:rPr>
            </w:pPr>
            <w:ins w:id="4028" w:author="miminguyenb@yahoo.com" w:date="2024-05-21T03:07:00Z" w16du:dateUtc="2024-05-21T10:07:00Z">
              <w:r w:rsidRPr="00656CB3">
                <w:rPr>
                  <w:rFonts w:asciiTheme="minorHAnsi" w:hAnsiTheme="minorHAnsi" w:cstheme="minorHAnsi"/>
                  <w:sz w:val="22"/>
                  <w:szCs w:val="22"/>
                  <w:rPrChange w:id="4029"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030"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4031"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4032" w:author="miminguyenb@yahoo.com" w:date="2024-05-22T02:52:00Z" w16du:dateUtc="2024-05-22T09:52:00Z">
                    <w:rPr>
                      <w:rFonts w:ascii="Arial" w:hAnsi="Arial" w:cs="Arial"/>
                      <w:sz w:val="22"/>
                      <w:szCs w:val="22"/>
                    </w:rPr>
                  </w:rPrChange>
                </w:rPr>
                <w:tab/>
              </w:r>
            </w:ins>
          </w:p>
          <w:p w14:paraId="1E1B4AA2" w14:textId="77777777" w:rsidR="00692887" w:rsidRPr="00656CB3" w:rsidRDefault="00692887" w:rsidP="00033354">
            <w:pPr>
              <w:tabs>
                <w:tab w:val="left" w:pos="720"/>
              </w:tabs>
              <w:rPr>
                <w:ins w:id="4033" w:author="miminguyenb@yahoo.com" w:date="2024-05-21T03:07:00Z" w16du:dateUtc="2024-05-21T10:07:00Z"/>
                <w:rFonts w:asciiTheme="minorHAnsi" w:hAnsiTheme="minorHAnsi" w:cstheme="minorHAnsi"/>
                <w:sz w:val="22"/>
                <w:szCs w:val="22"/>
                <w:rPrChange w:id="4034" w:author="miminguyenb@yahoo.com" w:date="2024-05-22T02:52:00Z" w16du:dateUtc="2024-05-22T09:52:00Z">
                  <w:rPr>
                    <w:ins w:id="4035" w:author="miminguyenb@yahoo.com" w:date="2024-05-21T03:07:00Z" w16du:dateUtc="2024-05-21T10:07:00Z"/>
                    <w:rFonts w:ascii="Arial" w:hAnsi="Arial" w:cs="Arial"/>
                    <w:sz w:val="22"/>
                    <w:szCs w:val="22"/>
                  </w:rPr>
                </w:rPrChange>
              </w:rPr>
            </w:pPr>
            <w:ins w:id="4036" w:author="miminguyenb@yahoo.com" w:date="2024-05-21T03:07:00Z" w16du:dateUtc="2024-05-21T10:07:00Z">
              <w:r w:rsidRPr="00656CB3">
                <w:rPr>
                  <w:rFonts w:asciiTheme="minorHAnsi" w:hAnsiTheme="minorHAnsi" w:cstheme="minorHAnsi"/>
                  <w:sz w:val="22"/>
                  <w:szCs w:val="22"/>
                  <w:rPrChange w:id="4037"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038"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4039" w:author="miminguyenb@yahoo.com" w:date="2024-05-22T02:52:00Z" w16du:dateUtc="2024-05-22T09:52:00Z">
                    <w:rPr>
                      <w:rFonts w:ascii="Arial" w:hAnsi="Arial" w:cs="Arial"/>
                      <w:sz w:val="22"/>
                      <w:szCs w:val="22"/>
                    </w:rPr>
                  </w:rPrChange>
                </w:rPr>
                <w:t xml:space="preserve">: </w:t>
              </w:r>
            </w:ins>
          </w:p>
        </w:tc>
      </w:tr>
      <w:tr w:rsidR="00692887" w:rsidRPr="00656CB3" w14:paraId="1394EE7D" w14:textId="77777777" w:rsidTr="00692887">
        <w:trPr>
          <w:jc w:val="center"/>
          <w:ins w:id="4040" w:author="miminguyenb@yahoo.com" w:date="2024-05-21T03:07:00Z" w16du:dateUtc="2024-05-21T10:07:00Z"/>
        </w:trPr>
        <w:tc>
          <w:tcPr>
            <w:tcW w:w="9576" w:type="dxa"/>
            <w:gridSpan w:val="4"/>
            <w:shd w:val="clear" w:color="auto" w:fill="auto"/>
            <w:tcPrChange w:id="4041" w:author="miminguyenb@yahoo.com" w:date="2024-05-21T03:07:00Z" w16du:dateUtc="2024-05-21T10:07:00Z">
              <w:tcPr>
                <w:tcW w:w="9576" w:type="dxa"/>
                <w:gridSpan w:val="4"/>
                <w:shd w:val="clear" w:color="auto" w:fill="auto"/>
              </w:tcPr>
            </w:tcPrChange>
          </w:tcPr>
          <w:p w14:paraId="771BBCEF" w14:textId="77777777" w:rsidR="00692887" w:rsidRPr="00656CB3" w:rsidRDefault="00692887" w:rsidP="00033354">
            <w:pPr>
              <w:rPr>
                <w:ins w:id="4042" w:author="miminguyenb@yahoo.com" w:date="2024-05-21T03:07:00Z" w16du:dateUtc="2024-05-21T10:07:00Z"/>
                <w:rFonts w:asciiTheme="minorHAnsi" w:hAnsiTheme="minorHAnsi" w:cstheme="minorHAnsi"/>
                <w:sz w:val="22"/>
                <w:szCs w:val="22"/>
                <w:rPrChange w:id="4043" w:author="miminguyenb@yahoo.com" w:date="2024-05-22T02:52:00Z" w16du:dateUtc="2024-05-22T09:52:00Z">
                  <w:rPr>
                    <w:ins w:id="4044" w:author="miminguyenb@yahoo.com" w:date="2024-05-21T03:07:00Z" w16du:dateUtc="2024-05-21T10:07:00Z"/>
                    <w:rFonts w:ascii="Arial" w:hAnsi="Arial" w:cs="Arial"/>
                    <w:sz w:val="22"/>
                    <w:szCs w:val="22"/>
                  </w:rPr>
                </w:rPrChange>
              </w:rPr>
            </w:pPr>
            <w:ins w:id="4045" w:author="miminguyenb@yahoo.com" w:date="2024-05-21T03:07:00Z" w16du:dateUtc="2024-05-21T10:07:00Z">
              <w:r w:rsidRPr="00656CB3">
                <w:rPr>
                  <w:rFonts w:asciiTheme="minorHAnsi" w:hAnsiTheme="minorHAnsi" w:cstheme="minorHAnsi"/>
                  <w:b/>
                  <w:sz w:val="22"/>
                  <w:szCs w:val="22"/>
                  <w:rPrChange w:id="4046"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4047" w:author="miminguyenb@yahoo.com" w:date="2024-05-22T02:52:00Z" w16du:dateUtc="2024-05-22T09:52:00Z">
                    <w:rPr>
                      <w:rFonts w:ascii="Arial" w:hAnsi="Arial" w:cs="Arial"/>
                      <w:sz w:val="22"/>
                      <w:szCs w:val="22"/>
                    </w:rPr>
                  </w:rPrChange>
                </w:rPr>
                <w:t xml:space="preserve">: </w:t>
              </w:r>
            </w:ins>
          </w:p>
          <w:p w14:paraId="7E2C18A4" w14:textId="77777777" w:rsidR="00692887" w:rsidRPr="00656CB3" w:rsidRDefault="00692887" w:rsidP="00033354">
            <w:pPr>
              <w:rPr>
                <w:ins w:id="4048" w:author="miminguyenb@yahoo.com" w:date="2024-05-21T03:07:00Z" w16du:dateUtc="2024-05-21T10:07:00Z"/>
                <w:rFonts w:asciiTheme="minorHAnsi" w:hAnsiTheme="minorHAnsi" w:cstheme="minorHAnsi"/>
                <w:sz w:val="22"/>
                <w:szCs w:val="22"/>
                <w:rPrChange w:id="4049" w:author="miminguyenb@yahoo.com" w:date="2024-05-22T02:52:00Z" w16du:dateUtc="2024-05-22T09:52:00Z">
                  <w:rPr>
                    <w:ins w:id="4050" w:author="miminguyenb@yahoo.com" w:date="2024-05-21T03:07:00Z" w16du:dateUtc="2024-05-21T10:07:00Z"/>
                    <w:rFonts w:ascii="Arial" w:hAnsi="Arial" w:cs="Arial"/>
                    <w:sz w:val="22"/>
                    <w:szCs w:val="22"/>
                  </w:rPr>
                </w:rPrChange>
              </w:rPr>
            </w:pPr>
          </w:p>
          <w:p w14:paraId="28F86FA9" w14:textId="53275AB5" w:rsidR="00692887" w:rsidRPr="00656CB3" w:rsidRDefault="00847061" w:rsidP="00847061">
            <w:pPr>
              <w:pStyle w:val="ListParagraph"/>
              <w:numPr>
                <w:ilvl w:val="0"/>
                <w:numId w:val="55"/>
              </w:numPr>
              <w:rPr>
                <w:ins w:id="4051" w:author="miminguyenb@yahoo.com" w:date="2024-05-21T09:19:00Z" w16du:dateUtc="2024-05-21T16:19:00Z"/>
                <w:rFonts w:asciiTheme="minorHAnsi" w:hAnsiTheme="minorHAnsi" w:cstheme="minorHAnsi"/>
                <w:sz w:val="22"/>
                <w:szCs w:val="22"/>
                <w:rPrChange w:id="4052" w:author="miminguyenb@yahoo.com" w:date="2024-05-22T02:52:00Z" w16du:dateUtc="2024-05-22T09:52:00Z">
                  <w:rPr>
                    <w:ins w:id="4053" w:author="miminguyenb@yahoo.com" w:date="2024-05-21T09:19:00Z" w16du:dateUtc="2024-05-21T16:19:00Z"/>
                    <w:rFonts w:ascii="Arial" w:hAnsi="Arial" w:cs="Arial"/>
                    <w:sz w:val="22"/>
                    <w:szCs w:val="22"/>
                  </w:rPr>
                </w:rPrChange>
              </w:rPr>
            </w:pPr>
            <w:ins w:id="4054" w:author="miminguyenb@yahoo.com" w:date="2024-05-21T09:19:00Z" w16du:dateUtc="2024-05-21T16:19:00Z">
              <w:r w:rsidRPr="00656CB3">
                <w:rPr>
                  <w:rFonts w:asciiTheme="minorHAnsi" w:hAnsiTheme="minorHAnsi" w:cstheme="minorHAnsi"/>
                  <w:sz w:val="22"/>
                  <w:szCs w:val="22"/>
                  <w:rPrChange w:id="4055" w:author="miminguyenb@yahoo.com" w:date="2024-05-22T02:52:00Z" w16du:dateUtc="2024-05-22T09:52:00Z">
                    <w:rPr>
                      <w:rFonts w:ascii="Arial" w:hAnsi="Arial" w:cs="Arial"/>
                      <w:sz w:val="22"/>
                      <w:szCs w:val="22"/>
                    </w:rPr>
                  </w:rPrChange>
                </w:rPr>
                <w:t xml:space="preserve">The user wants to access the </w:t>
              </w:r>
            </w:ins>
            <w:ins w:id="4056" w:author="miminguyenb@yahoo.com" w:date="2024-05-22T03:02:00Z" w16du:dateUtc="2024-05-22T10:02:00Z">
              <w:r w:rsidR="00656CB3">
                <w:rPr>
                  <w:rFonts w:asciiTheme="minorHAnsi" w:hAnsiTheme="minorHAnsi" w:cstheme="minorHAnsi"/>
                  <w:sz w:val="22"/>
                  <w:szCs w:val="22"/>
                </w:rPr>
                <w:t>ADA-accessible</w:t>
              </w:r>
            </w:ins>
            <w:ins w:id="4057" w:author="miminguyenb@yahoo.com" w:date="2024-05-21T09:19:00Z" w16du:dateUtc="2024-05-21T16:19:00Z">
              <w:r w:rsidRPr="00656CB3">
                <w:rPr>
                  <w:rFonts w:asciiTheme="minorHAnsi" w:hAnsiTheme="minorHAnsi" w:cstheme="minorHAnsi"/>
                  <w:sz w:val="22"/>
                  <w:szCs w:val="22"/>
                  <w:rPrChange w:id="4058" w:author="miminguyenb@yahoo.com" w:date="2024-05-22T02:52:00Z" w16du:dateUtc="2024-05-22T09:52:00Z">
                    <w:rPr>
                      <w:rFonts w:ascii="Arial" w:hAnsi="Arial" w:cs="Arial"/>
                      <w:sz w:val="22"/>
                      <w:szCs w:val="22"/>
                    </w:rPr>
                  </w:rPrChange>
                </w:rPr>
                <w:t xml:space="preserve"> rooms and elevators inside their destination. </w:t>
              </w:r>
            </w:ins>
          </w:p>
          <w:p w14:paraId="2DC7851A" w14:textId="6106B3D2" w:rsidR="00847061" w:rsidRPr="00656CB3" w:rsidRDefault="00847061" w:rsidP="00847061">
            <w:pPr>
              <w:pStyle w:val="ListParagraph"/>
              <w:numPr>
                <w:ilvl w:val="0"/>
                <w:numId w:val="55"/>
              </w:numPr>
              <w:rPr>
                <w:ins w:id="4059" w:author="miminguyenb@yahoo.com" w:date="2024-05-21T09:20:00Z" w16du:dateUtc="2024-05-21T16:20:00Z"/>
                <w:rFonts w:asciiTheme="minorHAnsi" w:hAnsiTheme="minorHAnsi" w:cstheme="minorHAnsi"/>
                <w:sz w:val="22"/>
                <w:szCs w:val="22"/>
                <w:rPrChange w:id="4060" w:author="miminguyenb@yahoo.com" w:date="2024-05-22T02:52:00Z" w16du:dateUtc="2024-05-22T09:52:00Z">
                  <w:rPr>
                    <w:ins w:id="4061" w:author="miminguyenb@yahoo.com" w:date="2024-05-21T09:20:00Z" w16du:dateUtc="2024-05-21T16:20:00Z"/>
                    <w:rFonts w:ascii="Arial" w:hAnsi="Arial" w:cs="Arial"/>
                    <w:sz w:val="22"/>
                    <w:szCs w:val="22"/>
                  </w:rPr>
                </w:rPrChange>
              </w:rPr>
            </w:pPr>
            <w:ins w:id="4062" w:author="miminguyenb@yahoo.com" w:date="2024-05-21T09:19:00Z" w16du:dateUtc="2024-05-21T16:19:00Z">
              <w:r w:rsidRPr="00656CB3">
                <w:rPr>
                  <w:rFonts w:asciiTheme="minorHAnsi" w:hAnsiTheme="minorHAnsi" w:cstheme="minorHAnsi"/>
                  <w:sz w:val="22"/>
                  <w:szCs w:val="22"/>
                  <w:rPrChange w:id="4063" w:author="miminguyenb@yahoo.com" w:date="2024-05-22T02:52:00Z" w16du:dateUtc="2024-05-22T09:52:00Z">
                    <w:rPr>
                      <w:rFonts w:ascii="Arial" w:hAnsi="Arial" w:cs="Arial"/>
                      <w:sz w:val="22"/>
                      <w:szCs w:val="22"/>
                    </w:rPr>
                  </w:rPrChange>
                </w:rPr>
                <w:t xml:space="preserve">The user </w:t>
              </w:r>
            </w:ins>
            <w:ins w:id="4064" w:author="miminguyenb@yahoo.com" w:date="2024-05-21T09:20:00Z" w16du:dateUtc="2024-05-21T16:20:00Z">
              <w:r w:rsidR="00CB54D7" w:rsidRPr="00656CB3">
                <w:rPr>
                  <w:rFonts w:asciiTheme="minorHAnsi" w:hAnsiTheme="minorHAnsi" w:cstheme="minorHAnsi"/>
                  <w:sz w:val="22"/>
                  <w:szCs w:val="22"/>
                  <w:rPrChange w:id="4065" w:author="miminguyenb@yahoo.com" w:date="2024-05-22T02:52:00Z" w16du:dateUtc="2024-05-22T09:52:00Z">
                    <w:rPr>
                      <w:rFonts w:ascii="Arial" w:hAnsi="Arial" w:cs="Arial"/>
                      <w:sz w:val="22"/>
                      <w:szCs w:val="22"/>
                    </w:rPr>
                  </w:rPrChange>
                </w:rPr>
                <w:t>accesses</w:t>
              </w:r>
            </w:ins>
            <w:ins w:id="4066" w:author="miminguyenb@yahoo.com" w:date="2024-05-21T09:19:00Z" w16du:dateUtc="2024-05-21T16:19:00Z">
              <w:r w:rsidRPr="00656CB3">
                <w:rPr>
                  <w:rFonts w:asciiTheme="minorHAnsi" w:hAnsiTheme="minorHAnsi" w:cstheme="minorHAnsi"/>
                  <w:sz w:val="22"/>
                  <w:szCs w:val="22"/>
                  <w:rPrChange w:id="4067" w:author="miminguyenb@yahoo.com" w:date="2024-05-22T02:52:00Z" w16du:dateUtc="2024-05-22T09:52:00Z">
                    <w:rPr>
                      <w:rFonts w:ascii="Arial" w:hAnsi="Arial" w:cs="Arial"/>
                      <w:sz w:val="22"/>
                      <w:szCs w:val="22"/>
                    </w:rPr>
                  </w:rPrChange>
                </w:rPr>
                <w:t xml:space="preserve"> this information i</w:t>
              </w:r>
            </w:ins>
            <w:ins w:id="4068" w:author="miminguyenb@yahoo.com" w:date="2024-05-21T09:20:00Z" w16du:dateUtc="2024-05-21T16:20:00Z">
              <w:r w:rsidRPr="00656CB3">
                <w:rPr>
                  <w:rFonts w:asciiTheme="minorHAnsi" w:hAnsiTheme="minorHAnsi" w:cstheme="minorHAnsi"/>
                  <w:sz w:val="22"/>
                  <w:szCs w:val="22"/>
                  <w:rPrChange w:id="4069" w:author="miminguyenb@yahoo.com" w:date="2024-05-22T02:52:00Z" w16du:dateUtc="2024-05-22T09:52:00Z">
                    <w:rPr>
                      <w:rFonts w:ascii="Arial" w:hAnsi="Arial" w:cs="Arial"/>
                      <w:sz w:val="22"/>
                      <w:szCs w:val="22"/>
                    </w:rPr>
                  </w:rPrChange>
                </w:rPr>
                <w:t>n the ADAFNA.</w:t>
              </w:r>
            </w:ins>
          </w:p>
          <w:p w14:paraId="036BAB9C" w14:textId="1B5BCCDF" w:rsidR="00692887" w:rsidRPr="00656CB3" w:rsidRDefault="00CB54D7" w:rsidP="00033354">
            <w:pPr>
              <w:pStyle w:val="ListParagraph"/>
              <w:numPr>
                <w:ilvl w:val="0"/>
                <w:numId w:val="55"/>
              </w:numPr>
              <w:rPr>
                <w:ins w:id="4070" w:author="miminguyenb@yahoo.com" w:date="2024-05-21T03:07:00Z" w16du:dateUtc="2024-05-21T10:07:00Z"/>
                <w:rFonts w:asciiTheme="minorHAnsi" w:hAnsiTheme="minorHAnsi" w:cstheme="minorHAnsi"/>
                <w:sz w:val="22"/>
                <w:szCs w:val="22"/>
                <w:rPrChange w:id="4071" w:author="miminguyenb@yahoo.com" w:date="2024-05-22T02:52:00Z" w16du:dateUtc="2024-05-22T09:52:00Z">
                  <w:rPr>
                    <w:ins w:id="4072" w:author="miminguyenb@yahoo.com" w:date="2024-05-21T03:07:00Z" w16du:dateUtc="2024-05-21T10:07:00Z"/>
                  </w:rPr>
                </w:rPrChange>
              </w:rPr>
              <w:pPrChange w:id="4073" w:author="miminguyenb@yahoo.com" w:date="2024-05-21T09:20:00Z" w16du:dateUtc="2024-05-21T16:20:00Z">
                <w:pPr/>
              </w:pPrChange>
            </w:pPr>
            <w:ins w:id="4074" w:author="miminguyenb@yahoo.com" w:date="2024-05-21T09:20:00Z" w16du:dateUtc="2024-05-21T16:20:00Z">
              <w:r w:rsidRPr="00656CB3">
                <w:rPr>
                  <w:rFonts w:asciiTheme="minorHAnsi" w:hAnsiTheme="minorHAnsi" w:cstheme="minorHAnsi"/>
                  <w:sz w:val="22"/>
                  <w:szCs w:val="22"/>
                  <w:rPrChange w:id="4075" w:author="miminguyenb@yahoo.com" w:date="2024-05-22T02:52:00Z" w16du:dateUtc="2024-05-22T09:52:00Z">
                    <w:rPr>
                      <w:rFonts w:ascii="Arial" w:hAnsi="Arial" w:cs="Arial"/>
                      <w:sz w:val="22"/>
                      <w:szCs w:val="22"/>
                    </w:rPr>
                  </w:rPrChange>
                </w:rPr>
                <w:t>The user can be routed to the rooms or elevators.</w:t>
              </w:r>
            </w:ins>
          </w:p>
          <w:p w14:paraId="54A330D3" w14:textId="77777777" w:rsidR="00692887" w:rsidRPr="00656CB3" w:rsidRDefault="00692887" w:rsidP="00033354">
            <w:pPr>
              <w:rPr>
                <w:ins w:id="4076" w:author="miminguyenb@yahoo.com" w:date="2024-05-21T03:07:00Z" w16du:dateUtc="2024-05-21T10:07:00Z"/>
                <w:rFonts w:asciiTheme="minorHAnsi" w:hAnsiTheme="minorHAnsi" w:cstheme="minorHAnsi"/>
                <w:sz w:val="22"/>
                <w:szCs w:val="22"/>
                <w:rPrChange w:id="4077" w:author="miminguyenb@yahoo.com" w:date="2024-05-22T02:52:00Z" w16du:dateUtc="2024-05-22T09:52:00Z">
                  <w:rPr>
                    <w:ins w:id="4078" w:author="miminguyenb@yahoo.com" w:date="2024-05-21T03:07:00Z" w16du:dateUtc="2024-05-21T10:07:00Z"/>
                    <w:rFonts w:ascii="Arial" w:hAnsi="Arial" w:cs="Arial"/>
                    <w:sz w:val="22"/>
                    <w:szCs w:val="22"/>
                  </w:rPr>
                </w:rPrChange>
              </w:rPr>
            </w:pPr>
          </w:p>
        </w:tc>
      </w:tr>
      <w:tr w:rsidR="00692887" w:rsidRPr="00656CB3" w14:paraId="15B3FB5E" w14:textId="77777777" w:rsidTr="00692887">
        <w:trPr>
          <w:trHeight w:val="498"/>
          <w:jc w:val="center"/>
          <w:ins w:id="4079" w:author="miminguyenb@yahoo.com" w:date="2024-05-21T03:07:00Z" w16du:dateUtc="2024-05-21T10:07:00Z"/>
          <w:trPrChange w:id="4080" w:author="miminguyenb@yahoo.com" w:date="2024-05-21T03:07:00Z" w16du:dateUtc="2024-05-21T10:07:00Z">
            <w:trPr>
              <w:trHeight w:val="498"/>
            </w:trPr>
          </w:trPrChange>
        </w:trPr>
        <w:tc>
          <w:tcPr>
            <w:tcW w:w="9576" w:type="dxa"/>
            <w:gridSpan w:val="4"/>
            <w:shd w:val="clear" w:color="auto" w:fill="auto"/>
            <w:tcPrChange w:id="4081" w:author="miminguyenb@yahoo.com" w:date="2024-05-21T03:07:00Z" w16du:dateUtc="2024-05-21T10:07:00Z">
              <w:tcPr>
                <w:tcW w:w="9576" w:type="dxa"/>
                <w:gridSpan w:val="4"/>
                <w:shd w:val="clear" w:color="auto" w:fill="auto"/>
              </w:tcPr>
            </w:tcPrChange>
          </w:tcPr>
          <w:p w14:paraId="3A3628E8" w14:textId="4C21B767" w:rsidR="00692887" w:rsidRPr="00656CB3" w:rsidRDefault="00692887" w:rsidP="00033354">
            <w:pPr>
              <w:rPr>
                <w:ins w:id="4082" w:author="miminguyenb@yahoo.com" w:date="2024-05-21T03:07:00Z" w16du:dateUtc="2024-05-21T10:07:00Z"/>
                <w:rFonts w:asciiTheme="minorHAnsi" w:hAnsiTheme="minorHAnsi" w:cstheme="minorHAnsi"/>
                <w:sz w:val="22"/>
                <w:szCs w:val="22"/>
                <w:rPrChange w:id="4083" w:author="miminguyenb@yahoo.com" w:date="2024-05-22T02:52:00Z" w16du:dateUtc="2024-05-22T09:52:00Z">
                  <w:rPr>
                    <w:ins w:id="4084" w:author="miminguyenb@yahoo.com" w:date="2024-05-21T03:07:00Z" w16du:dateUtc="2024-05-21T10:07:00Z"/>
                    <w:rFonts w:ascii="Arial" w:hAnsi="Arial" w:cs="Arial"/>
                    <w:sz w:val="22"/>
                    <w:szCs w:val="22"/>
                  </w:rPr>
                </w:rPrChange>
              </w:rPr>
            </w:pPr>
            <w:ins w:id="4085" w:author="miminguyenb@yahoo.com" w:date="2024-05-21T03:07:00Z" w16du:dateUtc="2024-05-21T10:07:00Z">
              <w:r w:rsidRPr="00656CB3">
                <w:rPr>
                  <w:rFonts w:asciiTheme="minorHAnsi" w:hAnsiTheme="minorHAnsi" w:cstheme="minorHAnsi"/>
                  <w:b/>
                  <w:sz w:val="22"/>
                  <w:szCs w:val="22"/>
                  <w:rPrChange w:id="4086" w:author="miminguyenb@yahoo.com" w:date="2024-05-22T02:52:00Z" w16du:dateUtc="2024-05-22T09:52:00Z">
                    <w:rPr>
                      <w:rFonts w:ascii="Arial" w:hAnsi="Arial" w:cs="Arial"/>
                      <w:b/>
                      <w:sz w:val="22"/>
                      <w:szCs w:val="22"/>
                    </w:rPr>
                  </w:rPrChange>
                </w:rPr>
                <w:t>Sub-flows</w:t>
              </w:r>
              <w:r w:rsidRPr="00656CB3">
                <w:rPr>
                  <w:rFonts w:asciiTheme="minorHAnsi" w:hAnsiTheme="minorHAnsi" w:cstheme="minorHAnsi"/>
                  <w:sz w:val="22"/>
                  <w:szCs w:val="22"/>
                  <w:rPrChange w:id="4087" w:author="miminguyenb@yahoo.com" w:date="2024-05-22T02:52:00Z" w16du:dateUtc="2024-05-22T09:52:00Z">
                    <w:rPr>
                      <w:rFonts w:ascii="Arial" w:hAnsi="Arial" w:cs="Arial"/>
                      <w:sz w:val="22"/>
                      <w:szCs w:val="22"/>
                    </w:rPr>
                  </w:rPrChange>
                </w:rPr>
                <w:t xml:space="preserve">: </w:t>
              </w:r>
            </w:ins>
          </w:p>
          <w:p w14:paraId="4ACC2BAA" w14:textId="77777777" w:rsidR="00692887" w:rsidRPr="00656CB3" w:rsidRDefault="00692887" w:rsidP="00033354">
            <w:pPr>
              <w:rPr>
                <w:ins w:id="4088" w:author="miminguyenb@yahoo.com" w:date="2024-05-21T03:07:00Z" w16du:dateUtc="2024-05-21T10:07:00Z"/>
                <w:rFonts w:asciiTheme="minorHAnsi" w:hAnsiTheme="minorHAnsi" w:cstheme="minorHAnsi"/>
                <w:sz w:val="22"/>
                <w:szCs w:val="22"/>
                <w:rPrChange w:id="4089" w:author="miminguyenb@yahoo.com" w:date="2024-05-22T02:52:00Z" w16du:dateUtc="2024-05-22T09:52:00Z">
                  <w:rPr>
                    <w:ins w:id="4090" w:author="miminguyenb@yahoo.com" w:date="2024-05-21T03:07:00Z" w16du:dateUtc="2024-05-21T10:07:00Z"/>
                    <w:rFonts w:ascii="Arial" w:hAnsi="Arial" w:cs="Arial"/>
                    <w:sz w:val="22"/>
                    <w:szCs w:val="22"/>
                  </w:rPr>
                </w:rPrChange>
              </w:rPr>
            </w:pPr>
          </w:p>
        </w:tc>
      </w:tr>
      <w:tr w:rsidR="00692887" w:rsidRPr="00656CB3" w14:paraId="453A531C" w14:textId="77777777" w:rsidTr="00692887">
        <w:trPr>
          <w:jc w:val="center"/>
          <w:ins w:id="4091" w:author="miminguyenb@yahoo.com" w:date="2024-05-21T03:07:00Z" w16du:dateUtc="2024-05-21T10:07:00Z"/>
        </w:trPr>
        <w:tc>
          <w:tcPr>
            <w:tcW w:w="9576" w:type="dxa"/>
            <w:gridSpan w:val="4"/>
            <w:shd w:val="clear" w:color="auto" w:fill="auto"/>
            <w:tcPrChange w:id="4092" w:author="miminguyenb@yahoo.com" w:date="2024-05-21T03:07:00Z" w16du:dateUtc="2024-05-21T10:07:00Z">
              <w:tcPr>
                <w:tcW w:w="9576" w:type="dxa"/>
                <w:gridSpan w:val="4"/>
                <w:shd w:val="clear" w:color="auto" w:fill="auto"/>
              </w:tcPr>
            </w:tcPrChange>
          </w:tcPr>
          <w:p w14:paraId="34BEFA20" w14:textId="77777777" w:rsidR="00692887" w:rsidRPr="00656CB3" w:rsidRDefault="00692887" w:rsidP="00033354">
            <w:pPr>
              <w:rPr>
                <w:ins w:id="4093" w:author="miminguyenb@yahoo.com" w:date="2024-05-21T03:07:00Z" w16du:dateUtc="2024-05-21T10:07:00Z"/>
                <w:rFonts w:asciiTheme="minorHAnsi" w:hAnsiTheme="minorHAnsi" w:cstheme="minorHAnsi"/>
                <w:sz w:val="22"/>
                <w:szCs w:val="22"/>
                <w:rPrChange w:id="4094" w:author="miminguyenb@yahoo.com" w:date="2024-05-22T02:52:00Z" w16du:dateUtc="2024-05-22T09:52:00Z">
                  <w:rPr>
                    <w:ins w:id="4095" w:author="miminguyenb@yahoo.com" w:date="2024-05-21T03:07:00Z" w16du:dateUtc="2024-05-21T10:07:00Z"/>
                    <w:rFonts w:ascii="Arial" w:hAnsi="Arial" w:cs="Arial"/>
                    <w:sz w:val="22"/>
                    <w:szCs w:val="22"/>
                  </w:rPr>
                </w:rPrChange>
              </w:rPr>
            </w:pPr>
            <w:ins w:id="4096" w:author="miminguyenb@yahoo.com" w:date="2024-05-21T03:07:00Z" w16du:dateUtc="2024-05-21T10:07:00Z">
              <w:r w:rsidRPr="00656CB3">
                <w:rPr>
                  <w:rFonts w:asciiTheme="minorHAnsi" w:hAnsiTheme="minorHAnsi" w:cstheme="minorHAnsi"/>
                  <w:b/>
                  <w:sz w:val="22"/>
                  <w:szCs w:val="22"/>
                  <w:rPrChange w:id="4097"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4098" w:author="miminguyenb@yahoo.com" w:date="2024-05-22T02:52:00Z" w16du:dateUtc="2024-05-22T09:52:00Z">
                    <w:rPr>
                      <w:rFonts w:ascii="Arial" w:hAnsi="Arial" w:cs="Arial"/>
                      <w:sz w:val="22"/>
                      <w:szCs w:val="22"/>
                    </w:rPr>
                  </w:rPrChange>
                </w:rPr>
                <w:t xml:space="preserve">: </w:t>
              </w:r>
            </w:ins>
          </w:p>
          <w:p w14:paraId="357ADB42" w14:textId="77777777" w:rsidR="00692887" w:rsidRPr="00656CB3" w:rsidRDefault="00692887" w:rsidP="00033354">
            <w:pPr>
              <w:rPr>
                <w:ins w:id="4099" w:author="miminguyenb@yahoo.com" w:date="2024-05-21T03:07:00Z" w16du:dateUtc="2024-05-21T10:07:00Z"/>
                <w:rFonts w:asciiTheme="minorHAnsi" w:hAnsiTheme="minorHAnsi" w:cstheme="minorHAnsi"/>
                <w:sz w:val="22"/>
                <w:szCs w:val="22"/>
                <w:rPrChange w:id="4100" w:author="miminguyenb@yahoo.com" w:date="2024-05-22T02:52:00Z" w16du:dateUtc="2024-05-22T09:52:00Z">
                  <w:rPr>
                    <w:ins w:id="4101" w:author="miminguyenb@yahoo.com" w:date="2024-05-21T03:07:00Z" w16du:dateUtc="2024-05-21T10:07:00Z"/>
                    <w:rFonts w:ascii="Arial" w:hAnsi="Arial" w:cs="Arial"/>
                    <w:sz w:val="22"/>
                    <w:szCs w:val="22"/>
                  </w:rPr>
                </w:rPrChange>
              </w:rPr>
            </w:pPr>
          </w:p>
        </w:tc>
      </w:tr>
    </w:tbl>
    <w:p w14:paraId="47F84D1B" w14:textId="77777777" w:rsidR="00656CB3" w:rsidRDefault="00656CB3">
      <w:pPr>
        <w:rPr>
          <w:ins w:id="4102" w:author="miminguyenb@yahoo.com" w:date="2024-05-22T02:54:00Z" w16du:dateUtc="2024-05-22T09:54:00Z"/>
        </w:rPr>
      </w:pPr>
      <w:ins w:id="4103" w:author="miminguyenb@yahoo.com" w:date="2024-05-22T02:54:00Z" w16du:dateUtc="2024-05-22T09:54:00Z">
        <w: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4104" w:author="miminguyenb@yahoo.com" w:date="2024-05-21T03:07:00Z" w16du:dateUtc="2024-05-21T10:07: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4105">
          <w:tblGrid>
            <w:gridCol w:w="9576"/>
          </w:tblGrid>
        </w:tblGridChange>
      </w:tblGrid>
      <w:tr w:rsidR="00692887" w:rsidRPr="00656CB3" w14:paraId="613BC752" w14:textId="77777777" w:rsidTr="00692887">
        <w:trPr>
          <w:jc w:val="center"/>
          <w:ins w:id="4106" w:author="miminguyenb@yahoo.com" w:date="2024-05-21T03:07:00Z" w16du:dateUtc="2024-05-21T10:07:00Z"/>
        </w:trPr>
        <w:tc>
          <w:tcPr>
            <w:tcW w:w="9576" w:type="dxa"/>
            <w:shd w:val="clear" w:color="auto" w:fill="auto"/>
            <w:tcPrChange w:id="4107" w:author="miminguyenb@yahoo.com" w:date="2024-05-21T03:07:00Z" w16du:dateUtc="2024-05-21T10:07:00Z">
              <w:tcPr>
                <w:tcW w:w="9576" w:type="dxa"/>
                <w:shd w:val="clear" w:color="auto" w:fill="auto"/>
              </w:tcPr>
            </w:tcPrChange>
          </w:tcPr>
          <w:p w14:paraId="4F5AE8C9" w14:textId="1BB2D67C" w:rsidR="00692887" w:rsidRPr="00656CB3" w:rsidRDefault="00692887" w:rsidP="00033354">
            <w:pPr>
              <w:rPr>
                <w:ins w:id="4108" w:author="miminguyenb@yahoo.com" w:date="2024-05-21T09:22:00Z" w16du:dateUtc="2024-05-21T16:22:00Z"/>
                <w:rFonts w:asciiTheme="minorHAnsi" w:hAnsiTheme="minorHAnsi" w:cstheme="minorHAnsi"/>
                <w:b/>
                <w:sz w:val="22"/>
                <w:szCs w:val="22"/>
                <w:rPrChange w:id="4109" w:author="miminguyenb@yahoo.com" w:date="2024-05-22T02:52:00Z" w16du:dateUtc="2024-05-22T09:52:00Z">
                  <w:rPr>
                    <w:ins w:id="4110" w:author="miminguyenb@yahoo.com" w:date="2024-05-21T09:22:00Z" w16du:dateUtc="2024-05-21T16:22:00Z"/>
                    <w:rFonts w:ascii="Arial" w:hAnsi="Arial" w:cs="Arial"/>
                    <w:b/>
                    <w:sz w:val="22"/>
                    <w:szCs w:val="22"/>
                  </w:rPr>
                </w:rPrChange>
              </w:rPr>
            </w:pPr>
            <w:ins w:id="4111" w:author="miminguyenb@yahoo.com" w:date="2024-05-21T03:07:00Z" w16du:dateUtc="2024-05-21T10:07:00Z">
              <w:r w:rsidRPr="00656CB3">
                <w:rPr>
                  <w:rFonts w:asciiTheme="minorHAnsi" w:hAnsiTheme="minorHAnsi" w:cstheme="minorHAnsi"/>
                  <w:b/>
                  <w:sz w:val="22"/>
                  <w:szCs w:val="22"/>
                  <w:rPrChange w:id="4112" w:author="miminguyenb@yahoo.com" w:date="2024-05-22T02:52:00Z" w16du:dateUtc="2024-05-22T09:52:00Z">
                    <w:rPr>
                      <w:rFonts w:ascii="Arial" w:hAnsi="Arial" w:cs="Arial"/>
                      <w:b/>
                      <w:sz w:val="22"/>
                      <w:szCs w:val="22"/>
                    </w:rPr>
                  </w:rPrChange>
                </w:rPr>
                <w:lastRenderedPageBreak/>
                <w:t xml:space="preserve">Special Requirements: </w:t>
              </w:r>
            </w:ins>
          </w:p>
          <w:p w14:paraId="02D18FCD" w14:textId="77777777" w:rsidR="00CB54D7" w:rsidRPr="00656CB3" w:rsidRDefault="00CB54D7" w:rsidP="00CB54D7">
            <w:pPr>
              <w:pStyle w:val="BodyTextIndent"/>
              <w:keepNext/>
              <w:tabs>
                <w:tab w:val="left" w:pos="3060"/>
              </w:tabs>
              <w:spacing w:before="120"/>
              <w:ind w:left="360" w:firstLine="0"/>
              <w:outlineLvl w:val="1"/>
              <w:rPr>
                <w:ins w:id="4113" w:author="miminguyenb@yahoo.com" w:date="2024-05-21T09:22:00Z" w16du:dateUtc="2024-05-21T16:22:00Z"/>
                <w:rFonts w:asciiTheme="minorHAnsi" w:hAnsiTheme="minorHAnsi" w:cstheme="minorHAnsi"/>
                <w:sz w:val="22"/>
                <w:szCs w:val="22"/>
                <w:rPrChange w:id="4114" w:author="miminguyenb@yahoo.com" w:date="2024-05-22T02:52:00Z" w16du:dateUtc="2024-05-22T09:52:00Z">
                  <w:rPr>
                    <w:ins w:id="4115" w:author="miminguyenb@yahoo.com" w:date="2024-05-21T09:22:00Z" w16du:dateUtc="2024-05-21T16:22:00Z"/>
                    <w:rFonts w:ascii="Calibri" w:hAnsi="Calibri"/>
                  </w:rPr>
                </w:rPrChange>
              </w:rPr>
            </w:pPr>
            <w:bookmarkStart w:id="4116" w:name="_Toc167241678"/>
            <w:bookmarkStart w:id="4117" w:name="_Toc167241927"/>
            <w:ins w:id="4118" w:author="miminguyenb@yahoo.com" w:date="2024-05-21T09:22:00Z" w16du:dateUtc="2024-05-21T16:22:00Z">
              <w:r w:rsidRPr="00656CB3">
                <w:rPr>
                  <w:rFonts w:asciiTheme="minorHAnsi" w:hAnsiTheme="minorHAnsi" w:cstheme="minorHAnsi"/>
                  <w:sz w:val="22"/>
                  <w:szCs w:val="22"/>
                  <w:rPrChange w:id="4119" w:author="miminguyenb@yahoo.com" w:date="2024-05-22T02:52:00Z" w16du:dateUtc="2024-05-22T09:52:00Z">
                    <w:rPr>
                      <w:rFonts w:ascii="Calibri" w:hAnsi="Calibri"/>
                    </w:rPr>
                  </w:rPrChange>
                </w:rPr>
                <w:t>Legal</w:t>
              </w:r>
              <w:r w:rsidRPr="00656CB3">
                <w:rPr>
                  <w:rFonts w:asciiTheme="minorHAnsi" w:hAnsiTheme="minorHAnsi" w:cstheme="minorHAnsi"/>
                  <w:sz w:val="22"/>
                  <w:szCs w:val="22"/>
                  <w:rPrChange w:id="4120" w:author="miminguyenb@yahoo.com" w:date="2024-05-22T02:52:00Z" w16du:dateUtc="2024-05-22T09:52:00Z">
                    <w:rPr>
                      <w:rFonts w:ascii="Calibri" w:hAnsi="Calibri"/>
                    </w:rPr>
                  </w:rPrChange>
                </w:rPr>
                <w:t xml:space="preserve"> </w:t>
              </w:r>
              <w:r w:rsidRPr="00656CB3">
                <w:rPr>
                  <w:rFonts w:asciiTheme="minorHAnsi" w:hAnsiTheme="minorHAnsi" w:cstheme="minorHAnsi"/>
                  <w:sz w:val="22"/>
                  <w:szCs w:val="22"/>
                  <w:rPrChange w:id="4121" w:author="miminguyenb@yahoo.com" w:date="2024-05-22T02:52:00Z" w16du:dateUtc="2024-05-22T09:52:00Z">
                    <w:rPr>
                      <w:rFonts w:ascii="Calibri" w:hAnsi="Calibri"/>
                    </w:rPr>
                  </w:rPrChange>
                </w:rPr>
                <w:t>Requirements:</w:t>
              </w:r>
              <w:bookmarkEnd w:id="4116"/>
              <w:bookmarkEnd w:id="4117"/>
            </w:ins>
          </w:p>
          <w:p w14:paraId="3C865D00" w14:textId="3F4CB544" w:rsidR="00CB54D7" w:rsidRPr="00656CB3" w:rsidRDefault="00CB54D7" w:rsidP="009A356C">
            <w:pPr>
              <w:pStyle w:val="BodyTextIndent"/>
              <w:keepNext/>
              <w:numPr>
                <w:ilvl w:val="0"/>
                <w:numId w:val="74"/>
              </w:numPr>
              <w:tabs>
                <w:tab w:val="left" w:pos="3060"/>
              </w:tabs>
              <w:spacing w:before="120"/>
              <w:outlineLvl w:val="1"/>
              <w:rPr>
                <w:ins w:id="4122" w:author="miminguyenb@yahoo.com" w:date="2024-05-21T22:34:00Z" w16du:dateUtc="2024-05-22T05:34:00Z"/>
                <w:rFonts w:asciiTheme="minorHAnsi" w:hAnsiTheme="minorHAnsi" w:cstheme="minorHAnsi"/>
                <w:color w:val="000000"/>
                <w:sz w:val="22"/>
                <w:szCs w:val="22"/>
                <w:rPrChange w:id="4123" w:author="miminguyenb@yahoo.com" w:date="2024-05-22T02:52:00Z" w16du:dateUtc="2024-05-22T09:52:00Z">
                  <w:rPr>
                    <w:ins w:id="4124" w:author="miminguyenb@yahoo.com" w:date="2024-05-21T22:34:00Z" w16du:dateUtc="2024-05-22T05:34:00Z"/>
                    <w:rFonts w:ascii="Arial" w:hAnsi="Arial" w:cs="Arial"/>
                    <w:color w:val="000000"/>
                    <w:sz w:val="22"/>
                    <w:szCs w:val="22"/>
                  </w:rPr>
                </w:rPrChange>
              </w:rPr>
              <w:pPrChange w:id="4125" w:author="miminguyenb@yahoo.com" w:date="2024-05-21T22:34:00Z" w16du:dateUtc="2024-05-22T05:34:00Z">
                <w:pPr>
                  <w:pStyle w:val="BodyTextIndent"/>
                  <w:keepNext/>
                  <w:tabs>
                    <w:tab w:val="left" w:pos="3060"/>
                  </w:tabs>
                  <w:spacing w:before="120"/>
                  <w:outlineLvl w:val="1"/>
                </w:pPr>
              </w:pPrChange>
            </w:pPr>
            <w:bookmarkStart w:id="4126" w:name="_Toc167241679"/>
            <w:bookmarkStart w:id="4127" w:name="_Toc167241928"/>
            <w:ins w:id="4128" w:author="miminguyenb@yahoo.com" w:date="2024-05-21T09:22:00Z" w16du:dateUtc="2024-05-21T16:22:00Z">
              <w:r w:rsidRPr="00656CB3">
                <w:rPr>
                  <w:rFonts w:asciiTheme="minorHAnsi" w:hAnsiTheme="minorHAnsi" w:cstheme="minorHAnsi"/>
                  <w:color w:val="000000"/>
                  <w:sz w:val="22"/>
                  <w:szCs w:val="22"/>
                  <w:rPrChange w:id="4129" w:author="miminguyenb@yahoo.com" w:date="2024-05-22T02:52:00Z" w16du:dateUtc="2024-05-22T09:52:00Z">
                    <w:rPr>
                      <w:rFonts w:ascii="Calibri" w:hAnsi="Calibri"/>
                      <w:color w:val="000000"/>
                      <w:szCs w:val="24"/>
                    </w:rPr>
                  </w:rPrChange>
                </w:rPr>
                <w:t>Every route, room, etc., that the app presents should be ADA accessible or follow the user’s request and ADA legalities.</w:t>
              </w:r>
            </w:ins>
            <w:bookmarkEnd w:id="4126"/>
            <w:bookmarkEnd w:id="4127"/>
          </w:p>
          <w:p w14:paraId="5B0AE5D8" w14:textId="0FF68E07" w:rsidR="009A356C" w:rsidRPr="00656CB3" w:rsidRDefault="009A356C" w:rsidP="009A356C">
            <w:pPr>
              <w:pStyle w:val="BodyTextIndent"/>
              <w:keepNext/>
              <w:tabs>
                <w:tab w:val="left" w:pos="3060"/>
              </w:tabs>
              <w:spacing w:before="120"/>
              <w:ind w:left="0" w:firstLine="0"/>
              <w:outlineLvl w:val="1"/>
              <w:rPr>
                <w:ins w:id="4130" w:author="miminguyenb@yahoo.com" w:date="2024-05-21T22:34:00Z" w16du:dateUtc="2024-05-22T05:34:00Z"/>
                <w:rFonts w:asciiTheme="minorHAnsi" w:hAnsiTheme="minorHAnsi" w:cstheme="minorHAnsi"/>
                <w:sz w:val="22"/>
                <w:szCs w:val="22"/>
                <w:rPrChange w:id="4131" w:author="miminguyenb@yahoo.com" w:date="2024-05-22T02:52:00Z" w16du:dateUtc="2024-05-22T09:52:00Z">
                  <w:rPr>
                    <w:ins w:id="4132" w:author="miminguyenb@yahoo.com" w:date="2024-05-21T22:34:00Z" w16du:dateUtc="2024-05-22T05:34:00Z"/>
                    <w:rFonts w:ascii="Arial" w:hAnsi="Arial" w:cs="Arial"/>
                    <w:sz w:val="22"/>
                    <w:szCs w:val="22"/>
                  </w:rPr>
                </w:rPrChange>
              </w:rPr>
            </w:pPr>
            <w:bookmarkStart w:id="4133" w:name="_Hlk167223324"/>
            <w:ins w:id="4134" w:author="miminguyenb@yahoo.com" w:date="2024-05-21T22:34:00Z" w16du:dateUtc="2024-05-22T05:34:00Z">
              <w:r w:rsidRPr="00656CB3">
                <w:rPr>
                  <w:rFonts w:asciiTheme="minorHAnsi" w:hAnsiTheme="minorHAnsi" w:cstheme="minorHAnsi"/>
                  <w:sz w:val="22"/>
                  <w:szCs w:val="22"/>
                  <w:rPrChange w:id="4135" w:author="miminguyenb@yahoo.com" w:date="2024-05-22T02:52:00Z" w16du:dateUtc="2024-05-22T09:52:00Z">
                    <w:rPr>
                      <w:rFonts w:ascii="Arial" w:hAnsi="Arial" w:cs="Arial"/>
                      <w:sz w:val="22"/>
                      <w:szCs w:val="22"/>
                    </w:rPr>
                  </w:rPrChange>
                </w:rPr>
                <w:t xml:space="preserve">      </w:t>
              </w:r>
              <w:bookmarkStart w:id="4136" w:name="_Toc167241680"/>
              <w:bookmarkStart w:id="4137" w:name="_Toc167241929"/>
              <w:r w:rsidRPr="00656CB3">
                <w:rPr>
                  <w:rFonts w:asciiTheme="minorHAnsi" w:hAnsiTheme="minorHAnsi" w:cstheme="minorHAnsi"/>
                  <w:sz w:val="22"/>
                  <w:szCs w:val="22"/>
                  <w:rPrChange w:id="4138" w:author="miminguyenb@yahoo.com" w:date="2024-05-22T02:52:00Z" w16du:dateUtc="2024-05-22T09:52:00Z">
                    <w:rPr>
                      <w:rFonts w:ascii="Arial" w:hAnsi="Arial" w:cs="Arial"/>
                      <w:sz w:val="22"/>
                      <w:szCs w:val="22"/>
                    </w:rPr>
                  </w:rPrChange>
                </w:rPr>
                <w:t>Data Requirements:</w:t>
              </w:r>
              <w:bookmarkEnd w:id="4136"/>
              <w:bookmarkEnd w:id="4137"/>
            </w:ins>
          </w:p>
          <w:p w14:paraId="7A625636" w14:textId="20BADA46" w:rsidR="009A356C" w:rsidRPr="00656CB3" w:rsidRDefault="009A356C" w:rsidP="009A356C">
            <w:pPr>
              <w:pStyle w:val="BodyTextIndent"/>
              <w:keepNext/>
              <w:numPr>
                <w:ilvl w:val="0"/>
                <w:numId w:val="75"/>
              </w:numPr>
              <w:tabs>
                <w:tab w:val="left" w:pos="3060"/>
              </w:tabs>
              <w:spacing w:before="120"/>
              <w:outlineLvl w:val="1"/>
              <w:rPr>
                <w:ins w:id="4139" w:author="miminguyenb@yahoo.com" w:date="2024-05-21T09:22:00Z" w16du:dateUtc="2024-05-21T16:22:00Z"/>
                <w:rFonts w:asciiTheme="minorHAnsi" w:hAnsiTheme="minorHAnsi" w:cstheme="minorHAnsi"/>
                <w:sz w:val="22"/>
                <w:szCs w:val="22"/>
                <w:rPrChange w:id="4140" w:author="miminguyenb@yahoo.com" w:date="2024-05-22T02:52:00Z" w16du:dateUtc="2024-05-22T09:52:00Z">
                  <w:rPr>
                    <w:ins w:id="4141" w:author="miminguyenb@yahoo.com" w:date="2024-05-21T09:22:00Z" w16du:dateUtc="2024-05-21T16:22:00Z"/>
                    <w:rFonts w:ascii="Calibri" w:hAnsi="Calibri"/>
                  </w:rPr>
                </w:rPrChange>
              </w:rPr>
              <w:pPrChange w:id="4142" w:author="miminguyenb@yahoo.com" w:date="2024-05-21T22:34:00Z" w16du:dateUtc="2024-05-22T05:34:00Z">
                <w:pPr>
                  <w:pStyle w:val="BodyTextIndent"/>
                  <w:keepNext/>
                  <w:tabs>
                    <w:tab w:val="left" w:pos="3060"/>
                  </w:tabs>
                  <w:spacing w:before="120"/>
                  <w:outlineLvl w:val="1"/>
                </w:pPr>
              </w:pPrChange>
            </w:pPr>
            <w:bookmarkStart w:id="4143" w:name="_Toc167241681"/>
            <w:bookmarkStart w:id="4144" w:name="_Toc167241930"/>
            <w:ins w:id="4145" w:author="miminguyenb@yahoo.com" w:date="2024-05-21T22:34:00Z" w16du:dateUtc="2024-05-22T05:34:00Z">
              <w:r w:rsidRPr="00656CB3">
                <w:rPr>
                  <w:rFonts w:asciiTheme="minorHAnsi" w:hAnsiTheme="minorHAnsi" w:cstheme="minorHAnsi"/>
                  <w:sz w:val="22"/>
                  <w:szCs w:val="22"/>
                  <w:rPrChange w:id="4146" w:author="miminguyenb@yahoo.com" w:date="2024-05-22T02:52:00Z" w16du:dateUtc="2024-05-22T09:52:00Z">
                    <w:rPr>
                      <w:rFonts w:ascii="Arial" w:hAnsi="Arial" w:cs="Arial"/>
                      <w:sz w:val="22"/>
                      <w:szCs w:val="22"/>
                    </w:rPr>
                  </w:rPrChange>
                </w:rPr>
                <w:t xml:space="preserve">Information for this use case can be accessed from the Saved Address </w:t>
              </w:r>
            </w:ins>
            <w:ins w:id="4147" w:author="miminguyenb@yahoo.com" w:date="2024-05-22T03:11:00Z" w16du:dateUtc="2024-05-22T10:11:00Z">
              <w:r w:rsidR="002E3DEA">
                <w:rPr>
                  <w:rFonts w:asciiTheme="minorHAnsi" w:hAnsiTheme="minorHAnsi" w:cstheme="minorHAnsi"/>
                  <w:sz w:val="22"/>
                  <w:szCs w:val="22"/>
                </w:rPr>
                <w:t>and General Map databases</w:t>
              </w:r>
            </w:ins>
            <w:ins w:id="4148" w:author="miminguyenb@yahoo.com" w:date="2024-05-21T22:34:00Z" w16du:dateUtc="2024-05-22T05:34:00Z">
              <w:r w:rsidRPr="00656CB3">
                <w:rPr>
                  <w:rFonts w:asciiTheme="minorHAnsi" w:hAnsiTheme="minorHAnsi" w:cstheme="minorHAnsi"/>
                  <w:sz w:val="22"/>
                  <w:szCs w:val="22"/>
                  <w:rPrChange w:id="4149" w:author="miminguyenb@yahoo.com" w:date="2024-05-22T02:52:00Z" w16du:dateUtc="2024-05-22T09:52:00Z">
                    <w:rPr>
                      <w:rFonts w:ascii="Arial" w:hAnsi="Arial" w:cs="Arial"/>
                      <w:sz w:val="22"/>
                      <w:szCs w:val="22"/>
                    </w:rPr>
                  </w:rPrChange>
                </w:rPr>
                <w:t>, depending on the us</w:t>
              </w:r>
            </w:ins>
            <w:ins w:id="4150" w:author="miminguyenb@yahoo.com" w:date="2024-05-21T22:35:00Z" w16du:dateUtc="2024-05-22T05:35:00Z">
              <w:r w:rsidRPr="00656CB3">
                <w:rPr>
                  <w:rFonts w:asciiTheme="minorHAnsi" w:hAnsiTheme="minorHAnsi" w:cstheme="minorHAnsi"/>
                  <w:sz w:val="22"/>
                  <w:szCs w:val="22"/>
                  <w:rPrChange w:id="4151" w:author="miminguyenb@yahoo.com" w:date="2024-05-22T02:52:00Z" w16du:dateUtc="2024-05-22T09:52:00Z">
                    <w:rPr>
                      <w:rFonts w:ascii="Arial" w:hAnsi="Arial" w:cs="Arial"/>
                      <w:sz w:val="22"/>
                      <w:szCs w:val="22"/>
                    </w:rPr>
                  </w:rPrChange>
                </w:rPr>
                <w:t>er.</w:t>
              </w:r>
            </w:ins>
            <w:bookmarkEnd w:id="4143"/>
            <w:bookmarkEnd w:id="4144"/>
          </w:p>
          <w:bookmarkEnd w:id="4133"/>
          <w:p w14:paraId="6DA154B6" w14:textId="77777777" w:rsidR="00692887" w:rsidRPr="00656CB3" w:rsidRDefault="00692887" w:rsidP="00033354">
            <w:pPr>
              <w:rPr>
                <w:ins w:id="4152" w:author="miminguyenb@yahoo.com" w:date="2024-05-21T03:07:00Z" w16du:dateUtc="2024-05-21T10:07:00Z"/>
                <w:rFonts w:asciiTheme="minorHAnsi" w:hAnsiTheme="minorHAnsi" w:cstheme="minorHAnsi"/>
                <w:b/>
                <w:sz w:val="22"/>
                <w:szCs w:val="22"/>
                <w:rPrChange w:id="4153" w:author="miminguyenb@yahoo.com" w:date="2024-05-22T02:52:00Z" w16du:dateUtc="2024-05-22T09:52:00Z">
                  <w:rPr>
                    <w:ins w:id="4154" w:author="miminguyenb@yahoo.com" w:date="2024-05-21T03:07:00Z" w16du:dateUtc="2024-05-21T10:07:00Z"/>
                    <w:rFonts w:ascii="Arial" w:hAnsi="Arial" w:cs="Arial"/>
                    <w:b/>
                    <w:sz w:val="22"/>
                    <w:szCs w:val="22"/>
                  </w:rPr>
                </w:rPrChange>
              </w:rPr>
            </w:pPr>
          </w:p>
        </w:tc>
      </w:tr>
    </w:tbl>
    <w:p w14:paraId="5A28E9C1" w14:textId="7CCA5198" w:rsidR="009A356C" w:rsidRPr="00656CB3" w:rsidRDefault="009A356C">
      <w:pPr>
        <w:rPr>
          <w:ins w:id="4155" w:author="miminguyenb@yahoo.com" w:date="2024-05-21T22:35:00Z" w16du:dateUtc="2024-05-22T05:35:00Z"/>
          <w:rFonts w:asciiTheme="minorHAnsi" w:hAnsiTheme="minorHAnsi" w:cstheme="minorHAnsi"/>
          <w:sz w:val="22"/>
          <w:szCs w:val="22"/>
          <w:rPrChange w:id="4156" w:author="miminguyenb@yahoo.com" w:date="2024-05-22T02:52:00Z" w16du:dateUtc="2024-05-22T09:52:00Z">
            <w:rPr>
              <w:ins w:id="4157" w:author="miminguyenb@yahoo.com" w:date="2024-05-21T22:35:00Z" w16du:dateUtc="2024-05-22T05:35:00Z"/>
            </w:rPr>
          </w:rPrChange>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4158" w:author="miminguyenb@yahoo.com" w:date="2024-05-21T03:07:00Z" w16du:dateUtc="2024-05-21T10:07: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4159">
          <w:tblGrid>
            <w:gridCol w:w="9576"/>
          </w:tblGrid>
        </w:tblGridChange>
      </w:tblGrid>
      <w:tr w:rsidR="00692887" w:rsidRPr="00656CB3" w14:paraId="2DF62316" w14:textId="77777777" w:rsidTr="00692887">
        <w:trPr>
          <w:jc w:val="center"/>
          <w:ins w:id="4160" w:author="miminguyenb@yahoo.com" w:date="2024-05-21T03:07:00Z" w16du:dateUtc="2024-05-21T10:07:00Z"/>
        </w:trPr>
        <w:tc>
          <w:tcPr>
            <w:tcW w:w="9576" w:type="dxa"/>
            <w:shd w:val="clear" w:color="auto" w:fill="auto"/>
            <w:tcPrChange w:id="4161" w:author="miminguyenb@yahoo.com" w:date="2024-05-21T03:07:00Z" w16du:dateUtc="2024-05-21T10:07:00Z">
              <w:tcPr>
                <w:tcW w:w="9576" w:type="dxa"/>
                <w:shd w:val="clear" w:color="auto" w:fill="auto"/>
              </w:tcPr>
            </w:tcPrChange>
          </w:tcPr>
          <w:p w14:paraId="4D5A82B5" w14:textId="03A7DF29" w:rsidR="00692887" w:rsidRPr="00656CB3" w:rsidRDefault="00692887" w:rsidP="00033354">
            <w:pPr>
              <w:rPr>
                <w:ins w:id="4162" w:author="miminguyenb@yahoo.com" w:date="2024-05-21T03:07:00Z" w16du:dateUtc="2024-05-21T10:07:00Z"/>
                <w:rFonts w:asciiTheme="minorHAnsi" w:hAnsiTheme="minorHAnsi" w:cstheme="minorHAnsi"/>
                <w:b/>
                <w:sz w:val="22"/>
                <w:szCs w:val="22"/>
                <w:rPrChange w:id="4163" w:author="miminguyenb@yahoo.com" w:date="2024-05-22T02:52:00Z" w16du:dateUtc="2024-05-22T09:52:00Z">
                  <w:rPr>
                    <w:ins w:id="4164" w:author="miminguyenb@yahoo.com" w:date="2024-05-21T03:07:00Z" w16du:dateUtc="2024-05-21T10:07:00Z"/>
                    <w:rFonts w:ascii="Arial" w:hAnsi="Arial" w:cs="Arial"/>
                    <w:b/>
                    <w:sz w:val="22"/>
                    <w:szCs w:val="22"/>
                  </w:rPr>
                </w:rPrChange>
              </w:rPr>
            </w:pPr>
            <w:ins w:id="4165" w:author="miminguyenb@yahoo.com" w:date="2024-05-21T03:07:00Z" w16du:dateUtc="2024-05-21T10:07:00Z">
              <w:r w:rsidRPr="00656CB3">
                <w:rPr>
                  <w:rFonts w:asciiTheme="minorHAnsi" w:hAnsiTheme="minorHAnsi" w:cstheme="minorHAnsi"/>
                  <w:b/>
                  <w:sz w:val="22"/>
                  <w:szCs w:val="22"/>
                  <w:rPrChange w:id="4166" w:author="miminguyenb@yahoo.com" w:date="2024-05-22T02:52:00Z" w16du:dateUtc="2024-05-22T09:52:00Z">
                    <w:rPr>
                      <w:rFonts w:ascii="Arial" w:hAnsi="Arial" w:cs="Arial"/>
                      <w:b/>
                      <w:sz w:val="22"/>
                      <w:szCs w:val="22"/>
                    </w:rPr>
                  </w:rPrChange>
                </w:rPr>
                <w:t xml:space="preserve">To do/Issues: </w:t>
              </w:r>
            </w:ins>
          </w:p>
          <w:p w14:paraId="24554581" w14:textId="77777777" w:rsidR="00692887" w:rsidRPr="00656CB3" w:rsidRDefault="00692887" w:rsidP="00033354">
            <w:pPr>
              <w:rPr>
                <w:ins w:id="4167" w:author="miminguyenb@yahoo.com" w:date="2024-05-21T03:07:00Z" w16du:dateUtc="2024-05-21T10:07:00Z"/>
                <w:rFonts w:asciiTheme="minorHAnsi" w:hAnsiTheme="minorHAnsi" w:cstheme="minorHAnsi"/>
                <w:b/>
                <w:sz w:val="22"/>
                <w:szCs w:val="22"/>
                <w:rPrChange w:id="4168" w:author="miminguyenb@yahoo.com" w:date="2024-05-22T02:52:00Z" w16du:dateUtc="2024-05-22T09:52:00Z">
                  <w:rPr>
                    <w:ins w:id="4169" w:author="miminguyenb@yahoo.com" w:date="2024-05-21T03:07:00Z" w16du:dateUtc="2024-05-21T10:07:00Z"/>
                    <w:rFonts w:cs="Arial"/>
                    <w:b/>
                    <w:sz w:val="22"/>
                    <w:szCs w:val="22"/>
                  </w:rPr>
                </w:rPrChange>
              </w:rPr>
            </w:pPr>
          </w:p>
          <w:p w14:paraId="608608DE" w14:textId="036D5CCD" w:rsidR="00692887" w:rsidRPr="00656CB3" w:rsidRDefault="00CB54D7" w:rsidP="00CB54D7">
            <w:pPr>
              <w:pStyle w:val="ListParagraph"/>
              <w:numPr>
                <w:ilvl w:val="0"/>
                <w:numId w:val="57"/>
              </w:numPr>
              <w:rPr>
                <w:ins w:id="4170" w:author="miminguyenb@yahoo.com" w:date="2024-05-21T09:24:00Z" w16du:dateUtc="2024-05-21T16:24:00Z"/>
                <w:rFonts w:asciiTheme="minorHAnsi" w:hAnsiTheme="minorHAnsi" w:cstheme="minorHAnsi"/>
                <w:bCs/>
                <w:sz w:val="22"/>
                <w:szCs w:val="22"/>
                <w:rPrChange w:id="4171" w:author="miminguyenb@yahoo.com" w:date="2024-05-22T02:52:00Z" w16du:dateUtc="2024-05-22T09:52:00Z">
                  <w:rPr>
                    <w:ins w:id="4172" w:author="miminguyenb@yahoo.com" w:date="2024-05-21T09:24:00Z" w16du:dateUtc="2024-05-21T16:24:00Z"/>
                    <w:rFonts w:ascii="Arial" w:hAnsi="Arial" w:cs="Arial"/>
                    <w:bCs/>
                    <w:sz w:val="22"/>
                    <w:szCs w:val="22"/>
                  </w:rPr>
                </w:rPrChange>
              </w:rPr>
            </w:pPr>
            <w:ins w:id="4173" w:author="miminguyenb@yahoo.com" w:date="2024-05-21T09:22:00Z" w16du:dateUtc="2024-05-21T16:22:00Z">
              <w:r w:rsidRPr="00656CB3">
                <w:rPr>
                  <w:rFonts w:asciiTheme="minorHAnsi" w:hAnsiTheme="minorHAnsi" w:cstheme="minorHAnsi"/>
                  <w:bCs/>
                  <w:sz w:val="22"/>
                  <w:szCs w:val="22"/>
                  <w:rPrChange w:id="4174" w:author="miminguyenb@yahoo.com" w:date="2024-05-22T02:52:00Z" w16du:dateUtc="2024-05-22T09:52:00Z">
                    <w:rPr>
                      <w:rFonts w:ascii="Arial" w:hAnsi="Arial" w:cs="Arial"/>
                      <w:bCs/>
                      <w:sz w:val="22"/>
                      <w:szCs w:val="22"/>
                    </w:rPr>
                  </w:rPrChange>
                </w:rPr>
                <w:t>Make sure building own</w:t>
              </w:r>
            </w:ins>
            <w:ins w:id="4175" w:author="miminguyenb@yahoo.com" w:date="2024-05-21T09:23:00Z" w16du:dateUtc="2024-05-21T16:23:00Z">
              <w:r w:rsidRPr="00656CB3">
                <w:rPr>
                  <w:rFonts w:asciiTheme="minorHAnsi" w:hAnsiTheme="minorHAnsi" w:cstheme="minorHAnsi"/>
                  <w:bCs/>
                  <w:sz w:val="22"/>
                  <w:szCs w:val="22"/>
                  <w:rPrChange w:id="4176" w:author="miminguyenb@yahoo.com" w:date="2024-05-22T02:52:00Z" w16du:dateUtc="2024-05-22T09:52:00Z">
                    <w:rPr>
                      <w:rFonts w:ascii="Arial" w:hAnsi="Arial" w:cs="Arial"/>
                      <w:bCs/>
                      <w:sz w:val="22"/>
                      <w:szCs w:val="22"/>
                    </w:rPr>
                  </w:rPrChange>
                </w:rPr>
                <w:t xml:space="preserve">ers </w:t>
              </w:r>
            </w:ins>
            <w:ins w:id="4177" w:author="miminguyenb@yahoo.com" w:date="2024-05-22T03:02:00Z" w16du:dateUtc="2024-05-22T10:02:00Z">
              <w:r w:rsidR="00656CB3">
                <w:rPr>
                  <w:rFonts w:asciiTheme="minorHAnsi" w:hAnsiTheme="minorHAnsi" w:cstheme="minorHAnsi"/>
                  <w:bCs/>
                  <w:sz w:val="22"/>
                  <w:szCs w:val="22"/>
                </w:rPr>
                <w:t>list</w:t>
              </w:r>
            </w:ins>
            <w:ins w:id="4178" w:author="miminguyenb@yahoo.com" w:date="2024-05-21T09:23:00Z" w16du:dateUtc="2024-05-21T16:23:00Z">
              <w:r w:rsidRPr="00656CB3">
                <w:rPr>
                  <w:rFonts w:asciiTheme="minorHAnsi" w:hAnsiTheme="minorHAnsi" w:cstheme="minorHAnsi"/>
                  <w:bCs/>
                  <w:sz w:val="22"/>
                  <w:szCs w:val="22"/>
                  <w:rPrChange w:id="4179" w:author="miminguyenb@yahoo.com" w:date="2024-05-22T02:52:00Z" w16du:dateUtc="2024-05-22T09:52:00Z">
                    <w:rPr>
                      <w:rFonts w:ascii="Arial" w:hAnsi="Arial" w:cs="Arial"/>
                      <w:bCs/>
                      <w:sz w:val="22"/>
                      <w:szCs w:val="22"/>
                    </w:rPr>
                  </w:rPrChange>
                </w:rPr>
                <w:t xml:space="preserve"> ADA-accessible rooms and escalators available</w:t>
              </w:r>
            </w:ins>
            <w:ins w:id="4180" w:author="miminguyenb@yahoo.com" w:date="2024-05-21T09:24:00Z" w16du:dateUtc="2024-05-21T16:24:00Z">
              <w:r w:rsidRPr="00656CB3">
                <w:rPr>
                  <w:rFonts w:asciiTheme="minorHAnsi" w:hAnsiTheme="minorHAnsi" w:cstheme="minorHAnsi"/>
                  <w:bCs/>
                  <w:sz w:val="22"/>
                  <w:szCs w:val="22"/>
                  <w:rPrChange w:id="4181" w:author="miminguyenb@yahoo.com" w:date="2024-05-22T02:52:00Z" w16du:dateUtc="2024-05-22T09:52:00Z">
                    <w:rPr>
                      <w:rFonts w:ascii="Arial" w:hAnsi="Arial" w:cs="Arial"/>
                      <w:bCs/>
                      <w:sz w:val="22"/>
                      <w:szCs w:val="22"/>
                    </w:rPr>
                  </w:rPrChange>
                </w:rPr>
                <w:t>.</w:t>
              </w:r>
            </w:ins>
          </w:p>
          <w:p w14:paraId="765820FB" w14:textId="390C2ACF" w:rsidR="00CB54D7" w:rsidRPr="00656CB3" w:rsidRDefault="00CB54D7" w:rsidP="00CB54D7">
            <w:pPr>
              <w:pStyle w:val="ListParagraph"/>
              <w:numPr>
                <w:ilvl w:val="0"/>
                <w:numId w:val="57"/>
              </w:numPr>
              <w:rPr>
                <w:ins w:id="4182" w:author="miminguyenb@yahoo.com" w:date="2024-05-21T03:07:00Z" w16du:dateUtc="2024-05-21T10:07:00Z"/>
                <w:rFonts w:asciiTheme="minorHAnsi" w:hAnsiTheme="minorHAnsi" w:cstheme="minorHAnsi"/>
                <w:bCs/>
                <w:sz w:val="22"/>
                <w:szCs w:val="22"/>
                <w:rPrChange w:id="4183" w:author="miminguyenb@yahoo.com" w:date="2024-05-22T02:52:00Z" w16du:dateUtc="2024-05-22T09:52:00Z">
                  <w:rPr>
                    <w:ins w:id="4184" w:author="miminguyenb@yahoo.com" w:date="2024-05-21T03:07:00Z" w16du:dateUtc="2024-05-21T10:07:00Z"/>
                  </w:rPr>
                </w:rPrChange>
              </w:rPr>
              <w:pPrChange w:id="4185" w:author="miminguyenb@yahoo.com" w:date="2024-05-21T09:22:00Z" w16du:dateUtc="2024-05-21T16:22:00Z">
                <w:pPr/>
              </w:pPrChange>
            </w:pPr>
            <w:ins w:id="4186" w:author="miminguyenb@yahoo.com" w:date="2024-05-21T09:25:00Z" w16du:dateUtc="2024-05-21T16:25:00Z">
              <w:r w:rsidRPr="00656CB3">
                <w:rPr>
                  <w:rFonts w:asciiTheme="minorHAnsi" w:hAnsiTheme="minorHAnsi" w:cstheme="minorHAnsi"/>
                  <w:bCs/>
                  <w:sz w:val="22"/>
                  <w:szCs w:val="22"/>
                  <w:rPrChange w:id="4187" w:author="miminguyenb@yahoo.com" w:date="2024-05-22T02:52:00Z" w16du:dateUtc="2024-05-22T09:52:00Z">
                    <w:rPr>
                      <w:rFonts w:ascii="Arial" w:hAnsi="Arial" w:cs="Arial"/>
                      <w:bCs/>
                      <w:sz w:val="22"/>
                      <w:szCs w:val="22"/>
                    </w:rPr>
                  </w:rPrChange>
                </w:rPr>
                <w:t>Alternatively</w:t>
              </w:r>
            </w:ins>
            <w:ins w:id="4188" w:author="miminguyenb@yahoo.com" w:date="2024-05-21T09:24:00Z" w16du:dateUtc="2024-05-21T16:24:00Z">
              <w:r w:rsidRPr="00656CB3">
                <w:rPr>
                  <w:rFonts w:asciiTheme="minorHAnsi" w:hAnsiTheme="minorHAnsi" w:cstheme="minorHAnsi"/>
                  <w:bCs/>
                  <w:sz w:val="22"/>
                  <w:szCs w:val="22"/>
                  <w:rPrChange w:id="4189" w:author="miminguyenb@yahoo.com" w:date="2024-05-22T02:52:00Z" w16du:dateUtc="2024-05-22T09:52:00Z">
                    <w:rPr>
                      <w:rFonts w:ascii="Arial" w:hAnsi="Arial" w:cs="Arial"/>
                      <w:bCs/>
                      <w:sz w:val="22"/>
                      <w:szCs w:val="22"/>
                    </w:rPr>
                  </w:rPrChange>
                </w:rPr>
                <w:t>, building owners can make the map or floor plan accessible and mark ADA-accessible rooms and escalators</w:t>
              </w:r>
            </w:ins>
            <w:ins w:id="4190" w:author="miminguyenb@yahoo.com" w:date="2024-05-21T09:25:00Z" w16du:dateUtc="2024-05-21T16:25:00Z">
              <w:r w:rsidRPr="00656CB3">
                <w:rPr>
                  <w:rFonts w:asciiTheme="minorHAnsi" w:hAnsiTheme="minorHAnsi" w:cstheme="minorHAnsi"/>
                  <w:bCs/>
                  <w:sz w:val="22"/>
                  <w:szCs w:val="22"/>
                  <w:rPrChange w:id="4191" w:author="miminguyenb@yahoo.com" w:date="2024-05-22T02:52:00Z" w16du:dateUtc="2024-05-22T09:52:00Z">
                    <w:rPr>
                      <w:rFonts w:ascii="Arial" w:hAnsi="Arial" w:cs="Arial"/>
                      <w:bCs/>
                      <w:sz w:val="22"/>
                      <w:szCs w:val="22"/>
                    </w:rPr>
                  </w:rPrChange>
                </w:rPr>
                <w:t>.</w:t>
              </w:r>
            </w:ins>
          </w:p>
        </w:tc>
      </w:tr>
    </w:tbl>
    <w:p w14:paraId="56ACDE07" w14:textId="77777777" w:rsidR="00692887" w:rsidRPr="00656CB3" w:rsidRDefault="00692887" w:rsidP="00692887">
      <w:pPr>
        <w:rPr>
          <w:ins w:id="4192" w:author="miminguyenb@yahoo.com" w:date="2024-05-21T03:07:00Z" w16du:dateUtc="2024-05-21T10:07:00Z"/>
          <w:rFonts w:asciiTheme="minorHAnsi" w:hAnsiTheme="minorHAnsi" w:cstheme="minorHAnsi"/>
          <w:sz w:val="22"/>
          <w:szCs w:val="22"/>
          <w:rPrChange w:id="4193" w:author="miminguyenb@yahoo.com" w:date="2024-05-22T02:52:00Z" w16du:dateUtc="2024-05-22T09:52:00Z">
            <w:rPr>
              <w:ins w:id="4194" w:author="miminguyenb@yahoo.com" w:date="2024-05-21T03:07:00Z" w16du:dateUtc="2024-05-21T10:07:00Z"/>
              <w:rFonts w:ascii="Arial" w:hAnsi="Arial" w:cs="Arial"/>
            </w:rPr>
          </w:rPrChange>
        </w:rPr>
      </w:pPr>
    </w:p>
    <w:p w14:paraId="4B3DA7AA" w14:textId="40CEA6FB" w:rsidR="00692887" w:rsidRPr="00656CB3" w:rsidRDefault="00692887">
      <w:pPr>
        <w:rPr>
          <w:ins w:id="4195" w:author="miminguyenb@yahoo.com" w:date="2024-05-21T03:07:00Z" w16du:dateUtc="2024-05-21T10:07:00Z"/>
          <w:rFonts w:asciiTheme="minorHAnsi" w:hAnsiTheme="minorHAnsi" w:cstheme="minorHAnsi"/>
          <w:sz w:val="22"/>
          <w:szCs w:val="22"/>
          <w:rPrChange w:id="4196" w:author="miminguyenb@yahoo.com" w:date="2024-05-22T02:52:00Z" w16du:dateUtc="2024-05-22T09:52:00Z">
            <w:rPr>
              <w:ins w:id="4197" w:author="miminguyenb@yahoo.com" w:date="2024-05-21T03:07:00Z" w16du:dateUtc="2024-05-21T10:07:00Z"/>
              <w:rFonts w:ascii="Calibri" w:hAnsi="Calibri"/>
              <w:sz w:val="22"/>
            </w:rPr>
          </w:rPrChange>
        </w:rPr>
      </w:pPr>
    </w:p>
    <w:p w14:paraId="4056D82E" w14:textId="77777777" w:rsidR="00CB54D7" w:rsidRPr="00656CB3" w:rsidRDefault="00CB54D7" w:rsidP="00CB54D7">
      <w:pPr>
        <w:rPr>
          <w:ins w:id="4198" w:author="miminguyenb@yahoo.com" w:date="2024-05-21T09:26:00Z" w16du:dateUtc="2024-05-21T16:26:00Z"/>
          <w:rFonts w:asciiTheme="minorHAnsi" w:hAnsiTheme="minorHAnsi" w:cstheme="minorHAnsi"/>
          <w:sz w:val="22"/>
          <w:szCs w:val="22"/>
          <w:rPrChange w:id="4199" w:author="miminguyenb@yahoo.com" w:date="2024-05-22T02:52:00Z" w16du:dateUtc="2024-05-22T09:52:00Z">
            <w:rPr>
              <w:ins w:id="4200" w:author="miminguyenb@yahoo.com" w:date="2024-05-21T09:26:00Z" w16du:dateUtc="2024-05-21T16:26:00Z"/>
              <w:rFonts w:ascii="Arial" w:hAnsi="Arial" w:cs="Arial"/>
            </w:rPr>
          </w:rPrChange>
        </w:rPr>
      </w:pPr>
      <w:ins w:id="4201" w:author="miminguyenb@yahoo.com" w:date="2024-05-21T09:20:00Z" w16du:dateUtc="2024-05-21T16:20:00Z">
        <w:r w:rsidRPr="00656CB3">
          <w:rPr>
            <w:rFonts w:asciiTheme="minorHAnsi" w:hAnsiTheme="minorHAnsi" w:cstheme="minorHAnsi"/>
            <w:color w:val="FFFFFF"/>
            <w:sz w:val="22"/>
            <w:szCs w:val="22"/>
            <w:highlight w:val="darkCyan"/>
            <w:rPrChange w:id="4202" w:author="miminguyenb@yahoo.com" w:date="2024-05-22T02:52:00Z" w16du:dateUtc="2024-05-22T09:52:00Z">
              <w:rPr>
                <w:rFonts w:ascii="Calibri" w:hAnsi="Calibri"/>
                <w:color w:val="FFFFFF"/>
                <w:highlight w:val="darkCyan"/>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4203" w:author="miminguyenb@yahoo.com" w:date="2024-05-21T09:26:00Z" w16du:dateUtc="2024-05-21T16:26: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4204">
          <w:tblGrid>
            <w:gridCol w:w="4788"/>
            <w:gridCol w:w="1170"/>
            <w:gridCol w:w="900"/>
            <w:gridCol w:w="2718"/>
          </w:tblGrid>
        </w:tblGridChange>
      </w:tblGrid>
      <w:tr w:rsidR="00CB54D7" w:rsidRPr="00656CB3" w14:paraId="4F90131A" w14:textId="77777777" w:rsidTr="00CB54D7">
        <w:trPr>
          <w:jc w:val="center"/>
          <w:ins w:id="4205" w:author="miminguyenb@yahoo.com" w:date="2024-05-21T09:26:00Z" w16du:dateUtc="2024-05-21T16:26:00Z"/>
        </w:trPr>
        <w:tc>
          <w:tcPr>
            <w:tcW w:w="5958" w:type="dxa"/>
            <w:gridSpan w:val="2"/>
            <w:shd w:val="clear" w:color="auto" w:fill="auto"/>
            <w:tcPrChange w:id="4206" w:author="miminguyenb@yahoo.com" w:date="2024-05-21T09:26:00Z" w16du:dateUtc="2024-05-21T16:26:00Z">
              <w:tcPr>
                <w:tcW w:w="5958" w:type="dxa"/>
                <w:gridSpan w:val="2"/>
                <w:shd w:val="clear" w:color="auto" w:fill="auto"/>
              </w:tcPr>
            </w:tcPrChange>
          </w:tcPr>
          <w:p w14:paraId="5EB02A43" w14:textId="1CC32B9D" w:rsidR="00CB54D7" w:rsidRPr="00656CB3" w:rsidRDefault="00CB54D7" w:rsidP="00033354">
            <w:pPr>
              <w:rPr>
                <w:ins w:id="4207" w:author="miminguyenb@yahoo.com" w:date="2024-05-21T09:26:00Z" w16du:dateUtc="2024-05-21T16:26:00Z"/>
                <w:rFonts w:asciiTheme="minorHAnsi" w:hAnsiTheme="minorHAnsi" w:cstheme="minorHAnsi"/>
                <w:sz w:val="22"/>
                <w:szCs w:val="22"/>
                <w:rPrChange w:id="4208" w:author="miminguyenb@yahoo.com" w:date="2024-05-22T02:52:00Z" w16du:dateUtc="2024-05-22T09:52:00Z">
                  <w:rPr>
                    <w:ins w:id="4209" w:author="miminguyenb@yahoo.com" w:date="2024-05-21T09:26:00Z" w16du:dateUtc="2024-05-21T16:26:00Z"/>
                    <w:rFonts w:ascii="Arial" w:hAnsi="Arial" w:cs="Arial"/>
                    <w:sz w:val="22"/>
                    <w:szCs w:val="22"/>
                  </w:rPr>
                </w:rPrChange>
              </w:rPr>
            </w:pPr>
            <w:ins w:id="4210" w:author="miminguyenb@yahoo.com" w:date="2024-05-21T09:26:00Z" w16du:dateUtc="2024-05-21T16:26:00Z">
              <w:r w:rsidRPr="00656CB3">
                <w:rPr>
                  <w:rFonts w:asciiTheme="minorHAnsi" w:hAnsiTheme="minorHAnsi" w:cstheme="minorHAnsi"/>
                  <w:b/>
                  <w:sz w:val="22"/>
                  <w:szCs w:val="22"/>
                  <w:rPrChange w:id="4211" w:author="miminguyenb@yahoo.com" w:date="2024-05-22T02:52:00Z" w16du:dateUtc="2024-05-22T09:52:00Z">
                    <w:rPr>
                      <w:rFonts w:ascii="Arial" w:hAnsi="Arial" w:cs="Arial"/>
                      <w:b/>
                      <w:sz w:val="22"/>
                      <w:szCs w:val="22"/>
                    </w:rPr>
                  </w:rPrChange>
                </w:rPr>
                <w:lastRenderedPageBreak/>
                <w:t>Use Case Name</w:t>
              </w:r>
              <w:r w:rsidRPr="00656CB3">
                <w:rPr>
                  <w:rFonts w:asciiTheme="minorHAnsi" w:hAnsiTheme="minorHAnsi" w:cstheme="minorHAnsi"/>
                  <w:sz w:val="22"/>
                  <w:szCs w:val="22"/>
                  <w:rPrChange w:id="4212"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4213" w:author="miminguyenb@yahoo.com" w:date="2024-05-22T02:52:00Z" w16du:dateUtc="2024-05-22T09:52:00Z">
                    <w:rPr>
                      <w:rFonts w:ascii="Arial" w:hAnsi="Arial" w:cs="Arial"/>
                      <w:sz w:val="22"/>
                      <w:szCs w:val="22"/>
                    </w:rPr>
                  </w:rPrChange>
                </w:rPr>
                <w:t>Save Addresses</w:t>
              </w:r>
            </w:ins>
          </w:p>
        </w:tc>
        <w:tc>
          <w:tcPr>
            <w:tcW w:w="900" w:type="dxa"/>
            <w:shd w:val="clear" w:color="auto" w:fill="auto"/>
            <w:tcPrChange w:id="4214" w:author="miminguyenb@yahoo.com" w:date="2024-05-21T09:26:00Z" w16du:dateUtc="2024-05-21T16:26:00Z">
              <w:tcPr>
                <w:tcW w:w="900" w:type="dxa"/>
                <w:shd w:val="clear" w:color="auto" w:fill="auto"/>
              </w:tcPr>
            </w:tcPrChange>
          </w:tcPr>
          <w:p w14:paraId="2752261B" w14:textId="1E64CE9F" w:rsidR="00CB54D7" w:rsidRPr="00656CB3" w:rsidRDefault="00CB54D7" w:rsidP="00033354">
            <w:pPr>
              <w:rPr>
                <w:ins w:id="4215" w:author="miminguyenb@yahoo.com" w:date="2024-05-21T09:26:00Z" w16du:dateUtc="2024-05-21T16:26:00Z"/>
                <w:rFonts w:asciiTheme="minorHAnsi" w:hAnsiTheme="minorHAnsi" w:cstheme="minorHAnsi"/>
                <w:sz w:val="22"/>
                <w:szCs w:val="22"/>
                <w:rPrChange w:id="4216" w:author="miminguyenb@yahoo.com" w:date="2024-05-22T02:52:00Z" w16du:dateUtc="2024-05-22T09:52:00Z">
                  <w:rPr>
                    <w:ins w:id="4217" w:author="miminguyenb@yahoo.com" w:date="2024-05-21T09:26:00Z" w16du:dateUtc="2024-05-21T16:26:00Z"/>
                    <w:rFonts w:ascii="Arial" w:hAnsi="Arial" w:cs="Arial"/>
                    <w:sz w:val="22"/>
                    <w:szCs w:val="22"/>
                  </w:rPr>
                </w:rPrChange>
              </w:rPr>
            </w:pPr>
            <w:ins w:id="4218" w:author="miminguyenb@yahoo.com" w:date="2024-05-21T09:26:00Z" w16du:dateUtc="2024-05-21T16:26:00Z">
              <w:r w:rsidRPr="00656CB3">
                <w:rPr>
                  <w:rFonts w:asciiTheme="minorHAnsi" w:hAnsiTheme="minorHAnsi" w:cstheme="minorHAnsi"/>
                  <w:b/>
                  <w:sz w:val="22"/>
                  <w:szCs w:val="22"/>
                  <w:rPrChange w:id="4219" w:author="miminguyenb@yahoo.com" w:date="2024-05-22T02:52:00Z" w16du:dateUtc="2024-05-22T09:52:00Z">
                    <w:rPr>
                      <w:rFonts w:ascii="Arial" w:hAnsi="Arial" w:cs="Arial"/>
                      <w:b/>
                      <w:sz w:val="22"/>
                      <w:szCs w:val="22"/>
                    </w:rPr>
                  </w:rPrChange>
                </w:rPr>
                <w:t>ID</w:t>
              </w:r>
            </w:ins>
            <w:ins w:id="4220" w:author="miminguyenb@yahoo.com" w:date="2024-05-22T03:33:00Z" w16du:dateUtc="2024-05-22T10:33:00Z">
              <w:r w:rsidR="003112FE">
                <w:rPr>
                  <w:rFonts w:asciiTheme="minorHAnsi" w:hAnsiTheme="minorHAnsi" w:cstheme="minorHAnsi"/>
                  <w:sz w:val="22"/>
                  <w:szCs w:val="22"/>
                </w:rPr>
                <w:t xml:space="preserve">: </w:t>
              </w:r>
            </w:ins>
            <w:ins w:id="4221" w:author="miminguyenb@yahoo.com" w:date="2024-05-21T09:26:00Z" w16du:dateUtc="2024-05-21T16:26:00Z">
              <w:r w:rsidRPr="00656CB3">
                <w:rPr>
                  <w:rFonts w:asciiTheme="minorHAnsi" w:hAnsiTheme="minorHAnsi" w:cstheme="minorHAnsi"/>
                  <w:sz w:val="22"/>
                  <w:szCs w:val="22"/>
                  <w:rPrChange w:id="4222" w:author="miminguyenb@yahoo.com" w:date="2024-05-22T02:52:00Z" w16du:dateUtc="2024-05-22T09:52:00Z">
                    <w:rPr>
                      <w:rFonts w:ascii="Arial" w:hAnsi="Arial" w:cs="Arial"/>
                      <w:sz w:val="22"/>
                      <w:szCs w:val="22"/>
                    </w:rPr>
                  </w:rPrChange>
                </w:rPr>
                <w:t>UC-6</w:t>
              </w:r>
            </w:ins>
          </w:p>
        </w:tc>
        <w:tc>
          <w:tcPr>
            <w:tcW w:w="2718" w:type="dxa"/>
            <w:shd w:val="clear" w:color="auto" w:fill="auto"/>
            <w:tcPrChange w:id="4223" w:author="miminguyenb@yahoo.com" w:date="2024-05-21T09:26:00Z" w16du:dateUtc="2024-05-21T16:26:00Z">
              <w:tcPr>
                <w:tcW w:w="2718" w:type="dxa"/>
                <w:shd w:val="clear" w:color="auto" w:fill="auto"/>
              </w:tcPr>
            </w:tcPrChange>
          </w:tcPr>
          <w:p w14:paraId="158CA484" w14:textId="299F10CE" w:rsidR="00CB54D7" w:rsidRPr="00656CB3" w:rsidRDefault="00CB54D7" w:rsidP="00033354">
            <w:pPr>
              <w:rPr>
                <w:ins w:id="4224" w:author="miminguyenb@yahoo.com" w:date="2024-05-21T09:26:00Z" w16du:dateUtc="2024-05-21T16:26:00Z"/>
                <w:rFonts w:asciiTheme="minorHAnsi" w:hAnsiTheme="minorHAnsi" w:cstheme="minorHAnsi"/>
                <w:sz w:val="22"/>
                <w:szCs w:val="22"/>
                <w:rPrChange w:id="4225" w:author="miminguyenb@yahoo.com" w:date="2024-05-22T02:52:00Z" w16du:dateUtc="2024-05-22T09:52:00Z">
                  <w:rPr>
                    <w:ins w:id="4226" w:author="miminguyenb@yahoo.com" w:date="2024-05-21T09:26:00Z" w16du:dateUtc="2024-05-21T16:26:00Z"/>
                    <w:rFonts w:ascii="Arial" w:hAnsi="Arial" w:cs="Arial"/>
                    <w:sz w:val="22"/>
                    <w:szCs w:val="22"/>
                  </w:rPr>
                </w:rPrChange>
              </w:rPr>
            </w:pPr>
            <w:ins w:id="4227" w:author="miminguyenb@yahoo.com" w:date="2024-05-21T09:26:00Z" w16du:dateUtc="2024-05-21T16:26:00Z">
              <w:r w:rsidRPr="00656CB3">
                <w:rPr>
                  <w:rFonts w:asciiTheme="minorHAnsi" w:hAnsiTheme="minorHAnsi" w:cstheme="minorHAnsi"/>
                  <w:b/>
                  <w:sz w:val="22"/>
                  <w:szCs w:val="22"/>
                  <w:rPrChange w:id="4228"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4229"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4230" w:author="miminguyenb@yahoo.com" w:date="2024-05-22T02:52:00Z" w16du:dateUtc="2024-05-22T09:52:00Z">
                    <w:rPr>
                      <w:rFonts w:ascii="Arial" w:hAnsi="Arial" w:cs="Arial"/>
                      <w:sz w:val="22"/>
                      <w:szCs w:val="22"/>
                    </w:rPr>
                  </w:rPrChange>
                </w:rPr>
                <w:t>Should Have</w:t>
              </w:r>
            </w:ins>
          </w:p>
        </w:tc>
      </w:tr>
      <w:tr w:rsidR="00CB54D7" w:rsidRPr="00656CB3" w14:paraId="7150D2AE" w14:textId="77777777" w:rsidTr="00CB54D7">
        <w:trPr>
          <w:jc w:val="center"/>
          <w:ins w:id="4231" w:author="miminguyenb@yahoo.com" w:date="2024-05-21T09:26:00Z" w16du:dateUtc="2024-05-21T16:26:00Z"/>
        </w:trPr>
        <w:tc>
          <w:tcPr>
            <w:tcW w:w="4788" w:type="dxa"/>
            <w:shd w:val="clear" w:color="auto" w:fill="auto"/>
            <w:tcPrChange w:id="4232" w:author="miminguyenb@yahoo.com" w:date="2024-05-21T09:26:00Z" w16du:dateUtc="2024-05-21T16:26:00Z">
              <w:tcPr>
                <w:tcW w:w="4788" w:type="dxa"/>
                <w:shd w:val="clear" w:color="auto" w:fill="auto"/>
              </w:tcPr>
            </w:tcPrChange>
          </w:tcPr>
          <w:p w14:paraId="65399A4B" w14:textId="675C1F5D" w:rsidR="00CB54D7" w:rsidRPr="00656CB3" w:rsidRDefault="00CB54D7" w:rsidP="00033354">
            <w:pPr>
              <w:rPr>
                <w:ins w:id="4233" w:author="miminguyenb@yahoo.com" w:date="2024-05-21T09:26:00Z" w16du:dateUtc="2024-05-21T16:26:00Z"/>
                <w:rFonts w:asciiTheme="minorHAnsi" w:hAnsiTheme="minorHAnsi" w:cstheme="minorHAnsi"/>
                <w:sz w:val="22"/>
                <w:szCs w:val="22"/>
                <w:rPrChange w:id="4234" w:author="miminguyenb@yahoo.com" w:date="2024-05-22T02:52:00Z" w16du:dateUtc="2024-05-22T09:52:00Z">
                  <w:rPr>
                    <w:ins w:id="4235" w:author="miminguyenb@yahoo.com" w:date="2024-05-21T09:26:00Z" w16du:dateUtc="2024-05-21T16:26:00Z"/>
                    <w:rFonts w:ascii="Arial" w:hAnsi="Arial" w:cs="Arial"/>
                    <w:sz w:val="22"/>
                    <w:szCs w:val="22"/>
                  </w:rPr>
                </w:rPrChange>
              </w:rPr>
            </w:pPr>
            <w:ins w:id="4236" w:author="miminguyenb@yahoo.com" w:date="2024-05-21T09:26:00Z" w16du:dateUtc="2024-05-21T16:26:00Z">
              <w:r w:rsidRPr="00656CB3">
                <w:rPr>
                  <w:rFonts w:asciiTheme="minorHAnsi" w:hAnsiTheme="minorHAnsi" w:cstheme="minorHAnsi"/>
                  <w:b/>
                  <w:sz w:val="22"/>
                  <w:szCs w:val="22"/>
                  <w:rPrChange w:id="4237"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4238" w:author="miminguyenb@yahoo.com" w:date="2024-05-22T02:52:00Z" w16du:dateUtc="2024-05-22T09:52:00Z">
                    <w:rPr>
                      <w:rFonts w:ascii="Arial" w:hAnsi="Arial" w:cs="Arial"/>
                      <w:sz w:val="22"/>
                      <w:szCs w:val="22"/>
                    </w:rPr>
                  </w:rPrChange>
                </w:rPr>
                <w:t xml:space="preserve">: </w:t>
              </w:r>
            </w:ins>
            <w:ins w:id="4239" w:author="miminguyenb@yahoo.com" w:date="2024-05-21T09:29:00Z" w16du:dateUtc="2024-05-21T16:29:00Z">
              <w:r w:rsidRPr="00656CB3">
                <w:rPr>
                  <w:rFonts w:asciiTheme="minorHAnsi" w:hAnsiTheme="minorHAnsi" w:cstheme="minorHAnsi"/>
                  <w:sz w:val="22"/>
                  <w:szCs w:val="22"/>
                  <w:rPrChange w:id="4240" w:author="miminguyenb@yahoo.com" w:date="2024-05-22T02:52:00Z" w16du:dateUtc="2024-05-22T09:52:00Z">
                    <w:rPr>
                      <w:rFonts w:ascii="Arial" w:hAnsi="Arial" w:cs="Arial"/>
                      <w:sz w:val="22"/>
                      <w:szCs w:val="22"/>
                    </w:rPr>
                  </w:rPrChange>
                </w:rPr>
                <w:t>Application User</w:t>
              </w:r>
            </w:ins>
          </w:p>
        </w:tc>
        <w:tc>
          <w:tcPr>
            <w:tcW w:w="4788" w:type="dxa"/>
            <w:gridSpan w:val="3"/>
            <w:shd w:val="clear" w:color="auto" w:fill="auto"/>
            <w:tcPrChange w:id="4241" w:author="miminguyenb@yahoo.com" w:date="2024-05-21T09:26:00Z" w16du:dateUtc="2024-05-21T16:26:00Z">
              <w:tcPr>
                <w:tcW w:w="4788" w:type="dxa"/>
                <w:gridSpan w:val="3"/>
                <w:shd w:val="clear" w:color="auto" w:fill="auto"/>
              </w:tcPr>
            </w:tcPrChange>
          </w:tcPr>
          <w:p w14:paraId="6DE124E2" w14:textId="65B6D5F6" w:rsidR="00CB54D7" w:rsidRPr="00656CB3" w:rsidRDefault="00CB54D7" w:rsidP="00033354">
            <w:pPr>
              <w:rPr>
                <w:ins w:id="4242" w:author="miminguyenb@yahoo.com" w:date="2024-05-21T09:26:00Z" w16du:dateUtc="2024-05-21T16:26:00Z"/>
                <w:rFonts w:asciiTheme="minorHAnsi" w:hAnsiTheme="minorHAnsi" w:cstheme="minorHAnsi"/>
                <w:sz w:val="22"/>
                <w:szCs w:val="22"/>
                <w:rPrChange w:id="4243" w:author="miminguyenb@yahoo.com" w:date="2024-05-22T02:52:00Z" w16du:dateUtc="2024-05-22T09:52:00Z">
                  <w:rPr>
                    <w:ins w:id="4244" w:author="miminguyenb@yahoo.com" w:date="2024-05-21T09:26:00Z" w16du:dateUtc="2024-05-21T16:26:00Z"/>
                    <w:rFonts w:ascii="Arial" w:hAnsi="Arial" w:cs="Arial"/>
                    <w:sz w:val="22"/>
                    <w:szCs w:val="22"/>
                  </w:rPr>
                </w:rPrChange>
              </w:rPr>
            </w:pPr>
            <w:ins w:id="4245" w:author="miminguyenb@yahoo.com" w:date="2024-05-21T09:26:00Z" w16du:dateUtc="2024-05-21T16:26:00Z">
              <w:r w:rsidRPr="00656CB3">
                <w:rPr>
                  <w:rFonts w:asciiTheme="minorHAnsi" w:hAnsiTheme="minorHAnsi" w:cstheme="minorHAnsi"/>
                  <w:b/>
                  <w:sz w:val="22"/>
                  <w:szCs w:val="22"/>
                  <w:rPrChange w:id="4246"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4247" w:author="miminguyenb@yahoo.com" w:date="2024-05-22T02:52:00Z" w16du:dateUtc="2024-05-22T09:52:00Z">
                    <w:rPr>
                      <w:rFonts w:ascii="Arial" w:hAnsi="Arial" w:cs="Arial"/>
                      <w:sz w:val="22"/>
                      <w:szCs w:val="22"/>
                    </w:rPr>
                  </w:rPrChange>
                </w:rPr>
                <w:t xml:space="preserve">: </w:t>
              </w:r>
            </w:ins>
            <w:ins w:id="4248" w:author="miminguyenb@yahoo.com" w:date="2024-05-21T09:53:00Z" w16du:dateUtc="2024-05-21T16:53:00Z">
              <w:r w:rsidR="0085279F" w:rsidRPr="00656CB3">
                <w:rPr>
                  <w:rFonts w:asciiTheme="minorHAnsi" w:hAnsiTheme="minorHAnsi" w:cstheme="minorHAnsi"/>
                  <w:sz w:val="22"/>
                  <w:szCs w:val="22"/>
                  <w:rPrChange w:id="4249" w:author="miminguyenb@yahoo.com" w:date="2024-05-22T02:52:00Z" w16du:dateUtc="2024-05-22T09:52:00Z">
                    <w:rPr>
                      <w:rFonts w:ascii="Arial" w:hAnsi="Arial" w:cs="Arial"/>
                      <w:sz w:val="22"/>
                      <w:szCs w:val="22"/>
                    </w:rPr>
                  </w:rPrChange>
                </w:rPr>
                <w:t>Detail, Essential</w:t>
              </w:r>
            </w:ins>
          </w:p>
        </w:tc>
      </w:tr>
      <w:tr w:rsidR="00CB54D7" w:rsidRPr="00656CB3" w14:paraId="7A1736C0" w14:textId="77777777" w:rsidTr="00CB54D7">
        <w:trPr>
          <w:jc w:val="center"/>
          <w:ins w:id="4250" w:author="miminguyenb@yahoo.com" w:date="2024-05-21T09:26:00Z" w16du:dateUtc="2024-05-21T16:26:00Z"/>
        </w:trPr>
        <w:tc>
          <w:tcPr>
            <w:tcW w:w="9576" w:type="dxa"/>
            <w:gridSpan w:val="4"/>
            <w:shd w:val="clear" w:color="auto" w:fill="auto"/>
            <w:tcPrChange w:id="4251" w:author="miminguyenb@yahoo.com" w:date="2024-05-21T09:26:00Z" w16du:dateUtc="2024-05-21T16:26:00Z">
              <w:tcPr>
                <w:tcW w:w="9576" w:type="dxa"/>
                <w:gridSpan w:val="4"/>
                <w:shd w:val="clear" w:color="auto" w:fill="auto"/>
              </w:tcPr>
            </w:tcPrChange>
          </w:tcPr>
          <w:p w14:paraId="44AF62A9" w14:textId="77777777" w:rsidR="00CB54D7" w:rsidRPr="00656CB3" w:rsidRDefault="00CB54D7" w:rsidP="00033354">
            <w:pPr>
              <w:rPr>
                <w:ins w:id="4252" w:author="miminguyenb@yahoo.com" w:date="2024-05-21T09:26:00Z" w16du:dateUtc="2024-05-21T16:26:00Z"/>
                <w:rFonts w:asciiTheme="minorHAnsi" w:hAnsiTheme="minorHAnsi" w:cstheme="minorHAnsi"/>
                <w:b/>
                <w:sz w:val="22"/>
                <w:szCs w:val="22"/>
                <w:rPrChange w:id="4253" w:author="miminguyenb@yahoo.com" w:date="2024-05-22T02:52:00Z" w16du:dateUtc="2024-05-22T09:52:00Z">
                  <w:rPr>
                    <w:ins w:id="4254" w:author="miminguyenb@yahoo.com" w:date="2024-05-21T09:26:00Z" w16du:dateUtc="2024-05-21T16:26:00Z"/>
                    <w:rFonts w:ascii="Arial" w:hAnsi="Arial" w:cs="Arial"/>
                    <w:b/>
                    <w:sz w:val="22"/>
                    <w:szCs w:val="22"/>
                  </w:rPr>
                </w:rPrChange>
              </w:rPr>
            </w:pPr>
            <w:ins w:id="4255" w:author="miminguyenb@yahoo.com" w:date="2024-05-21T09:26:00Z" w16du:dateUtc="2024-05-21T16:26:00Z">
              <w:r w:rsidRPr="00656CB3">
                <w:rPr>
                  <w:rFonts w:asciiTheme="minorHAnsi" w:hAnsiTheme="minorHAnsi" w:cstheme="minorHAnsi"/>
                  <w:b/>
                  <w:sz w:val="22"/>
                  <w:szCs w:val="22"/>
                  <w:rPrChange w:id="4256" w:author="miminguyenb@yahoo.com" w:date="2024-05-22T02:52:00Z" w16du:dateUtc="2024-05-22T09:52:00Z">
                    <w:rPr>
                      <w:rFonts w:ascii="Arial" w:hAnsi="Arial" w:cs="Arial"/>
                      <w:b/>
                      <w:sz w:val="22"/>
                      <w:szCs w:val="22"/>
                    </w:rPr>
                  </w:rPrChange>
                </w:rPr>
                <w:t>Supporting Actors:</w:t>
              </w:r>
            </w:ins>
          </w:p>
          <w:p w14:paraId="1768B434" w14:textId="77777777" w:rsidR="00CB54D7" w:rsidRPr="00656CB3" w:rsidRDefault="00CB54D7" w:rsidP="00033354">
            <w:pPr>
              <w:rPr>
                <w:ins w:id="4257" w:author="miminguyenb@yahoo.com" w:date="2024-05-21T09:29:00Z" w16du:dateUtc="2024-05-21T16:29:00Z"/>
                <w:rFonts w:asciiTheme="minorHAnsi" w:hAnsiTheme="minorHAnsi" w:cstheme="minorHAnsi"/>
                <w:b/>
                <w:sz w:val="22"/>
                <w:szCs w:val="22"/>
                <w:rPrChange w:id="4258" w:author="miminguyenb@yahoo.com" w:date="2024-05-22T02:52:00Z" w16du:dateUtc="2024-05-22T09:52:00Z">
                  <w:rPr>
                    <w:ins w:id="4259" w:author="miminguyenb@yahoo.com" w:date="2024-05-21T09:29:00Z" w16du:dateUtc="2024-05-21T16:29:00Z"/>
                    <w:rFonts w:ascii="Arial" w:hAnsi="Arial" w:cs="Arial"/>
                    <w:b/>
                    <w:sz w:val="22"/>
                    <w:szCs w:val="22"/>
                  </w:rPr>
                </w:rPrChange>
              </w:rPr>
            </w:pPr>
          </w:p>
          <w:p w14:paraId="1C01AEB6" w14:textId="0CE327B7" w:rsidR="00CB54D7" w:rsidRPr="00656CB3" w:rsidRDefault="00CB54D7" w:rsidP="00033354">
            <w:pPr>
              <w:rPr>
                <w:ins w:id="4260" w:author="miminguyenb@yahoo.com" w:date="2024-05-21T09:26:00Z" w16du:dateUtc="2024-05-21T16:26:00Z"/>
                <w:rFonts w:asciiTheme="minorHAnsi" w:hAnsiTheme="minorHAnsi" w:cstheme="minorHAnsi"/>
                <w:bCs/>
                <w:sz w:val="22"/>
                <w:szCs w:val="22"/>
                <w:rPrChange w:id="4261" w:author="miminguyenb@yahoo.com" w:date="2024-05-22T02:52:00Z" w16du:dateUtc="2024-05-22T09:52:00Z">
                  <w:rPr>
                    <w:ins w:id="4262" w:author="miminguyenb@yahoo.com" w:date="2024-05-21T09:26:00Z" w16du:dateUtc="2024-05-21T16:26:00Z"/>
                    <w:rFonts w:ascii="Arial" w:hAnsi="Arial" w:cs="Arial"/>
                    <w:b/>
                    <w:sz w:val="22"/>
                    <w:szCs w:val="22"/>
                  </w:rPr>
                </w:rPrChange>
              </w:rPr>
            </w:pPr>
            <w:ins w:id="4263" w:author="miminguyenb@yahoo.com" w:date="2024-05-21T09:29:00Z" w16du:dateUtc="2024-05-21T16:29:00Z">
              <w:r w:rsidRPr="00656CB3">
                <w:rPr>
                  <w:rFonts w:asciiTheme="minorHAnsi" w:hAnsiTheme="minorHAnsi" w:cstheme="minorHAnsi"/>
                  <w:bCs/>
                  <w:sz w:val="22"/>
                  <w:szCs w:val="22"/>
                  <w:rPrChange w:id="4264" w:author="miminguyenb@yahoo.com" w:date="2024-05-22T02:52:00Z" w16du:dateUtc="2024-05-22T09:52:00Z">
                    <w:rPr>
                      <w:rFonts w:ascii="Arial" w:hAnsi="Arial" w:cs="Arial"/>
                      <w:bCs/>
                      <w:sz w:val="22"/>
                      <w:szCs w:val="22"/>
                    </w:rPr>
                  </w:rPrChange>
                </w:rPr>
                <w:t>Saved Address Database</w:t>
              </w:r>
            </w:ins>
          </w:p>
          <w:p w14:paraId="26D5FB52" w14:textId="77777777" w:rsidR="00CB54D7" w:rsidRPr="00656CB3" w:rsidRDefault="00CB54D7" w:rsidP="00033354">
            <w:pPr>
              <w:rPr>
                <w:ins w:id="4265" w:author="miminguyenb@yahoo.com" w:date="2024-05-21T09:26:00Z" w16du:dateUtc="2024-05-21T16:26:00Z"/>
                <w:rFonts w:asciiTheme="minorHAnsi" w:hAnsiTheme="minorHAnsi" w:cstheme="minorHAnsi"/>
                <w:b/>
                <w:sz w:val="22"/>
                <w:szCs w:val="22"/>
                <w:rPrChange w:id="4266" w:author="miminguyenb@yahoo.com" w:date="2024-05-22T02:52:00Z" w16du:dateUtc="2024-05-22T09:52:00Z">
                  <w:rPr>
                    <w:ins w:id="4267" w:author="miminguyenb@yahoo.com" w:date="2024-05-21T09:26:00Z" w16du:dateUtc="2024-05-21T16:26:00Z"/>
                    <w:rFonts w:ascii="Arial" w:hAnsi="Arial" w:cs="Arial"/>
                    <w:b/>
                    <w:sz w:val="22"/>
                    <w:szCs w:val="22"/>
                  </w:rPr>
                </w:rPrChange>
              </w:rPr>
            </w:pPr>
          </w:p>
        </w:tc>
      </w:tr>
      <w:tr w:rsidR="00CB54D7" w:rsidRPr="00656CB3" w14:paraId="271169CE" w14:textId="77777777" w:rsidTr="00CB54D7">
        <w:trPr>
          <w:jc w:val="center"/>
          <w:ins w:id="4268" w:author="miminguyenb@yahoo.com" w:date="2024-05-21T09:26:00Z" w16du:dateUtc="2024-05-21T16:26:00Z"/>
        </w:trPr>
        <w:tc>
          <w:tcPr>
            <w:tcW w:w="9576" w:type="dxa"/>
            <w:gridSpan w:val="4"/>
            <w:shd w:val="clear" w:color="auto" w:fill="auto"/>
            <w:tcPrChange w:id="4269" w:author="miminguyenb@yahoo.com" w:date="2024-05-21T09:26:00Z" w16du:dateUtc="2024-05-21T16:26:00Z">
              <w:tcPr>
                <w:tcW w:w="9576" w:type="dxa"/>
                <w:gridSpan w:val="4"/>
                <w:shd w:val="clear" w:color="auto" w:fill="auto"/>
              </w:tcPr>
            </w:tcPrChange>
          </w:tcPr>
          <w:p w14:paraId="679C6C44" w14:textId="77777777" w:rsidR="00CB54D7" w:rsidRPr="00656CB3" w:rsidRDefault="00CB54D7" w:rsidP="00033354">
            <w:pPr>
              <w:rPr>
                <w:ins w:id="4270" w:author="miminguyenb@yahoo.com" w:date="2024-05-21T09:26:00Z" w16du:dateUtc="2024-05-21T16:26:00Z"/>
                <w:rFonts w:asciiTheme="minorHAnsi" w:hAnsiTheme="minorHAnsi" w:cstheme="minorHAnsi"/>
                <w:sz w:val="22"/>
                <w:szCs w:val="22"/>
                <w:rPrChange w:id="4271" w:author="miminguyenb@yahoo.com" w:date="2024-05-22T02:52:00Z" w16du:dateUtc="2024-05-22T09:52:00Z">
                  <w:rPr>
                    <w:ins w:id="4272" w:author="miminguyenb@yahoo.com" w:date="2024-05-21T09:26:00Z" w16du:dateUtc="2024-05-21T16:26:00Z"/>
                    <w:rFonts w:ascii="Arial" w:hAnsi="Arial" w:cs="Arial"/>
                    <w:sz w:val="22"/>
                    <w:szCs w:val="22"/>
                  </w:rPr>
                </w:rPrChange>
              </w:rPr>
            </w:pPr>
            <w:ins w:id="4273" w:author="miminguyenb@yahoo.com" w:date="2024-05-21T09:26:00Z" w16du:dateUtc="2024-05-21T16:26:00Z">
              <w:r w:rsidRPr="00656CB3">
                <w:rPr>
                  <w:rFonts w:asciiTheme="minorHAnsi" w:hAnsiTheme="minorHAnsi" w:cstheme="minorHAnsi"/>
                  <w:b/>
                  <w:sz w:val="22"/>
                  <w:szCs w:val="22"/>
                  <w:rPrChange w:id="4274"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4275" w:author="miminguyenb@yahoo.com" w:date="2024-05-22T02:52:00Z" w16du:dateUtc="2024-05-22T09:52:00Z">
                    <w:rPr>
                      <w:rFonts w:ascii="Arial" w:hAnsi="Arial" w:cs="Arial"/>
                      <w:sz w:val="22"/>
                      <w:szCs w:val="22"/>
                    </w:rPr>
                  </w:rPrChange>
                </w:rPr>
                <w:t xml:space="preserve">: </w:t>
              </w:r>
            </w:ins>
          </w:p>
          <w:p w14:paraId="76F26B1B" w14:textId="77777777" w:rsidR="00CB54D7" w:rsidRPr="00656CB3" w:rsidRDefault="00CB54D7" w:rsidP="00033354">
            <w:pPr>
              <w:rPr>
                <w:ins w:id="4276" w:author="miminguyenb@yahoo.com" w:date="2024-05-21T09:30:00Z" w16du:dateUtc="2024-05-21T16:30:00Z"/>
                <w:rFonts w:asciiTheme="minorHAnsi" w:hAnsiTheme="minorHAnsi" w:cstheme="minorHAnsi"/>
                <w:sz w:val="22"/>
                <w:szCs w:val="22"/>
                <w:rPrChange w:id="4277" w:author="miminguyenb@yahoo.com" w:date="2024-05-22T02:52:00Z" w16du:dateUtc="2024-05-22T09:52:00Z">
                  <w:rPr>
                    <w:ins w:id="4278" w:author="miminguyenb@yahoo.com" w:date="2024-05-21T09:30:00Z" w16du:dateUtc="2024-05-21T16:30:00Z"/>
                    <w:rFonts w:ascii="Arial" w:hAnsi="Arial" w:cs="Arial"/>
                    <w:sz w:val="22"/>
                    <w:szCs w:val="22"/>
                  </w:rPr>
                </w:rPrChange>
              </w:rPr>
            </w:pPr>
          </w:p>
          <w:p w14:paraId="43FC1BEF" w14:textId="6136D52D" w:rsidR="000A5C8B" w:rsidRPr="00656CB3" w:rsidRDefault="000A5C8B" w:rsidP="00033354">
            <w:pPr>
              <w:rPr>
                <w:ins w:id="4279" w:author="miminguyenb@yahoo.com" w:date="2024-05-21T09:30:00Z" w16du:dateUtc="2024-05-21T16:30:00Z"/>
                <w:rFonts w:asciiTheme="minorHAnsi" w:hAnsiTheme="minorHAnsi" w:cstheme="minorHAnsi"/>
                <w:sz w:val="22"/>
                <w:szCs w:val="22"/>
                <w:rPrChange w:id="4280" w:author="miminguyenb@yahoo.com" w:date="2024-05-22T02:52:00Z" w16du:dateUtc="2024-05-22T09:52:00Z">
                  <w:rPr>
                    <w:ins w:id="4281" w:author="miminguyenb@yahoo.com" w:date="2024-05-21T09:30:00Z" w16du:dateUtc="2024-05-21T16:30:00Z"/>
                    <w:rFonts w:ascii="Arial" w:hAnsi="Arial" w:cs="Arial"/>
                    <w:sz w:val="22"/>
                    <w:szCs w:val="22"/>
                  </w:rPr>
                </w:rPrChange>
              </w:rPr>
            </w:pPr>
            <w:ins w:id="4282" w:author="miminguyenb@yahoo.com" w:date="2024-05-21T09:30:00Z" w16du:dateUtc="2024-05-21T16:30:00Z">
              <w:r w:rsidRPr="00656CB3">
                <w:rPr>
                  <w:rFonts w:asciiTheme="minorHAnsi" w:hAnsiTheme="minorHAnsi" w:cstheme="minorHAnsi"/>
                  <w:sz w:val="22"/>
                  <w:szCs w:val="22"/>
                  <w:rPrChange w:id="4283" w:author="miminguyenb@yahoo.com" w:date="2024-05-22T02:52:00Z" w16du:dateUtc="2024-05-22T09:52:00Z">
                    <w:rPr>
                      <w:rFonts w:ascii="Arial" w:hAnsi="Arial" w:cs="Arial"/>
                      <w:sz w:val="22"/>
                      <w:szCs w:val="22"/>
                    </w:rPr>
                  </w:rPrChange>
                </w:rPr>
                <w:t>Saved Address Database Security Team and Engineers:</w:t>
              </w:r>
            </w:ins>
          </w:p>
          <w:p w14:paraId="2A6A5B1C" w14:textId="6855C974" w:rsidR="000A5C8B" w:rsidRPr="00656CB3" w:rsidRDefault="000A5C8B" w:rsidP="00033354">
            <w:pPr>
              <w:rPr>
                <w:ins w:id="4284" w:author="miminguyenb@yahoo.com" w:date="2024-05-21T09:26:00Z" w16du:dateUtc="2024-05-21T16:26:00Z"/>
                <w:rFonts w:asciiTheme="minorHAnsi" w:hAnsiTheme="minorHAnsi" w:cstheme="minorHAnsi"/>
                <w:sz w:val="22"/>
                <w:szCs w:val="22"/>
                <w:rPrChange w:id="4285" w:author="miminguyenb@yahoo.com" w:date="2024-05-22T02:52:00Z" w16du:dateUtc="2024-05-22T09:52:00Z">
                  <w:rPr>
                    <w:ins w:id="4286" w:author="miminguyenb@yahoo.com" w:date="2024-05-21T09:26:00Z" w16du:dateUtc="2024-05-21T16:26:00Z"/>
                    <w:rFonts w:ascii="Arial" w:hAnsi="Arial" w:cs="Arial"/>
                    <w:sz w:val="22"/>
                    <w:szCs w:val="22"/>
                  </w:rPr>
                </w:rPrChange>
              </w:rPr>
            </w:pPr>
            <w:ins w:id="4287" w:author="miminguyenb@yahoo.com" w:date="2024-05-21T09:30:00Z" w16du:dateUtc="2024-05-21T16:30:00Z">
              <w:r w:rsidRPr="00656CB3">
                <w:rPr>
                  <w:rFonts w:asciiTheme="minorHAnsi" w:hAnsiTheme="minorHAnsi" w:cstheme="minorHAnsi"/>
                  <w:sz w:val="22"/>
                  <w:szCs w:val="22"/>
                  <w:rPrChange w:id="4288" w:author="miminguyenb@yahoo.com" w:date="2024-05-22T02:52:00Z" w16du:dateUtc="2024-05-22T09:52:00Z">
                    <w:rPr>
                      <w:rFonts w:ascii="Arial" w:hAnsi="Arial" w:cs="Arial"/>
                      <w:sz w:val="22"/>
                      <w:szCs w:val="22"/>
                    </w:rPr>
                  </w:rPrChange>
                </w:rPr>
                <w:t>This team would typically stay upda</w:t>
              </w:r>
            </w:ins>
            <w:ins w:id="4289" w:author="miminguyenb@yahoo.com" w:date="2024-05-21T09:31:00Z" w16du:dateUtc="2024-05-21T16:31:00Z">
              <w:r w:rsidRPr="00656CB3">
                <w:rPr>
                  <w:rFonts w:asciiTheme="minorHAnsi" w:hAnsiTheme="minorHAnsi" w:cstheme="minorHAnsi"/>
                  <w:sz w:val="22"/>
                  <w:szCs w:val="22"/>
                  <w:rPrChange w:id="4290" w:author="miminguyenb@yahoo.com" w:date="2024-05-22T02:52:00Z" w16du:dateUtc="2024-05-22T09:52:00Z">
                    <w:rPr>
                      <w:rFonts w:ascii="Arial" w:hAnsi="Arial" w:cs="Arial"/>
                      <w:sz w:val="22"/>
                      <w:szCs w:val="22"/>
                    </w:rPr>
                  </w:rPrChange>
                </w:rPr>
                <w:t>ted with the Saved Address Database to make sure that the security standards keep users</w:t>
              </w:r>
            </w:ins>
            <w:ins w:id="4291" w:author="miminguyenb@yahoo.com" w:date="2024-05-22T03:23:00Z" w16du:dateUtc="2024-05-22T10:23:00Z">
              <w:r w:rsidR="00C11F93">
                <w:rPr>
                  <w:rFonts w:asciiTheme="minorHAnsi" w:hAnsiTheme="minorHAnsi" w:cstheme="minorHAnsi"/>
                  <w:sz w:val="22"/>
                  <w:szCs w:val="22"/>
                </w:rPr>
                <w:t>'</w:t>
              </w:r>
            </w:ins>
            <w:ins w:id="4292" w:author="miminguyenb@yahoo.com" w:date="2024-05-21T09:31:00Z" w16du:dateUtc="2024-05-21T16:31:00Z">
              <w:r w:rsidRPr="00656CB3">
                <w:rPr>
                  <w:rFonts w:asciiTheme="minorHAnsi" w:hAnsiTheme="minorHAnsi" w:cstheme="minorHAnsi"/>
                  <w:sz w:val="22"/>
                  <w:szCs w:val="22"/>
                  <w:rPrChange w:id="4293" w:author="miminguyenb@yahoo.com" w:date="2024-05-22T02:52:00Z" w16du:dateUtc="2024-05-22T09:52:00Z">
                    <w:rPr>
                      <w:rFonts w:ascii="Arial" w:hAnsi="Arial" w:cs="Arial"/>
                      <w:sz w:val="22"/>
                      <w:szCs w:val="22"/>
                    </w:rPr>
                  </w:rPrChange>
                </w:rPr>
                <w:t xml:space="preserve"> addresses protected in the database.</w:t>
              </w:r>
            </w:ins>
          </w:p>
          <w:p w14:paraId="4D03D50E" w14:textId="77777777" w:rsidR="00CB54D7" w:rsidRPr="00656CB3" w:rsidRDefault="00CB54D7" w:rsidP="00033354">
            <w:pPr>
              <w:rPr>
                <w:ins w:id="4294" w:author="miminguyenb@yahoo.com" w:date="2024-05-21T09:26:00Z" w16du:dateUtc="2024-05-21T16:26:00Z"/>
                <w:rFonts w:asciiTheme="minorHAnsi" w:hAnsiTheme="minorHAnsi" w:cstheme="minorHAnsi"/>
                <w:sz w:val="22"/>
                <w:szCs w:val="22"/>
                <w:rPrChange w:id="4295" w:author="miminguyenb@yahoo.com" w:date="2024-05-22T02:52:00Z" w16du:dateUtc="2024-05-22T09:52:00Z">
                  <w:rPr>
                    <w:ins w:id="4296" w:author="miminguyenb@yahoo.com" w:date="2024-05-21T09:26:00Z" w16du:dateUtc="2024-05-21T16:26:00Z"/>
                    <w:rFonts w:ascii="Arial" w:hAnsi="Arial" w:cs="Arial"/>
                    <w:sz w:val="22"/>
                    <w:szCs w:val="22"/>
                  </w:rPr>
                </w:rPrChange>
              </w:rPr>
            </w:pPr>
          </w:p>
        </w:tc>
      </w:tr>
      <w:tr w:rsidR="00CB54D7" w:rsidRPr="00656CB3" w14:paraId="0EC30419" w14:textId="77777777" w:rsidTr="00CB54D7">
        <w:trPr>
          <w:jc w:val="center"/>
          <w:ins w:id="4297" w:author="miminguyenb@yahoo.com" w:date="2024-05-21T09:26:00Z" w16du:dateUtc="2024-05-21T16:26:00Z"/>
        </w:trPr>
        <w:tc>
          <w:tcPr>
            <w:tcW w:w="9576" w:type="dxa"/>
            <w:gridSpan w:val="4"/>
            <w:shd w:val="clear" w:color="auto" w:fill="auto"/>
            <w:tcPrChange w:id="4298" w:author="miminguyenb@yahoo.com" w:date="2024-05-21T09:26:00Z" w16du:dateUtc="2024-05-21T16:26:00Z">
              <w:tcPr>
                <w:tcW w:w="9576" w:type="dxa"/>
                <w:gridSpan w:val="4"/>
                <w:shd w:val="clear" w:color="auto" w:fill="auto"/>
              </w:tcPr>
            </w:tcPrChange>
          </w:tcPr>
          <w:p w14:paraId="6214D701" w14:textId="77777777" w:rsidR="00CB54D7" w:rsidRPr="00656CB3" w:rsidRDefault="00CB54D7" w:rsidP="00033354">
            <w:pPr>
              <w:rPr>
                <w:ins w:id="4299" w:author="miminguyenb@yahoo.com" w:date="2024-05-21T09:26:00Z" w16du:dateUtc="2024-05-21T16:26:00Z"/>
                <w:rFonts w:asciiTheme="minorHAnsi" w:hAnsiTheme="minorHAnsi" w:cstheme="minorHAnsi"/>
                <w:sz w:val="22"/>
                <w:szCs w:val="22"/>
                <w:rPrChange w:id="4300" w:author="miminguyenb@yahoo.com" w:date="2024-05-22T02:52:00Z" w16du:dateUtc="2024-05-22T09:52:00Z">
                  <w:rPr>
                    <w:ins w:id="4301" w:author="miminguyenb@yahoo.com" w:date="2024-05-21T09:26:00Z" w16du:dateUtc="2024-05-21T16:26:00Z"/>
                    <w:rFonts w:ascii="Arial" w:hAnsi="Arial" w:cs="Arial"/>
                    <w:sz w:val="22"/>
                    <w:szCs w:val="22"/>
                  </w:rPr>
                </w:rPrChange>
              </w:rPr>
            </w:pPr>
            <w:ins w:id="4302" w:author="miminguyenb@yahoo.com" w:date="2024-05-21T09:26:00Z" w16du:dateUtc="2024-05-21T16:26:00Z">
              <w:r w:rsidRPr="00656CB3">
                <w:rPr>
                  <w:rFonts w:asciiTheme="minorHAnsi" w:hAnsiTheme="minorHAnsi" w:cstheme="minorHAnsi"/>
                  <w:b/>
                  <w:sz w:val="22"/>
                  <w:szCs w:val="22"/>
                  <w:rPrChange w:id="4303"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4304" w:author="miminguyenb@yahoo.com" w:date="2024-05-22T02:52:00Z" w16du:dateUtc="2024-05-22T09:52:00Z">
                    <w:rPr>
                      <w:rFonts w:ascii="Arial" w:hAnsi="Arial" w:cs="Arial"/>
                      <w:sz w:val="22"/>
                      <w:szCs w:val="22"/>
                    </w:rPr>
                  </w:rPrChange>
                </w:rPr>
                <w:t xml:space="preserve">: </w:t>
              </w:r>
            </w:ins>
          </w:p>
          <w:p w14:paraId="54893307" w14:textId="77777777" w:rsidR="00CB54D7" w:rsidRPr="00656CB3" w:rsidRDefault="00CB54D7" w:rsidP="00033354">
            <w:pPr>
              <w:rPr>
                <w:ins w:id="4305" w:author="miminguyenb@yahoo.com" w:date="2024-05-21T09:26:00Z" w16du:dateUtc="2024-05-21T16:26:00Z"/>
                <w:rFonts w:asciiTheme="minorHAnsi" w:hAnsiTheme="minorHAnsi" w:cstheme="minorHAnsi"/>
                <w:sz w:val="22"/>
                <w:szCs w:val="22"/>
                <w:rPrChange w:id="4306" w:author="miminguyenb@yahoo.com" w:date="2024-05-22T02:52:00Z" w16du:dateUtc="2024-05-22T09:52:00Z">
                  <w:rPr>
                    <w:ins w:id="4307" w:author="miminguyenb@yahoo.com" w:date="2024-05-21T09:26:00Z" w16du:dateUtc="2024-05-21T16:26:00Z"/>
                    <w:rFonts w:ascii="Arial" w:hAnsi="Arial" w:cs="Arial"/>
                    <w:sz w:val="22"/>
                    <w:szCs w:val="22"/>
                  </w:rPr>
                </w:rPrChange>
              </w:rPr>
            </w:pPr>
          </w:p>
          <w:p w14:paraId="2E778270" w14:textId="5448AA04" w:rsidR="00CB54D7" w:rsidRPr="00656CB3" w:rsidRDefault="000A5C8B" w:rsidP="00033354">
            <w:pPr>
              <w:rPr>
                <w:ins w:id="4308" w:author="miminguyenb@yahoo.com" w:date="2024-05-21T09:26:00Z" w16du:dateUtc="2024-05-21T16:26:00Z"/>
                <w:rFonts w:asciiTheme="minorHAnsi" w:hAnsiTheme="minorHAnsi" w:cstheme="minorHAnsi"/>
                <w:sz w:val="22"/>
                <w:szCs w:val="22"/>
                <w:rPrChange w:id="4309" w:author="miminguyenb@yahoo.com" w:date="2024-05-22T02:52:00Z" w16du:dateUtc="2024-05-22T09:52:00Z">
                  <w:rPr>
                    <w:ins w:id="4310" w:author="miminguyenb@yahoo.com" w:date="2024-05-21T09:26:00Z" w16du:dateUtc="2024-05-21T16:26:00Z"/>
                    <w:rFonts w:ascii="Arial" w:hAnsi="Arial" w:cs="Arial"/>
                    <w:sz w:val="22"/>
                    <w:szCs w:val="22"/>
                  </w:rPr>
                </w:rPrChange>
              </w:rPr>
            </w:pPr>
            <w:ins w:id="4311" w:author="miminguyenb@yahoo.com" w:date="2024-05-21T09:32:00Z" w16du:dateUtc="2024-05-21T16:32:00Z">
              <w:r w:rsidRPr="00656CB3">
                <w:rPr>
                  <w:rFonts w:asciiTheme="minorHAnsi" w:hAnsiTheme="minorHAnsi" w:cstheme="minorHAnsi"/>
                  <w:sz w:val="22"/>
                  <w:szCs w:val="22"/>
                  <w:rPrChange w:id="4312" w:author="miminguyenb@yahoo.com" w:date="2024-05-22T02:52:00Z" w16du:dateUtc="2024-05-22T09:52:00Z">
                    <w:rPr>
                      <w:rFonts w:ascii="Arial" w:hAnsi="Arial" w:cs="Arial"/>
                      <w:sz w:val="22"/>
                      <w:szCs w:val="22"/>
                    </w:rPr>
                  </w:rPrChange>
                </w:rPr>
                <w:t>Users w</w:t>
              </w:r>
            </w:ins>
            <w:ins w:id="4313" w:author="miminguyenb@yahoo.com" w:date="2024-05-21T09:33:00Z" w16du:dateUtc="2024-05-21T16:33:00Z">
              <w:r w:rsidRPr="00656CB3">
                <w:rPr>
                  <w:rFonts w:asciiTheme="minorHAnsi" w:hAnsiTheme="minorHAnsi" w:cstheme="minorHAnsi"/>
                  <w:sz w:val="22"/>
                  <w:szCs w:val="22"/>
                  <w:rPrChange w:id="4314" w:author="miminguyenb@yahoo.com" w:date="2024-05-22T02:52:00Z" w16du:dateUtc="2024-05-22T09:52:00Z">
                    <w:rPr>
                      <w:rFonts w:ascii="Arial" w:hAnsi="Arial" w:cs="Arial"/>
                      <w:sz w:val="22"/>
                      <w:szCs w:val="22"/>
                    </w:rPr>
                  </w:rPrChange>
                </w:rPr>
                <w:t>ant to save originally unsaved addresses</w:t>
              </w:r>
            </w:ins>
            <w:ins w:id="4315" w:author="miminguyenb@yahoo.com" w:date="2024-05-21T09:34:00Z" w16du:dateUtc="2024-05-21T16:34:00Z">
              <w:r w:rsidRPr="00656CB3">
                <w:rPr>
                  <w:rFonts w:asciiTheme="minorHAnsi" w:hAnsiTheme="minorHAnsi" w:cstheme="minorHAnsi"/>
                  <w:sz w:val="22"/>
                  <w:szCs w:val="22"/>
                  <w:rPrChange w:id="4316" w:author="miminguyenb@yahoo.com" w:date="2024-05-22T02:52:00Z" w16du:dateUtc="2024-05-22T09:52:00Z">
                    <w:rPr>
                      <w:rFonts w:ascii="Arial" w:hAnsi="Arial" w:cs="Arial"/>
                      <w:sz w:val="22"/>
                      <w:szCs w:val="22"/>
                    </w:rPr>
                  </w:rPrChange>
                </w:rPr>
                <w:t xml:space="preserve"> and do so with UC-6, Save Addresses. Then</w:t>
              </w:r>
            </w:ins>
            <w:ins w:id="4317" w:author="miminguyenb@yahoo.com" w:date="2024-05-22T03:02:00Z" w16du:dateUtc="2024-05-22T10:02:00Z">
              <w:r w:rsidR="00656CB3">
                <w:rPr>
                  <w:rFonts w:asciiTheme="minorHAnsi" w:hAnsiTheme="minorHAnsi" w:cstheme="minorHAnsi"/>
                  <w:sz w:val="22"/>
                  <w:szCs w:val="22"/>
                </w:rPr>
                <w:t>,</w:t>
              </w:r>
            </w:ins>
            <w:ins w:id="4318" w:author="miminguyenb@yahoo.com" w:date="2024-05-21T09:34:00Z" w16du:dateUtc="2024-05-21T16:34:00Z">
              <w:r w:rsidRPr="00656CB3">
                <w:rPr>
                  <w:rFonts w:asciiTheme="minorHAnsi" w:hAnsiTheme="minorHAnsi" w:cstheme="minorHAnsi"/>
                  <w:sz w:val="22"/>
                  <w:szCs w:val="22"/>
                  <w:rPrChange w:id="4319" w:author="miminguyenb@yahoo.com" w:date="2024-05-22T02:52:00Z" w16du:dateUtc="2024-05-22T09:52:00Z">
                    <w:rPr>
                      <w:rFonts w:ascii="Arial" w:hAnsi="Arial" w:cs="Arial"/>
                      <w:sz w:val="22"/>
                      <w:szCs w:val="22"/>
                    </w:rPr>
                  </w:rPrChange>
                </w:rPr>
                <w:t xml:space="preserve"> if they want to continue to their destination, the Application User would continue onto UC</w:t>
              </w:r>
            </w:ins>
            <w:ins w:id="4320" w:author="miminguyenb@yahoo.com" w:date="2024-05-21T09:35:00Z" w16du:dateUtc="2024-05-21T16:35:00Z">
              <w:r w:rsidRPr="00656CB3">
                <w:rPr>
                  <w:rFonts w:asciiTheme="minorHAnsi" w:hAnsiTheme="minorHAnsi" w:cstheme="minorHAnsi"/>
                  <w:sz w:val="22"/>
                  <w:szCs w:val="22"/>
                  <w:rPrChange w:id="4321" w:author="miminguyenb@yahoo.com" w:date="2024-05-22T02:52:00Z" w16du:dateUtc="2024-05-22T09:52:00Z">
                    <w:rPr>
                      <w:rFonts w:ascii="Arial" w:hAnsi="Arial" w:cs="Arial"/>
                      <w:sz w:val="22"/>
                      <w:szCs w:val="22"/>
                    </w:rPr>
                  </w:rPrChange>
                </w:rPr>
                <w:t>-3</w:t>
              </w:r>
            </w:ins>
            <w:ins w:id="4322" w:author="miminguyenb@yahoo.com" w:date="2024-05-22T03:20:00Z" w16du:dateUtc="2024-05-22T10:20:00Z">
              <w:r w:rsidR="00C11F93">
                <w:rPr>
                  <w:rFonts w:asciiTheme="minorHAnsi" w:hAnsiTheme="minorHAnsi" w:cstheme="minorHAnsi"/>
                  <w:sz w:val="22"/>
                  <w:szCs w:val="22"/>
                </w:rPr>
                <w:t xml:space="preserve"> and use</w:t>
              </w:r>
            </w:ins>
            <w:ins w:id="4323" w:author="miminguyenb@yahoo.com" w:date="2024-05-21T09:35:00Z" w16du:dateUtc="2024-05-21T16:35:00Z">
              <w:r w:rsidRPr="00656CB3">
                <w:rPr>
                  <w:rFonts w:asciiTheme="minorHAnsi" w:hAnsiTheme="minorHAnsi" w:cstheme="minorHAnsi"/>
                  <w:sz w:val="22"/>
                  <w:szCs w:val="22"/>
                  <w:rPrChange w:id="4324" w:author="miminguyenb@yahoo.com" w:date="2024-05-22T02:52:00Z" w16du:dateUtc="2024-05-22T09:52:00Z">
                    <w:rPr>
                      <w:rFonts w:ascii="Arial" w:hAnsi="Arial" w:cs="Arial"/>
                      <w:sz w:val="22"/>
                      <w:szCs w:val="22"/>
                    </w:rPr>
                  </w:rPrChange>
                </w:rPr>
                <w:t xml:space="preserve"> Saved Addresses</w:t>
              </w:r>
            </w:ins>
            <w:ins w:id="4325" w:author="miminguyenb@yahoo.com" w:date="2024-05-22T03:11:00Z" w16du:dateUtc="2024-05-22T10:11:00Z">
              <w:r w:rsidR="002E3DEA">
                <w:rPr>
                  <w:rFonts w:asciiTheme="minorHAnsi" w:hAnsiTheme="minorHAnsi" w:cstheme="minorHAnsi"/>
                  <w:sz w:val="22"/>
                  <w:szCs w:val="22"/>
                </w:rPr>
                <w:t>.</w:t>
              </w:r>
            </w:ins>
          </w:p>
          <w:p w14:paraId="39D3D5EF" w14:textId="77777777" w:rsidR="00CB54D7" w:rsidRPr="00656CB3" w:rsidRDefault="00CB54D7" w:rsidP="00033354">
            <w:pPr>
              <w:rPr>
                <w:ins w:id="4326" w:author="miminguyenb@yahoo.com" w:date="2024-05-21T09:26:00Z" w16du:dateUtc="2024-05-21T16:26:00Z"/>
                <w:rFonts w:asciiTheme="minorHAnsi" w:hAnsiTheme="minorHAnsi" w:cstheme="minorHAnsi"/>
                <w:sz w:val="22"/>
                <w:szCs w:val="22"/>
                <w:rPrChange w:id="4327" w:author="miminguyenb@yahoo.com" w:date="2024-05-22T02:52:00Z" w16du:dateUtc="2024-05-22T09:52:00Z">
                  <w:rPr>
                    <w:ins w:id="4328" w:author="miminguyenb@yahoo.com" w:date="2024-05-21T09:26:00Z" w16du:dateUtc="2024-05-21T16:26:00Z"/>
                    <w:rFonts w:ascii="Arial" w:hAnsi="Arial" w:cs="Arial"/>
                    <w:sz w:val="22"/>
                    <w:szCs w:val="22"/>
                  </w:rPr>
                </w:rPrChange>
              </w:rPr>
            </w:pPr>
          </w:p>
        </w:tc>
      </w:tr>
      <w:tr w:rsidR="00CB54D7" w:rsidRPr="00656CB3" w14:paraId="440D424B" w14:textId="77777777" w:rsidTr="00CB54D7">
        <w:trPr>
          <w:jc w:val="center"/>
          <w:ins w:id="4329" w:author="miminguyenb@yahoo.com" w:date="2024-05-21T09:26:00Z" w16du:dateUtc="2024-05-21T16:26:00Z"/>
        </w:trPr>
        <w:tc>
          <w:tcPr>
            <w:tcW w:w="9576" w:type="dxa"/>
            <w:gridSpan w:val="4"/>
            <w:shd w:val="clear" w:color="auto" w:fill="auto"/>
            <w:tcPrChange w:id="4330" w:author="miminguyenb@yahoo.com" w:date="2024-05-21T09:26:00Z" w16du:dateUtc="2024-05-21T16:26:00Z">
              <w:tcPr>
                <w:tcW w:w="9576" w:type="dxa"/>
                <w:gridSpan w:val="4"/>
                <w:shd w:val="clear" w:color="auto" w:fill="auto"/>
              </w:tcPr>
            </w:tcPrChange>
          </w:tcPr>
          <w:p w14:paraId="6A80F77D" w14:textId="77777777" w:rsidR="00CB54D7" w:rsidRPr="00656CB3" w:rsidRDefault="00CB54D7" w:rsidP="00033354">
            <w:pPr>
              <w:rPr>
                <w:ins w:id="4331" w:author="miminguyenb@yahoo.com" w:date="2024-05-21T09:26:00Z" w16du:dateUtc="2024-05-21T16:26:00Z"/>
                <w:rFonts w:asciiTheme="minorHAnsi" w:hAnsiTheme="minorHAnsi" w:cstheme="minorHAnsi"/>
                <w:sz w:val="22"/>
                <w:szCs w:val="22"/>
                <w:rPrChange w:id="4332" w:author="miminguyenb@yahoo.com" w:date="2024-05-22T02:52:00Z" w16du:dateUtc="2024-05-22T09:52:00Z">
                  <w:rPr>
                    <w:ins w:id="4333" w:author="miminguyenb@yahoo.com" w:date="2024-05-21T09:26:00Z" w16du:dateUtc="2024-05-21T16:26:00Z"/>
                    <w:rFonts w:ascii="Arial" w:hAnsi="Arial" w:cs="Arial"/>
                    <w:sz w:val="22"/>
                    <w:szCs w:val="22"/>
                  </w:rPr>
                </w:rPrChange>
              </w:rPr>
            </w:pPr>
            <w:ins w:id="4334" w:author="miminguyenb@yahoo.com" w:date="2024-05-21T09:26:00Z" w16du:dateUtc="2024-05-21T16:26:00Z">
              <w:r w:rsidRPr="00656CB3">
                <w:rPr>
                  <w:rFonts w:asciiTheme="minorHAnsi" w:hAnsiTheme="minorHAnsi" w:cstheme="minorHAnsi"/>
                  <w:b/>
                  <w:sz w:val="22"/>
                  <w:szCs w:val="22"/>
                  <w:rPrChange w:id="4335"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4336" w:author="miminguyenb@yahoo.com" w:date="2024-05-22T02:52:00Z" w16du:dateUtc="2024-05-22T09:52:00Z">
                    <w:rPr>
                      <w:rFonts w:ascii="Arial" w:hAnsi="Arial" w:cs="Arial"/>
                      <w:sz w:val="22"/>
                      <w:szCs w:val="22"/>
                    </w:rPr>
                  </w:rPrChange>
                </w:rPr>
                <w:t xml:space="preserve">: </w:t>
              </w:r>
            </w:ins>
          </w:p>
          <w:p w14:paraId="70A37064" w14:textId="77777777" w:rsidR="00CB54D7" w:rsidRPr="00656CB3" w:rsidRDefault="00CB54D7" w:rsidP="00033354">
            <w:pPr>
              <w:rPr>
                <w:ins w:id="4337" w:author="miminguyenb@yahoo.com" w:date="2024-05-21T09:26:00Z" w16du:dateUtc="2024-05-21T16:26:00Z"/>
                <w:rFonts w:asciiTheme="minorHAnsi" w:hAnsiTheme="minorHAnsi" w:cstheme="minorHAnsi"/>
                <w:sz w:val="22"/>
                <w:szCs w:val="22"/>
                <w:rPrChange w:id="4338" w:author="miminguyenb@yahoo.com" w:date="2024-05-22T02:52:00Z" w16du:dateUtc="2024-05-22T09:52:00Z">
                  <w:rPr>
                    <w:ins w:id="4339" w:author="miminguyenb@yahoo.com" w:date="2024-05-21T09:26:00Z" w16du:dateUtc="2024-05-21T16:26:00Z"/>
                    <w:rFonts w:ascii="Arial" w:hAnsi="Arial" w:cs="Arial"/>
                    <w:sz w:val="22"/>
                    <w:szCs w:val="22"/>
                  </w:rPr>
                </w:rPrChange>
              </w:rPr>
            </w:pPr>
          </w:p>
          <w:p w14:paraId="491BA171" w14:textId="63BBB2DF" w:rsidR="00CB54D7" w:rsidRPr="00656CB3" w:rsidRDefault="00CB54D7" w:rsidP="00033354">
            <w:pPr>
              <w:tabs>
                <w:tab w:val="left" w:pos="1980"/>
                <w:tab w:val="left" w:pos="3240"/>
              </w:tabs>
              <w:rPr>
                <w:ins w:id="4340" w:author="miminguyenb@yahoo.com" w:date="2024-05-21T09:26:00Z" w16du:dateUtc="2024-05-21T16:26:00Z"/>
                <w:rFonts w:asciiTheme="minorHAnsi" w:hAnsiTheme="minorHAnsi" w:cstheme="minorHAnsi"/>
                <w:sz w:val="22"/>
                <w:szCs w:val="22"/>
                <w:rPrChange w:id="4341" w:author="miminguyenb@yahoo.com" w:date="2024-05-22T02:52:00Z" w16du:dateUtc="2024-05-22T09:52:00Z">
                  <w:rPr>
                    <w:ins w:id="4342" w:author="miminguyenb@yahoo.com" w:date="2024-05-21T09:26:00Z" w16du:dateUtc="2024-05-21T16:26:00Z"/>
                    <w:rFonts w:ascii="Arial" w:hAnsi="Arial" w:cs="Arial"/>
                    <w:sz w:val="22"/>
                    <w:szCs w:val="22"/>
                  </w:rPr>
                </w:rPrChange>
              </w:rPr>
            </w:pPr>
            <w:ins w:id="4343" w:author="miminguyenb@yahoo.com" w:date="2024-05-21T09:26:00Z" w16du:dateUtc="2024-05-21T16:26:00Z">
              <w:r w:rsidRPr="00656CB3">
                <w:rPr>
                  <w:rFonts w:asciiTheme="minorHAnsi" w:hAnsiTheme="minorHAnsi" w:cstheme="minorHAnsi"/>
                  <w:b/>
                  <w:sz w:val="22"/>
                  <w:szCs w:val="22"/>
                  <w:rPrChange w:id="4344"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4345"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4346" w:author="miminguyenb@yahoo.com" w:date="2024-05-22T02:52:00Z" w16du:dateUtc="2024-05-22T09:52:00Z">
                    <w:rPr>
                      <w:rFonts w:ascii="Arial" w:hAnsi="Arial" w:cs="Arial"/>
                      <w:sz w:val="22"/>
                      <w:szCs w:val="22"/>
                    </w:rPr>
                  </w:rPrChange>
                </w:rPr>
                <w:tab/>
                <w:t>_</w:t>
              </w:r>
            </w:ins>
            <w:ins w:id="4347" w:author="miminguyenb@yahoo.com" w:date="2024-05-21T09:35:00Z" w16du:dateUtc="2024-05-21T16:35:00Z">
              <w:r w:rsidR="000A5C8B" w:rsidRPr="00656CB3">
                <w:rPr>
                  <w:rFonts w:asciiTheme="minorHAnsi" w:hAnsiTheme="minorHAnsi" w:cstheme="minorHAnsi"/>
                  <w:sz w:val="22"/>
                  <w:szCs w:val="22"/>
                  <w:rPrChange w:id="4348" w:author="miminguyenb@yahoo.com" w:date="2024-05-22T02:52:00Z" w16du:dateUtc="2024-05-22T09:52:00Z">
                    <w:rPr>
                      <w:rFonts w:ascii="Arial" w:hAnsi="Arial" w:cs="Arial"/>
                      <w:sz w:val="22"/>
                      <w:szCs w:val="22"/>
                    </w:rPr>
                  </w:rPrChange>
                </w:rPr>
                <w:t>X</w:t>
              </w:r>
            </w:ins>
            <w:ins w:id="4349" w:author="miminguyenb@yahoo.com" w:date="2024-05-21T09:26:00Z" w16du:dateUtc="2024-05-21T16:26:00Z">
              <w:r w:rsidRPr="00656CB3">
                <w:rPr>
                  <w:rFonts w:asciiTheme="minorHAnsi" w:hAnsiTheme="minorHAnsi" w:cstheme="minorHAnsi"/>
                  <w:sz w:val="22"/>
                  <w:szCs w:val="22"/>
                  <w:rPrChange w:id="4350" w:author="miminguyenb@yahoo.com" w:date="2024-05-22T02:52:00Z" w16du:dateUtc="2024-05-22T09:52:00Z">
                    <w:rPr>
                      <w:rFonts w:ascii="Arial" w:hAnsi="Arial" w:cs="Arial"/>
                      <w:sz w:val="22"/>
                      <w:szCs w:val="22"/>
                    </w:rPr>
                  </w:rPrChange>
                </w:rPr>
                <w:t>__ External</w:t>
              </w:r>
              <w:r w:rsidRPr="00656CB3">
                <w:rPr>
                  <w:rFonts w:asciiTheme="minorHAnsi" w:hAnsiTheme="minorHAnsi" w:cstheme="minorHAnsi"/>
                  <w:sz w:val="22"/>
                  <w:szCs w:val="22"/>
                  <w:rPrChange w:id="4351" w:author="miminguyenb@yahoo.com" w:date="2024-05-22T02:52:00Z" w16du:dateUtc="2024-05-22T09:52:00Z">
                    <w:rPr>
                      <w:rFonts w:ascii="Arial" w:hAnsi="Arial" w:cs="Arial"/>
                      <w:sz w:val="22"/>
                      <w:szCs w:val="22"/>
                    </w:rPr>
                  </w:rPrChange>
                </w:rPr>
                <w:tab/>
                <w:t xml:space="preserve">   ___ Temporal</w:t>
              </w:r>
            </w:ins>
          </w:p>
        </w:tc>
      </w:tr>
      <w:tr w:rsidR="00CB54D7" w:rsidRPr="00656CB3" w14:paraId="0578141A" w14:textId="77777777" w:rsidTr="00CB54D7">
        <w:trPr>
          <w:jc w:val="center"/>
          <w:ins w:id="4352" w:author="miminguyenb@yahoo.com" w:date="2024-05-21T09:26:00Z" w16du:dateUtc="2024-05-21T16:26:00Z"/>
        </w:trPr>
        <w:tc>
          <w:tcPr>
            <w:tcW w:w="9576" w:type="dxa"/>
            <w:gridSpan w:val="4"/>
            <w:shd w:val="clear" w:color="auto" w:fill="auto"/>
            <w:tcPrChange w:id="4353" w:author="miminguyenb@yahoo.com" w:date="2024-05-21T09:26:00Z" w16du:dateUtc="2024-05-21T16:26:00Z">
              <w:tcPr>
                <w:tcW w:w="9576" w:type="dxa"/>
                <w:gridSpan w:val="4"/>
                <w:shd w:val="clear" w:color="auto" w:fill="auto"/>
              </w:tcPr>
            </w:tcPrChange>
          </w:tcPr>
          <w:p w14:paraId="4BB513B5" w14:textId="77777777" w:rsidR="00CB54D7" w:rsidRPr="00656CB3" w:rsidRDefault="00CB54D7" w:rsidP="00033354">
            <w:pPr>
              <w:rPr>
                <w:ins w:id="4354" w:author="miminguyenb@yahoo.com" w:date="2024-05-21T09:26:00Z" w16du:dateUtc="2024-05-21T16:26:00Z"/>
                <w:rFonts w:asciiTheme="minorHAnsi" w:hAnsiTheme="minorHAnsi" w:cstheme="minorHAnsi"/>
                <w:sz w:val="22"/>
                <w:szCs w:val="22"/>
                <w:rPrChange w:id="4355" w:author="miminguyenb@yahoo.com" w:date="2024-05-22T02:52:00Z" w16du:dateUtc="2024-05-22T09:52:00Z">
                  <w:rPr>
                    <w:ins w:id="4356" w:author="miminguyenb@yahoo.com" w:date="2024-05-21T09:26:00Z" w16du:dateUtc="2024-05-21T16:26:00Z"/>
                    <w:rFonts w:ascii="Arial" w:hAnsi="Arial" w:cs="Arial"/>
                    <w:sz w:val="22"/>
                    <w:szCs w:val="22"/>
                  </w:rPr>
                </w:rPrChange>
              </w:rPr>
            </w:pPr>
            <w:ins w:id="4357" w:author="miminguyenb@yahoo.com" w:date="2024-05-21T09:26:00Z" w16du:dateUtc="2024-05-21T16:26:00Z">
              <w:r w:rsidRPr="00656CB3">
                <w:rPr>
                  <w:rFonts w:asciiTheme="minorHAnsi" w:hAnsiTheme="minorHAnsi" w:cstheme="minorHAnsi"/>
                  <w:b/>
                  <w:sz w:val="22"/>
                  <w:szCs w:val="22"/>
                  <w:rPrChange w:id="4358"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4359" w:author="miminguyenb@yahoo.com" w:date="2024-05-22T02:52:00Z" w16du:dateUtc="2024-05-22T09:52:00Z">
                    <w:rPr>
                      <w:rFonts w:ascii="Arial" w:hAnsi="Arial" w:cs="Arial"/>
                      <w:sz w:val="22"/>
                      <w:szCs w:val="22"/>
                    </w:rPr>
                  </w:rPrChange>
                </w:rPr>
                <w:t xml:space="preserve">: </w:t>
              </w:r>
            </w:ins>
          </w:p>
          <w:p w14:paraId="32944793" w14:textId="36DB0613" w:rsidR="00F818B8" w:rsidRPr="00656CB3" w:rsidRDefault="00CB54D7" w:rsidP="00033354">
            <w:pPr>
              <w:tabs>
                <w:tab w:val="left" w:pos="720"/>
              </w:tabs>
              <w:rPr>
                <w:ins w:id="4360" w:author="miminguyenb@yahoo.com" w:date="2024-05-22T01:52:00Z" w16du:dateUtc="2024-05-22T08:52:00Z"/>
                <w:rFonts w:asciiTheme="minorHAnsi" w:hAnsiTheme="minorHAnsi" w:cstheme="minorHAnsi"/>
                <w:sz w:val="22"/>
                <w:szCs w:val="22"/>
                <w:rPrChange w:id="4361" w:author="miminguyenb@yahoo.com" w:date="2024-05-22T02:52:00Z" w16du:dateUtc="2024-05-22T09:52:00Z">
                  <w:rPr>
                    <w:ins w:id="4362" w:author="miminguyenb@yahoo.com" w:date="2024-05-22T01:52:00Z" w16du:dateUtc="2024-05-22T08:52:00Z"/>
                    <w:rFonts w:ascii="Arial" w:hAnsi="Arial" w:cs="Arial"/>
                    <w:sz w:val="22"/>
                    <w:szCs w:val="22"/>
                  </w:rPr>
                </w:rPrChange>
              </w:rPr>
            </w:pPr>
            <w:ins w:id="4363" w:author="miminguyenb@yahoo.com" w:date="2024-05-21T09:26:00Z" w16du:dateUtc="2024-05-21T16:26:00Z">
              <w:r w:rsidRPr="00656CB3">
                <w:rPr>
                  <w:rFonts w:asciiTheme="minorHAnsi" w:hAnsiTheme="minorHAnsi" w:cstheme="minorHAnsi"/>
                  <w:sz w:val="22"/>
                  <w:szCs w:val="22"/>
                  <w:rPrChange w:id="4364"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365"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4366" w:author="miminguyenb@yahoo.com" w:date="2024-05-22T02:52:00Z" w16du:dateUtc="2024-05-22T09:52:00Z">
                    <w:rPr>
                      <w:rFonts w:ascii="Arial" w:hAnsi="Arial" w:cs="Arial"/>
                      <w:sz w:val="22"/>
                      <w:szCs w:val="22"/>
                    </w:rPr>
                  </w:rPrChange>
                </w:rPr>
                <w:t xml:space="preserve">: </w:t>
              </w:r>
            </w:ins>
          </w:p>
          <w:p w14:paraId="337D0E50" w14:textId="452B986F" w:rsidR="00F818B8" w:rsidRPr="00656CB3" w:rsidRDefault="00F818B8" w:rsidP="00033354">
            <w:pPr>
              <w:tabs>
                <w:tab w:val="left" w:pos="720"/>
              </w:tabs>
              <w:rPr>
                <w:ins w:id="4367" w:author="miminguyenb@yahoo.com" w:date="2024-05-22T01:51:00Z" w16du:dateUtc="2024-05-22T08:51:00Z"/>
                <w:rFonts w:asciiTheme="minorHAnsi" w:hAnsiTheme="minorHAnsi" w:cstheme="minorHAnsi"/>
                <w:sz w:val="22"/>
                <w:szCs w:val="22"/>
                <w:rPrChange w:id="4368" w:author="miminguyenb@yahoo.com" w:date="2024-05-22T02:52:00Z" w16du:dateUtc="2024-05-22T09:52:00Z">
                  <w:rPr>
                    <w:ins w:id="4369" w:author="miminguyenb@yahoo.com" w:date="2024-05-22T01:51:00Z" w16du:dateUtc="2024-05-22T08:51:00Z"/>
                    <w:rFonts w:ascii="Arial" w:hAnsi="Arial" w:cs="Arial"/>
                    <w:sz w:val="22"/>
                    <w:szCs w:val="22"/>
                  </w:rPr>
                </w:rPrChange>
              </w:rPr>
            </w:pPr>
            <w:ins w:id="4370" w:author="miminguyenb@yahoo.com" w:date="2024-05-22T01:52:00Z" w16du:dateUtc="2024-05-22T08:52:00Z">
              <w:r w:rsidRPr="00656CB3">
                <w:rPr>
                  <w:rFonts w:asciiTheme="minorHAnsi" w:hAnsiTheme="minorHAnsi" w:cstheme="minorHAnsi"/>
                  <w:sz w:val="22"/>
                  <w:szCs w:val="22"/>
                  <w:rPrChange w:id="4371" w:author="miminguyenb@yahoo.com" w:date="2024-05-22T02:52:00Z" w16du:dateUtc="2024-05-22T09:52:00Z">
                    <w:rPr>
                      <w:rFonts w:ascii="Arial" w:hAnsi="Arial" w:cs="Arial"/>
                      <w:sz w:val="22"/>
                      <w:szCs w:val="22"/>
                    </w:rPr>
                  </w:rPrChange>
                </w:rPr>
                <w:t>The A</w:t>
              </w:r>
            </w:ins>
            <w:ins w:id="4372" w:author="miminguyenb@yahoo.com" w:date="2024-05-22T01:53:00Z" w16du:dateUtc="2024-05-22T08:53:00Z">
              <w:r w:rsidRPr="00656CB3">
                <w:rPr>
                  <w:rFonts w:asciiTheme="minorHAnsi" w:hAnsiTheme="minorHAnsi" w:cstheme="minorHAnsi"/>
                  <w:sz w:val="22"/>
                  <w:szCs w:val="22"/>
                  <w:rPrChange w:id="4373" w:author="miminguyenb@yahoo.com" w:date="2024-05-22T02:52:00Z" w16du:dateUtc="2024-05-22T09:52:00Z">
                    <w:rPr>
                      <w:rFonts w:ascii="Arial" w:hAnsi="Arial" w:cs="Arial"/>
                      <w:sz w:val="22"/>
                      <w:szCs w:val="22"/>
                    </w:rPr>
                  </w:rPrChange>
                </w:rPr>
                <w:t>pplication User interacts with the Saved Address Database when the user saves addresses (UC-6).</w:t>
              </w:r>
            </w:ins>
          </w:p>
          <w:p w14:paraId="647E4817" w14:textId="77777777" w:rsidR="00F818B8" w:rsidRPr="00656CB3" w:rsidRDefault="00F818B8" w:rsidP="00033354">
            <w:pPr>
              <w:tabs>
                <w:tab w:val="left" w:pos="720"/>
              </w:tabs>
              <w:rPr>
                <w:ins w:id="4374" w:author="miminguyenb@yahoo.com" w:date="2024-05-21T09:26:00Z" w16du:dateUtc="2024-05-21T16:26:00Z"/>
                <w:rFonts w:asciiTheme="minorHAnsi" w:hAnsiTheme="minorHAnsi" w:cstheme="minorHAnsi"/>
                <w:sz w:val="22"/>
                <w:szCs w:val="22"/>
                <w:rPrChange w:id="4375" w:author="miminguyenb@yahoo.com" w:date="2024-05-22T02:52:00Z" w16du:dateUtc="2024-05-22T09:52:00Z">
                  <w:rPr>
                    <w:ins w:id="4376" w:author="miminguyenb@yahoo.com" w:date="2024-05-21T09:26:00Z" w16du:dateUtc="2024-05-21T16:26:00Z"/>
                    <w:rFonts w:ascii="Arial" w:hAnsi="Arial" w:cs="Arial"/>
                    <w:sz w:val="22"/>
                    <w:szCs w:val="22"/>
                  </w:rPr>
                </w:rPrChange>
              </w:rPr>
            </w:pPr>
          </w:p>
          <w:p w14:paraId="35A6AF52" w14:textId="77777777" w:rsidR="00CB54D7" w:rsidRPr="00656CB3" w:rsidRDefault="00CB54D7" w:rsidP="00033354">
            <w:pPr>
              <w:tabs>
                <w:tab w:val="left" w:pos="720"/>
              </w:tabs>
              <w:rPr>
                <w:ins w:id="4377" w:author="miminguyenb@yahoo.com" w:date="2024-05-21T09:26:00Z" w16du:dateUtc="2024-05-21T16:26:00Z"/>
                <w:rFonts w:asciiTheme="minorHAnsi" w:hAnsiTheme="minorHAnsi" w:cstheme="minorHAnsi"/>
                <w:sz w:val="22"/>
                <w:szCs w:val="22"/>
                <w:rPrChange w:id="4378" w:author="miminguyenb@yahoo.com" w:date="2024-05-22T02:52:00Z" w16du:dateUtc="2024-05-22T09:52:00Z">
                  <w:rPr>
                    <w:ins w:id="4379" w:author="miminguyenb@yahoo.com" w:date="2024-05-21T09:26:00Z" w16du:dateUtc="2024-05-21T16:26:00Z"/>
                    <w:rFonts w:ascii="Arial" w:hAnsi="Arial" w:cs="Arial"/>
                    <w:sz w:val="22"/>
                    <w:szCs w:val="22"/>
                  </w:rPr>
                </w:rPrChange>
              </w:rPr>
            </w:pPr>
            <w:ins w:id="4380" w:author="miminguyenb@yahoo.com" w:date="2024-05-21T09:26:00Z" w16du:dateUtc="2024-05-21T16:26:00Z">
              <w:r w:rsidRPr="00656CB3">
                <w:rPr>
                  <w:rFonts w:asciiTheme="minorHAnsi" w:hAnsiTheme="minorHAnsi" w:cstheme="minorHAnsi"/>
                  <w:sz w:val="22"/>
                  <w:szCs w:val="22"/>
                  <w:rPrChange w:id="4381"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382"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4383" w:author="miminguyenb@yahoo.com" w:date="2024-05-22T02:52:00Z" w16du:dateUtc="2024-05-22T09:52:00Z">
                    <w:rPr>
                      <w:rFonts w:ascii="Arial" w:hAnsi="Arial" w:cs="Arial"/>
                      <w:sz w:val="22"/>
                      <w:szCs w:val="22"/>
                    </w:rPr>
                  </w:rPrChange>
                </w:rPr>
                <w:t xml:space="preserve">: </w:t>
              </w:r>
            </w:ins>
          </w:p>
          <w:p w14:paraId="2E5DE9F2" w14:textId="0B84D522" w:rsidR="000A5C8B" w:rsidRPr="00656CB3" w:rsidRDefault="00CB54D7" w:rsidP="00033354">
            <w:pPr>
              <w:tabs>
                <w:tab w:val="left" w:pos="720"/>
                <w:tab w:val="left" w:pos="5708"/>
              </w:tabs>
              <w:rPr>
                <w:ins w:id="4384" w:author="miminguyenb@yahoo.com" w:date="2024-05-21T09:41:00Z" w16du:dateUtc="2024-05-21T16:41:00Z"/>
                <w:rFonts w:asciiTheme="minorHAnsi" w:hAnsiTheme="minorHAnsi" w:cstheme="minorHAnsi"/>
                <w:sz w:val="22"/>
                <w:szCs w:val="22"/>
                <w:rPrChange w:id="4385" w:author="miminguyenb@yahoo.com" w:date="2024-05-22T02:52:00Z" w16du:dateUtc="2024-05-22T09:52:00Z">
                  <w:rPr>
                    <w:ins w:id="4386" w:author="miminguyenb@yahoo.com" w:date="2024-05-21T09:41:00Z" w16du:dateUtc="2024-05-21T16:41:00Z"/>
                    <w:rFonts w:ascii="Arial" w:hAnsi="Arial" w:cs="Arial"/>
                    <w:sz w:val="22"/>
                    <w:szCs w:val="22"/>
                  </w:rPr>
                </w:rPrChange>
              </w:rPr>
            </w:pPr>
            <w:ins w:id="4387" w:author="miminguyenb@yahoo.com" w:date="2024-05-21T09:26:00Z" w16du:dateUtc="2024-05-21T16:26:00Z">
              <w:r w:rsidRPr="00656CB3">
                <w:rPr>
                  <w:rFonts w:asciiTheme="minorHAnsi" w:hAnsiTheme="minorHAnsi" w:cstheme="minorHAnsi"/>
                  <w:sz w:val="22"/>
                  <w:szCs w:val="22"/>
                  <w:rPrChange w:id="4388"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389"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4390" w:author="miminguyenb@yahoo.com" w:date="2024-05-22T02:52:00Z" w16du:dateUtc="2024-05-22T09:52:00Z">
                    <w:rPr>
                      <w:rFonts w:ascii="Arial" w:hAnsi="Arial" w:cs="Arial"/>
                      <w:sz w:val="22"/>
                      <w:szCs w:val="22"/>
                    </w:rPr>
                  </w:rPrChange>
                </w:rPr>
                <w:t xml:space="preserve">: </w:t>
              </w:r>
            </w:ins>
          </w:p>
          <w:p w14:paraId="106DF8B1" w14:textId="32425850" w:rsidR="000A5C8B" w:rsidRPr="00656CB3" w:rsidRDefault="000A5C8B" w:rsidP="00033354">
            <w:pPr>
              <w:tabs>
                <w:tab w:val="left" w:pos="720"/>
                <w:tab w:val="left" w:pos="5708"/>
              </w:tabs>
              <w:rPr>
                <w:ins w:id="4391" w:author="miminguyenb@yahoo.com" w:date="2024-05-21T09:35:00Z" w16du:dateUtc="2024-05-21T16:35:00Z"/>
                <w:rFonts w:asciiTheme="minorHAnsi" w:hAnsiTheme="minorHAnsi" w:cstheme="minorHAnsi"/>
                <w:sz w:val="22"/>
                <w:szCs w:val="22"/>
                <w:rPrChange w:id="4392" w:author="miminguyenb@yahoo.com" w:date="2024-05-22T02:52:00Z" w16du:dateUtc="2024-05-22T09:52:00Z">
                  <w:rPr>
                    <w:ins w:id="4393" w:author="miminguyenb@yahoo.com" w:date="2024-05-21T09:35:00Z" w16du:dateUtc="2024-05-21T16:35:00Z"/>
                    <w:rFonts w:ascii="Arial" w:hAnsi="Arial" w:cs="Arial"/>
                    <w:sz w:val="22"/>
                    <w:szCs w:val="22"/>
                  </w:rPr>
                </w:rPrChange>
              </w:rPr>
            </w:pPr>
            <w:ins w:id="4394" w:author="miminguyenb@yahoo.com" w:date="2024-05-21T09:41:00Z" w16du:dateUtc="2024-05-21T16:41:00Z">
              <w:r w:rsidRPr="00656CB3">
                <w:rPr>
                  <w:rFonts w:asciiTheme="minorHAnsi" w:hAnsiTheme="minorHAnsi" w:cstheme="minorHAnsi"/>
                  <w:sz w:val="22"/>
                  <w:szCs w:val="22"/>
                  <w:rPrChange w:id="4395" w:author="miminguyenb@yahoo.com" w:date="2024-05-22T02:52:00Z" w16du:dateUtc="2024-05-22T09:52:00Z">
                    <w:rPr>
                      <w:rFonts w:ascii="Arial" w:hAnsi="Arial" w:cs="Arial"/>
                      <w:sz w:val="22"/>
                      <w:szCs w:val="22"/>
                    </w:rPr>
                  </w:rPrChange>
                </w:rPr>
                <w:t>There are two extensions from UC-6, Save Addresses:</w:t>
              </w:r>
            </w:ins>
          </w:p>
          <w:p w14:paraId="735D8D45" w14:textId="77777777" w:rsidR="000A5C8B" w:rsidRPr="00656CB3" w:rsidRDefault="000A5C8B" w:rsidP="00033354">
            <w:pPr>
              <w:tabs>
                <w:tab w:val="left" w:pos="720"/>
                <w:tab w:val="left" w:pos="5708"/>
              </w:tabs>
              <w:rPr>
                <w:ins w:id="4396" w:author="miminguyenb@yahoo.com" w:date="2024-05-21T09:35:00Z" w16du:dateUtc="2024-05-21T16:35:00Z"/>
                <w:rFonts w:asciiTheme="minorHAnsi" w:hAnsiTheme="minorHAnsi" w:cstheme="minorHAnsi"/>
                <w:sz w:val="22"/>
                <w:szCs w:val="22"/>
                <w:rPrChange w:id="4397" w:author="miminguyenb@yahoo.com" w:date="2024-05-22T02:52:00Z" w16du:dateUtc="2024-05-22T09:52:00Z">
                  <w:rPr>
                    <w:ins w:id="4398" w:author="miminguyenb@yahoo.com" w:date="2024-05-21T09:35:00Z" w16du:dateUtc="2024-05-21T16:35:00Z"/>
                    <w:rFonts w:ascii="Arial" w:hAnsi="Arial" w:cs="Arial"/>
                    <w:sz w:val="22"/>
                    <w:szCs w:val="22"/>
                  </w:rPr>
                </w:rPrChange>
              </w:rPr>
            </w:pPr>
          </w:p>
          <w:p w14:paraId="3425DB90" w14:textId="3CA2BD1C" w:rsidR="000A5C8B" w:rsidRPr="00656CB3" w:rsidRDefault="000A5C8B" w:rsidP="000A5C8B">
            <w:pPr>
              <w:pStyle w:val="ListParagraph"/>
              <w:numPr>
                <w:ilvl w:val="0"/>
                <w:numId w:val="59"/>
              </w:numPr>
              <w:tabs>
                <w:tab w:val="left" w:pos="720"/>
                <w:tab w:val="left" w:pos="5708"/>
              </w:tabs>
              <w:rPr>
                <w:ins w:id="4399" w:author="miminguyenb@yahoo.com" w:date="2024-05-21T09:41:00Z" w16du:dateUtc="2024-05-21T16:41:00Z"/>
                <w:rFonts w:asciiTheme="minorHAnsi" w:hAnsiTheme="minorHAnsi" w:cstheme="minorHAnsi"/>
                <w:sz w:val="22"/>
                <w:szCs w:val="22"/>
                <w:rPrChange w:id="4400" w:author="miminguyenb@yahoo.com" w:date="2024-05-22T02:52:00Z" w16du:dateUtc="2024-05-22T09:52:00Z">
                  <w:rPr>
                    <w:ins w:id="4401" w:author="miminguyenb@yahoo.com" w:date="2024-05-21T09:41:00Z" w16du:dateUtc="2024-05-21T16:41:00Z"/>
                    <w:rFonts w:ascii="Arial" w:hAnsi="Arial" w:cs="Arial"/>
                    <w:sz w:val="22"/>
                    <w:szCs w:val="22"/>
                  </w:rPr>
                </w:rPrChange>
              </w:rPr>
            </w:pPr>
            <w:ins w:id="4402" w:author="miminguyenb@yahoo.com" w:date="2024-05-21T09:36:00Z" w16du:dateUtc="2024-05-21T16:36:00Z">
              <w:r w:rsidRPr="00656CB3">
                <w:rPr>
                  <w:rFonts w:asciiTheme="minorHAnsi" w:hAnsiTheme="minorHAnsi" w:cstheme="minorHAnsi"/>
                  <w:sz w:val="22"/>
                  <w:szCs w:val="22"/>
                  <w:rPrChange w:id="4403" w:author="miminguyenb@yahoo.com" w:date="2024-05-22T02:52:00Z" w16du:dateUtc="2024-05-22T09:52:00Z">
                    <w:rPr/>
                  </w:rPrChange>
                </w:rPr>
                <w:t xml:space="preserve">The extension from saving the originally unsaved address (UC-6) is that the user can choose to be routed to the destination of the newly saved route from the </w:t>
              </w:r>
            </w:ins>
            <w:ins w:id="4404" w:author="miminguyenb@yahoo.com" w:date="2024-05-21T09:37:00Z" w16du:dateUtc="2024-05-21T16:37:00Z">
              <w:r w:rsidRPr="00656CB3">
                <w:rPr>
                  <w:rFonts w:asciiTheme="minorHAnsi" w:hAnsiTheme="minorHAnsi" w:cstheme="minorHAnsi"/>
                  <w:sz w:val="22"/>
                  <w:szCs w:val="22"/>
                  <w:rPrChange w:id="4405" w:author="miminguyenb@yahoo.com" w:date="2024-05-22T02:52:00Z" w16du:dateUtc="2024-05-22T09:52:00Z">
                    <w:rPr/>
                  </w:rPrChange>
                </w:rPr>
                <w:t>Use Saved Addresses, UC-3.</w:t>
              </w:r>
            </w:ins>
          </w:p>
          <w:p w14:paraId="2F45E69F" w14:textId="4AD342CF" w:rsidR="000A5C8B" w:rsidRPr="00656CB3" w:rsidRDefault="002E3DEA" w:rsidP="000A5C8B">
            <w:pPr>
              <w:pStyle w:val="ListParagraph"/>
              <w:numPr>
                <w:ilvl w:val="0"/>
                <w:numId w:val="59"/>
              </w:numPr>
              <w:tabs>
                <w:tab w:val="left" w:pos="720"/>
                <w:tab w:val="left" w:pos="5708"/>
              </w:tabs>
              <w:rPr>
                <w:ins w:id="4406" w:author="miminguyenb@yahoo.com" w:date="2024-05-21T09:35:00Z" w16du:dateUtc="2024-05-21T16:35:00Z"/>
                <w:rFonts w:asciiTheme="minorHAnsi" w:hAnsiTheme="minorHAnsi" w:cstheme="minorHAnsi"/>
                <w:sz w:val="22"/>
                <w:szCs w:val="22"/>
                <w:rPrChange w:id="4407" w:author="miminguyenb@yahoo.com" w:date="2024-05-22T02:52:00Z" w16du:dateUtc="2024-05-22T09:52:00Z">
                  <w:rPr>
                    <w:ins w:id="4408" w:author="miminguyenb@yahoo.com" w:date="2024-05-21T09:35:00Z" w16du:dateUtc="2024-05-21T16:35:00Z"/>
                  </w:rPr>
                </w:rPrChange>
              </w:rPr>
              <w:pPrChange w:id="4409" w:author="miminguyenb@yahoo.com" w:date="2024-05-21T09:41:00Z" w16du:dateUtc="2024-05-21T16:41:00Z">
                <w:pPr>
                  <w:tabs>
                    <w:tab w:val="left" w:pos="720"/>
                    <w:tab w:val="left" w:pos="5708"/>
                  </w:tabs>
                </w:pPr>
              </w:pPrChange>
            </w:pPr>
            <w:ins w:id="4410" w:author="miminguyenb@yahoo.com" w:date="2024-05-22T03:12:00Z" w16du:dateUtc="2024-05-22T10:12:00Z">
              <w:r>
                <w:rPr>
                  <w:rFonts w:asciiTheme="minorHAnsi" w:hAnsiTheme="minorHAnsi" w:cstheme="minorHAnsi"/>
                  <w:sz w:val="22"/>
                  <w:szCs w:val="22"/>
                </w:rPr>
                <w:t>The</w:t>
              </w:r>
            </w:ins>
            <w:ins w:id="4411" w:author="miminguyenb@yahoo.com" w:date="2024-05-21T09:41:00Z" w16du:dateUtc="2024-05-21T16:41:00Z">
              <w:r w:rsidR="000A5C8B" w:rsidRPr="00656CB3">
                <w:rPr>
                  <w:rFonts w:asciiTheme="minorHAnsi" w:hAnsiTheme="minorHAnsi" w:cstheme="minorHAnsi"/>
                  <w:sz w:val="22"/>
                  <w:szCs w:val="22"/>
                  <w:rPrChange w:id="4412" w:author="miminguyenb@yahoo.com" w:date="2024-05-22T02:52:00Z" w16du:dateUtc="2024-05-22T09:52:00Z">
                    <w:rPr>
                      <w:rFonts w:ascii="Arial" w:hAnsi="Arial" w:cs="Arial"/>
                      <w:sz w:val="22"/>
                      <w:szCs w:val="22"/>
                    </w:rPr>
                  </w:rPrChange>
                </w:rPr>
                <w:t xml:space="preserve"> user can use all the functionalities within the Normal U</w:t>
              </w:r>
            </w:ins>
            <w:ins w:id="4413" w:author="miminguyenb@yahoo.com" w:date="2024-05-21T09:42:00Z" w16du:dateUtc="2024-05-21T16:42:00Z">
              <w:r w:rsidR="000A5C8B" w:rsidRPr="00656CB3">
                <w:rPr>
                  <w:rFonts w:asciiTheme="minorHAnsi" w:hAnsiTheme="minorHAnsi" w:cstheme="minorHAnsi"/>
                  <w:sz w:val="22"/>
                  <w:szCs w:val="22"/>
                  <w:rPrChange w:id="4414" w:author="miminguyenb@yahoo.com" w:date="2024-05-22T02:52:00Z" w16du:dateUtc="2024-05-22T09:52:00Z">
                    <w:rPr>
                      <w:rFonts w:ascii="Arial" w:hAnsi="Arial" w:cs="Arial"/>
                      <w:sz w:val="22"/>
                      <w:szCs w:val="22"/>
                    </w:rPr>
                  </w:rPrChange>
                </w:rPr>
                <w:t>sage of App (UC-1).</w:t>
              </w:r>
            </w:ins>
          </w:p>
          <w:p w14:paraId="56A0B820" w14:textId="2A5C2E08" w:rsidR="00CB54D7" w:rsidRPr="00656CB3" w:rsidRDefault="00CB54D7" w:rsidP="00033354">
            <w:pPr>
              <w:tabs>
                <w:tab w:val="left" w:pos="720"/>
                <w:tab w:val="left" w:pos="5708"/>
              </w:tabs>
              <w:rPr>
                <w:ins w:id="4415" w:author="miminguyenb@yahoo.com" w:date="2024-05-21T09:26:00Z" w16du:dateUtc="2024-05-21T16:26:00Z"/>
                <w:rFonts w:asciiTheme="minorHAnsi" w:hAnsiTheme="minorHAnsi" w:cstheme="minorHAnsi"/>
                <w:sz w:val="22"/>
                <w:szCs w:val="22"/>
                <w:rPrChange w:id="4416" w:author="miminguyenb@yahoo.com" w:date="2024-05-22T02:52:00Z" w16du:dateUtc="2024-05-22T09:52:00Z">
                  <w:rPr>
                    <w:ins w:id="4417" w:author="miminguyenb@yahoo.com" w:date="2024-05-21T09:26:00Z" w16du:dateUtc="2024-05-21T16:26:00Z"/>
                    <w:rFonts w:ascii="Arial" w:hAnsi="Arial" w:cs="Arial"/>
                    <w:sz w:val="22"/>
                    <w:szCs w:val="22"/>
                  </w:rPr>
                </w:rPrChange>
              </w:rPr>
            </w:pPr>
            <w:ins w:id="4418" w:author="miminguyenb@yahoo.com" w:date="2024-05-21T09:26:00Z" w16du:dateUtc="2024-05-21T16:26:00Z">
              <w:r w:rsidRPr="00656CB3">
                <w:rPr>
                  <w:rFonts w:asciiTheme="minorHAnsi" w:hAnsiTheme="minorHAnsi" w:cstheme="minorHAnsi"/>
                  <w:sz w:val="22"/>
                  <w:szCs w:val="22"/>
                  <w:rPrChange w:id="4419" w:author="miminguyenb@yahoo.com" w:date="2024-05-22T02:52:00Z" w16du:dateUtc="2024-05-22T09:52:00Z">
                    <w:rPr>
                      <w:rFonts w:ascii="Arial" w:hAnsi="Arial" w:cs="Arial"/>
                      <w:sz w:val="22"/>
                      <w:szCs w:val="22"/>
                    </w:rPr>
                  </w:rPrChange>
                </w:rPr>
                <w:tab/>
              </w:r>
            </w:ins>
          </w:p>
          <w:p w14:paraId="6206E821" w14:textId="77777777" w:rsidR="00CB54D7" w:rsidRPr="00656CB3" w:rsidRDefault="00CB54D7" w:rsidP="00033354">
            <w:pPr>
              <w:tabs>
                <w:tab w:val="left" w:pos="720"/>
              </w:tabs>
              <w:rPr>
                <w:ins w:id="4420" w:author="miminguyenb@yahoo.com" w:date="2024-05-21T09:42:00Z" w16du:dateUtc="2024-05-21T16:42:00Z"/>
                <w:rFonts w:asciiTheme="minorHAnsi" w:hAnsiTheme="minorHAnsi" w:cstheme="minorHAnsi"/>
                <w:sz w:val="22"/>
                <w:szCs w:val="22"/>
                <w:rPrChange w:id="4421" w:author="miminguyenb@yahoo.com" w:date="2024-05-22T02:52:00Z" w16du:dateUtc="2024-05-22T09:52:00Z">
                  <w:rPr>
                    <w:ins w:id="4422" w:author="miminguyenb@yahoo.com" w:date="2024-05-21T09:42:00Z" w16du:dateUtc="2024-05-21T16:42:00Z"/>
                    <w:rFonts w:ascii="Arial" w:hAnsi="Arial" w:cs="Arial"/>
                    <w:sz w:val="22"/>
                    <w:szCs w:val="22"/>
                  </w:rPr>
                </w:rPrChange>
              </w:rPr>
            </w:pPr>
            <w:ins w:id="4423" w:author="miminguyenb@yahoo.com" w:date="2024-05-21T09:26:00Z" w16du:dateUtc="2024-05-21T16:26:00Z">
              <w:r w:rsidRPr="00656CB3">
                <w:rPr>
                  <w:rFonts w:asciiTheme="minorHAnsi" w:hAnsiTheme="minorHAnsi" w:cstheme="minorHAnsi"/>
                  <w:sz w:val="22"/>
                  <w:szCs w:val="22"/>
                  <w:rPrChange w:id="4424"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425"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4426" w:author="miminguyenb@yahoo.com" w:date="2024-05-22T02:52:00Z" w16du:dateUtc="2024-05-22T09:52:00Z">
                    <w:rPr>
                      <w:rFonts w:ascii="Arial" w:hAnsi="Arial" w:cs="Arial"/>
                      <w:sz w:val="22"/>
                      <w:szCs w:val="22"/>
                    </w:rPr>
                  </w:rPrChange>
                </w:rPr>
                <w:t xml:space="preserve">: </w:t>
              </w:r>
            </w:ins>
          </w:p>
          <w:p w14:paraId="6EC48D92" w14:textId="77777777" w:rsidR="000A5C8B" w:rsidRPr="00656CB3" w:rsidRDefault="000A5C8B" w:rsidP="00033354">
            <w:pPr>
              <w:tabs>
                <w:tab w:val="left" w:pos="720"/>
              </w:tabs>
              <w:rPr>
                <w:ins w:id="4427" w:author="miminguyenb@yahoo.com" w:date="2024-05-21T09:26:00Z" w16du:dateUtc="2024-05-21T16:26:00Z"/>
                <w:rFonts w:asciiTheme="minorHAnsi" w:hAnsiTheme="minorHAnsi" w:cstheme="minorHAnsi"/>
                <w:sz w:val="22"/>
                <w:szCs w:val="22"/>
                <w:rPrChange w:id="4428" w:author="miminguyenb@yahoo.com" w:date="2024-05-22T02:52:00Z" w16du:dateUtc="2024-05-22T09:52:00Z">
                  <w:rPr>
                    <w:ins w:id="4429" w:author="miminguyenb@yahoo.com" w:date="2024-05-21T09:26:00Z" w16du:dateUtc="2024-05-21T16:26:00Z"/>
                    <w:rFonts w:ascii="Arial" w:hAnsi="Arial" w:cs="Arial"/>
                    <w:sz w:val="22"/>
                    <w:szCs w:val="22"/>
                  </w:rPr>
                </w:rPrChange>
              </w:rPr>
            </w:pPr>
          </w:p>
        </w:tc>
      </w:tr>
      <w:tr w:rsidR="00CB54D7" w:rsidRPr="00656CB3" w14:paraId="62775BC3" w14:textId="77777777" w:rsidTr="00CB54D7">
        <w:trPr>
          <w:jc w:val="center"/>
          <w:ins w:id="4430" w:author="miminguyenb@yahoo.com" w:date="2024-05-21T09:26:00Z" w16du:dateUtc="2024-05-21T16:26:00Z"/>
        </w:trPr>
        <w:tc>
          <w:tcPr>
            <w:tcW w:w="9576" w:type="dxa"/>
            <w:gridSpan w:val="4"/>
            <w:shd w:val="clear" w:color="auto" w:fill="auto"/>
            <w:tcPrChange w:id="4431" w:author="miminguyenb@yahoo.com" w:date="2024-05-21T09:26:00Z" w16du:dateUtc="2024-05-21T16:26:00Z">
              <w:tcPr>
                <w:tcW w:w="9576" w:type="dxa"/>
                <w:gridSpan w:val="4"/>
                <w:shd w:val="clear" w:color="auto" w:fill="auto"/>
              </w:tcPr>
            </w:tcPrChange>
          </w:tcPr>
          <w:p w14:paraId="6AA7D8DF" w14:textId="77777777" w:rsidR="00CB54D7" w:rsidRPr="00656CB3" w:rsidRDefault="00CB54D7" w:rsidP="00033354">
            <w:pPr>
              <w:rPr>
                <w:ins w:id="4432" w:author="miminguyenb@yahoo.com" w:date="2024-05-21T09:26:00Z" w16du:dateUtc="2024-05-21T16:26:00Z"/>
                <w:rFonts w:asciiTheme="minorHAnsi" w:hAnsiTheme="minorHAnsi" w:cstheme="minorHAnsi"/>
                <w:sz w:val="22"/>
                <w:szCs w:val="22"/>
                <w:rPrChange w:id="4433" w:author="miminguyenb@yahoo.com" w:date="2024-05-22T02:52:00Z" w16du:dateUtc="2024-05-22T09:52:00Z">
                  <w:rPr>
                    <w:ins w:id="4434" w:author="miminguyenb@yahoo.com" w:date="2024-05-21T09:26:00Z" w16du:dateUtc="2024-05-21T16:26:00Z"/>
                    <w:rFonts w:ascii="Arial" w:hAnsi="Arial" w:cs="Arial"/>
                    <w:sz w:val="22"/>
                    <w:szCs w:val="22"/>
                  </w:rPr>
                </w:rPrChange>
              </w:rPr>
            </w:pPr>
            <w:ins w:id="4435" w:author="miminguyenb@yahoo.com" w:date="2024-05-21T09:26:00Z" w16du:dateUtc="2024-05-21T16:26:00Z">
              <w:r w:rsidRPr="00656CB3">
                <w:rPr>
                  <w:rFonts w:asciiTheme="minorHAnsi" w:hAnsiTheme="minorHAnsi" w:cstheme="minorHAnsi"/>
                  <w:b/>
                  <w:sz w:val="22"/>
                  <w:szCs w:val="22"/>
                  <w:rPrChange w:id="4436"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4437" w:author="miminguyenb@yahoo.com" w:date="2024-05-22T02:52:00Z" w16du:dateUtc="2024-05-22T09:52:00Z">
                    <w:rPr>
                      <w:rFonts w:ascii="Arial" w:hAnsi="Arial" w:cs="Arial"/>
                      <w:sz w:val="22"/>
                      <w:szCs w:val="22"/>
                    </w:rPr>
                  </w:rPrChange>
                </w:rPr>
                <w:t xml:space="preserve">: </w:t>
              </w:r>
            </w:ins>
          </w:p>
          <w:p w14:paraId="4437E264" w14:textId="77777777" w:rsidR="00CB54D7" w:rsidRPr="00656CB3" w:rsidRDefault="00CB54D7" w:rsidP="00033354">
            <w:pPr>
              <w:rPr>
                <w:ins w:id="4438" w:author="miminguyenb@yahoo.com" w:date="2024-05-21T09:26:00Z" w16du:dateUtc="2024-05-21T16:26:00Z"/>
                <w:rFonts w:asciiTheme="minorHAnsi" w:hAnsiTheme="minorHAnsi" w:cstheme="minorHAnsi"/>
                <w:sz w:val="22"/>
                <w:szCs w:val="22"/>
                <w:rPrChange w:id="4439" w:author="miminguyenb@yahoo.com" w:date="2024-05-22T02:52:00Z" w16du:dateUtc="2024-05-22T09:52:00Z">
                  <w:rPr>
                    <w:ins w:id="4440" w:author="miminguyenb@yahoo.com" w:date="2024-05-21T09:26:00Z" w16du:dateUtc="2024-05-21T16:26:00Z"/>
                    <w:rFonts w:ascii="Arial" w:hAnsi="Arial" w:cs="Arial"/>
                    <w:sz w:val="22"/>
                    <w:szCs w:val="22"/>
                  </w:rPr>
                </w:rPrChange>
              </w:rPr>
            </w:pPr>
          </w:p>
          <w:p w14:paraId="04780144" w14:textId="6339E311" w:rsidR="00CB54D7" w:rsidRPr="00656CB3" w:rsidRDefault="000A5C8B" w:rsidP="000A5C8B">
            <w:pPr>
              <w:pStyle w:val="ListParagraph"/>
              <w:numPr>
                <w:ilvl w:val="0"/>
                <w:numId w:val="58"/>
              </w:numPr>
              <w:rPr>
                <w:ins w:id="4441" w:author="miminguyenb@yahoo.com" w:date="2024-05-21T09:37:00Z" w16du:dateUtc="2024-05-21T16:37:00Z"/>
                <w:rFonts w:asciiTheme="minorHAnsi" w:hAnsiTheme="minorHAnsi" w:cstheme="minorHAnsi"/>
                <w:sz w:val="22"/>
                <w:szCs w:val="22"/>
                <w:rPrChange w:id="4442" w:author="miminguyenb@yahoo.com" w:date="2024-05-22T02:52:00Z" w16du:dateUtc="2024-05-22T09:52:00Z">
                  <w:rPr>
                    <w:ins w:id="4443" w:author="miminguyenb@yahoo.com" w:date="2024-05-21T09:37:00Z" w16du:dateUtc="2024-05-21T16:37:00Z"/>
                    <w:rFonts w:ascii="Arial" w:hAnsi="Arial" w:cs="Arial"/>
                    <w:sz w:val="22"/>
                    <w:szCs w:val="22"/>
                  </w:rPr>
                </w:rPrChange>
              </w:rPr>
            </w:pPr>
            <w:ins w:id="4444" w:author="miminguyenb@yahoo.com" w:date="2024-05-21T09:37:00Z" w16du:dateUtc="2024-05-21T16:37:00Z">
              <w:r w:rsidRPr="00656CB3">
                <w:rPr>
                  <w:rFonts w:asciiTheme="minorHAnsi" w:hAnsiTheme="minorHAnsi" w:cstheme="minorHAnsi"/>
                  <w:sz w:val="22"/>
                  <w:szCs w:val="22"/>
                  <w:rPrChange w:id="4445" w:author="miminguyenb@yahoo.com" w:date="2024-05-22T02:52:00Z" w16du:dateUtc="2024-05-22T09:52:00Z">
                    <w:rPr>
                      <w:rFonts w:ascii="Arial" w:hAnsi="Arial" w:cs="Arial"/>
                      <w:sz w:val="22"/>
                      <w:szCs w:val="22"/>
                    </w:rPr>
                  </w:rPrChange>
                </w:rPr>
                <w:t>The Application User wanted to save originally unsaved addresses.</w:t>
              </w:r>
            </w:ins>
          </w:p>
          <w:p w14:paraId="3F73FED8" w14:textId="27D7CB92" w:rsidR="000A5C8B" w:rsidRPr="00656CB3" w:rsidRDefault="000A5C8B" w:rsidP="000A5C8B">
            <w:pPr>
              <w:pStyle w:val="ListParagraph"/>
              <w:numPr>
                <w:ilvl w:val="0"/>
                <w:numId w:val="58"/>
              </w:numPr>
              <w:rPr>
                <w:ins w:id="4446" w:author="miminguyenb@yahoo.com" w:date="2024-05-21T09:38:00Z" w16du:dateUtc="2024-05-21T16:38:00Z"/>
                <w:rFonts w:asciiTheme="minorHAnsi" w:hAnsiTheme="minorHAnsi" w:cstheme="minorHAnsi"/>
                <w:sz w:val="22"/>
                <w:szCs w:val="22"/>
                <w:rPrChange w:id="4447" w:author="miminguyenb@yahoo.com" w:date="2024-05-22T02:52:00Z" w16du:dateUtc="2024-05-22T09:52:00Z">
                  <w:rPr>
                    <w:ins w:id="4448" w:author="miminguyenb@yahoo.com" w:date="2024-05-21T09:38:00Z" w16du:dateUtc="2024-05-21T16:38:00Z"/>
                    <w:rFonts w:ascii="Arial" w:hAnsi="Arial" w:cs="Arial"/>
                    <w:sz w:val="22"/>
                    <w:szCs w:val="22"/>
                  </w:rPr>
                </w:rPrChange>
              </w:rPr>
            </w:pPr>
            <w:ins w:id="4449" w:author="miminguyenb@yahoo.com" w:date="2024-05-21T09:37:00Z" w16du:dateUtc="2024-05-21T16:37:00Z">
              <w:r w:rsidRPr="00656CB3">
                <w:rPr>
                  <w:rFonts w:asciiTheme="minorHAnsi" w:hAnsiTheme="minorHAnsi" w:cstheme="minorHAnsi"/>
                  <w:sz w:val="22"/>
                  <w:szCs w:val="22"/>
                  <w:rPrChange w:id="4450" w:author="miminguyenb@yahoo.com" w:date="2024-05-22T02:52:00Z" w16du:dateUtc="2024-05-22T09:52:00Z">
                    <w:rPr>
                      <w:rFonts w:ascii="Arial" w:hAnsi="Arial" w:cs="Arial"/>
                      <w:sz w:val="22"/>
                      <w:szCs w:val="22"/>
                    </w:rPr>
                  </w:rPrChange>
                </w:rPr>
                <w:t xml:space="preserve">They do </w:t>
              </w:r>
            </w:ins>
            <w:ins w:id="4451" w:author="miminguyenb@yahoo.com" w:date="2024-05-21T09:38:00Z" w16du:dateUtc="2024-05-21T16:38:00Z">
              <w:r w:rsidRPr="00656CB3">
                <w:rPr>
                  <w:rFonts w:asciiTheme="minorHAnsi" w:hAnsiTheme="minorHAnsi" w:cstheme="minorHAnsi"/>
                  <w:sz w:val="22"/>
                  <w:szCs w:val="22"/>
                  <w:rPrChange w:id="4452" w:author="miminguyenb@yahoo.com" w:date="2024-05-22T02:52:00Z" w16du:dateUtc="2024-05-22T09:52:00Z">
                    <w:rPr>
                      <w:rFonts w:ascii="Arial" w:hAnsi="Arial" w:cs="Arial"/>
                      <w:sz w:val="22"/>
                      <w:szCs w:val="22"/>
                    </w:rPr>
                  </w:rPrChange>
                </w:rPr>
                <w:t>UC-6, Save Addresses.</w:t>
              </w:r>
            </w:ins>
          </w:p>
          <w:p w14:paraId="59F2D2F3" w14:textId="062EE93D" w:rsidR="00CB54D7" w:rsidRPr="00656CB3" w:rsidRDefault="000A5C8B" w:rsidP="00033354">
            <w:pPr>
              <w:pStyle w:val="ListParagraph"/>
              <w:numPr>
                <w:ilvl w:val="0"/>
                <w:numId w:val="58"/>
              </w:numPr>
              <w:rPr>
                <w:ins w:id="4453" w:author="miminguyenb@yahoo.com" w:date="2024-05-21T09:26:00Z" w16du:dateUtc="2024-05-21T16:26:00Z"/>
                <w:rFonts w:asciiTheme="minorHAnsi" w:hAnsiTheme="minorHAnsi" w:cstheme="minorHAnsi"/>
                <w:sz w:val="22"/>
                <w:szCs w:val="22"/>
                <w:rPrChange w:id="4454" w:author="miminguyenb@yahoo.com" w:date="2024-05-22T02:52:00Z" w16du:dateUtc="2024-05-22T09:52:00Z">
                  <w:rPr>
                    <w:ins w:id="4455" w:author="miminguyenb@yahoo.com" w:date="2024-05-21T09:26:00Z" w16du:dateUtc="2024-05-21T16:26:00Z"/>
                  </w:rPr>
                </w:rPrChange>
              </w:rPr>
              <w:pPrChange w:id="4456" w:author="miminguyenb@yahoo.com" w:date="2024-05-21T09:42:00Z" w16du:dateUtc="2024-05-21T16:42:00Z">
                <w:pPr/>
              </w:pPrChange>
            </w:pPr>
            <w:ins w:id="4457" w:author="miminguyenb@yahoo.com" w:date="2024-05-21T09:41:00Z" w16du:dateUtc="2024-05-21T16:41:00Z">
              <w:r w:rsidRPr="00656CB3">
                <w:rPr>
                  <w:rFonts w:asciiTheme="minorHAnsi" w:hAnsiTheme="minorHAnsi" w:cstheme="minorHAnsi"/>
                  <w:sz w:val="22"/>
                  <w:szCs w:val="22"/>
                  <w:rPrChange w:id="4458" w:author="miminguyenb@yahoo.com" w:date="2024-05-22T02:52:00Z" w16du:dateUtc="2024-05-22T09:52:00Z">
                    <w:rPr>
                      <w:rFonts w:ascii="Arial" w:hAnsi="Arial" w:cs="Arial"/>
                      <w:sz w:val="22"/>
                      <w:szCs w:val="22"/>
                    </w:rPr>
                  </w:rPrChange>
                </w:rPr>
                <w:t xml:space="preserve">They can then </w:t>
              </w:r>
            </w:ins>
            <w:ins w:id="4459" w:author="miminguyenb@yahoo.com" w:date="2024-05-22T03:12:00Z" w16du:dateUtc="2024-05-22T10:12:00Z">
              <w:r w:rsidR="002E3DEA">
                <w:rPr>
                  <w:rFonts w:asciiTheme="minorHAnsi" w:hAnsiTheme="minorHAnsi" w:cstheme="minorHAnsi"/>
                  <w:sz w:val="22"/>
                  <w:szCs w:val="22"/>
                </w:rPr>
                <w:t xml:space="preserve">be routed to their destination (UC-9) or </w:t>
              </w:r>
            </w:ins>
            <w:ins w:id="4460" w:author="miminguyenb@yahoo.com" w:date="2024-05-21T09:40:00Z" w16du:dateUtc="2024-05-21T16:40:00Z">
              <w:r w:rsidRPr="00656CB3">
                <w:rPr>
                  <w:rFonts w:asciiTheme="minorHAnsi" w:hAnsiTheme="minorHAnsi" w:cstheme="minorHAnsi"/>
                  <w:sz w:val="22"/>
                  <w:szCs w:val="22"/>
                  <w:rPrChange w:id="4461" w:author="miminguyenb@yahoo.com" w:date="2024-05-22T02:52:00Z" w16du:dateUtc="2024-05-22T09:52:00Z">
                    <w:rPr>
                      <w:rFonts w:ascii="Arial" w:hAnsi="Arial" w:cs="Arial"/>
                      <w:sz w:val="22"/>
                      <w:szCs w:val="22"/>
                    </w:rPr>
                  </w:rPrChange>
                </w:rPr>
                <w:t>access other functionalities inside the Normal Usage of App (UC-1)</w:t>
              </w:r>
            </w:ins>
            <w:ins w:id="4462" w:author="miminguyenb@yahoo.com" w:date="2024-05-21T09:41:00Z" w16du:dateUtc="2024-05-21T16:41:00Z">
              <w:r w:rsidRPr="00656CB3">
                <w:rPr>
                  <w:rFonts w:asciiTheme="minorHAnsi" w:hAnsiTheme="minorHAnsi" w:cstheme="minorHAnsi"/>
                  <w:sz w:val="22"/>
                  <w:szCs w:val="22"/>
                  <w:rPrChange w:id="4463" w:author="miminguyenb@yahoo.com" w:date="2024-05-22T02:52:00Z" w16du:dateUtc="2024-05-22T09:52:00Z">
                    <w:rPr>
                      <w:rFonts w:ascii="Arial" w:hAnsi="Arial" w:cs="Arial"/>
                      <w:sz w:val="22"/>
                      <w:szCs w:val="22"/>
                    </w:rPr>
                  </w:rPrChange>
                </w:rPr>
                <w:t>.</w:t>
              </w:r>
            </w:ins>
          </w:p>
          <w:p w14:paraId="5393A6EB" w14:textId="77777777" w:rsidR="00CB54D7" w:rsidRPr="00656CB3" w:rsidRDefault="00CB54D7" w:rsidP="00033354">
            <w:pPr>
              <w:rPr>
                <w:ins w:id="4464" w:author="miminguyenb@yahoo.com" w:date="2024-05-21T09:26:00Z" w16du:dateUtc="2024-05-21T16:26:00Z"/>
                <w:rFonts w:asciiTheme="minorHAnsi" w:hAnsiTheme="minorHAnsi" w:cstheme="minorHAnsi"/>
                <w:sz w:val="22"/>
                <w:szCs w:val="22"/>
                <w:rPrChange w:id="4465" w:author="miminguyenb@yahoo.com" w:date="2024-05-22T02:52:00Z" w16du:dateUtc="2024-05-22T09:52:00Z">
                  <w:rPr>
                    <w:ins w:id="4466" w:author="miminguyenb@yahoo.com" w:date="2024-05-21T09:26:00Z" w16du:dateUtc="2024-05-21T16:26:00Z"/>
                    <w:rFonts w:ascii="Arial" w:hAnsi="Arial" w:cs="Arial"/>
                    <w:sz w:val="22"/>
                    <w:szCs w:val="22"/>
                  </w:rPr>
                </w:rPrChange>
              </w:rPr>
            </w:pPr>
          </w:p>
        </w:tc>
      </w:tr>
      <w:tr w:rsidR="00CB54D7" w:rsidRPr="00656CB3" w14:paraId="481AA4C7" w14:textId="77777777" w:rsidTr="00CB54D7">
        <w:trPr>
          <w:trHeight w:val="498"/>
          <w:jc w:val="center"/>
          <w:ins w:id="4467" w:author="miminguyenb@yahoo.com" w:date="2024-05-21T09:26:00Z" w16du:dateUtc="2024-05-21T16:26:00Z"/>
          <w:trPrChange w:id="4468" w:author="miminguyenb@yahoo.com" w:date="2024-05-21T09:26:00Z" w16du:dateUtc="2024-05-21T16:26:00Z">
            <w:trPr>
              <w:trHeight w:val="498"/>
            </w:trPr>
          </w:trPrChange>
        </w:trPr>
        <w:tc>
          <w:tcPr>
            <w:tcW w:w="9576" w:type="dxa"/>
            <w:gridSpan w:val="4"/>
            <w:shd w:val="clear" w:color="auto" w:fill="auto"/>
            <w:tcPrChange w:id="4469" w:author="miminguyenb@yahoo.com" w:date="2024-05-21T09:26:00Z" w16du:dateUtc="2024-05-21T16:26:00Z">
              <w:tcPr>
                <w:tcW w:w="9576" w:type="dxa"/>
                <w:gridSpan w:val="4"/>
                <w:shd w:val="clear" w:color="auto" w:fill="auto"/>
              </w:tcPr>
            </w:tcPrChange>
          </w:tcPr>
          <w:p w14:paraId="1808323E" w14:textId="77777777" w:rsidR="00CB54D7" w:rsidRPr="00656CB3" w:rsidRDefault="00CB54D7" w:rsidP="00033354">
            <w:pPr>
              <w:rPr>
                <w:ins w:id="4470" w:author="miminguyenb@yahoo.com" w:date="2024-05-21T09:26:00Z" w16du:dateUtc="2024-05-21T16:26:00Z"/>
                <w:rFonts w:asciiTheme="minorHAnsi" w:hAnsiTheme="minorHAnsi" w:cstheme="minorHAnsi"/>
                <w:sz w:val="22"/>
                <w:szCs w:val="22"/>
                <w:rPrChange w:id="4471" w:author="miminguyenb@yahoo.com" w:date="2024-05-22T02:52:00Z" w16du:dateUtc="2024-05-22T09:52:00Z">
                  <w:rPr>
                    <w:ins w:id="4472" w:author="miminguyenb@yahoo.com" w:date="2024-05-21T09:26:00Z" w16du:dateUtc="2024-05-21T16:26:00Z"/>
                    <w:rFonts w:ascii="Arial" w:hAnsi="Arial" w:cs="Arial"/>
                    <w:sz w:val="22"/>
                    <w:szCs w:val="22"/>
                  </w:rPr>
                </w:rPrChange>
              </w:rPr>
            </w:pPr>
            <w:ins w:id="4473" w:author="miminguyenb@yahoo.com" w:date="2024-05-21T09:26:00Z" w16du:dateUtc="2024-05-21T16:26:00Z">
              <w:r w:rsidRPr="00656CB3">
                <w:rPr>
                  <w:rFonts w:asciiTheme="minorHAnsi" w:hAnsiTheme="minorHAnsi" w:cstheme="minorHAnsi"/>
                  <w:b/>
                  <w:sz w:val="22"/>
                  <w:szCs w:val="22"/>
                  <w:rPrChange w:id="4474" w:author="miminguyenb@yahoo.com" w:date="2024-05-22T02:52:00Z" w16du:dateUtc="2024-05-22T09:52:00Z">
                    <w:rPr>
                      <w:rFonts w:ascii="Arial" w:hAnsi="Arial" w:cs="Arial"/>
                      <w:b/>
                      <w:sz w:val="22"/>
                      <w:szCs w:val="22"/>
                    </w:rPr>
                  </w:rPrChange>
                </w:rPr>
                <w:t>Sub-flows</w:t>
              </w:r>
              <w:r w:rsidRPr="00656CB3">
                <w:rPr>
                  <w:rFonts w:asciiTheme="minorHAnsi" w:hAnsiTheme="minorHAnsi" w:cstheme="minorHAnsi"/>
                  <w:sz w:val="22"/>
                  <w:szCs w:val="22"/>
                  <w:rPrChange w:id="4475" w:author="miminguyenb@yahoo.com" w:date="2024-05-22T02:52:00Z" w16du:dateUtc="2024-05-22T09:52:00Z">
                    <w:rPr>
                      <w:rFonts w:ascii="Arial" w:hAnsi="Arial" w:cs="Arial"/>
                      <w:sz w:val="22"/>
                      <w:szCs w:val="22"/>
                    </w:rPr>
                  </w:rPrChange>
                </w:rPr>
                <w:t xml:space="preserve">: </w:t>
              </w:r>
            </w:ins>
          </w:p>
          <w:p w14:paraId="7694DE22" w14:textId="77777777" w:rsidR="00CB54D7" w:rsidRPr="00656CB3" w:rsidRDefault="00CB54D7" w:rsidP="00033354">
            <w:pPr>
              <w:rPr>
                <w:ins w:id="4476" w:author="miminguyenb@yahoo.com" w:date="2024-05-21T09:26:00Z" w16du:dateUtc="2024-05-21T16:26:00Z"/>
                <w:rFonts w:asciiTheme="minorHAnsi" w:hAnsiTheme="minorHAnsi" w:cstheme="minorHAnsi"/>
                <w:sz w:val="22"/>
                <w:szCs w:val="22"/>
                <w:rPrChange w:id="4477" w:author="miminguyenb@yahoo.com" w:date="2024-05-22T02:52:00Z" w16du:dateUtc="2024-05-22T09:52:00Z">
                  <w:rPr>
                    <w:ins w:id="4478" w:author="miminguyenb@yahoo.com" w:date="2024-05-21T09:26:00Z" w16du:dateUtc="2024-05-21T16:26:00Z"/>
                    <w:rFonts w:ascii="Arial" w:hAnsi="Arial" w:cs="Arial"/>
                    <w:sz w:val="22"/>
                    <w:szCs w:val="22"/>
                  </w:rPr>
                </w:rPrChange>
              </w:rPr>
            </w:pPr>
          </w:p>
        </w:tc>
      </w:tr>
    </w:tbl>
    <w:p w14:paraId="35B7063B" w14:textId="77777777" w:rsidR="009A356C" w:rsidRPr="00656CB3" w:rsidRDefault="009A356C">
      <w:pPr>
        <w:rPr>
          <w:ins w:id="4479" w:author="miminguyenb@yahoo.com" w:date="2024-05-21T22:37:00Z" w16du:dateUtc="2024-05-22T05:37:00Z"/>
          <w:rFonts w:asciiTheme="minorHAnsi" w:hAnsiTheme="minorHAnsi" w:cstheme="minorHAnsi"/>
          <w:sz w:val="22"/>
          <w:szCs w:val="22"/>
          <w:rPrChange w:id="4480" w:author="miminguyenb@yahoo.com" w:date="2024-05-22T02:52:00Z" w16du:dateUtc="2024-05-22T09:52:00Z">
            <w:rPr>
              <w:ins w:id="4481" w:author="miminguyenb@yahoo.com" w:date="2024-05-21T22:37:00Z" w16du:dateUtc="2024-05-22T05:37:00Z"/>
            </w:rPr>
          </w:rPrChange>
        </w:rPr>
      </w:pPr>
      <w:ins w:id="4482" w:author="miminguyenb@yahoo.com" w:date="2024-05-21T22:37:00Z" w16du:dateUtc="2024-05-22T05:37:00Z">
        <w:r w:rsidRPr="00656CB3">
          <w:rPr>
            <w:rFonts w:asciiTheme="minorHAnsi" w:hAnsiTheme="minorHAnsi" w:cstheme="minorHAnsi"/>
            <w:sz w:val="22"/>
            <w:szCs w:val="22"/>
            <w:rPrChange w:id="4483" w:author="miminguyenb@yahoo.com" w:date="2024-05-22T02:52:00Z" w16du:dateUtc="2024-05-22T09:52:00Z">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4484" w:author="miminguyenb@yahoo.com" w:date="2024-05-21T09:26:00Z" w16du:dateUtc="2024-05-21T16:26: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4485">
          <w:tblGrid>
            <w:gridCol w:w="9576"/>
          </w:tblGrid>
        </w:tblGridChange>
      </w:tblGrid>
      <w:tr w:rsidR="00CB54D7" w:rsidRPr="00656CB3" w14:paraId="2B4053DE" w14:textId="77777777" w:rsidTr="00CB54D7">
        <w:trPr>
          <w:jc w:val="center"/>
          <w:ins w:id="4486" w:author="miminguyenb@yahoo.com" w:date="2024-05-21T09:26:00Z" w16du:dateUtc="2024-05-21T16:26:00Z"/>
        </w:trPr>
        <w:tc>
          <w:tcPr>
            <w:tcW w:w="9576" w:type="dxa"/>
            <w:shd w:val="clear" w:color="auto" w:fill="auto"/>
            <w:tcPrChange w:id="4487" w:author="miminguyenb@yahoo.com" w:date="2024-05-21T09:26:00Z" w16du:dateUtc="2024-05-21T16:26:00Z">
              <w:tcPr>
                <w:tcW w:w="9576" w:type="dxa"/>
                <w:shd w:val="clear" w:color="auto" w:fill="auto"/>
              </w:tcPr>
            </w:tcPrChange>
          </w:tcPr>
          <w:p w14:paraId="41304BD2" w14:textId="1DFAB323" w:rsidR="00CB54D7" w:rsidRPr="00656CB3" w:rsidRDefault="00CB54D7" w:rsidP="00033354">
            <w:pPr>
              <w:rPr>
                <w:ins w:id="4488" w:author="miminguyenb@yahoo.com" w:date="2024-05-21T09:26:00Z" w16du:dateUtc="2024-05-21T16:26:00Z"/>
                <w:rFonts w:asciiTheme="minorHAnsi" w:hAnsiTheme="minorHAnsi" w:cstheme="minorHAnsi"/>
                <w:sz w:val="22"/>
                <w:szCs w:val="22"/>
                <w:rPrChange w:id="4489" w:author="miminguyenb@yahoo.com" w:date="2024-05-22T02:52:00Z" w16du:dateUtc="2024-05-22T09:52:00Z">
                  <w:rPr>
                    <w:ins w:id="4490" w:author="miminguyenb@yahoo.com" w:date="2024-05-21T09:26:00Z" w16du:dateUtc="2024-05-21T16:26:00Z"/>
                    <w:rFonts w:ascii="Arial" w:hAnsi="Arial" w:cs="Arial"/>
                    <w:sz w:val="22"/>
                    <w:szCs w:val="22"/>
                  </w:rPr>
                </w:rPrChange>
              </w:rPr>
            </w:pPr>
            <w:ins w:id="4491" w:author="miminguyenb@yahoo.com" w:date="2024-05-21T09:26:00Z" w16du:dateUtc="2024-05-21T16:26:00Z">
              <w:r w:rsidRPr="00656CB3">
                <w:rPr>
                  <w:rFonts w:asciiTheme="minorHAnsi" w:hAnsiTheme="minorHAnsi" w:cstheme="minorHAnsi"/>
                  <w:b/>
                  <w:sz w:val="22"/>
                  <w:szCs w:val="22"/>
                  <w:rPrChange w:id="4492" w:author="miminguyenb@yahoo.com" w:date="2024-05-22T02:52:00Z" w16du:dateUtc="2024-05-22T09:52:00Z">
                    <w:rPr>
                      <w:rFonts w:ascii="Arial" w:hAnsi="Arial" w:cs="Arial"/>
                      <w:b/>
                      <w:sz w:val="22"/>
                      <w:szCs w:val="22"/>
                    </w:rPr>
                  </w:rPrChange>
                </w:rPr>
                <w:lastRenderedPageBreak/>
                <w:t>Alternate/Exceptional Flows</w:t>
              </w:r>
              <w:r w:rsidRPr="00656CB3">
                <w:rPr>
                  <w:rFonts w:asciiTheme="minorHAnsi" w:hAnsiTheme="minorHAnsi" w:cstheme="minorHAnsi"/>
                  <w:sz w:val="22"/>
                  <w:szCs w:val="22"/>
                  <w:rPrChange w:id="4493" w:author="miminguyenb@yahoo.com" w:date="2024-05-22T02:52:00Z" w16du:dateUtc="2024-05-22T09:52:00Z">
                    <w:rPr>
                      <w:rFonts w:ascii="Arial" w:hAnsi="Arial" w:cs="Arial"/>
                      <w:sz w:val="22"/>
                      <w:szCs w:val="22"/>
                    </w:rPr>
                  </w:rPrChange>
                </w:rPr>
                <w:t xml:space="preserve">: </w:t>
              </w:r>
            </w:ins>
          </w:p>
          <w:p w14:paraId="74D995D8" w14:textId="77777777" w:rsidR="00CB54D7" w:rsidRPr="00656CB3" w:rsidRDefault="00CB54D7" w:rsidP="00033354">
            <w:pPr>
              <w:rPr>
                <w:ins w:id="4494" w:author="miminguyenb@yahoo.com" w:date="2024-05-21T09:45:00Z" w16du:dateUtc="2024-05-21T16:45:00Z"/>
                <w:rFonts w:asciiTheme="minorHAnsi" w:hAnsiTheme="minorHAnsi" w:cstheme="minorHAnsi"/>
                <w:sz w:val="22"/>
                <w:szCs w:val="22"/>
                <w:rPrChange w:id="4495" w:author="miminguyenb@yahoo.com" w:date="2024-05-22T02:52:00Z" w16du:dateUtc="2024-05-22T09:52:00Z">
                  <w:rPr>
                    <w:ins w:id="4496" w:author="miminguyenb@yahoo.com" w:date="2024-05-21T09:45:00Z" w16du:dateUtc="2024-05-21T16:45:00Z"/>
                    <w:rFonts w:ascii="Arial" w:hAnsi="Arial" w:cs="Arial"/>
                    <w:sz w:val="22"/>
                    <w:szCs w:val="22"/>
                  </w:rPr>
                </w:rPrChange>
              </w:rPr>
            </w:pPr>
          </w:p>
          <w:p w14:paraId="2E94F242" w14:textId="4F15D409" w:rsidR="00EE6B8B" w:rsidRPr="00656CB3" w:rsidRDefault="00EE6B8B" w:rsidP="00033354">
            <w:pPr>
              <w:rPr>
                <w:ins w:id="4497" w:author="miminguyenb@yahoo.com" w:date="2024-05-21T09:26:00Z" w16du:dateUtc="2024-05-21T16:26:00Z"/>
                <w:rFonts w:asciiTheme="minorHAnsi" w:hAnsiTheme="minorHAnsi" w:cstheme="minorHAnsi"/>
                <w:sz w:val="22"/>
                <w:szCs w:val="22"/>
                <w:rPrChange w:id="4498" w:author="miminguyenb@yahoo.com" w:date="2024-05-22T02:52:00Z" w16du:dateUtc="2024-05-22T09:52:00Z">
                  <w:rPr>
                    <w:ins w:id="4499" w:author="miminguyenb@yahoo.com" w:date="2024-05-21T09:26:00Z" w16du:dateUtc="2024-05-21T16:26:00Z"/>
                    <w:rFonts w:ascii="Arial" w:hAnsi="Arial" w:cs="Arial"/>
                    <w:sz w:val="22"/>
                    <w:szCs w:val="22"/>
                  </w:rPr>
                </w:rPrChange>
              </w:rPr>
            </w:pPr>
            <w:ins w:id="4500" w:author="miminguyenb@yahoo.com" w:date="2024-05-21T09:45:00Z" w16du:dateUtc="2024-05-21T16:45:00Z">
              <w:r w:rsidRPr="00656CB3">
                <w:rPr>
                  <w:rFonts w:asciiTheme="minorHAnsi" w:hAnsiTheme="minorHAnsi" w:cstheme="minorHAnsi"/>
                  <w:sz w:val="22"/>
                  <w:szCs w:val="22"/>
                  <w:rPrChange w:id="4501" w:author="miminguyenb@yahoo.com" w:date="2024-05-22T02:52:00Z" w16du:dateUtc="2024-05-22T09:52:00Z">
                    <w:rPr>
                      <w:rFonts w:ascii="Arial" w:hAnsi="Arial" w:cs="Arial"/>
                      <w:sz w:val="22"/>
                      <w:szCs w:val="22"/>
                    </w:rPr>
                  </w:rPrChange>
                </w:rPr>
                <w:t xml:space="preserve">There are two alternate flows, as </w:t>
              </w:r>
            </w:ins>
            <w:ins w:id="4502" w:author="miminguyenb@yahoo.com" w:date="2024-05-21T09:46:00Z" w16du:dateUtc="2024-05-21T16:46:00Z">
              <w:r w:rsidRPr="00656CB3">
                <w:rPr>
                  <w:rFonts w:asciiTheme="minorHAnsi" w:hAnsiTheme="minorHAnsi" w:cstheme="minorHAnsi"/>
                  <w:sz w:val="22"/>
                  <w:szCs w:val="22"/>
                  <w:rPrChange w:id="4503" w:author="miminguyenb@yahoo.com" w:date="2024-05-22T02:52:00Z" w16du:dateUtc="2024-05-22T09:52:00Z">
                    <w:rPr>
                      <w:rFonts w:ascii="Arial" w:hAnsi="Arial" w:cs="Arial"/>
                      <w:sz w:val="22"/>
                      <w:szCs w:val="22"/>
                    </w:rPr>
                  </w:rPrChange>
                </w:rPr>
                <w:t>explained in the relationships above.</w:t>
              </w:r>
            </w:ins>
          </w:p>
          <w:p w14:paraId="5A568883" w14:textId="77777777" w:rsidR="00CB54D7" w:rsidRPr="00656CB3" w:rsidRDefault="00CB54D7" w:rsidP="00033354">
            <w:pPr>
              <w:rPr>
                <w:ins w:id="4504" w:author="miminguyenb@yahoo.com" w:date="2024-05-21T09:26:00Z" w16du:dateUtc="2024-05-21T16:26:00Z"/>
                <w:rFonts w:asciiTheme="minorHAnsi" w:hAnsiTheme="minorHAnsi" w:cstheme="minorHAnsi"/>
                <w:sz w:val="22"/>
                <w:szCs w:val="22"/>
                <w:rPrChange w:id="4505" w:author="miminguyenb@yahoo.com" w:date="2024-05-22T02:52:00Z" w16du:dateUtc="2024-05-22T09:52:00Z">
                  <w:rPr>
                    <w:ins w:id="4506" w:author="miminguyenb@yahoo.com" w:date="2024-05-21T09:26:00Z" w16du:dateUtc="2024-05-21T16:26:00Z"/>
                    <w:rFonts w:ascii="Arial" w:hAnsi="Arial" w:cs="Arial"/>
                    <w:sz w:val="22"/>
                    <w:szCs w:val="22"/>
                  </w:rPr>
                </w:rPrChange>
              </w:rPr>
            </w:pPr>
          </w:p>
          <w:p w14:paraId="44BFEBF9" w14:textId="7BD888CE" w:rsidR="00CB54D7" w:rsidRPr="00656CB3" w:rsidRDefault="00EE6B8B" w:rsidP="00EE6B8B">
            <w:pPr>
              <w:pStyle w:val="ListParagraph"/>
              <w:numPr>
                <w:ilvl w:val="1"/>
                <w:numId w:val="58"/>
              </w:numPr>
              <w:rPr>
                <w:ins w:id="4507" w:author="miminguyenb@yahoo.com" w:date="2024-05-21T09:44:00Z" w16du:dateUtc="2024-05-21T16:44:00Z"/>
                <w:rFonts w:asciiTheme="minorHAnsi" w:hAnsiTheme="minorHAnsi" w:cstheme="minorHAnsi"/>
                <w:sz w:val="22"/>
                <w:szCs w:val="22"/>
                <w:rPrChange w:id="4508" w:author="miminguyenb@yahoo.com" w:date="2024-05-22T02:52:00Z" w16du:dateUtc="2024-05-22T09:52:00Z">
                  <w:rPr>
                    <w:ins w:id="4509" w:author="miminguyenb@yahoo.com" w:date="2024-05-21T09:44:00Z" w16du:dateUtc="2024-05-21T16:44:00Z"/>
                    <w:rFonts w:ascii="Arial" w:hAnsi="Arial" w:cs="Arial"/>
                    <w:sz w:val="22"/>
                    <w:szCs w:val="22"/>
                  </w:rPr>
                </w:rPrChange>
              </w:rPr>
            </w:pPr>
            <w:ins w:id="4510" w:author="miminguyenb@yahoo.com" w:date="2024-05-21T09:43:00Z" w16du:dateUtc="2024-05-21T16:43:00Z">
              <w:r w:rsidRPr="00656CB3">
                <w:rPr>
                  <w:rFonts w:asciiTheme="minorHAnsi" w:hAnsiTheme="minorHAnsi" w:cstheme="minorHAnsi"/>
                  <w:sz w:val="22"/>
                  <w:szCs w:val="22"/>
                  <w:rPrChange w:id="4511" w:author="miminguyenb@yahoo.com" w:date="2024-05-22T02:52:00Z" w16du:dateUtc="2024-05-22T09:52:00Z">
                    <w:rPr>
                      <w:rFonts w:ascii="Arial" w:hAnsi="Arial" w:cs="Arial"/>
                      <w:sz w:val="22"/>
                      <w:szCs w:val="22"/>
                    </w:rPr>
                  </w:rPrChange>
                </w:rPr>
                <w:t>The Application User choos</w:t>
              </w:r>
            </w:ins>
            <w:ins w:id="4512" w:author="miminguyenb@yahoo.com" w:date="2024-05-21T09:44:00Z" w16du:dateUtc="2024-05-21T16:44:00Z">
              <w:r w:rsidRPr="00656CB3">
                <w:rPr>
                  <w:rFonts w:asciiTheme="minorHAnsi" w:hAnsiTheme="minorHAnsi" w:cstheme="minorHAnsi"/>
                  <w:sz w:val="22"/>
                  <w:szCs w:val="22"/>
                  <w:rPrChange w:id="4513" w:author="miminguyenb@yahoo.com" w:date="2024-05-22T02:52:00Z" w16du:dateUtc="2024-05-22T09:52:00Z">
                    <w:rPr>
                      <w:rFonts w:ascii="Arial" w:hAnsi="Arial" w:cs="Arial"/>
                      <w:sz w:val="22"/>
                      <w:szCs w:val="22"/>
                    </w:rPr>
                  </w:rPrChange>
                </w:rPr>
                <w:t xml:space="preserve">es to be routed to their destination, continuing </w:t>
              </w:r>
            </w:ins>
            <w:ins w:id="4514" w:author="miminguyenb@yahoo.com" w:date="2024-05-22T03:33:00Z" w16du:dateUtc="2024-05-22T10:33:00Z">
              <w:r w:rsidR="003112FE">
                <w:rPr>
                  <w:rFonts w:asciiTheme="minorHAnsi" w:hAnsiTheme="minorHAnsi" w:cstheme="minorHAnsi"/>
                  <w:sz w:val="22"/>
                  <w:szCs w:val="22"/>
                </w:rPr>
                <w:t>on.</w:t>
              </w:r>
            </w:ins>
          </w:p>
          <w:p w14:paraId="30B7662D" w14:textId="635902DA" w:rsidR="00EE6B8B" w:rsidRPr="00656CB3" w:rsidRDefault="00EE6B8B" w:rsidP="00EE6B8B">
            <w:pPr>
              <w:pStyle w:val="ListParagraph"/>
              <w:ind w:left="1080"/>
              <w:rPr>
                <w:ins w:id="4515" w:author="miminguyenb@yahoo.com" w:date="2024-05-21T09:44:00Z" w16du:dateUtc="2024-05-21T16:44:00Z"/>
                <w:rFonts w:asciiTheme="minorHAnsi" w:hAnsiTheme="minorHAnsi" w:cstheme="minorHAnsi"/>
                <w:sz w:val="22"/>
                <w:szCs w:val="22"/>
                <w:rPrChange w:id="4516" w:author="miminguyenb@yahoo.com" w:date="2024-05-22T02:52:00Z" w16du:dateUtc="2024-05-22T09:52:00Z">
                  <w:rPr>
                    <w:ins w:id="4517" w:author="miminguyenb@yahoo.com" w:date="2024-05-21T09:44:00Z" w16du:dateUtc="2024-05-21T16:44:00Z"/>
                    <w:rFonts w:ascii="Arial" w:hAnsi="Arial" w:cs="Arial"/>
                    <w:sz w:val="22"/>
                    <w:szCs w:val="22"/>
                  </w:rPr>
                </w:rPrChange>
              </w:rPr>
            </w:pPr>
            <w:ins w:id="4518" w:author="miminguyenb@yahoo.com" w:date="2024-05-21T09:44:00Z" w16du:dateUtc="2024-05-21T16:44:00Z">
              <w:r w:rsidRPr="00656CB3">
                <w:rPr>
                  <w:rFonts w:asciiTheme="minorHAnsi" w:hAnsiTheme="minorHAnsi" w:cstheme="minorHAnsi"/>
                  <w:sz w:val="22"/>
                  <w:szCs w:val="22"/>
                  <w:rPrChange w:id="4519" w:author="miminguyenb@yahoo.com" w:date="2024-05-22T02:52:00Z" w16du:dateUtc="2024-05-22T09:52:00Z">
                    <w:rPr>
                      <w:rFonts w:ascii="Arial" w:hAnsi="Arial" w:cs="Arial"/>
                      <w:sz w:val="22"/>
                      <w:szCs w:val="22"/>
                    </w:rPr>
                  </w:rPrChange>
                </w:rPr>
                <w:t>UC-3, Use Saved Addresses.</w:t>
              </w:r>
            </w:ins>
          </w:p>
          <w:p w14:paraId="26B157AD" w14:textId="3D400222" w:rsidR="00EE6B8B" w:rsidRPr="00656CB3" w:rsidRDefault="00EE6B8B" w:rsidP="00EE6B8B">
            <w:pPr>
              <w:pStyle w:val="ListParagraph"/>
              <w:numPr>
                <w:ilvl w:val="1"/>
                <w:numId w:val="58"/>
              </w:numPr>
              <w:rPr>
                <w:ins w:id="4520" w:author="miminguyenb@yahoo.com" w:date="2024-05-21T09:45:00Z" w16du:dateUtc="2024-05-21T16:45:00Z"/>
                <w:rFonts w:asciiTheme="minorHAnsi" w:hAnsiTheme="minorHAnsi" w:cstheme="minorHAnsi"/>
                <w:sz w:val="22"/>
                <w:szCs w:val="22"/>
                <w:rPrChange w:id="4521" w:author="miminguyenb@yahoo.com" w:date="2024-05-22T02:52:00Z" w16du:dateUtc="2024-05-22T09:52:00Z">
                  <w:rPr>
                    <w:ins w:id="4522" w:author="miminguyenb@yahoo.com" w:date="2024-05-21T09:45:00Z" w16du:dateUtc="2024-05-21T16:45:00Z"/>
                    <w:rFonts w:ascii="Arial" w:hAnsi="Arial" w:cs="Arial"/>
                    <w:sz w:val="22"/>
                    <w:szCs w:val="22"/>
                  </w:rPr>
                </w:rPrChange>
              </w:rPr>
            </w:pPr>
            <w:ins w:id="4523" w:author="miminguyenb@yahoo.com" w:date="2024-05-21T09:44:00Z" w16du:dateUtc="2024-05-21T16:44:00Z">
              <w:r w:rsidRPr="00656CB3">
                <w:rPr>
                  <w:rFonts w:asciiTheme="minorHAnsi" w:hAnsiTheme="minorHAnsi" w:cstheme="minorHAnsi"/>
                  <w:sz w:val="22"/>
                  <w:szCs w:val="22"/>
                  <w:rPrChange w:id="4524" w:author="miminguyenb@yahoo.com" w:date="2024-05-22T02:52:00Z" w16du:dateUtc="2024-05-22T09:52:00Z">
                    <w:rPr>
                      <w:rFonts w:ascii="Arial" w:hAnsi="Arial" w:cs="Arial"/>
                      <w:sz w:val="22"/>
                      <w:szCs w:val="22"/>
                    </w:rPr>
                  </w:rPrChange>
                </w:rPr>
                <w:t xml:space="preserve">The user chooses their </w:t>
              </w:r>
            </w:ins>
            <w:ins w:id="4525" w:author="miminguyenb@yahoo.com" w:date="2024-05-21T09:45:00Z" w16du:dateUtc="2024-05-21T16:45:00Z">
              <w:r w:rsidRPr="00656CB3">
                <w:rPr>
                  <w:rFonts w:asciiTheme="minorHAnsi" w:hAnsiTheme="minorHAnsi" w:cstheme="minorHAnsi"/>
                  <w:sz w:val="22"/>
                  <w:szCs w:val="22"/>
                  <w:rPrChange w:id="4526" w:author="miminguyenb@yahoo.com" w:date="2024-05-22T02:52:00Z" w16du:dateUtc="2024-05-22T09:52:00Z">
                    <w:rPr>
                      <w:rFonts w:ascii="Arial" w:hAnsi="Arial" w:cs="Arial"/>
                      <w:sz w:val="22"/>
                      <w:szCs w:val="22"/>
                    </w:rPr>
                  </w:rPrChange>
                </w:rPr>
                <w:t>preferred ADA path.</w:t>
              </w:r>
            </w:ins>
          </w:p>
          <w:p w14:paraId="72D8D31B" w14:textId="44DDBD37" w:rsidR="00EE6B8B" w:rsidRPr="00656CB3" w:rsidRDefault="00EE6B8B" w:rsidP="00EE6B8B">
            <w:pPr>
              <w:pStyle w:val="ListParagraph"/>
              <w:numPr>
                <w:ilvl w:val="1"/>
                <w:numId w:val="58"/>
              </w:numPr>
              <w:rPr>
                <w:ins w:id="4527" w:author="miminguyenb@yahoo.com" w:date="2024-05-21T09:45:00Z" w16du:dateUtc="2024-05-21T16:45:00Z"/>
                <w:rFonts w:asciiTheme="minorHAnsi" w:hAnsiTheme="minorHAnsi" w:cstheme="minorHAnsi"/>
                <w:sz w:val="22"/>
                <w:szCs w:val="22"/>
                <w:rPrChange w:id="4528" w:author="miminguyenb@yahoo.com" w:date="2024-05-22T02:52:00Z" w16du:dateUtc="2024-05-22T09:52:00Z">
                  <w:rPr>
                    <w:ins w:id="4529" w:author="miminguyenb@yahoo.com" w:date="2024-05-21T09:45:00Z" w16du:dateUtc="2024-05-21T16:45:00Z"/>
                    <w:rFonts w:ascii="Arial" w:hAnsi="Arial" w:cs="Arial"/>
                    <w:sz w:val="22"/>
                    <w:szCs w:val="22"/>
                  </w:rPr>
                </w:rPrChange>
              </w:rPr>
            </w:pPr>
            <w:ins w:id="4530" w:author="miminguyenb@yahoo.com" w:date="2024-05-21T09:45:00Z" w16du:dateUtc="2024-05-21T16:45:00Z">
              <w:r w:rsidRPr="00656CB3">
                <w:rPr>
                  <w:rFonts w:asciiTheme="minorHAnsi" w:hAnsiTheme="minorHAnsi" w:cstheme="minorHAnsi"/>
                  <w:sz w:val="22"/>
                  <w:szCs w:val="22"/>
                  <w:rPrChange w:id="4531" w:author="miminguyenb@yahoo.com" w:date="2024-05-22T02:52:00Z" w16du:dateUtc="2024-05-22T09:52:00Z">
                    <w:rPr>
                      <w:rFonts w:ascii="Arial" w:hAnsi="Arial" w:cs="Arial"/>
                      <w:sz w:val="22"/>
                      <w:szCs w:val="22"/>
                    </w:rPr>
                  </w:rPrChange>
                </w:rPr>
                <w:t>The Application User receives ADA route warnings.</w:t>
              </w:r>
            </w:ins>
          </w:p>
          <w:p w14:paraId="5AA8E391" w14:textId="00B279DD" w:rsidR="00EE6B8B" w:rsidRPr="00656CB3" w:rsidRDefault="00EE6B8B" w:rsidP="00EE6B8B">
            <w:pPr>
              <w:pStyle w:val="ListParagraph"/>
              <w:numPr>
                <w:ilvl w:val="1"/>
                <w:numId w:val="58"/>
              </w:numPr>
              <w:rPr>
                <w:ins w:id="4532" w:author="miminguyenb@yahoo.com" w:date="2024-05-21T09:45:00Z" w16du:dateUtc="2024-05-21T16:45:00Z"/>
                <w:rFonts w:asciiTheme="minorHAnsi" w:hAnsiTheme="minorHAnsi" w:cstheme="minorHAnsi"/>
                <w:sz w:val="22"/>
                <w:szCs w:val="22"/>
                <w:rPrChange w:id="4533" w:author="miminguyenb@yahoo.com" w:date="2024-05-22T02:52:00Z" w16du:dateUtc="2024-05-22T09:52:00Z">
                  <w:rPr>
                    <w:ins w:id="4534" w:author="miminguyenb@yahoo.com" w:date="2024-05-21T09:45:00Z" w16du:dateUtc="2024-05-21T16:45:00Z"/>
                    <w:rFonts w:ascii="Arial" w:hAnsi="Arial" w:cs="Arial"/>
                    <w:sz w:val="22"/>
                    <w:szCs w:val="22"/>
                  </w:rPr>
                </w:rPrChange>
              </w:rPr>
            </w:pPr>
            <w:ins w:id="4535" w:author="miminguyenb@yahoo.com" w:date="2024-05-21T09:45:00Z" w16du:dateUtc="2024-05-21T16:45:00Z">
              <w:r w:rsidRPr="00656CB3">
                <w:rPr>
                  <w:rFonts w:asciiTheme="minorHAnsi" w:hAnsiTheme="minorHAnsi" w:cstheme="minorHAnsi"/>
                  <w:sz w:val="22"/>
                  <w:szCs w:val="22"/>
                  <w:rPrChange w:id="4536" w:author="miminguyenb@yahoo.com" w:date="2024-05-22T02:52:00Z" w16du:dateUtc="2024-05-22T09:52:00Z">
                    <w:rPr>
                      <w:rFonts w:ascii="Arial" w:hAnsi="Arial" w:cs="Arial"/>
                      <w:sz w:val="22"/>
                      <w:szCs w:val="22"/>
                    </w:rPr>
                  </w:rPrChange>
                </w:rPr>
                <w:t>The user is routed to their destination.</w:t>
              </w:r>
            </w:ins>
          </w:p>
          <w:p w14:paraId="5E05FB9D" w14:textId="77777777" w:rsidR="00EE6B8B" w:rsidRPr="00656CB3" w:rsidRDefault="00EE6B8B" w:rsidP="00EE6B8B">
            <w:pPr>
              <w:rPr>
                <w:ins w:id="4537" w:author="miminguyenb@yahoo.com" w:date="2024-05-21T09:45:00Z" w16du:dateUtc="2024-05-21T16:45:00Z"/>
                <w:rFonts w:asciiTheme="minorHAnsi" w:hAnsiTheme="minorHAnsi" w:cstheme="minorHAnsi"/>
                <w:sz w:val="22"/>
                <w:szCs w:val="22"/>
                <w:rPrChange w:id="4538" w:author="miminguyenb@yahoo.com" w:date="2024-05-22T02:52:00Z" w16du:dateUtc="2024-05-22T09:52:00Z">
                  <w:rPr>
                    <w:ins w:id="4539" w:author="miminguyenb@yahoo.com" w:date="2024-05-21T09:45:00Z" w16du:dateUtc="2024-05-21T16:45:00Z"/>
                    <w:rFonts w:ascii="Arial" w:hAnsi="Arial" w:cs="Arial"/>
                    <w:sz w:val="22"/>
                    <w:szCs w:val="22"/>
                  </w:rPr>
                </w:rPrChange>
              </w:rPr>
            </w:pPr>
          </w:p>
          <w:p w14:paraId="3DBC799A" w14:textId="3322EB1E" w:rsidR="00EE6B8B" w:rsidRPr="00656CB3" w:rsidRDefault="00EE6B8B" w:rsidP="00EE6B8B">
            <w:pPr>
              <w:pStyle w:val="ListParagraph"/>
              <w:numPr>
                <w:ilvl w:val="1"/>
                <w:numId w:val="55"/>
              </w:numPr>
              <w:rPr>
                <w:ins w:id="4540" w:author="miminguyenb@yahoo.com" w:date="2024-05-21T09:46:00Z" w16du:dateUtc="2024-05-21T16:46:00Z"/>
                <w:rFonts w:asciiTheme="minorHAnsi" w:hAnsiTheme="minorHAnsi" w:cstheme="minorHAnsi"/>
                <w:sz w:val="22"/>
                <w:szCs w:val="22"/>
                <w:rPrChange w:id="4541" w:author="miminguyenb@yahoo.com" w:date="2024-05-22T02:52:00Z" w16du:dateUtc="2024-05-22T09:52:00Z">
                  <w:rPr>
                    <w:ins w:id="4542" w:author="miminguyenb@yahoo.com" w:date="2024-05-21T09:46:00Z" w16du:dateUtc="2024-05-21T16:46:00Z"/>
                    <w:rFonts w:ascii="Arial" w:hAnsi="Arial" w:cs="Arial"/>
                    <w:sz w:val="22"/>
                    <w:szCs w:val="22"/>
                  </w:rPr>
                </w:rPrChange>
              </w:rPr>
            </w:pPr>
            <w:ins w:id="4543" w:author="miminguyenb@yahoo.com" w:date="2024-05-21T09:46:00Z" w16du:dateUtc="2024-05-21T16:46:00Z">
              <w:r w:rsidRPr="00656CB3">
                <w:rPr>
                  <w:rFonts w:asciiTheme="minorHAnsi" w:hAnsiTheme="minorHAnsi" w:cstheme="minorHAnsi"/>
                  <w:sz w:val="22"/>
                  <w:szCs w:val="22"/>
                  <w:rPrChange w:id="4544" w:author="miminguyenb@yahoo.com" w:date="2024-05-22T02:52:00Z" w16du:dateUtc="2024-05-22T09:52:00Z">
                    <w:rPr>
                      <w:rFonts w:ascii="Arial" w:hAnsi="Arial" w:cs="Arial"/>
                      <w:sz w:val="22"/>
                      <w:szCs w:val="22"/>
                    </w:rPr>
                  </w:rPrChange>
                </w:rPr>
                <w:t xml:space="preserve">The Application User decides </w:t>
              </w:r>
            </w:ins>
            <w:ins w:id="4545" w:author="miminguyenb@yahoo.com" w:date="2024-05-22T03:12:00Z" w16du:dateUtc="2024-05-22T10:12:00Z">
              <w:r w:rsidR="002E3DEA">
                <w:rPr>
                  <w:rFonts w:asciiTheme="minorHAnsi" w:hAnsiTheme="minorHAnsi" w:cstheme="minorHAnsi"/>
                  <w:sz w:val="22"/>
                  <w:szCs w:val="22"/>
                </w:rPr>
                <w:t>not to</w:t>
              </w:r>
            </w:ins>
            <w:ins w:id="4546" w:author="miminguyenb@yahoo.com" w:date="2024-05-21T09:47:00Z" w16du:dateUtc="2024-05-21T16:47:00Z">
              <w:r w:rsidRPr="00656CB3">
                <w:rPr>
                  <w:rFonts w:asciiTheme="minorHAnsi" w:hAnsiTheme="minorHAnsi" w:cstheme="minorHAnsi"/>
                  <w:sz w:val="22"/>
                  <w:szCs w:val="22"/>
                  <w:rPrChange w:id="4547" w:author="miminguyenb@yahoo.com" w:date="2024-05-22T02:52:00Z" w16du:dateUtc="2024-05-22T09:52:00Z">
                    <w:rPr>
                      <w:rFonts w:ascii="Arial" w:hAnsi="Arial" w:cs="Arial"/>
                      <w:sz w:val="22"/>
                      <w:szCs w:val="22"/>
                    </w:rPr>
                  </w:rPrChange>
                </w:rPr>
                <w:t xml:space="preserve"> be</w:t>
              </w:r>
            </w:ins>
            <w:ins w:id="4548" w:author="miminguyenb@yahoo.com" w:date="2024-05-21T09:46:00Z" w16du:dateUtc="2024-05-21T16:46:00Z">
              <w:r w:rsidRPr="00656CB3">
                <w:rPr>
                  <w:rFonts w:asciiTheme="minorHAnsi" w:hAnsiTheme="minorHAnsi" w:cstheme="minorHAnsi"/>
                  <w:sz w:val="22"/>
                  <w:szCs w:val="22"/>
                  <w:rPrChange w:id="4549" w:author="miminguyenb@yahoo.com" w:date="2024-05-22T02:52:00Z" w16du:dateUtc="2024-05-22T09:52:00Z">
                    <w:rPr>
                      <w:rFonts w:ascii="Arial" w:hAnsi="Arial" w:cs="Arial"/>
                      <w:sz w:val="22"/>
                      <w:szCs w:val="22"/>
                    </w:rPr>
                  </w:rPrChange>
                </w:rPr>
                <w:t xml:space="preserve"> routed to their newly saved address.</w:t>
              </w:r>
            </w:ins>
          </w:p>
          <w:p w14:paraId="788EF8DB" w14:textId="7CFC5B85" w:rsidR="00EE6B8B" w:rsidRPr="00656CB3" w:rsidRDefault="00EE6B8B" w:rsidP="00EE6B8B">
            <w:pPr>
              <w:pStyle w:val="ListParagraph"/>
              <w:numPr>
                <w:ilvl w:val="1"/>
                <w:numId w:val="55"/>
              </w:numPr>
              <w:rPr>
                <w:ins w:id="4550" w:author="miminguyenb@yahoo.com" w:date="2024-05-21T09:47:00Z" w16du:dateUtc="2024-05-21T16:47:00Z"/>
                <w:rFonts w:asciiTheme="minorHAnsi" w:hAnsiTheme="minorHAnsi" w:cstheme="minorHAnsi"/>
                <w:sz w:val="22"/>
                <w:szCs w:val="22"/>
                <w:rPrChange w:id="4551" w:author="miminguyenb@yahoo.com" w:date="2024-05-22T02:52:00Z" w16du:dateUtc="2024-05-22T09:52:00Z">
                  <w:rPr>
                    <w:ins w:id="4552" w:author="miminguyenb@yahoo.com" w:date="2024-05-21T09:47:00Z" w16du:dateUtc="2024-05-21T16:47:00Z"/>
                    <w:rFonts w:ascii="Arial" w:hAnsi="Arial" w:cs="Arial"/>
                    <w:sz w:val="22"/>
                    <w:szCs w:val="22"/>
                  </w:rPr>
                </w:rPrChange>
              </w:rPr>
            </w:pPr>
            <w:ins w:id="4553" w:author="miminguyenb@yahoo.com" w:date="2024-05-21T09:46:00Z" w16du:dateUtc="2024-05-21T16:46:00Z">
              <w:r w:rsidRPr="00656CB3">
                <w:rPr>
                  <w:rFonts w:asciiTheme="minorHAnsi" w:hAnsiTheme="minorHAnsi" w:cstheme="minorHAnsi"/>
                  <w:sz w:val="22"/>
                  <w:szCs w:val="22"/>
                  <w:rPrChange w:id="4554" w:author="miminguyenb@yahoo.com" w:date="2024-05-22T02:52:00Z" w16du:dateUtc="2024-05-22T09:52:00Z">
                    <w:rPr>
                      <w:rFonts w:ascii="Arial" w:hAnsi="Arial" w:cs="Arial"/>
                      <w:sz w:val="22"/>
                      <w:szCs w:val="22"/>
                    </w:rPr>
                  </w:rPrChange>
                </w:rPr>
                <w:t>The Application User wants to use other functionalities of the</w:t>
              </w:r>
            </w:ins>
            <w:ins w:id="4555" w:author="miminguyenb@yahoo.com" w:date="2024-05-21T09:47:00Z" w16du:dateUtc="2024-05-21T16:47:00Z">
              <w:r w:rsidRPr="00656CB3">
                <w:rPr>
                  <w:rFonts w:asciiTheme="minorHAnsi" w:hAnsiTheme="minorHAnsi" w:cstheme="minorHAnsi"/>
                  <w:sz w:val="22"/>
                  <w:szCs w:val="22"/>
                  <w:rPrChange w:id="4556" w:author="miminguyenb@yahoo.com" w:date="2024-05-22T02:52:00Z" w16du:dateUtc="2024-05-22T09:52:00Z">
                    <w:rPr>
                      <w:rFonts w:ascii="Arial" w:hAnsi="Arial" w:cs="Arial"/>
                      <w:sz w:val="22"/>
                      <w:szCs w:val="22"/>
                    </w:rPr>
                  </w:rPrChange>
                </w:rPr>
                <w:t xml:space="preserve"> ADAFNA. </w:t>
              </w:r>
            </w:ins>
          </w:p>
          <w:p w14:paraId="2C792EA0" w14:textId="20604708" w:rsidR="00EE6B8B" w:rsidRPr="00656CB3" w:rsidRDefault="00EE6B8B" w:rsidP="00EE6B8B">
            <w:pPr>
              <w:pStyle w:val="ListParagraph"/>
              <w:numPr>
                <w:ilvl w:val="1"/>
                <w:numId w:val="55"/>
              </w:numPr>
              <w:rPr>
                <w:ins w:id="4557" w:author="miminguyenb@yahoo.com" w:date="2024-05-21T09:47:00Z" w16du:dateUtc="2024-05-21T16:47:00Z"/>
                <w:rFonts w:asciiTheme="minorHAnsi" w:hAnsiTheme="minorHAnsi" w:cstheme="minorHAnsi"/>
                <w:sz w:val="22"/>
                <w:szCs w:val="22"/>
                <w:rPrChange w:id="4558" w:author="miminguyenb@yahoo.com" w:date="2024-05-22T02:52:00Z" w16du:dateUtc="2024-05-22T09:52:00Z">
                  <w:rPr>
                    <w:ins w:id="4559" w:author="miminguyenb@yahoo.com" w:date="2024-05-21T09:47:00Z" w16du:dateUtc="2024-05-21T16:47:00Z"/>
                    <w:rFonts w:ascii="Arial" w:hAnsi="Arial" w:cs="Arial"/>
                    <w:sz w:val="22"/>
                    <w:szCs w:val="22"/>
                  </w:rPr>
                </w:rPrChange>
              </w:rPr>
            </w:pPr>
            <w:ins w:id="4560" w:author="miminguyenb@yahoo.com" w:date="2024-05-21T09:47:00Z" w16du:dateUtc="2024-05-21T16:47:00Z">
              <w:r w:rsidRPr="00656CB3">
                <w:rPr>
                  <w:rFonts w:asciiTheme="minorHAnsi" w:hAnsiTheme="minorHAnsi" w:cstheme="minorHAnsi"/>
                  <w:sz w:val="22"/>
                  <w:szCs w:val="22"/>
                  <w:rPrChange w:id="4561" w:author="miminguyenb@yahoo.com" w:date="2024-05-22T02:52:00Z" w16du:dateUtc="2024-05-22T09:52:00Z">
                    <w:rPr>
                      <w:rFonts w:ascii="Arial" w:hAnsi="Arial" w:cs="Arial"/>
                      <w:sz w:val="22"/>
                      <w:szCs w:val="22"/>
                    </w:rPr>
                  </w:rPrChange>
                </w:rPr>
                <w:t xml:space="preserve">The Application User does so with UC-1, Normal Usage of </w:t>
              </w:r>
            </w:ins>
            <w:ins w:id="4562" w:author="miminguyenb@yahoo.com" w:date="2024-05-22T03:34:00Z" w16du:dateUtc="2024-05-22T10:34:00Z">
              <w:r w:rsidR="003112FE">
                <w:rPr>
                  <w:rFonts w:asciiTheme="minorHAnsi" w:hAnsiTheme="minorHAnsi" w:cstheme="minorHAnsi"/>
                  <w:sz w:val="22"/>
                  <w:szCs w:val="22"/>
                </w:rPr>
                <w:t>App.</w:t>
              </w:r>
            </w:ins>
          </w:p>
          <w:p w14:paraId="056F02EF" w14:textId="6AD87E48" w:rsidR="00EE6B8B" w:rsidRPr="00656CB3" w:rsidRDefault="00EE6B8B" w:rsidP="00EE6B8B">
            <w:pPr>
              <w:pStyle w:val="ListParagraph"/>
              <w:numPr>
                <w:ilvl w:val="1"/>
                <w:numId w:val="55"/>
              </w:numPr>
              <w:rPr>
                <w:ins w:id="4563" w:author="miminguyenb@yahoo.com" w:date="2024-05-21T09:26:00Z" w16du:dateUtc="2024-05-21T16:26:00Z"/>
                <w:rFonts w:asciiTheme="minorHAnsi" w:hAnsiTheme="minorHAnsi" w:cstheme="minorHAnsi"/>
                <w:sz w:val="22"/>
                <w:szCs w:val="22"/>
                <w:rPrChange w:id="4564" w:author="miminguyenb@yahoo.com" w:date="2024-05-22T02:52:00Z" w16du:dateUtc="2024-05-22T09:52:00Z">
                  <w:rPr>
                    <w:ins w:id="4565" w:author="miminguyenb@yahoo.com" w:date="2024-05-21T09:26:00Z" w16du:dateUtc="2024-05-21T16:26:00Z"/>
                  </w:rPr>
                </w:rPrChange>
              </w:rPr>
              <w:pPrChange w:id="4566" w:author="miminguyenb@yahoo.com" w:date="2024-05-21T09:45:00Z" w16du:dateUtc="2024-05-21T16:45:00Z">
                <w:pPr/>
              </w:pPrChange>
            </w:pPr>
            <w:ins w:id="4567" w:author="miminguyenb@yahoo.com" w:date="2024-05-21T09:47:00Z" w16du:dateUtc="2024-05-21T16:47:00Z">
              <w:r w:rsidRPr="00656CB3">
                <w:rPr>
                  <w:rFonts w:asciiTheme="minorHAnsi" w:hAnsiTheme="minorHAnsi" w:cstheme="minorHAnsi"/>
                  <w:sz w:val="22"/>
                  <w:szCs w:val="22"/>
                  <w:rPrChange w:id="4568" w:author="miminguyenb@yahoo.com" w:date="2024-05-22T02:52:00Z" w16du:dateUtc="2024-05-22T09:52:00Z">
                    <w:rPr>
                      <w:rFonts w:ascii="Arial" w:hAnsi="Arial" w:cs="Arial"/>
                      <w:sz w:val="22"/>
                      <w:szCs w:val="22"/>
                    </w:rPr>
                  </w:rPrChange>
                </w:rPr>
                <w:t>Any details following this are within UC-1</w:t>
              </w:r>
            </w:ins>
            <w:ins w:id="4569" w:author="miminguyenb@yahoo.com" w:date="2024-05-22T03:23:00Z" w16du:dateUtc="2024-05-22T10:23:00Z">
              <w:r w:rsidR="00C11F93">
                <w:rPr>
                  <w:rFonts w:asciiTheme="minorHAnsi" w:hAnsiTheme="minorHAnsi" w:cstheme="minorHAnsi"/>
                  <w:sz w:val="22"/>
                  <w:szCs w:val="22"/>
                </w:rPr>
                <w:t>'</w:t>
              </w:r>
            </w:ins>
            <w:ins w:id="4570" w:author="miminguyenb@yahoo.com" w:date="2024-05-21T09:47:00Z" w16du:dateUtc="2024-05-21T16:47:00Z">
              <w:r w:rsidRPr="00656CB3">
                <w:rPr>
                  <w:rFonts w:asciiTheme="minorHAnsi" w:hAnsiTheme="minorHAnsi" w:cstheme="minorHAnsi"/>
                  <w:sz w:val="22"/>
                  <w:szCs w:val="22"/>
                  <w:rPrChange w:id="4571" w:author="miminguyenb@yahoo.com" w:date="2024-05-22T02:52:00Z" w16du:dateUtc="2024-05-22T09:52:00Z">
                    <w:rPr>
                      <w:rFonts w:ascii="Arial" w:hAnsi="Arial" w:cs="Arial"/>
                      <w:sz w:val="22"/>
                      <w:szCs w:val="22"/>
                    </w:rPr>
                  </w:rPrChange>
                </w:rPr>
                <w:t>s description.</w:t>
              </w:r>
            </w:ins>
          </w:p>
          <w:p w14:paraId="6BD37BC6" w14:textId="77777777" w:rsidR="00CB54D7" w:rsidRPr="00656CB3" w:rsidRDefault="00CB54D7" w:rsidP="00033354">
            <w:pPr>
              <w:rPr>
                <w:ins w:id="4572" w:author="miminguyenb@yahoo.com" w:date="2024-05-21T09:26:00Z" w16du:dateUtc="2024-05-21T16:26:00Z"/>
                <w:rFonts w:asciiTheme="minorHAnsi" w:hAnsiTheme="minorHAnsi" w:cstheme="minorHAnsi"/>
                <w:sz w:val="22"/>
                <w:szCs w:val="22"/>
                <w:rPrChange w:id="4573" w:author="miminguyenb@yahoo.com" w:date="2024-05-22T02:52:00Z" w16du:dateUtc="2024-05-22T09:52:00Z">
                  <w:rPr>
                    <w:ins w:id="4574" w:author="miminguyenb@yahoo.com" w:date="2024-05-21T09:26:00Z" w16du:dateUtc="2024-05-21T16:26:00Z"/>
                    <w:rFonts w:ascii="Arial" w:hAnsi="Arial" w:cs="Arial"/>
                    <w:sz w:val="22"/>
                    <w:szCs w:val="22"/>
                  </w:rPr>
                </w:rPrChange>
              </w:rPr>
            </w:pPr>
          </w:p>
        </w:tc>
      </w:tr>
      <w:tr w:rsidR="00CB54D7" w:rsidRPr="00656CB3" w14:paraId="7D706911" w14:textId="77777777" w:rsidTr="00CB54D7">
        <w:trPr>
          <w:jc w:val="center"/>
          <w:ins w:id="4575" w:author="miminguyenb@yahoo.com" w:date="2024-05-21T09:26:00Z" w16du:dateUtc="2024-05-21T16:26:00Z"/>
        </w:trPr>
        <w:tc>
          <w:tcPr>
            <w:tcW w:w="9576" w:type="dxa"/>
            <w:shd w:val="clear" w:color="auto" w:fill="auto"/>
            <w:tcPrChange w:id="4576" w:author="miminguyenb@yahoo.com" w:date="2024-05-21T09:26:00Z" w16du:dateUtc="2024-05-21T16:26:00Z">
              <w:tcPr>
                <w:tcW w:w="9576" w:type="dxa"/>
                <w:shd w:val="clear" w:color="auto" w:fill="auto"/>
              </w:tcPr>
            </w:tcPrChange>
          </w:tcPr>
          <w:p w14:paraId="2E59D4EB" w14:textId="01F11EBF" w:rsidR="00CB54D7" w:rsidRPr="00656CB3" w:rsidRDefault="00CB54D7" w:rsidP="00033354">
            <w:pPr>
              <w:rPr>
                <w:ins w:id="4577" w:author="miminguyenb@yahoo.com" w:date="2024-05-21T09:48:00Z" w16du:dateUtc="2024-05-21T16:48:00Z"/>
                <w:rFonts w:asciiTheme="minorHAnsi" w:hAnsiTheme="minorHAnsi" w:cstheme="minorHAnsi"/>
                <w:b/>
                <w:sz w:val="22"/>
                <w:szCs w:val="22"/>
                <w:rPrChange w:id="4578" w:author="miminguyenb@yahoo.com" w:date="2024-05-22T02:52:00Z" w16du:dateUtc="2024-05-22T09:52:00Z">
                  <w:rPr>
                    <w:ins w:id="4579" w:author="miminguyenb@yahoo.com" w:date="2024-05-21T09:48:00Z" w16du:dateUtc="2024-05-21T16:48:00Z"/>
                    <w:rFonts w:ascii="Arial" w:hAnsi="Arial" w:cs="Arial"/>
                    <w:b/>
                    <w:sz w:val="22"/>
                    <w:szCs w:val="22"/>
                  </w:rPr>
                </w:rPrChange>
              </w:rPr>
            </w:pPr>
            <w:ins w:id="4580" w:author="miminguyenb@yahoo.com" w:date="2024-05-21T09:26:00Z" w16du:dateUtc="2024-05-21T16:26:00Z">
              <w:r w:rsidRPr="00656CB3">
                <w:rPr>
                  <w:rFonts w:asciiTheme="minorHAnsi" w:hAnsiTheme="minorHAnsi" w:cstheme="minorHAnsi"/>
                  <w:b/>
                  <w:sz w:val="22"/>
                  <w:szCs w:val="22"/>
                  <w:rPrChange w:id="4581" w:author="miminguyenb@yahoo.com" w:date="2024-05-22T02:52:00Z" w16du:dateUtc="2024-05-22T09:52:00Z">
                    <w:rPr>
                      <w:rFonts w:ascii="Arial" w:hAnsi="Arial" w:cs="Arial"/>
                      <w:b/>
                      <w:sz w:val="22"/>
                      <w:szCs w:val="22"/>
                    </w:rPr>
                  </w:rPrChange>
                </w:rPr>
                <w:t xml:space="preserve">Special Requirements: </w:t>
              </w:r>
            </w:ins>
          </w:p>
          <w:p w14:paraId="46BC71A7" w14:textId="1A42EB89" w:rsidR="00EE6B8B" w:rsidRPr="00656CB3" w:rsidRDefault="00EE6B8B" w:rsidP="00EE6B8B">
            <w:pPr>
              <w:pStyle w:val="BodyTextIndent"/>
              <w:keepNext/>
              <w:tabs>
                <w:tab w:val="left" w:pos="3060"/>
              </w:tabs>
              <w:spacing w:before="120"/>
              <w:ind w:left="360" w:firstLine="0"/>
              <w:outlineLvl w:val="1"/>
              <w:rPr>
                <w:ins w:id="4582" w:author="miminguyenb@yahoo.com" w:date="2024-05-21T09:48:00Z" w16du:dateUtc="2024-05-21T16:48:00Z"/>
                <w:rFonts w:asciiTheme="minorHAnsi" w:hAnsiTheme="minorHAnsi" w:cstheme="minorHAnsi"/>
                <w:sz w:val="22"/>
                <w:szCs w:val="22"/>
                <w:rPrChange w:id="4583" w:author="miminguyenb@yahoo.com" w:date="2024-05-22T02:52:00Z" w16du:dateUtc="2024-05-22T09:52:00Z">
                  <w:rPr>
                    <w:ins w:id="4584" w:author="miminguyenb@yahoo.com" w:date="2024-05-21T09:48:00Z" w16du:dateUtc="2024-05-21T16:48:00Z"/>
                    <w:rFonts w:ascii="Calibri" w:hAnsi="Calibri"/>
                    <w:u w:val="single"/>
                  </w:rPr>
                </w:rPrChange>
              </w:rPr>
            </w:pPr>
            <w:bookmarkStart w:id="4585" w:name="_Toc167241682"/>
            <w:bookmarkStart w:id="4586" w:name="_Toc167241931"/>
            <w:ins w:id="4587" w:author="miminguyenb@yahoo.com" w:date="2024-05-21T09:48:00Z" w16du:dateUtc="2024-05-21T16:48:00Z">
              <w:r w:rsidRPr="00656CB3">
                <w:rPr>
                  <w:rFonts w:asciiTheme="minorHAnsi" w:hAnsiTheme="minorHAnsi" w:cstheme="minorHAnsi"/>
                  <w:sz w:val="22"/>
                  <w:szCs w:val="22"/>
                  <w:rPrChange w:id="4588" w:author="miminguyenb@yahoo.com" w:date="2024-05-22T02:52:00Z" w16du:dateUtc="2024-05-22T09:52:00Z">
                    <w:rPr>
                      <w:rFonts w:ascii="Calibri" w:hAnsi="Calibri"/>
                      <w:u w:val="single"/>
                    </w:rPr>
                  </w:rPrChange>
                </w:rPr>
                <w:t>Security Requirements:</w:t>
              </w:r>
              <w:bookmarkEnd w:id="4585"/>
              <w:bookmarkEnd w:id="4586"/>
            </w:ins>
          </w:p>
          <w:p w14:paraId="4660F5AD" w14:textId="587C475F" w:rsidR="00EE6B8B" w:rsidRPr="00656CB3" w:rsidRDefault="00EE6B8B" w:rsidP="00EE6B8B">
            <w:pPr>
              <w:pStyle w:val="BodyTextIndent"/>
              <w:keepNext/>
              <w:tabs>
                <w:tab w:val="left" w:pos="3060"/>
              </w:tabs>
              <w:spacing w:before="120"/>
              <w:outlineLvl w:val="1"/>
              <w:rPr>
                <w:ins w:id="4589" w:author="miminguyenb@yahoo.com" w:date="2024-05-21T09:48:00Z" w16du:dateUtc="2024-05-21T16:48:00Z"/>
                <w:rFonts w:asciiTheme="minorHAnsi" w:hAnsiTheme="minorHAnsi" w:cstheme="minorHAnsi"/>
                <w:sz w:val="22"/>
                <w:szCs w:val="22"/>
                <w:rPrChange w:id="4590" w:author="miminguyenb@yahoo.com" w:date="2024-05-22T02:52:00Z" w16du:dateUtc="2024-05-22T09:52:00Z">
                  <w:rPr>
                    <w:ins w:id="4591" w:author="miminguyenb@yahoo.com" w:date="2024-05-21T09:48:00Z" w16du:dateUtc="2024-05-21T16:48:00Z"/>
                    <w:rFonts w:ascii="Calibri" w:hAnsi="Calibri"/>
                    <w:u w:val="single"/>
                  </w:rPr>
                </w:rPrChange>
              </w:rPr>
            </w:pPr>
            <w:bookmarkStart w:id="4592" w:name="_Toc167241683"/>
            <w:bookmarkStart w:id="4593" w:name="_Toc167241932"/>
            <w:ins w:id="4594" w:author="miminguyenb@yahoo.com" w:date="2024-05-21T09:48:00Z" w16du:dateUtc="2024-05-21T16:48:00Z">
              <w:r w:rsidRPr="00656CB3">
                <w:rPr>
                  <w:rFonts w:asciiTheme="minorHAnsi" w:hAnsiTheme="minorHAnsi" w:cstheme="minorHAnsi"/>
                  <w:sz w:val="22"/>
                  <w:szCs w:val="22"/>
                  <w:rPrChange w:id="4595" w:author="miminguyenb@yahoo.com" w:date="2024-05-22T02:52:00Z" w16du:dateUtc="2024-05-22T09:52:00Z">
                    <w:rPr>
                      <w:rFonts w:ascii="Calibri" w:hAnsi="Calibri"/>
                      <w:u w:val="single"/>
                    </w:rPr>
                  </w:rPrChange>
                </w:rPr>
                <w:t>1</w:t>
              </w:r>
            </w:ins>
            <w:ins w:id="4596" w:author="miminguyenb@yahoo.com" w:date="2024-05-21T09:51:00Z" w16du:dateUtc="2024-05-21T16:51:00Z">
              <w:r w:rsidRPr="00656CB3">
                <w:rPr>
                  <w:rFonts w:asciiTheme="minorHAnsi" w:hAnsiTheme="minorHAnsi" w:cstheme="minorHAnsi"/>
                  <w:sz w:val="22"/>
                  <w:szCs w:val="22"/>
                  <w:rPrChange w:id="4597" w:author="miminguyenb@yahoo.com" w:date="2024-05-22T02:52:00Z" w16du:dateUtc="2024-05-22T09:52:00Z">
                    <w:rPr>
                      <w:rFonts w:ascii="Arial" w:hAnsi="Arial" w:cs="Arial"/>
                      <w:sz w:val="22"/>
                      <w:szCs w:val="22"/>
                      <w:u w:val="single"/>
                    </w:rPr>
                  </w:rPrChange>
                </w:rPr>
                <w:t>.</w:t>
              </w:r>
            </w:ins>
            <w:ins w:id="4598" w:author="miminguyenb@yahoo.com" w:date="2024-05-21T09:48:00Z" w16du:dateUtc="2024-05-21T16:48:00Z">
              <w:r w:rsidRPr="00656CB3">
                <w:rPr>
                  <w:rFonts w:asciiTheme="minorHAnsi" w:hAnsiTheme="minorHAnsi" w:cstheme="minorHAnsi"/>
                  <w:sz w:val="22"/>
                  <w:szCs w:val="22"/>
                  <w:rPrChange w:id="4599" w:author="miminguyenb@yahoo.com" w:date="2024-05-22T02:52:00Z" w16du:dateUtc="2024-05-22T09:52:00Z">
                    <w:rPr>
                      <w:rFonts w:ascii="Calibri" w:hAnsi="Calibri"/>
                      <w:u w:val="single"/>
                    </w:rPr>
                  </w:rPrChange>
                </w:rPr>
                <w:t xml:space="preserve"> The application will not store </w:t>
              </w:r>
              <w:r w:rsidRPr="00656CB3">
                <w:rPr>
                  <w:rFonts w:asciiTheme="minorHAnsi" w:hAnsiTheme="minorHAnsi" w:cstheme="minorHAnsi"/>
                  <w:color w:val="000000"/>
                  <w:sz w:val="22"/>
                  <w:szCs w:val="22"/>
                  <w:rPrChange w:id="4600" w:author="miminguyenb@yahoo.com" w:date="2024-05-22T02:52:00Z" w16du:dateUtc="2024-05-22T09:52:00Z">
                    <w:rPr>
                      <w:rFonts w:ascii="Calibri" w:hAnsi="Calibri"/>
                      <w:color w:val="000000"/>
                      <w:szCs w:val="24"/>
                      <w:u w:val="single"/>
                    </w:rPr>
                  </w:rPrChange>
                </w:rPr>
                <w:t xml:space="preserve">people's names or personal information </w:t>
              </w:r>
            </w:ins>
            <w:ins w:id="4601" w:author="miminguyenb@yahoo.com" w:date="2024-05-22T03:12:00Z" w16du:dateUtc="2024-05-22T10:12:00Z">
              <w:r w:rsidR="002E3DEA">
                <w:rPr>
                  <w:rFonts w:asciiTheme="minorHAnsi" w:hAnsiTheme="minorHAnsi" w:cstheme="minorHAnsi"/>
                  <w:color w:val="000000"/>
                  <w:sz w:val="22"/>
                  <w:szCs w:val="22"/>
                </w:rPr>
                <w:t>about</w:t>
              </w:r>
            </w:ins>
            <w:ins w:id="4602" w:author="miminguyenb@yahoo.com" w:date="2024-05-21T09:48:00Z" w16du:dateUtc="2024-05-21T16:48:00Z">
              <w:r w:rsidRPr="00656CB3">
                <w:rPr>
                  <w:rFonts w:asciiTheme="minorHAnsi" w:hAnsiTheme="minorHAnsi" w:cstheme="minorHAnsi"/>
                  <w:color w:val="000000"/>
                  <w:sz w:val="22"/>
                  <w:szCs w:val="22"/>
                  <w:rPrChange w:id="4603" w:author="miminguyenb@yahoo.com" w:date="2024-05-22T02:52:00Z" w16du:dateUtc="2024-05-22T09:52:00Z">
                    <w:rPr>
                      <w:rFonts w:ascii="Calibri" w:hAnsi="Calibri"/>
                      <w:color w:val="000000"/>
                      <w:szCs w:val="24"/>
                      <w:u w:val="single"/>
                    </w:rPr>
                  </w:rPrChange>
                </w:rPr>
                <w:t xml:space="preserve"> the destination.</w:t>
              </w:r>
              <w:bookmarkEnd w:id="4592"/>
              <w:bookmarkEnd w:id="4593"/>
            </w:ins>
          </w:p>
          <w:p w14:paraId="10BDB7CE" w14:textId="2686A717" w:rsidR="00EE6B8B" w:rsidRPr="00656CB3" w:rsidRDefault="00EE6B8B" w:rsidP="00EE6B8B">
            <w:pPr>
              <w:pStyle w:val="BodyTextIndent"/>
              <w:keepNext/>
              <w:tabs>
                <w:tab w:val="left" w:pos="3060"/>
              </w:tabs>
              <w:spacing w:before="120"/>
              <w:outlineLvl w:val="1"/>
              <w:rPr>
                <w:ins w:id="4604" w:author="miminguyenb@yahoo.com" w:date="2024-05-21T09:48:00Z" w16du:dateUtc="2024-05-21T16:48:00Z"/>
                <w:rFonts w:asciiTheme="minorHAnsi" w:hAnsiTheme="minorHAnsi" w:cstheme="minorHAnsi"/>
                <w:sz w:val="22"/>
                <w:szCs w:val="22"/>
                <w:rPrChange w:id="4605" w:author="miminguyenb@yahoo.com" w:date="2024-05-22T02:52:00Z" w16du:dateUtc="2024-05-22T09:52:00Z">
                  <w:rPr>
                    <w:ins w:id="4606" w:author="miminguyenb@yahoo.com" w:date="2024-05-21T09:48:00Z" w16du:dateUtc="2024-05-21T16:48:00Z"/>
                    <w:rFonts w:ascii="Calibri" w:hAnsi="Calibri"/>
                    <w:u w:val="single"/>
                  </w:rPr>
                </w:rPrChange>
              </w:rPr>
            </w:pPr>
            <w:bookmarkStart w:id="4607" w:name="_Toc167241684"/>
            <w:bookmarkStart w:id="4608" w:name="_Toc167241933"/>
            <w:ins w:id="4609" w:author="miminguyenb@yahoo.com" w:date="2024-05-21T09:48:00Z" w16du:dateUtc="2024-05-21T16:48:00Z">
              <w:r w:rsidRPr="00656CB3">
                <w:rPr>
                  <w:rFonts w:asciiTheme="minorHAnsi" w:hAnsiTheme="minorHAnsi" w:cstheme="minorHAnsi"/>
                  <w:sz w:val="22"/>
                  <w:szCs w:val="22"/>
                  <w:rPrChange w:id="4610" w:author="miminguyenb@yahoo.com" w:date="2024-05-22T02:52:00Z" w16du:dateUtc="2024-05-22T09:52:00Z">
                    <w:rPr>
                      <w:rFonts w:ascii="Calibri" w:hAnsi="Calibri"/>
                      <w:u w:val="single"/>
                    </w:rPr>
                  </w:rPrChange>
                </w:rPr>
                <w:t>2</w:t>
              </w:r>
            </w:ins>
            <w:ins w:id="4611" w:author="miminguyenb@yahoo.com" w:date="2024-05-21T09:51:00Z" w16du:dateUtc="2024-05-21T16:51:00Z">
              <w:r w:rsidRPr="00656CB3">
                <w:rPr>
                  <w:rFonts w:asciiTheme="minorHAnsi" w:hAnsiTheme="minorHAnsi" w:cstheme="minorHAnsi"/>
                  <w:sz w:val="22"/>
                  <w:szCs w:val="22"/>
                  <w:rPrChange w:id="4612" w:author="miminguyenb@yahoo.com" w:date="2024-05-22T02:52:00Z" w16du:dateUtc="2024-05-22T09:52:00Z">
                    <w:rPr>
                      <w:rFonts w:ascii="Arial" w:hAnsi="Arial" w:cs="Arial"/>
                      <w:sz w:val="22"/>
                      <w:szCs w:val="22"/>
                      <w:u w:val="single"/>
                    </w:rPr>
                  </w:rPrChange>
                </w:rPr>
                <w:t>.</w:t>
              </w:r>
            </w:ins>
            <w:ins w:id="4613" w:author="miminguyenb@yahoo.com" w:date="2024-05-21T09:48:00Z" w16du:dateUtc="2024-05-21T16:48:00Z">
              <w:r w:rsidRPr="00656CB3">
                <w:rPr>
                  <w:rFonts w:asciiTheme="minorHAnsi" w:hAnsiTheme="minorHAnsi" w:cstheme="minorHAnsi"/>
                  <w:sz w:val="22"/>
                  <w:szCs w:val="22"/>
                  <w:rPrChange w:id="4614" w:author="miminguyenb@yahoo.com" w:date="2024-05-22T02:52:00Z" w16du:dateUtc="2024-05-22T09:52:00Z">
                    <w:rPr>
                      <w:rFonts w:ascii="Calibri" w:hAnsi="Calibri"/>
                      <w:u w:val="single"/>
                    </w:rPr>
                  </w:rPrChange>
                </w:rPr>
                <w:t xml:space="preserve"> </w:t>
              </w:r>
              <w:r w:rsidRPr="00656CB3">
                <w:rPr>
                  <w:rFonts w:asciiTheme="minorHAnsi" w:hAnsiTheme="minorHAnsi" w:cstheme="minorHAnsi"/>
                  <w:color w:val="000000"/>
                  <w:sz w:val="22"/>
                  <w:szCs w:val="22"/>
                  <w:rPrChange w:id="4615" w:author="miminguyenb@yahoo.com" w:date="2024-05-22T02:52:00Z" w16du:dateUtc="2024-05-22T09:52:00Z">
                    <w:rPr>
                      <w:rFonts w:ascii="Calibri" w:hAnsi="Calibri"/>
                      <w:color w:val="000000"/>
                      <w:szCs w:val="24"/>
                      <w:u w:val="single"/>
                    </w:rPr>
                  </w:rPrChange>
                </w:rPr>
                <w:t>Destinations can be stored about how the user uses them; however, they will not be traced back to the user’s identity.</w:t>
              </w:r>
              <w:bookmarkEnd w:id="4607"/>
              <w:bookmarkEnd w:id="4608"/>
            </w:ins>
          </w:p>
          <w:p w14:paraId="7AC7EA42" w14:textId="08AC1C92" w:rsidR="00EE6B8B" w:rsidRPr="00656CB3" w:rsidRDefault="00EE6B8B" w:rsidP="00EE6B8B">
            <w:pPr>
              <w:pStyle w:val="BodyTextIndent"/>
              <w:keepNext/>
              <w:tabs>
                <w:tab w:val="left" w:pos="3060"/>
              </w:tabs>
              <w:spacing w:before="120"/>
              <w:outlineLvl w:val="1"/>
              <w:rPr>
                <w:ins w:id="4616" w:author="miminguyenb@yahoo.com" w:date="2024-05-21T22:36:00Z" w16du:dateUtc="2024-05-22T05:36:00Z"/>
                <w:rFonts w:asciiTheme="minorHAnsi" w:hAnsiTheme="minorHAnsi" w:cstheme="minorHAnsi"/>
                <w:color w:val="000000"/>
                <w:sz w:val="22"/>
                <w:szCs w:val="22"/>
                <w:rPrChange w:id="4617" w:author="miminguyenb@yahoo.com" w:date="2024-05-22T02:52:00Z" w16du:dateUtc="2024-05-22T09:52:00Z">
                  <w:rPr>
                    <w:ins w:id="4618" w:author="miminguyenb@yahoo.com" w:date="2024-05-21T22:36:00Z" w16du:dateUtc="2024-05-22T05:36:00Z"/>
                    <w:rFonts w:ascii="Arial" w:hAnsi="Arial" w:cs="Arial"/>
                    <w:color w:val="000000"/>
                    <w:sz w:val="22"/>
                    <w:szCs w:val="22"/>
                    <w:u w:val="single"/>
                  </w:rPr>
                </w:rPrChange>
              </w:rPr>
            </w:pPr>
            <w:bookmarkStart w:id="4619" w:name="_Toc167241685"/>
            <w:bookmarkStart w:id="4620" w:name="_Toc167241934"/>
            <w:ins w:id="4621" w:author="miminguyenb@yahoo.com" w:date="2024-05-21T09:48:00Z" w16du:dateUtc="2024-05-21T16:48:00Z">
              <w:r w:rsidRPr="00656CB3">
                <w:rPr>
                  <w:rFonts w:asciiTheme="minorHAnsi" w:hAnsiTheme="minorHAnsi" w:cstheme="minorHAnsi"/>
                  <w:sz w:val="22"/>
                  <w:szCs w:val="22"/>
                  <w:rPrChange w:id="4622" w:author="miminguyenb@yahoo.com" w:date="2024-05-22T02:52:00Z" w16du:dateUtc="2024-05-22T09:52:00Z">
                    <w:rPr>
                      <w:rFonts w:ascii="Calibri" w:hAnsi="Calibri"/>
                      <w:u w:val="single"/>
                    </w:rPr>
                  </w:rPrChange>
                </w:rPr>
                <w:t>3</w:t>
              </w:r>
            </w:ins>
            <w:ins w:id="4623" w:author="miminguyenb@yahoo.com" w:date="2024-05-21T09:51:00Z" w16du:dateUtc="2024-05-21T16:51:00Z">
              <w:r w:rsidRPr="00656CB3">
                <w:rPr>
                  <w:rFonts w:asciiTheme="minorHAnsi" w:hAnsiTheme="minorHAnsi" w:cstheme="minorHAnsi"/>
                  <w:sz w:val="22"/>
                  <w:szCs w:val="22"/>
                  <w:rPrChange w:id="4624" w:author="miminguyenb@yahoo.com" w:date="2024-05-22T02:52:00Z" w16du:dateUtc="2024-05-22T09:52:00Z">
                    <w:rPr>
                      <w:rFonts w:ascii="Arial" w:hAnsi="Arial" w:cs="Arial"/>
                      <w:sz w:val="22"/>
                      <w:szCs w:val="22"/>
                      <w:u w:val="single"/>
                    </w:rPr>
                  </w:rPrChange>
                </w:rPr>
                <w:t>.</w:t>
              </w:r>
            </w:ins>
            <w:ins w:id="4625" w:author="miminguyenb@yahoo.com" w:date="2024-05-21T09:48:00Z" w16du:dateUtc="2024-05-21T16:48:00Z">
              <w:r w:rsidRPr="00656CB3">
                <w:rPr>
                  <w:rFonts w:asciiTheme="minorHAnsi" w:hAnsiTheme="minorHAnsi" w:cstheme="minorHAnsi"/>
                  <w:sz w:val="22"/>
                  <w:szCs w:val="22"/>
                  <w:rPrChange w:id="4626" w:author="miminguyenb@yahoo.com" w:date="2024-05-22T02:52:00Z" w16du:dateUtc="2024-05-22T09:52:00Z">
                    <w:rPr>
                      <w:rFonts w:ascii="Calibri" w:hAnsi="Calibri"/>
                      <w:u w:val="single"/>
                    </w:rPr>
                  </w:rPrChange>
                </w:rPr>
                <w:t xml:space="preserve"> </w:t>
              </w:r>
              <w:r w:rsidRPr="00656CB3">
                <w:rPr>
                  <w:rFonts w:asciiTheme="minorHAnsi" w:hAnsiTheme="minorHAnsi" w:cstheme="minorHAnsi"/>
                  <w:color w:val="000000"/>
                  <w:sz w:val="22"/>
                  <w:szCs w:val="22"/>
                  <w:rPrChange w:id="4627" w:author="miminguyenb@yahoo.com" w:date="2024-05-22T02:52:00Z" w16du:dateUtc="2024-05-22T09:52:00Z">
                    <w:rPr>
                      <w:rFonts w:ascii="Calibri" w:hAnsi="Calibri"/>
                      <w:color w:val="000000"/>
                      <w:szCs w:val="24"/>
                      <w:u w:val="single"/>
                    </w:rPr>
                  </w:rPrChange>
                </w:rPr>
                <w:t xml:space="preserve">Strong security </w:t>
              </w:r>
            </w:ins>
            <w:ins w:id="4628" w:author="miminguyenb@yahoo.com" w:date="2024-05-21T22:36:00Z" w16du:dateUtc="2024-05-22T05:36:00Z">
              <w:r w:rsidR="009A356C" w:rsidRPr="00656CB3">
                <w:rPr>
                  <w:rFonts w:asciiTheme="minorHAnsi" w:hAnsiTheme="minorHAnsi" w:cstheme="minorHAnsi"/>
                  <w:color w:val="000000"/>
                  <w:sz w:val="22"/>
                  <w:szCs w:val="22"/>
                  <w:rPrChange w:id="4629" w:author="miminguyenb@yahoo.com" w:date="2024-05-22T02:52:00Z" w16du:dateUtc="2024-05-22T09:52:00Z">
                    <w:rPr>
                      <w:rFonts w:ascii="Arial" w:hAnsi="Arial" w:cs="Arial"/>
                      <w:color w:val="000000"/>
                      <w:sz w:val="22"/>
                      <w:szCs w:val="22"/>
                    </w:rPr>
                  </w:rPrChange>
                </w:rPr>
                <w:t>measures</w:t>
              </w:r>
            </w:ins>
            <w:ins w:id="4630" w:author="miminguyenb@yahoo.com" w:date="2024-05-21T09:48:00Z" w16du:dateUtc="2024-05-21T16:48:00Z">
              <w:r w:rsidRPr="00656CB3">
                <w:rPr>
                  <w:rFonts w:asciiTheme="minorHAnsi" w:hAnsiTheme="minorHAnsi" w:cstheme="minorHAnsi"/>
                  <w:color w:val="000000"/>
                  <w:sz w:val="22"/>
                  <w:szCs w:val="22"/>
                  <w:rPrChange w:id="4631" w:author="miminguyenb@yahoo.com" w:date="2024-05-22T02:52:00Z" w16du:dateUtc="2024-05-22T09:52:00Z">
                    <w:rPr>
                      <w:rFonts w:ascii="Calibri" w:hAnsi="Calibri"/>
                      <w:color w:val="000000"/>
                      <w:szCs w:val="24"/>
                      <w:u w:val="single"/>
                    </w:rPr>
                  </w:rPrChange>
                </w:rPr>
                <w:t xml:space="preserve"> will be put on the database to protect everyone's information.</w:t>
              </w:r>
            </w:ins>
            <w:bookmarkEnd w:id="4619"/>
            <w:bookmarkEnd w:id="4620"/>
          </w:p>
          <w:p w14:paraId="4B6D0A5B" w14:textId="4D877CF8" w:rsidR="009A356C" w:rsidRPr="00656CB3" w:rsidRDefault="009A356C" w:rsidP="009A356C">
            <w:pPr>
              <w:pStyle w:val="BodyTextIndent"/>
              <w:keepNext/>
              <w:tabs>
                <w:tab w:val="left" w:pos="3060"/>
              </w:tabs>
              <w:spacing w:before="120"/>
              <w:ind w:left="0" w:firstLine="0"/>
              <w:outlineLvl w:val="1"/>
              <w:rPr>
                <w:ins w:id="4632" w:author="miminguyenb@yahoo.com" w:date="2024-05-21T22:36:00Z" w16du:dateUtc="2024-05-22T05:36:00Z"/>
                <w:rFonts w:asciiTheme="minorHAnsi" w:hAnsiTheme="minorHAnsi" w:cstheme="minorHAnsi"/>
                <w:sz w:val="22"/>
                <w:szCs w:val="22"/>
                <w:rPrChange w:id="4633" w:author="miminguyenb@yahoo.com" w:date="2024-05-22T02:52:00Z" w16du:dateUtc="2024-05-22T09:52:00Z">
                  <w:rPr>
                    <w:ins w:id="4634" w:author="miminguyenb@yahoo.com" w:date="2024-05-21T22:36:00Z" w16du:dateUtc="2024-05-22T05:36:00Z"/>
                    <w:rFonts w:ascii="Arial" w:hAnsi="Arial" w:cs="Arial"/>
                    <w:sz w:val="22"/>
                    <w:szCs w:val="22"/>
                  </w:rPr>
                </w:rPrChange>
              </w:rPr>
            </w:pPr>
            <w:ins w:id="4635" w:author="miminguyenb@yahoo.com" w:date="2024-05-21T22:36:00Z" w16du:dateUtc="2024-05-22T05:36:00Z">
              <w:r w:rsidRPr="00656CB3">
                <w:rPr>
                  <w:rFonts w:asciiTheme="minorHAnsi" w:hAnsiTheme="minorHAnsi" w:cstheme="minorHAnsi"/>
                  <w:sz w:val="22"/>
                  <w:szCs w:val="22"/>
                  <w:rPrChange w:id="4636" w:author="miminguyenb@yahoo.com" w:date="2024-05-22T02:52:00Z" w16du:dateUtc="2024-05-22T09:52:00Z">
                    <w:rPr>
                      <w:rFonts w:ascii="Arial" w:hAnsi="Arial" w:cs="Arial"/>
                      <w:sz w:val="22"/>
                      <w:szCs w:val="22"/>
                      <w:u w:val="single"/>
                    </w:rPr>
                  </w:rPrChange>
                </w:rPr>
                <w:t xml:space="preserve">       </w:t>
              </w:r>
              <w:bookmarkStart w:id="4637" w:name="_Toc167241686"/>
              <w:bookmarkStart w:id="4638" w:name="_Toc167241935"/>
              <w:r w:rsidRPr="00656CB3">
                <w:rPr>
                  <w:rFonts w:asciiTheme="minorHAnsi" w:hAnsiTheme="minorHAnsi" w:cstheme="minorHAnsi"/>
                  <w:sz w:val="22"/>
                  <w:szCs w:val="22"/>
                  <w:rPrChange w:id="4639" w:author="miminguyenb@yahoo.com" w:date="2024-05-22T02:52:00Z" w16du:dateUtc="2024-05-22T09:52:00Z">
                    <w:rPr>
                      <w:rFonts w:ascii="Arial" w:hAnsi="Arial" w:cs="Arial"/>
                      <w:sz w:val="22"/>
                      <w:szCs w:val="22"/>
                      <w:u w:val="single"/>
                    </w:rPr>
                  </w:rPrChange>
                </w:rPr>
                <w:t>Data</w:t>
              </w:r>
              <w:r w:rsidRPr="00656CB3">
                <w:rPr>
                  <w:rFonts w:asciiTheme="minorHAnsi" w:hAnsiTheme="minorHAnsi" w:cstheme="minorHAnsi"/>
                  <w:sz w:val="22"/>
                  <w:szCs w:val="22"/>
                  <w:rPrChange w:id="4640" w:author="miminguyenb@yahoo.com" w:date="2024-05-22T02:52:00Z" w16du:dateUtc="2024-05-22T09:52:00Z">
                    <w:rPr>
                      <w:rFonts w:ascii="Arial" w:hAnsi="Arial" w:cs="Arial"/>
                      <w:sz w:val="22"/>
                      <w:szCs w:val="22"/>
                    </w:rPr>
                  </w:rPrChange>
                </w:rPr>
                <w:t xml:space="preserve"> Requirements:</w:t>
              </w:r>
              <w:bookmarkEnd w:id="4637"/>
              <w:bookmarkEnd w:id="4638"/>
            </w:ins>
          </w:p>
          <w:p w14:paraId="5557D75D" w14:textId="23B9C9C4" w:rsidR="009A356C" w:rsidRPr="00656CB3" w:rsidRDefault="009A356C" w:rsidP="009A356C">
            <w:pPr>
              <w:pStyle w:val="BodyTextIndent"/>
              <w:keepNext/>
              <w:numPr>
                <w:ilvl w:val="0"/>
                <w:numId w:val="76"/>
              </w:numPr>
              <w:tabs>
                <w:tab w:val="left" w:pos="3060"/>
              </w:tabs>
              <w:spacing w:before="120"/>
              <w:outlineLvl w:val="1"/>
              <w:rPr>
                <w:ins w:id="4641" w:author="miminguyenb@yahoo.com" w:date="2024-05-21T09:26:00Z" w16du:dateUtc="2024-05-21T16:26:00Z"/>
                <w:rFonts w:asciiTheme="minorHAnsi" w:hAnsiTheme="minorHAnsi" w:cstheme="minorHAnsi"/>
                <w:color w:val="000000"/>
                <w:sz w:val="22"/>
                <w:szCs w:val="22"/>
                <w:rPrChange w:id="4642" w:author="miminguyenb@yahoo.com" w:date="2024-05-22T02:52:00Z" w16du:dateUtc="2024-05-22T09:52:00Z">
                  <w:rPr>
                    <w:ins w:id="4643" w:author="miminguyenb@yahoo.com" w:date="2024-05-21T09:26:00Z" w16du:dateUtc="2024-05-21T16:26:00Z"/>
                    <w:rFonts w:ascii="Arial" w:hAnsi="Arial" w:cs="Arial"/>
                    <w:b/>
                    <w:sz w:val="22"/>
                    <w:szCs w:val="22"/>
                  </w:rPr>
                </w:rPrChange>
              </w:rPr>
              <w:pPrChange w:id="4644" w:author="miminguyenb@yahoo.com" w:date="2024-05-21T22:36:00Z" w16du:dateUtc="2024-05-22T05:36:00Z">
                <w:pPr/>
              </w:pPrChange>
            </w:pPr>
            <w:bookmarkStart w:id="4645" w:name="_Hlk167223427"/>
            <w:bookmarkStart w:id="4646" w:name="_Toc167241687"/>
            <w:bookmarkStart w:id="4647" w:name="_Toc167241936"/>
            <w:ins w:id="4648" w:author="miminguyenb@yahoo.com" w:date="2024-05-21T22:36:00Z" w16du:dateUtc="2024-05-22T05:36:00Z">
              <w:r w:rsidRPr="00656CB3">
                <w:rPr>
                  <w:rFonts w:asciiTheme="minorHAnsi" w:hAnsiTheme="minorHAnsi" w:cstheme="minorHAnsi"/>
                  <w:color w:val="000000"/>
                  <w:sz w:val="22"/>
                  <w:szCs w:val="22"/>
                  <w:rPrChange w:id="4649" w:author="miminguyenb@yahoo.com" w:date="2024-05-22T02:52:00Z" w16du:dateUtc="2024-05-22T09:52:00Z">
                    <w:rPr>
                      <w:rFonts w:ascii="Arial" w:hAnsi="Arial" w:cs="Arial"/>
                      <w:color w:val="000000"/>
                      <w:sz w:val="22"/>
                      <w:szCs w:val="22"/>
                    </w:rPr>
                  </w:rPrChange>
                </w:rPr>
                <w:t xml:space="preserve">Newly saved addresses </w:t>
              </w:r>
            </w:ins>
            <w:ins w:id="4650" w:author="miminguyenb@yahoo.com" w:date="2024-05-22T03:12:00Z" w16du:dateUtc="2024-05-22T10:12:00Z">
              <w:r w:rsidR="002E3DEA">
                <w:rPr>
                  <w:rFonts w:asciiTheme="minorHAnsi" w:hAnsiTheme="minorHAnsi" w:cstheme="minorHAnsi"/>
                  <w:color w:val="000000"/>
                  <w:sz w:val="22"/>
                  <w:szCs w:val="22"/>
                </w:rPr>
                <w:t>will go into the Saved Addresses Database through this use case</w:t>
              </w:r>
            </w:ins>
            <w:ins w:id="4651" w:author="miminguyenb@yahoo.com" w:date="2024-05-21T22:36:00Z" w16du:dateUtc="2024-05-22T05:36:00Z">
              <w:r w:rsidRPr="00656CB3">
                <w:rPr>
                  <w:rFonts w:asciiTheme="minorHAnsi" w:hAnsiTheme="minorHAnsi" w:cstheme="minorHAnsi"/>
                  <w:color w:val="000000"/>
                  <w:sz w:val="22"/>
                  <w:szCs w:val="22"/>
                  <w:rPrChange w:id="4652" w:author="miminguyenb@yahoo.com" w:date="2024-05-22T02:52:00Z" w16du:dateUtc="2024-05-22T09:52:00Z">
                    <w:rPr>
                      <w:rFonts w:ascii="Arial" w:hAnsi="Arial" w:cs="Arial"/>
                      <w:color w:val="000000"/>
                      <w:sz w:val="22"/>
                      <w:szCs w:val="22"/>
                    </w:rPr>
                  </w:rPrChange>
                </w:rPr>
                <w:t>.</w:t>
              </w:r>
              <w:bookmarkEnd w:id="4646"/>
              <w:bookmarkEnd w:id="4647"/>
              <w:r w:rsidRPr="00656CB3">
                <w:rPr>
                  <w:rFonts w:asciiTheme="minorHAnsi" w:hAnsiTheme="minorHAnsi" w:cstheme="minorHAnsi"/>
                  <w:color w:val="000000"/>
                  <w:sz w:val="22"/>
                  <w:szCs w:val="22"/>
                  <w:rPrChange w:id="4653" w:author="miminguyenb@yahoo.com" w:date="2024-05-22T02:52:00Z" w16du:dateUtc="2024-05-22T09:52:00Z">
                    <w:rPr>
                      <w:rFonts w:ascii="Arial" w:hAnsi="Arial" w:cs="Arial"/>
                      <w:color w:val="000000"/>
                      <w:sz w:val="22"/>
                      <w:szCs w:val="22"/>
                    </w:rPr>
                  </w:rPrChange>
                </w:rPr>
                <w:t xml:space="preserve"> </w:t>
              </w:r>
            </w:ins>
          </w:p>
          <w:bookmarkEnd w:id="4645"/>
          <w:p w14:paraId="474A0361" w14:textId="77777777" w:rsidR="00CB54D7" w:rsidRPr="00656CB3" w:rsidRDefault="00CB54D7" w:rsidP="00033354">
            <w:pPr>
              <w:rPr>
                <w:ins w:id="4654" w:author="miminguyenb@yahoo.com" w:date="2024-05-21T09:26:00Z" w16du:dateUtc="2024-05-21T16:26:00Z"/>
                <w:rFonts w:asciiTheme="minorHAnsi" w:hAnsiTheme="minorHAnsi" w:cstheme="minorHAnsi"/>
                <w:b/>
                <w:sz w:val="22"/>
                <w:szCs w:val="22"/>
                <w:rPrChange w:id="4655" w:author="miminguyenb@yahoo.com" w:date="2024-05-22T02:52:00Z" w16du:dateUtc="2024-05-22T09:52:00Z">
                  <w:rPr>
                    <w:ins w:id="4656" w:author="miminguyenb@yahoo.com" w:date="2024-05-21T09:26:00Z" w16du:dateUtc="2024-05-21T16:26:00Z"/>
                    <w:rFonts w:ascii="Arial" w:hAnsi="Arial" w:cs="Arial"/>
                    <w:b/>
                    <w:sz w:val="22"/>
                    <w:szCs w:val="22"/>
                  </w:rPr>
                </w:rPrChange>
              </w:rPr>
            </w:pPr>
          </w:p>
        </w:tc>
      </w:tr>
      <w:tr w:rsidR="00CB54D7" w:rsidRPr="00656CB3" w14:paraId="046D7629" w14:textId="77777777" w:rsidTr="00CB54D7">
        <w:trPr>
          <w:jc w:val="center"/>
          <w:ins w:id="4657" w:author="miminguyenb@yahoo.com" w:date="2024-05-21T09:26:00Z" w16du:dateUtc="2024-05-21T16:26:00Z"/>
        </w:trPr>
        <w:tc>
          <w:tcPr>
            <w:tcW w:w="9576" w:type="dxa"/>
            <w:shd w:val="clear" w:color="auto" w:fill="auto"/>
            <w:tcPrChange w:id="4658" w:author="miminguyenb@yahoo.com" w:date="2024-05-21T09:26:00Z" w16du:dateUtc="2024-05-21T16:26:00Z">
              <w:tcPr>
                <w:tcW w:w="9576" w:type="dxa"/>
                <w:shd w:val="clear" w:color="auto" w:fill="auto"/>
              </w:tcPr>
            </w:tcPrChange>
          </w:tcPr>
          <w:p w14:paraId="5C7BA04B" w14:textId="77777777" w:rsidR="00CB54D7" w:rsidRPr="00656CB3" w:rsidRDefault="00CB54D7" w:rsidP="00033354">
            <w:pPr>
              <w:rPr>
                <w:ins w:id="4659" w:author="miminguyenb@yahoo.com" w:date="2024-05-21T09:26:00Z" w16du:dateUtc="2024-05-21T16:26:00Z"/>
                <w:rFonts w:asciiTheme="minorHAnsi" w:hAnsiTheme="minorHAnsi" w:cstheme="minorHAnsi"/>
                <w:b/>
                <w:sz w:val="22"/>
                <w:szCs w:val="22"/>
                <w:rPrChange w:id="4660" w:author="miminguyenb@yahoo.com" w:date="2024-05-22T02:52:00Z" w16du:dateUtc="2024-05-22T09:52:00Z">
                  <w:rPr>
                    <w:ins w:id="4661" w:author="miminguyenb@yahoo.com" w:date="2024-05-21T09:26:00Z" w16du:dateUtc="2024-05-21T16:26:00Z"/>
                    <w:rFonts w:ascii="Arial" w:hAnsi="Arial" w:cs="Arial"/>
                    <w:b/>
                    <w:sz w:val="22"/>
                    <w:szCs w:val="22"/>
                  </w:rPr>
                </w:rPrChange>
              </w:rPr>
            </w:pPr>
            <w:ins w:id="4662" w:author="miminguyenb@yahoo.com" w:date="2024-05-21T09:26:00Z" w16du:dateUtc="2024-05-21T16:26:00Z">
              <w:r w:rsidRPr="00656CB3">
                <w:rPr>
                  <w:rFonts w:asciiTheme="minorHAnsi" w:hAnsiTheme="minorHAnsi" w:cstheme="minorHAnsi"/>
                  <w:b/>
                  <w:sz w:val="22"/>
                  <w:szCs w:val="22"/>
                  <w:rPrChange w:id="4663" w:author="miminguyenb@yahoo.com" w:date="2024-05-22T02:52:00Z" w16du:dateUtc="2024-05-22T09:52:00Z">
                    <w:rPr>
                      <w:rFonts w:ascii="Arial" w:hAnsi="Arial" w:cs="Arial"/>
                      <w:b/>
                      <w:sz w:val="22"/>
                      <w:szCs w:val="22"/>
                    </w:rPr>
                  </w:rPrChange>
                </w:rPr>
                <w:t xml:space="preserve">To do/Issues: </w:t>
              </w:r>
            </w:ins>
          </w:p>
          <w:p w14:paraId="0DC1457A" w14:textId="77777777" w:rsidR="00CB54D7" w:rsidRPr="00656CB3" w:rsidRDefault="00CB54D7" w:rsidP="00033354">
            <w:pPr>
              <w:rPr>
                <w:ins w:id="4664" w:author="miminguyenb@yahoo.com" w:date="2024-05-21T09:26:00Z" w16du:dateUtc="2024-05-21T16:26:00Z"/>
                <w:rFonts w:asciiTheme="minorHAnsi" w:hAnsiTheme="minorHAnsi" w:cstheme="minorHAnsi"/>
                <w:b/>
                <w:sz w:val="22"/>
                <w:szCs w:val="22"/>
                <w:rPrChange w:id="4665" w:author="miminguyenb@yahoo.com" w:date="2024-05-22T02:52:00Z" w16du:dateUtc="2024-05-22T09:52:00Z">
                  <w:rPr>
                    <w:ins w:id="4666" w:author="miminguyenb@yahoo.com" w:date="2024-05-21T09:26:00Z" w16du:dateUtc="2024-05-21T16:26:00Z"/>
                    <w:rFonts w:cs="Arial"/>
                    <w:b/>
                    <w:sz w:val="22"/>
                    <w:szCs w:val="22"/>
                  </w:rPr>
                </w:rPrChange>
              </w:rPr>
            </w:pPr>
          </w:p>
          <w:p w14:paraId="4A92FFD5" w14:textId="77777777" w:rsidR="00CB54D7" w:rsidRPr="00656CB3" w:rsidRDefault="00CB54D7" w:rsidP="00033354">
            <w:pPr>
              <w:rPr>
                <w:ins w:id="4667" w:author="miminguyenb@yahoo.com" w:date="2024-05-21T09:26:00Z" w16du:dateUtc="2024-05-21T16:26:00Z"/>
                <w:rFonts w:asciiTheme="minorHAnsi" w:hAnsiTheme="minorHAnsi" w:cstheme="minorHAnsi"/>
                <w:b/>
                <w:sz w:val="22"/>
                <w:szCs w:val="22"/>
                <w:rPrChange w:id="4668" w:author="miminguyenb@yahoo.com" w:date="2024-05-22T02:52:00Z" w16du:dateUtc="2024-05-22T09:52:00Z">
                  <w:rPr>
                    <w:ins w:id="4669" w:author="miminguyenb@yahoo.com" w:date="2024-05-21T09:26:00Z" w16du:dateUtc="2024-05-21T16:26:00Z"/>
                    <w:rFonts w:ascii="Arial" w:hAnsi="Arial" w:cs="Arial"/>
                    <w:b/>
                    <w:sz w:val="22"/>
                    <w:szCs w:val="22"/>
                  </w:rPr>
                </w:rPrChange>
              </w:rPr>
            </w:pPr>
          </w:p>
        </w:tc>
      </w:tr>
    </w:tbl>
    <w:p w14:paraId="765AA5F5" w14:textId="77777777" w:rsidR="00CB54D7" w:rsidRPr="00656CB3" w:rsidRDefault="00CB54D7" w:rsidP="00CB54D7">
      <w:pPr>
        <w:rPr>
          <w:ins w:id="4670" w:author="miminguyenb@yahoo.com" w:date="2024-05-21T09:26:00Z" w16du:dateUtc="2024-05-21T16:26:00Z"/>
          <w:rFonts w:asciiTheme="minorHAnsi" w:hAnsiTheme="minorHAnsi" w:cstheme="minorHAnsi"/>
          <w:sz w:val="22"/>
          <w:szCs w:val="22"/>
          <w:rPrChange w:id="4671" w:author="miminguyenb@yahoo.com" w:date="2024-05-22T02:52:00Z" w16du:dateUtc="2024-05-22T09:52:00Z">
            <w:rPr>
              <w:ins w:id="4672" w:author="miminguyenb@yahoo.com" w:date="2024-05-21T09:26:00Z" w16du:dateUtc="2024-05-21T16:26:00Z"/>
              <w:rFonts w:ascii="Arial" w:hAnsi="Arial" w:cs="Arial"/>
            </w:rPr>
          </w:rPrChange>
        </w:rPr>
      </w:pPr>
    </w:p>
    <w:p w14:paraId="14DF7CD2" w14:textId="77777777" w:rsidR="00EE6B8B" w:rsidRPr="00656CB3" w:rsidRDefault="00CB54D7" w:rsidP="00EE6B8B">
      <w:pPr>
        <w:rPr>
          <w:ins w:id="4673" w:author="miminguyenb@yahoo.com" w:date="2024-05-21T09:52:00Z" w16du:dateUtc="2024-05-21T16:52:00Z"/>
          <w:rFonts w:asciiTheme="minorHAnsi" w:hAnsiTheme="minorHAnsi" w:cstheme="minorHAnsi"/>
          <w:sz w:val="22"/>
          <w:szCs w:val="22"/>
          <w:rPrChange w:id="4674" w:author="miminguyenb@yahoo.com" w:date="2024-05-22T02:52:00Z" w16du:dateUtc="2024-05-22T09:52:00Z">
            <w:rPr>
              <w:ins w:id="4675" w:author="miminguyenb@yahoo.com" w:date="2024-05-21T09:52:00Z" w16du:dateUtc="2024-05-21T16:52:00Z"/>
              <w:rFonts w:ascii="Arial" w:hAnsi="Arial" w:cs="Arial"/>
            </w:rPr>
          </w:rPrChange>
        </w:rPr>
      </w:pPr>
      <w:ins w:id="4676" w:author="miminguyenb@yahoo.com" w:date="2024-05-21T09:25:00Z" w16du:dateUtc="2024-05-21T16:25:00Z">
        <w:r w:rsidRPr="00656CB3">
          <w:rPr>
            <w:rFonts w:asciiTheme="minorHAnsi" w:hAnsiTheme="minorHAnsi" w:cstheme="minorHAnsi"/>
            <w:color w:val="FFFFFF"/>
            <w:sz w:val="22"/>
            <w:szCs w:val="22"/>
            <w:highlight w:val="darkCyan"/>
            <w:rPrChange w:id="4677" w:author="miminguyenb@yahoo.com" w:date="2024-05-22T02:52:00Z" w16du:dateUtc="2024-05-22T09:52:00Z">
              <w:rPr>
                <w:rFonts w:ascii="Calibri" w:hAnsi="Calibri"/>
                <w:color w:val="FFFFFF"/>
                <w:highlight w:val="darkCyan"/>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4678" w:author="miminguyenb@yahoo.com" w:date="2024-05-21T09:52:00Z" w16du:dateUtc="2024-05-21T16:52: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4679">
          <w:tblGrid>
            <w:gridCol w:w="4788"/>
            <w:gridCol w:w="1170"/>
            <w:gridCol w:w="900"/>
            <w:gridCol w:w="2718"/>
          </w:tblGrid>
        </w:tblGridChange>
      </w:tblGrid>
      <w:tr w:rsidR="00EE6B8B" w:rsidRPr="00656CB3" w14:paraId="02E9E8D0" w14:textId="77777777" w:rsidTr="00EE6B8B">
        <w:trPr>
          <w:jc w:val="center"/>
          <w:ins w:id="4680" w:author="miminguyenb@yahoo.com" w:date="2024-05-21T09:52:00Z" w16du:dateUtc="2024-05-21T16:52:00Z"/>
        </w:trPr>
        <w:tc>
          <w:tcPr>
            <w:tcW w:w="5958" w:type="dxa"/>
            <w:gridSpan w:val="2"/>
            <w:shd w:val="clear" w:color="auto" w:fill="auto"/>
            <w:tcPrChange w:id="4681" w:author="miminguyenb@yahoo.com" w:date="2024-05-21T09:52:00Z" w16du:dateUtc="2024-05-21T16:52:00Z">
              <w:tcPr>
                <w:tcW w:w="5958" w:type="dxa"/>
                <w:gridSpan w:val="2"/>
                <w:shd w:val="clear" w:color="auto" w:fill="auto"/>
              </w:tcPr>
            </w:tcPrChange>
          </w:tcPr>
          <w:p w14:paraId="5CC44001" w14:textId="1279E320" w:rsidR="00EE6B8B" w:rsidRPr="00656CB3" w:rsidRDefault="00EE6B8B" w:rsidP="00033354">
            <w:pPr>
              <w:rPr>
                <w:ins w:id="4682" w:author="miminguyenb@yahoo.com" w:date="2024-05-21T09:52:00Z" w16du:dateUtc="2024-05-21T16:52:00Z"/>
                <w:rFonts w:asciiTheme="minorHAnsi" w:hAnsiTheme="minorHAnsi" w:cstheme="minorHAnsi"/>
                <w:sz w:val="22"/>
                <w:szCs w:val="22"/>
                <w:rPrChange w:id="4683" w:author="miminguyenb@yahoo.com" w:date="2024-05-22T02:52:00Z" w16du:dateUtc="2024-05-22T09:52:00Z">
                  <w:rPr>
                    <w:ins w:id="4684" w:author="miminguyenb@yahoo.com" w:date="2024-05-21T09:52:00Z" w16du:dateUtc="2024-05-21T16:52:00Z"/>
                    <w:rFonts w:ascii="Arial" w:hAnsi="Arial" w:cs="Arial"/>
                    <w:sz w:val="22"/>
                    <w:szCs w:val="22"/>
                  </w:rPr>
                </w:rPrChange>
              </w:rPr>
            </w:pPr>
            <w:ins w:id="4685" w:author="miminguyenb@yahoo.com" w:date="2024-05-21T09:52:00Z" w16du:dateUtc="2024-05-21T16:52:00Z">
              <w:r w:rsidRPr="00656CB3">
                <w:rPr>
                  <w:rFonts w:asciiTheme="minorHAnsi" w:hAnsiTheme="minorHAnsi" w:cstheme="minorHAnsi"/>
                  <w:b/>
                  <w:sz w:val="22"/>
                  <w:szCs w:val="22"/>
                  <w:rPrChange w:id="4686" w:author="miminguyenb@yahoo.com" w:date="2024-05-22T02:52:00Z" w16du:dateUtc="2024-05-22T09:52:00Z">
                    <w:rPr>
                      <w:rFonts w:ascii="Arial" w:hAnsi="Arial" w:cs="Arial"/>
                      <w:b/>
                      <w:sz w:val="22"/>
                      <w:szCs w:val="22"/>
                    </w:rPr>
                  </w:rPrChange>
                </w:rPr>
                <w:lastRenderedPageBreak/>
                <w:t>Use Case Name</w:t>
              </w:r>
              <w:r w:rsidRPr="00656CB3">
                <w:rPr>
                  <w:rFonts w:asciiTheme="minorHAnsi" w:hAnsiTheme="minorHAnsi" w:cstheme="minorHAnsi"/>
                  <w:sz w:val="22"/>
                  <w:szCs w:val="22"/>
                  <w:rPrChange w:id="4687" w:author="miminguyenb@yahoo.com" w:date="2024-05-22T02:52:00Z" w16du:dateUtc="2024-05-22T09:52:00Z">
                    <w:rPr>
                      <w:rFonts w:ascii="Arial" w:hAnsi="Arial" w:cs="Arial"/>
                      <w:sz w:val="22"/>
                      <w:szCs w:val="22"/>
                    </w:rPr>
                  </w:rPrChange>
                </w:rPr>
                <w:t xml:space="preserve">: </w:t>
              </w:r>
            </w:ins>
            <w:ins w:id="4688" w:author="miminguyenb@yahoo.com" w:date="2024-05-21T09:53:00Z" w16du:dateUtc="2024-05-21T16:53:00Z">
              <w:r w:rsidR="0085279F" w:rsidRPr="00656CB3">
                <w:rPr>
                  <w:rFonts w:asciiTheme="minorHAnsi" w:hAnsiTheme="minorHAnsi" w:cstheme="minorHAnsi"/>
                  <w:sz w:val="22"/>
                  <w:szCs w:val="22"/>
                  <w:rPrChange w:id="4689" w:author="miminguyenb@yahoo.com" w:date="2024-05-22T02:52:00Z" w16du:dateUtc="2024-05-22T09:52:00Z">
                    <w:rPr>
                      <w:rFonts w:ascii="Arial" w:hAnsi="Arial" w:cs="Arial"/>
                      <w:sz w:val="22"/>
                      <w:szCs w:val="22"/>
                    </w:rPr>
                  </w:rPrChange>
                </w:rPr>
                <w:t>Choose/Change ADA Type of Path</w:t>
              </w:r>
            </w:ins>
          </w:p>
        </w:tc>
        <w:tc>
          <w:tcPr>
            <w:tcW w:w="900" w:type="dxa"/>
            <w:shd w:val="clear" w:color="auto" w:fill="auto"/>
            <w:tcPrChange w:id="4690" w:author="miminguyenb@yahoo.com" w:date="2024-05-21T09:52:00Z" w16du:dateUtc="2024-05-21T16:52:00Z">
              <w:tcPr>
                <w:tcW w:w="900" w:type="dxa"/>
                <w:shd w:val="clear" w:color="auto" w:fill="auto"/>
              </w:tcPr>
            </w:tcPrChange>
          </w:tcPr>
          <w:p w14:paraId="6FD85DA6" w14:textId="6D6ED8A0" w:rsidR="00EE6B8B" w:rsidRPr="00656CB3" w:rsidRDefault="00EE6B8B" w:rsidP="00033354">
            <w:pPr>
              <w:rPr>
                <w:ins w:id="4691" w:author="miminguyenb@yahoo.com" w:date="2024-05-21T09:52:00Z" w16du:dateUtc="2024-05-21T16:52:00Z"/>
                <w:rFonts w:asciiTheme="minorHAnsi" w:hAnsiTheme="minorHAnsi" w:cstheme="minorHAnsi"/>
                <w:sz w:val="22"/>
                <w:szCs w:val="22"/>
                <w:rPrChange w:id="4692" w:author="miminguyenb@yahoo.com" w:date="2024-05-22T02:52:00Z" w16du:dateUtc="2024-05-22T09:52:00Z">
                  <w:rPr>
                    <w:ins w:id="4693" w:author="miminguyenb@yahoo.com" w:date="2024-05-21T09:52:00Z" w16du:dateUtc="2024-05-21T16:52:00Z"/>
                    <w:rFonts w:ascii="Arial" w:hAnsi="Arial" w:cs="Arial"/>
                    <w:sz w:val="22"/>
                    <w:szCs w:val="22"/>
                  </w:rPr>
                </w:rPrChange>
              </w:rPr>
            </w:pPr>
            <w:ins w:id="4694" w:author="miminguyenb@yahoo.com" w:date="2024-05-21T09:52:00Z" w16du:dateUtc="2024-05-21T16:52:00Z">
              <w:r w:rsidRPr="00656CB3">
                <w:rPr>
                  <w:rFonts w:asciiTheme="minorHAnsi" w:hAnsiTheme="minorHAnsi" w:cstheme="minorHAnsi"/>
                  <w:b/>
                  <w:sz w:val="22"/>
                  <w:szCs w:val="22"/>
                  <w:rPrChange w:id="4695" w:author="miminguyenb@yahoo.com" w:date="2024-05-22T02:52:00Z" w16du:dateUtc="2024-05-22T09:52:00Z">
                    <w:rPr>
                      <w:rFonts w:ascii="Arial" w:hAnsi="Arial" w:cs="Arial"/>
                      <w:b/>
                      <w:sz w:val="22"/>
                      <w:szCs w:val="22"/>
                    </w:rPr>
                  </w:rPrChange>
                </w:rPr>
                <w:t>ID</w:t>
              </w:r>
            </w:ins>
            <w:ins w:id="4696" w:author="miminguyenb@yahoo.com" w:date="2024-05-22T03:34:00Z" w16du:dateUtc="2024-05-22T10:34:00Z">
              <w:r w:rsidR="003112FE">
                <w:rPr>
                  <w:rFonts w:asciiTheme="minorHAnsi" w:hAnsiTheme="minorHAnsi" w:cstheme="minorHAnsi"/>
                  <w:sz w:val="22"/>
                  <w:szCs w:val="22"/>
                </w:rPr>
                <w:t xml:space="preserve">: </w:t>
              </w:r>
            </w:ins>
            <w:ins w:id="4697" w:author="miminguyenb@yahoo.com" w:date="2024-05-21T09:53:00Z" w16du:dateUtc="2024-05-21T16:53:00Z">
              <w:r w:rsidR="0085279F" w:rsidRPr="00656CB3">
                <w:rPr>
                  <w:rFonts w:asciiTheme="minorHAnsi" w:hAnsiTheme="minorHAnsi" w:cstheme="minorHAnsi"/>
                  <w:sz w:val="22"/>
                  <w:szCs w:val="22"/>
                  <w:rPrChange w:id="4698" w:author="miminguyenb@yahoo.com" w:date="2024-05-22T02:52:00Z" w16du:dateUtc="2024-05-22T09:52:00Z">
                    <w:rPr>
                      <w:rFonts w:ascii="Arial" w:hAnsi="Arial" w:cs="Arial"/>
                      <w:sz w:val="22"/>
                      <w:szCs w:val="22"/>
                    </w:rPr>
                  </w:rPrChange>
                </w:rPr>
                <w:t>UC-7</w:t>
              </w:r>
            </w:ins>
          </w:p>
        </w:tc>
        <w:tc>
          <w:tcPr>
            <w:tcW w:w="2718" w:type="dxa"/>
            <w:shd w:val="clear" w:color="auto" w:fill="auto"/>
            <w:tcPrChange w:id="4699" w:author="miminguyenb@yahoo.com" w:date="2024-05-21T09:52:00Z" w16du:dateUtc="2024-05-21T16:52:00Z">
              <w:tcPr>
                <w:tcW w:w="2718" w:type="dxa"/>
                <w:shd w:val="clear" w:color="auto" w:fill="auto"/>
              </w:tcPr>
            </w:tcPrChange>
          </w:tcPr>
          <w:p w14:paraId="5A8D89BC" w14:textId="08BB068D" w:rsidR="00EE6B8B" w:rsidRPr="00656CB3" w:rsidRDefault="00EE6B8B" w:rsidP="00033354">
            <w:pPr>
              <w:rPr>
                <w:ins w:id="4700" w:author="miminguyenb@yahoo.com" w:date="2024-05-21T09:52:00Z" w16du:dateUtc="2024-05-21T16:52:00Z"/>
                <w:rFonts w:asciiTheme="minorHAnsi" w:hAnsiTheme="minorHAnsi" w:cstheme="minorHAnsi"/>
                <w:sz w:val="22"/>
                <w:szCs w:val="22"/>
                <w:rPrChange w:id="4701" w:author="miminguyenb@yahoo.com" w:date="2024-05-22T02:52:00Z" w16du:dateUtc="2024-05-22T09:52:00Z">
                  <w:rPr>
                    <w:ins w:id="4702" w:author="miminguyenb@yahoo.com" w:date="2024-05-21T09:52:00Z" w16du:dateUtc="2024-05-21T16:52:00Z"/>
                    <w:rFonts w:ascii="Arial" w:hAnsi="Arial" w:cs="Arial"/>
                    <w:sz w:val="22"/>
                    <w:szCs w:val="22"/>
                  </w:rPr>
                </w:rPrChange>
              </w:rPr>
            </w:pPr>
            <w:ins w:id="4703" w:author="miminguyenb@yahoo.com" w:date="2024-05-21T09:52:00Z" w16du:dateUtc="2024-05-21T16:52:00Z">
              <w:r w:rsidRPr="00656CB3">
                <w:rPr>
                  <w:rFonts w:asciiTheme="minorHAnsi" w:hAnsiTheme="minorHAnsi" w:cstheme="minorHAnsi"/>
                  <w:b/>
                  <w:sz w:val="22"/>
                  <w:szCs w:val="22"/>
                  <w:rPrChange w:id="4704"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4705" w:author="miminguyenb@yahoo.com" w:date="2024-05-22T02:52:00Z" w16du:dateUtc="2024-05-22T09:52:00Z">
                    <w:rPr>
                      <w:rFonts w:ascii="Arial" w:hAnsi="Arial" w:cs="Arial"/>
                      <w:sz w:val="22"/>
                      <w:szCs w:val="22"/>
                    </w:rPr>
                  </w:rPrChange>
                </w:rPr>
                <w:t xml:space="preserve">: </w:t>
              </w:r>
            </w:ins>
            <w:ins w:id="4706" w:author="miminguyenb@yahoo.com" w:date="2024-05-21T10:06:00Z" w16du:dateUtc="2024-05-21T17:06:00Z">
              <w:r w:rsidR="002D4993" w:rsidRPr="00656CB3">
                <w:rPr>
                  <w:rFonts w:asciiTheme="minorHAnsi" w:hAnsiTheme="minorHAnsi" w:cstheme="minorHAnsi"/>
                  <w:sz w:val="22"/>
                  <w:szCs w:val="22"/>
                  <w:rPrChange w:id="4707" w:author="miminguyenb@yahoo.com" w:date="2024-05-22T02:52:00Z" w16du:dateUtc="2024-05-22T09:52:00Z">
                    <w:rPr>
                      <w:rFonts w:ascii="Arial" w:hAnsi="Arial" w:cs="Arial"/>
                      <w:sz w:val="22"/>
                      <w:szCs w:val="22"/>
                    </w:rPr>
                  </w:rPrChange>
                </w:rPr>
                <w:t>Must</w:t>
              </w:r>
            </w:ins>
            <w:ins w:id="4708" w:author="miminguyenb@yahoo.com" w:date="2024-05-21T09:54:00Z" w16du:dateUtc="2024-05-21T16:54:00Z">
              <w:r w:rsidR="0085279F" w:rsidRPr="00656CB3">
                <w:rPr>
                  <w:rFonts w:asciiTheme="minorHAnsi" w:hAnsiTheme="minorHAnsi" w:cstheme="minorHAnsi"/>
                  <w:sz w:val="22"/>
                  <w:szCs w:val="22"/>
                  <w:rPrChange w:id="4709" w:author="miminguyenb@yahoo.com" w:date="2024-05-22T02:52:00Z" w16du:dateUtc="2024-05-22T09:52:00Z">
                    <w:rPr>
                      <w:rFonts w:ascii="Arial" w:hAnsi="Arial" w:cs="Arial"/>
                      <w:sz w:val="22"/>
                      <w:szCs w:val="22"/>
                    </w:rPr>
                  </w:rPrChange>
                </w:rPr>
                <w:t xml:space="preserve"> Have</w:t>
              </w:r>
            </w:ins>
          </w:p>
        </w:tc>
      </w:tr>
      <w:tr w:rsidR="00EE6B8B" w:rsidRPr="00656CB3" w14:paraId="3756B295" w14:textId="77777777" w:rsidTr="00EE6B8B">
        <w:trPr>
          <w:jc w:val="center"/>
          <w:ins w:id="4710" w:author="miminguyenb@yahoo.com" w:date="2024-05-21T09:52:00Z" w16du:dateUtc="2024-05-21T16:52:00Z"/>
        </w:trPr>
        <w:tc>
          <w:tcPr>
            <w:tcW w:w="4788" w:type="dxa"/>
            <w:shd w:val="clear" w:color="auto" w:fill="auto"/>
            <w:tcPrChange w:id="4711" w:author="miminguyenb@yahoo.com" w:date="2024-05-21T09:52:00Z" w16du:dateUtc="2024-05-21T16:52:00Z">
              <w:tcPr>
                <w:tcW w:w="4788" w:type="dxa"/>
                <w:shd w:val="clear" w:color="auto" w:fill="auto"/>
              </w:tcPr>
            </w:tcPrChange>
          </w:tcPr>
          <w:p w14:paraId="62951C2C" w14:textId="343D79B4" w:rsidR="00EE6B8B" w:rsidRPr="00656CB3" w:rsidRDefault="00EE6B8B" w:rsidP="00033354">
            <w:pPr>
              <w:rPr>
                <w:ins w:id="4712" w:author="miminguyenb@yahoo.com" w:date="2024-05-21T09:52:00Z" w16du:dateUtc="2024-05-21T16:52:00Z"/>
                <w:rFonts w:asciiTheme="minorHAnsi" w:hAnsiTheme="minorHAnsi" w:cstheme="minorHAnsi"/>
                <w:sz w:val="22"/>
                <w:szCs w:val="22"/>
                <w:rPrChange w:id="4713" w:author="miminguyenb@yahoo.com" w:date="2024-05-22T02:52:00Z" w16du:dateUtc="2024-05-22T09:52:00Z">
                  <w:rPr>
                    <w:ins w:id="4714" w:author="miminguyenb@yahoo.com" w:date="2024-05-21T09:52:00Z" w16du:dateUtc="2024-05-21T16:52:00Z"/>
                    <w:rFonts w:ascii="Arial" w:hAnsi="Arial" w:cs="Arial"/>
                    <w:sz w:val="22"/>
                    <w:szCs w:val="22"/>
                  </w:rPr>
                </w:rPrChange>
              </w:rPr>
            </w:pPr>
            <w:ins w:id="4715" w:author="miminguyenb@yahoo.com" w:date="2024-05-21T09:52:00Z" w16du:dateUtc="2024-05-21T16:52:00Z">
              <w:r w:rsidRPr="00656CB3">
                <w:rPr>
                  <w:rFonts w:asciiTheme="minorHAnsi" w:hAnsiTheme="minorHAnsi" w:cstheme="minorHAnsi"/>
                  <w:b/>
                  <w:sz w:val="22"/>
                  <w:szCs w:val="22"/>
                  <w:rPrChange w:id="4716"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4717" w:author="miminguyenb@yahoo.com" w:date="2024-05-22T02:52:00Z" w16du:dateUtc="2024-05-22T09:52:00Z">
                    <w:rPr>
                      <w:rFonts w:ascii="Arial" w:hAnsi="Arial" w:cs="Arial"/>
                      <w:sz w:val="22"/>
                      <w:szCs w:val="22"/>
                    </w:rPr>
                  </w:rPrChange>
                </w:rPr>
                <w:t xml:space="preserve">: </w:t>
              </w:r>
            </w:ins>
            <w:ins w:id="4718" w:author="miminguyenb@yahoo.com" w:date="2024-05-21T09:53:00Z" w16du:dateUtc="2024-05-21T16:53:00Z">
              <w:r w:rsidR="0085279F" w:rsidRPr="00656CB3">
                <w:rPr>
                  <w:rFonts w:asciiTheme="minorHAnsi" w:hAnsiTheme="minorHAnsi" w:cstheme="minorHAnsi"/>
                  <w:sz w:val="22"/>
                  <w:szCs w:val="22"/>
                  <w:rPrChange w:id="4719" w:author="miminguyenb@yahoo.com" w:date="2024-05-22T02:52:00Z" w16du:dateUtc="2024-05-22T09:52:00Z">
                    <w:rPr>
                      <w:rFonts w:ascii="Arial" w:hAnsi="Arial" w:cs="Arial"/>
                      <w:sz w:val="22"/>
                      <w:szCs w:val="22"/>
                    </w:rPr>
                  </w:rPrChange>
                </w:rPr>
                <w:t>Application User</w:t>
              </w:r>
            </w:ins>
          </w:p>
        </w:tc>
        <w:tc>
          <w:tcPr>
            <w:tcW w:w="4788" w:type="dxa"/>
            <w:gridSpan w:val="3"/>
            <w:shd w:val="clear" w:color="auto" w:fill="auto"/>
            <w:tcPrChange w:id="4720" w:author="miminguyenb@yahoo.com" w:date="2024-05-21T09:52:00Z" w16du:dateUtc="2024-05-21T16:52:00Z">
              <w:tcPr>
                <w:tcW w:w="4788" w:type="dxa"/>
                <w:gridSpan w:val="3"/>
                <w:shd w:val="clear" w:color="auto" w:fill="auto"/>
              </w:tcPr>
            </w:tcPrChange>
          </w:tcPr>
          <w:p w14:paraId="0D66AF10" w14:textId="6A5BE957" w:rsidR="00EE6B8B" w:rsidRPr="00656CB3" w:rsidRDefault="00EE6B8B" w:rsidP="00033354">
            <w:pPr>
              <w:rPr>
                <w:ins w:id="4721" w:author="miminguyenb@yahoo.com" w:date="2024-05-21T09:52:00Z" w16du:dateUtc="2024-05-21T16:52:00Z"/>
                <w:rFonts w:asciiTheme="minorHAnsi" w:hAnsiTheme="minorHAnsi" w:cstheme="minorHAnsi"/>
                <w:sz w:val="22"/>
                <w:szCs w:val="22"/>
                <w:rPrChange w:id="4722" w:author="miminguyenb@yahoo.com" w:date="2024-05-22T02:52:00Z" w16du:dateUtc="2024-05-22T09:52:00Z">
                  <w:rPr>
                    <w:ins w:id="4723" w:author="miminguyenb@yahoo.com" w:date="2024-05-21T09:52:00Z" w16du:dateUtc="2024-05-21T16:52:00Z"/>
                    <w:rFonts w:ascii="Arial" w:hAnsi="Arial" w:cs="Arial"/>
                    <w:sz w:val="22"/>
                    <w:szCs w:val="22"/>
                  </w:rPr>
                </w:rPrChange>
              </w:rPr>
            </w:pPr>
            <w:ins w:id="4724" w:author="miminguyenb@yahoo.com" w:date="2024-05-21T09:52:00Z" w16du:dateUtc="2024-05-21T16:52:00Z">
              <w:r w:rsidRPr="00656CB3">
                <w:rPr>
                  <w:rFonts w:asciiTheme="minorHAnsi" w:hAnsiTheme="minorHAnsi" w:cstheme="minorHAnsi"/>
                  <w:b/>
                  <w:sz w:val="22"/>
                  <w:szCs w:val="22"/>
                  <w:rPrChange w:id="4725"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4726" w:author="miminguyenb@yahoo.com" w:date="2024-05-22T02:52:00Z" w16du:dateUtc="2024-05-22T09:52:00Z">
                    <w:rPr>
                      <w:rFonts w:ascii="Arial" w:hAnsi="Arial" w:cs="Arial"/>
                      <w:sz w:val="22"/>
                      <w:szCs w:val="22"/>
                    </w:rPr>
                  </w:rPrChange>
                </w:rPr>
                <w:t xml:space="preserve">: </w:t>
              </w:r>
            </w:ins>
            <w:ins w:id="4727" w:author="miminguyenb@yahoo.com" w:date="2024-05-21T10:06:00Z" w16du:dateUtc="2024-05-21T17:06:00Z">
              <w:r w:rsidR="002D4993" w:rsidRPr="00656CB3">
                <w:rPr>
                  <w:rFonts w:asciiTheme="minorHAnsi" w:hAnsiTheme="minorHAnsi" w:cstheme="minorHAnsi"/>
                  <w:sz w:val="22"/>
                  <w:szCs w:val="22"/>
                  <w:rPrChange w:id="4728" w:author="miminguyenb@yahoo.com" w:date="2024-05-22T02:52:00Z" w16du:dateUtc="2024-05-22T09:52:00Z">
                    <w:rPr>
                      <w:rFonts w:ascii="Arial" w:hAnsi="Arial" w:cs="Arial"/>
                      <w:sz w:val="22"/>
                      <w:szCs w:val="22"/>
                    </w:rPr>
                  </w:rPrChange>
                </w:rPr>
                <w:t>Detail, Essential</w:t>
              </w:r>
            </w:ins>
          </w:p>
        </w:tc>
      </w:tr>
      <w:tr w:rsidR="00EE6B8B" w:rsidRPr="00656CB3" w14:paraId="786F681B" w14:textId="77777777" w:rsidTr="00EE6B8B">
        <w:trPr>
          <w:jc w:val="center"/>
          <w:ins w:id="4729" w:author="miminguyenb@yahoo.com" w:date="2024-05-21T09:52:00Z" w16du:dateUtc="2024-05-21T16:52:00Z"/>
        </w:trPr>
        <w:tc>
          <w:tcPr>
            <w:tcW w:w="9576" w:type="dxa"/>
            <w:gridSpan w:val="4"/>
            <w:shd w:val="clear" w:color="auto" w:fill="auto"/>
            <w:tcPrChange w:id="4730" w:author="miminguyenb@yahoo.com" w:date="2024-05-21T09:52:00Z" w16du:dateUtc="2024-05-21T16:52:00Z">
              <w:tcPr>
                <w:tcW w:w="9576" w:type="dxa"/>
                <w:gridSpan w:val="4"/>
                <w:shd w:val="clear" w:color="auto" w:fill="auto"/>
              </w:tcPr>
            </w:tcPrChange>
          </w:tcPr>
          <w:p w14:paraId="140DD9B2" w14:textId="77777777" w:rsidR="00EE6B8B" w:rsidRPr="00656CB3" w:rsidRDefault="00EE6B8B" w:rsidP="00033354">
            <w:pPr>
              <w:rPr>
                <w:ins w:id="4731" w:author="miminguyenb@yahoo.com" w:date="2024-05-21T09:54:00Z" w16du:dateUtc="2024-05-21T16:54:00Z"/>
                <w:rFonts w:asciiTheme="minorHAnsi" w:hAnsiTheme="minorHAnsi" w:cstheme="minorHAnsi"/>
                <w:b/>
                <w:sz w:val="22"/>
                <w:szCs w:val="22"/>
                <w:rPrChange w:id="4732" w:author="miminguyenb@yahoo.com" w:date="2024-05-22T02:52:00Z" w16du:dateUtc="2024-05-22T09:52:00Z">
                  <w:rPr>
                    <w:ins w:id="4733" w:author="miminguyenb@yahoo.com" w:date="2024-05-21T09:54:00Z" w16du:dateUtc="2024-05-21T16:54:00Z"/>
                    <w:rFonts w:ascii="Arial" w:hAnsi="Arial" w:cs="Arial"/>
                    <w:b/>
                    <w:sz w:val="22"/>
                    <w:szCs w:val="22"/>
                  </w:rPr>
                </w:rPrChange>
              </w:rPr>
            </w:pPr>
            <w:ins w:id="4734" w:author="miminguyenb@yahoo.com" w:date="2024-05-21T09:52:00Z" w16du:dateUtc="2024-05-21T16:52:00Z">
              <w:r w:rsidRPr="00656CB3">
                <w:rPr>
                  <w:rFonts w:asciiTheme="minorHAnsi" w:hAnsiTheme="minorHAnsi" w:cstheme="minorHAnsi"/>
                  <w:b/>
                  <w:sz w:val="22"/>
                  <w:szCs w:val="22"/>
                  <w:rPrChange w:id="4735" w:author="miminguyenb@yahoo.com" w:date="2024-05-22T02:52:00Z" w16du:dateUtc="2024-05-22T09:52:00Z">
                    <w:rPr>
                      <w:rFonts w:ascii="Arial" w:hAnsi="Arial" w:cs="Arial"/>
                      <w:b/>
                      <w:sz w:val="22"/>
                      <w:szCs w:val="22"/>
                    </w:rPr>
                  </w:rPrChange>
                </w:rPr>
                <w:t>Supporting Actors:</w:t>
              </w:r>
            </w:ins>
          </w:p>
          <w:p w14:paraId="7539FE19" w14:textId="77777777" w:rsidR="0085279F" w:rsidRPr="00656CB3" w:rsidRDefault="0085279F" w:rsidP="00033354">
            <w:pPr>
              <w:rPr>
                <w:ins w:id="4736" w:author="miminguyenb@yahoo.com" w:date="2024-05-21T09:54:00Z" w16du:dateUtc="2024-05-21T16:54:00Z"/>
                <w:rFonts w:asciiTheme="minorHAnsi" w:hAnsiTheme="minorHAnsi" w:cstheme="minorHAnsi"/>
                <w:b/>
                <w:sz w:val="22"/>
                <w:szCs w:val="22"/>
                <w:rPrChange w:id="4737" w:author="miminguyenb@yahoo.com" w:date="2024-05-22T02:52:00Z" w16du:dateUtc="2024-05-22T09:52:00Z">
                  <w:rPr>
                    <w:ins w:id="4738" w:author="miminguyenb@yahoo.com" w:date="2024-05-21T09:54:00Z" w16du:dateUtc="2024-05-21T16:54:00Z"/>
                    <w:rFonts w:ascii="Arial" w:hAnsi="Arial" w:cs="Arial"/>
                    <w:b/>
                    <w:sz w:val="22"/>
                    <w:szCs w:val="22"/>
                  </w:rPr>
                </w:rPrChange>
              </w:rPr>
            </w:pPr>
          </w:p>
          <w:p w14:paraId="6E417826" w14:textId="628BDD8C" w:rsidR="0085279F" w:rsidRPr="00656CB3" w:rsidRDefault="0085279F" w:rsidP="00033354">
            <w:pPr>
              <w:rPr>
                <w:ins w:id="4739" w:author="miminguyenb@yahoo.com" w:date="2024-05-21T09:54:00Z" w16du:dateUtc="2024-05-21T16:54:00Z"/>
                <w:rFonts w:asciiTheme="minorHAnsi" w:hAnsiTheme="minorHAnsi" w:cstheme="minorHAnsi"/>
                <w:bCs/>
                <w:sz w:val="22"/>
                <w:szCs w:val="22"/>
                <w:rPrChange w:id="4740" w:author="miminguyenb@yahoo.com" w:date="2024-05-22T02:52:00Z" w16du:dateUtc="2024-05-22T09:52:00Z">
                  <w:rPr>
                    <w:ins w:id="4741" w:author="miminguyenb@yahoo.com" w:date="2024-05-21T09:54:00Z" w16du:dateUtc="2024-05-21T16:54:00Z"/>
                    <w:rFonts w:ascii="Arial" w:hAnsi="Arial" w:cs="Arial"/>
                    <w:bCs/>
                    <w:sz w:val="22"/>
                    <w:szCs w:val="22"/>
                  </w:rPr>
                </w:rPrChange>
              </w:rPr>
            </w:pPr>
            <w:ins w:id="4742" w:author="miminguyenb@yahoo.com" w:date="2024-05-21T09:54:00Z" w16du:dateUtc="2024-05-21T16:54:00Z">
              <w:r w:rsidRPr="00656CB3">
                <w:rPr>
                  <w:rFonts w:asciiTheme="minorHAnsi" w:hAnsiTheme="minorHAnsi" w:cstheme="minorHAnsi"/>
                  <w:bCs/>
                  <w:sz w:val="22"/>
                  <w:szCs w:val="22"/>
                  <w:rPrChange w:id="4743" w:author="miminguyenb@yahoo.com" w:date="2024-05-22T02:52:00Z" w16du:dateUtc="2024-05-22T09:52:00Z">
                    <w:rPr>
                      <w:rFonts w:ascii="Arial" w:hAnsi="Arial" w:cs="Arial"/>
                      <w:bCs/>
                      <w:sz w:val="22"/>
                      <w:szCs w:val="22"/>
                    </w:rPr>
                  </w:rPrChange>
                </w:rPr>
                <w:t>Saved Address Database</w:t>
              </w:r>
            </w:ins>
          </w:p>
          <w:p w14:paraId="726533CA" w14:textId="69D15EA2" w:rsidR="00EE6B8B" w:rsidRPr="00656CB3" w:rsidRDefault="0085279F" w:rsidP="00033354">
            <w:pPr>
              <w:rPr>
                <w:ins w:id="4744" w:author="miminguyenb@yahoo.com" w:date="2024-05-21T09:52:00Z" w16du:dateUtc="2024-05-21T16:52:00Z"/>
                <w:rFonts w:asciiTheme="minorHAnsi" w:hAnsiTheme="minorHAnsi" w:cstheme="minorHAnsi"/>
                <w:bCs/>
                <w:sz w:val="22"/>
                <w:szCs w:val="22"/>
                <w:rPrChange w:id="4745" w:author="miminguyenb@yahoo.com" w:date="2024-05-22T02:52:00Z" w16du:dateUtc="2024-05-22T09:52:00Z">
                  <w:rPr>
                    <w:ins w:id="4746" w:author="miminguyenb@yahoo.com" w:date="2024-05-21T09:52:00Z" w16du:dateUtc="2024-05-21T16:52:00Z"/>
                    <w:rFonts w:ascii="Arial" w:hAnsi="Arial" w:cs="Arial"/>
                    <w:b/>
                    <w:sz w:val="22"/>
                    <w:szCs w:val="22"/>
                  </w:rPr>
                </w:rPrChange>
              </w:rPr>
            </w:pPr>
            <w:ins w:id="4747" w:author="miminguyenb@yahoo.com" w:date="2024-05-21T09:54:00Z" w16du:dateUtc="2024-05-21T16:54:00Z">
              <w:r w:rsidRPr="00656CB3">
                <w:rPr>
                  <w:rFonts w:asciiTheme="minorHAnsi" w:hAnsiTheme="minorHAnsi" w:cstheme="minorHAnsi"/>
                  <w:bCs/>
                  <w:sz w:val="22"/>
                  <w:szCs w:val="22"/>
                  <w:rPrChange w:id="4748" w:author="miminguyenb@yahoo.com" w:date="2024-05-22T02:52:00Z" w16du:dateUtc="2024-05-22T09:52:00Z">
                    <w:rPr>
                      <w:rFonts w:ascii="Arial" w:hAnsi="Arial" w:cs="Arial"/>
                      <w:bCs/>
                      <w:sz w:val="22"/>
                      <w:szCs w:val="22"/>
                    </w:rPr>
                  </w:rPrChange>
                </w:rPr>
                <w:t>General Map Database</w:t>
              </w:r>
            </w:ins>
          </w:p>
          <w:p w14:paraId="2F80BA14" w14:textId="77777777" w:rsidR="00EE6B8B" w:rsidRPr="00656CB3" w:rsidRDefault="00EE6B8B" w:rsidP="00033354">
            <w:pPr>
              <w:rPr>
                <w:ins w:id="4749" w:author="miminguyenb@yahoo.com" w:date="2024-05-21T09:52:00Z" w16du:dateUtc="2024-05-21T16:52:00Z"/>
                <w:rFonts w:asciiTheme="minorHAnsi" w:hAnsiTheme="minorHAnsi" w:cstheme="minorHAnsi"/>
                <w:b/>
                <w:sz w:val="22"/>
                <w:szCs w:val="22"/>
                <w:rPrChange w:id="4750" w:author="miminguyenb@yahoo.com" w:date="2024-05-22T02:52:00Z" w16du:dateUtc="2024-05-22T09:52:00Z">
                  <w:rPr>
                    <w:ins w:id="4751" w:author="miminguyenb@yahoo.com" w:date="2024-05-21T09:52:00Z" w16du:dateUtc="2024-05-21T16:52:00Z"/>
                    <w:rFonts w:ascii="Arial" w:hAnsi="Arial" w:cs="Arial"/>
                    <w:b/>
                    <w:sz w:val="22"/>
                    <w:szCs w:val="22"/>
                  </w:rPr>
                </w:rPrChange>
              </w:rPr>
            </w:pPr>
          </w:p>
        </w:tc>
      </w:tr>
      <w:tr w:rsidR="00EE6B8B" w:rsidRPr="00656CB3" w14:paraId="13ADC9C4" w14:textId="77777777" w:rsidTr="00EE6B8B">
        <w:trPr>
          <w:jc w:val="center"/>
          <w:ins w:id="4752" w:author="miminguyenb@yahoo.com" w:date="2024-05-21T09:52:00Z" w16du:dateUtc="2024-05-21T16:52:00Z"/>
        </w:trPr>
        <w:tc>
          <w:tcPr>
            <w:tcW w:w="9576" w:type="dxa"/>
            <w:gridSpan w:val="4"/>
            <w:shd w:val="clear" w:color="auto" w:fill="auto"/>
            <w:tcPrChange w:id="4753" w:author="miminguyenb@yahoo.com" w:date="2024-05-21T09:52:00Z" w16du:dateUtc="2024-05-21T16:52:00Z">
              <w:tcPr>
                <w:tcW w:w="9576" w:type="dxa"/>
                <w:gridSpan w:val="4"/>
                <w:shd w:val="clear" w:color="auto" w:fill="auto"/>
              </w:tcPr>
            </w:tcPrChange>
          </w:tcPr>
          <w:p w14:paraId="64F9C1A7" w14:textId="77777777" w:rsidR="00EE6B8B" w:rsidRPr="00656CB3" w:rsidRDefault="00EE6B8B" w:rsidP="00033354">
            <w:pPr>
              <w:rPr>
                <w:ins w:id="4754" w:author="miminguyenb@yahoo.com" w:date="2024-05-21T09:52:00Z" w16du:dateUtc="2024-05-21T16:52:00Z"/>
                <w:rFonts w:asciiTheme="minorHAnsi" w:hAnsiTheme="minorHAnsi" w:cstheme="minorHAnsi"/>
                <w:sz w:val="22"/>
                <w:szCs w:val="22"/>
                <w:rPrChange w:id="4755" w:author="miminguyenb@yahoo.com" w:date="2024-05-22T02:52:00Z" w16du:dateUtc="2024-05-22T09:52:00Z">
                  <w:rPr>
                    <w:ins w:id="4756" w:author="miminguyenb@yahoo.com" w:date="2024-05-21T09:52:00Z" w16du:dateUtc="2024-05-21T16:52:00Z"/>
                    <w:rFonts w:ascii="Arial" w:hAnsi="Arial" w:cs="Arial"/>
                    <w:sz w:val="22"/>
                    <w:szCs w:val="22"/>
                  </w:rPr>
                </w:rPrChange>
              </w:rPr>
            </w:pPr>
            <w:ins w:id="4757" w:author="miminguyenb@yahoo.com" w:date="2024-05-21T09:52:00Z" w16du:dateUtc="2024-05-21T16:52:00Z">
              <w:r w:rsidRPr="00656CB3">
                <w:rPr>
                  <w:rFonts w:asciiTheme="minorHAnsi" w:hAnsiTheme="minorHAnsi" w:cstheme="minorHAnsi"/>
                  <w:b/>
                  <w:sz w:val="22"/>
                  <w:szCs w:val="22"/>
                  <w:rPrChange w:id="4758"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4759" w:author="miminguyenb@yahoo.com" w:date="2024-05-22T02:52:00Z" w16du:dateUtc="2024-05-22T09:52:00Z">
                    <w:rPr>
                      <w:rFonts w:ascii="Arial" w:hAnsi="Arial" w:cs="Arial"/>
                      <w:sz w:val="22"/>
                      <w:szCs w:val="22"/>
                    </w:rPr>
                  </w:rPrChange>
                </w:rPr>
                <w:t xml:space="preserve">: </w:t>
              </w:r>
            </w:ins>
          </w:p>
          <w:p w14:paraId="5C870898" w14:textId="77777777" w:rsidR="00EE6B8B" w:rsidRPr="00656CB3" w:rsidRDefault="00EE6B8B" w:rsidP="00033354">
            <w:pPr>
              <w:rPr>
                <w:ins w:id="4760" w:author="miminguyenb@yahoo.com" w:date="2024-05-21T09:52:00Z" w16du:dateUtc="2024-05-21T16:52:00Z"/>
                <w:rFonts w:asciiTheme="minorHAnsi" w:hAnsiTheme="minorHAnsi" w:cstheme="minorHAnsi"/>
                <w:sz w:val="22"/>
                <w:szCs w:val="22"/>
                <w:rPrChange w:id="4761" w:author="miminguyenb@yahoo.com" w:date="2024-05-22T02:52:00Z" w16du:dateUtc="2024-05-22T09:52:00Z">
                  <w:rPr>
                    <w:ins w:id="4762" w:author="miminguyenb@yahoo.com" w:date="2024-05-21T09:52:00Z" w16du:dateUtc="2024-05-21T16:52:00Z"/>
                    <w:rFonts w:ascii="Arial" w:hAnsi="Arial" w:cs="Arial"/>
                    <w:sz w:val="22"/>
                    <w:szCs w:val="22"/>
                  </w:rPr>
                </w:rPrChange>
              </w:rPr>
            </w:pPr>
          </w:p>
          <w:p w14:paraId="69577348" w14:textId="1DB050B2" w:rsidR="00EE6B8B" w:rsidRPr="00656CB3" w:rsidRDefault="0085279F" w:rsidP="00033354">
            <w:pPr>
              <w:rPr>
                <w:ins w:id="4763" w:author="miminguyenb@yahoo.com" w:date="2024-05-21T09:55:00Z" w16du:dateUtc="2024-05-21T16:55:00Z"/>
                <w:rFonts w:asciiTheme="minorHAnsi" w:hAnsiTheme="minorHAnsi" w:cstheme="minorHAnsi"/>
                <w:sz w:val="22"/>
                <w:szCs w:val="22"/>
                <w:rPrChange w:id="4764" w:author="miminguyenb@yahoo.com" w:date="2024-05-22T02:52:00Z" w16du:dateUtc="2024-05-22T09:52:00Z">
                  <w:rPr>
                    <w:ins w:id="4765" w:author="miminguyenb@yahoo.com" w:date="2024-05-21T09:55:00Z" w16du:dateUtc="2024-05-21T16:55:00Z"/>
                    <w:rFonts w:ascii="Arial" w:hAnsi="Arial" w:cs="Arial"/>
                    <w:sz w:val="22"/>
                    <w:szCs w:val="22"/>
                  </w:rPr>
                </w:rPrChange>
              </w:rPr>
            </w:pPr>
            <w:ins w:id="4766" w:author="miminguyenb@yahoo.com" w:date="2024-05-21T09:55:00Z" w16du:dateUtc="2024-05-21T16:55:00Z">
              <w:r w:rsidRPr="00656CB3">
                <w:rPr>
                  <w:rFonts w:asciiTheme="minorHAnsi" w:hAnsiTheme="minorHAnsi" w:cstheme="minorHAnsi"/>
                  <w:sz w:val="22"/>
                  <w:szCs w:val="22"/>
                  <w:rPrChange w:id="4767" w:author="miminguyenb@yahoo.com" w:date="2024-05-22T02:52:00Z" w16du:dateUtc="2024-05-22T09:52:00Z">
                    <w:rPr>
                      <w:rFonts w:ascii="Arial" w:hAnsi="Arial" w:cs="Arial"/>
                      <w:sz w:val="22"/>
                      <w:szCs w:val="22"/>
                    </w:rPr>
                  </w:rPrChange>
                </w:rPr>
                <w:t>Civil Engineers:</w:t>
              </w:r>
            </w:ins>
          </w:p>
          <w:p w14:paraId="08FDAC06" w14:textId="4BC1674D" w:rsidR="0085279F" w:rsidRPr="00656CB3" w:rsidRDefault="0085279F" w:rsidP="00033354">
            <w:pPr>
              <w:rPr>
                <w:ins w:id="4768" w:author="miminguyenb@yahoo.com" w:date="2024-05-21T09:55:00Z" w16du:dateUtc="2024-05-21T16:55:00Z"/>
                <w:rFonts w:asciiTheme="minorHAnsi" w:hAnsiTheme="minorHAnsi" w:cstheme="minorHAnsi"/>
                <w:sz w:val="22"/>
                <w:szCs w:val="22"/>
                <w:rPrChange w:id="4769" w:author="miminguyenb@yahoo.com" w:date="2024-05-22T02:52:00Z" w16du:dateUtc="2024-05-22T09:52:00Z">
                  <w:rPr>
                    <w:ins w:id="4770" w:author="miminguyenb@yahoo.com" w:date="2024-05-21T09:55:00Z" w16du:dateUtc="2024-05-21T16:55:00Z"/>
                    <w:rFonts w:ascii="Arial" w:hAnsi="Arial" w:cs="Arial"/>
                    <w:sz w:val="22"/>
                    <w:szCs w:val="22"/>
                  </w:rPr>
                </w:rPrChange>
              </w:rPr>
            </w:pPr>
            <w:ins w:id="4771" w:author="miminguyenb@yahoo.com" w:date="2024-05-21T09:56:00Z" w16du:dateUtc="2024-05-21T16:56:00Z">
              <w:r w:rsidRPr="00656CB3">
                <w:rPr>
                  <w:rFonts w:asciiTheme="minorHAnsi" w:hAnsiTheme="minorHAnsi" w:cstheme="minorHAnsi"/>
                  <w:sz w:val="22"/>
                  <w:szCs w:val="22"/>
                  <w:rPrChange w:id="4772" w:author="miminguyenb@yahoo.com" w:date="2024-05-22T02:52:00Z" w16du:dateUtc="2024-05-22T09:52:00Z">
                    <w:rPr>
                      <w:rFonts w:ascii="Arial" w:hAnsi="Arial" w:cs="Arial"/>
                      <w:sz w:val="22"/>
                      <w:szCs w:val="22"/>
                    </w:rPr>
                  </w:rPrChange>
                </w:rPr>
                <w:t xml:space="preserve">Since the ADAFNA offers ADA-accessible paths, civil engineers </w:t>
              </w:r>
            </w:ins>
            <w:ins w:id="4773" w:author="miminguyenb@yahoo.com" w:date="2024-05-22T03:12:00Z" w16du:dateUtc="2024-05-22T10:12:00Z">
              <w:r w:rsidR="002E3DEA">
                <w:rPr>
                  <w:rFonts w:asciiTheme="minorHAnsi" w:hAnsiTheme="minorHAnsi" w:cstheme="minorHAnsi"/>
                  <w:sz w:val="22"/>
                  <w:szCs w:val="22"/>
                </w:rPr>
                <w:t xml:space="preserve">want to clarify their ADA pathways and </w:t>
              </w:r>
            </w:ins>
            <w:ins w:id="4774" w:author="miminguyenb@yahoo.com" w:date="2024-05-22T03:20:00Z" w16du:dateUtc="2024-05-22T10:20:00Z">
              <w:r w:rsidR="00C11F93">
                <w:rPr>
                  <w:rFonts w:asciiTheme="minorHAnsi" w:hAnsiTheme="minorHAnsi" w:cstheme="minorHAnsi"/>
                  <w:sz w:val="22"/>
                  <w:szCs w:val="22"/>
                </w:rPr>
                <w:t>ensure</w:t>
              </w:r>
            </w:ins>
            <w:ins w:id="4775" w:author="miminguyenb@yahoo.com" w:date="2024-05-22T03:12:00Z" w16du:dateUtc="2024-05-22T10:12:00Z">
              <w:r w:rsidR="002E3DEA">
                <w:rPr>
                  <w:rFonts w:asciiTheme="minorHAnsi" w:hAnsiTheme="minorHAnsi" w:cstheme="minorHAnsi"/>
                  <w:sz w:val="22"/>
                  <w:szCs w:val="22"/>
                </w:rPr>
                <w:t xml:space="preserve"> they are up to standard</w:t>
              </w:r>
            </w:ins>
            <w:ins w:id="4776" w:author="miminguyenb@yahoo.com" w:date="2024-05-21T10:03:00Z" w16du:dateUtc="2024-05-21T17:03:00Z">
              <w:r w:rsidRPr="00656CB3">
                <w:rPr>
                  <w:rFonts w:asciiTheme="minorHAnsi" w:hAnsiTheme="minorHAnsi" w:cstheme="minorHAnsi"/>
                  <w:sz w:val="22"/>
                  <w:szCs w:val="22"/>
                  <w:rPrChange w:id="4777" w:author="miminguyenb@yahoo.com" w:date="2024-05-22T02:52:00Z" w16du:dateUtc="2024-05-22T09:52:00Z">
                    <w:rPr>
                      <w:rFonts w:ascii="Arial" w:hAnsi="Arial" w:cs="Arial"/>
                      <w:sz w:val="22"/>
                      <w:szCs w:val="22"/>
                    </w:rPr>
                  </w:rPrChange>
                </w:rPr>
                <w:t>.</w:t>
              </w:r>
            </w:ins>
          </w:p>
          <w:p w14:paraId="4361A2C2" w14:textId="77777777" w:rsidR="0085279F" w:rsidRPr="00656CB3" w:rsidRDefault="0085279F" w:rsidP="00033354">
            <w:pPr>
              <w:rPr>
                <w:ins w:id="4778" w:author="miminguyenb@yahoo.com" w:date="2024-05-21T09:52:00Z" w16du:dateUtc="2024-05-21T16:52:00Z"/>
                <w:rFonts w:asciiTheme="minorHAnsi" w:hAnsiTheme="minorHAnsi" w:cstheme="minorHAnsi"/>
                <w:sz w:val="22"/>
                <w:szCs w:val="22"/>
                <w:rPrChange w:id="4779" w:author="miminguyenb@yahoo.com" w:date="2024-05-22T02:52:00Z" w16du:dateUtc="2024-05-22T09:52:00Z">
                  <w:rPr>
                    <w:ins w:id="4780" w:author="miminguyenb@yahoo.com" w:date="2024-05-21T09:52:00Z" w16du:dateUtc="2024-05-21T16:52:00Z"/>
                    <w:rFonts w:ascii="Arial" w:hAnsi="Arial" w:cs="Arial"/>
                    <w:sz w:val="22"/>
                    <w:szCs w:val="22"/>
                  </w:rPr>
                </w:rPrChange>
              </w:rPr>
            </w:pPr>
          </w:p>
        </w:tc>
      </w:tr>
      <w:tr w:rsidR="00EE6B8B" w:rsidRPr="00656CB3" w14:paraId="1153CF6F" w14:textId="77777777" w:rsidTr="00EE6B8B">
        <w:trPr>
          <w:jc w:val="center"/>
          <w:ins w:id="4781" w:author="miminguyenb@yahoo.com" w:date="2024-05-21T09:52:00Z" w16du:dateUtc="2024-05-21T16:52:00Z"/>
        </w:trPr>
        <w:tc>
          <w:tcPr>
            <w:tcW w:w="9576" w:type="dxa"/>
            <w:gridSpan w:val="4"/>
            <w:shd w:val="clear" w:color="auto" w:fill="auto"/>
            <w:tcPrChange w:id="4782" w:author="miminguyenb@yahoo.com" w:date="2024-05-21T09:52:00Z" w16du:dateUtc="2024-05-21T16:52:00Z">
              <w:tcPr>
                <w:tcW w:w="9576" w:type="dxa"/>
                <w:gridSpan w:val="4"/>
                <w:shd w:val="clear" w:color="auto" w:fill="auto"/>
              </w:tcPr>
            </w:tcPrChange>
          </w:tcPr>
          <w:p w14:paraId="0D221D27" w14:textId="77777777" w:rsidR="00EE6B8B" w:rsidRPr="00656CB3" w:rsidRDefault="00EE6B8B" w:rsidP="00033354">
            <w:pPr>
              <w:rPr>
                <w:ins w:id="4783" w:author="miminguyenb@yahoo.com" w:date="2024-05-21T09:52:00Z" w16du:dateUtc="2024-05-21T16:52:00Z"/>
                <w:rFonts w:asciiTheme="minorHAnsi" w:hAnsiTheme="minorHAnsi" w:cstheme="minorHAnsi"/>
                <w:sz w:val="22"/>
                <w:szCs w:val="22"/>
                <w:rPrChange w:id="4784" w:author="miminguyenb@yahoo.com" w:date="2024-05-22T02:52:00Z" w16du:dateUtc="2024-05-22T09:52:00Z">
                  <w:rPr>
                    <w:ins w:id="4785" w:author="miminguyenb@yahoo.com" w:date="2024-05-21T09:52:00Z" w16du:dateUtc="2024-05-21T16:52:00Z"/>
                    <w:rFonts w:ascii="Arial" w:hAnsi="Arial" w:cs="Arial"/>
                    <w:sz w:val="22"/>
                    <w:szCs w:val="22"/>
                  </w:rPr>
                </w:rPrChange>
              </w:rPr>
            </w:pPr>
            <w:ins w:id="4786" w:author="miminguyenb@yahoo.com" w:date="2024-05-21T09:52:00Z" w16du:dateUtc="2024-05-21T16:52:00Z">
              <w:r w:rsidRPr="00656CB3">
                <w:rPr>
                  <w:rFonts w:asciiTheme="minorHAnsi" w:hAnsiTheme="minorHAnsi" w:cstheme="minorHAnsi"/>
                  <w:b/>
                  <w:sz w:val="22"/>
                  <w:szCs w:val="22"/>
                  <w:rPrChange w:id="4787"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4788" w:author="miminguyenb@yahoo.com" w:date="2024-05-22T02:52:00Z" w16du:dateUtc="2024-05-22T09:52:00Z">
                    <w:rPr>
                      <w:rFonts w:ascii="Arial" w:hAnsi="Arial" w:cs="Arial"/>
                      <w:sz w:val="22"/>
                      <w:szCs w:val="22"/>
                    </w:rPr>
                  </w:rPrChange>
                </w:rPr>
                <w:t xml:space="preserve">: </w:t>
              </w:r>
            </w:ins>
          </w:p>
          <w:p w14:paraId="70C51670" w14:textId="77777777" w:rsidR="00EE6B8B" w:rsidRPr="00656CB3" w:rsidRDefault="00EE6B8B" w:rsidP="00033354">
            <w:pPr>
              <w:rPr>
                <w:ins w:id="4789" w:author="miminguyenb@yahoo.com" w:date="2024-05-21T10:06:00Z" w16du:dateUtc="2024-05-21T17:06:00Z"/>
                <w:rFonts w:asciiTheme="minorHAnsi" w:hAnsiTheme="minorHAnsi" w:cstheme="minorHAnsi"/>
                <w:sz w:val="22"/>
                <w:szCs w:val="22"/>
                <w:rPrChange w:id="4790" w:author="miminguyenb@yahoo.com" w:date="2024-05-22T02:52:00Z" w16du:dateUtc="2024-05-22T09:52:00Z">
                  <w:rPr>
                    <w:ins w:id="4791" w:author="miminguyenb@yahoo.com" w:date="2024-05-21T10:06:00Z" w16du:dateUtc="2024-05-21T17:06:00Z"/>
                    <w:rFonts w:ascii="Arial" w:hAnsi="Arial" w:cs="Arial"/>
                    <w:sz w:val="22"/>
                    <w:szCs w:val="22"/>
                  </w:rPr>
                </w:rPrChange>
              </w:rPr>
            </w:pPr>
          </w:p>
          <w:p w14:paraId="52D6EFA4" w14:textId="6B4CC4B1" w:rsidR="002D4993" w:rsidRPr="00656CB3" w:rsidRDefault="002D4993" w:rsidP="00033354">
            <w:pPr>
              <w:rPr>
                <w:ins w:id="4792" w:author="miminguyenb@yahoo.com" w:date="2024-05-21T09:52:00Z" w16du:dateUtc="2024-05-21T16:52:00Z"/>
                <w:rFonts w:asciiTheme="minorHAnsi" w:hAnsiTheme="minorHAnsi" w:cstheme="minorHAnsi"/>
                <w:sz w:val="22"/>
                <w:szCs w:val="22"/>
                <w:rPrChange w:id="4793" w:author="miminguyenb@yahoo.com" w:date="2024-05-22T02:52:00Z" w16du:dateUtc="2024-05-22T09:52:00Z">
                  <w:rPr>
                    <w:ins w:id="4794" w:author="miminguyenb@yahoo.com" w:date="2024-05-21T09:52:00Z" w16du:dateUtc="2024-05-21T16:52:00Z"/>
                    <w:rFonts w:ascii="Arial" w:hAnsi="Arial" w:cs="Arial"/>
                    <w:sz w:val="22"/>
                    <w:szCs w:val="22"/>
                  </w:rPr>
                </w:rPrChange>
              </w:rPr>
            </w:pPr>
            <w:ins w:id="4795" w:author="miminguyenb@yahoo.com" w:date="2024-05-21T10:07:00Z" w16du:dateUtc="2024-05-21T17:07:00Z">
              <w:r w:rsidRPr="00656CB3">
                <w:rPr>
                  <w:rFonts w:asciiTheme="minorHAnsi" w:hAnsiTheme="minorHAnsi" w:cstheme="minorHAnsi"/>
                  <w:sz w:val="22"/>
                  <w:szCs w:val="22"/>
                  <w:rPrChange w:id="4796" w:author="miminguyenb@yahoo.com" w:date="2024-05-22T02:52:00Z" w16du:dateUtc="2024-05-22T09:52:00Z">
                    <w:rPr>
                      <w:rFonts w:ascii="Arial" w:hAnsi="Arial" w:cs="Arial"/>
                      <w:sz w:val="22"/>
                      <w:szCs w:val="22"/>
                    </w:rPr>
                  </w:rPrChange>
                </w:rPr>
                <w:t xml:space="preserve">The Application User </w:t>
              </w:r>
            </w:ins>
            <w:ins w:id="4797" w:author="miminguyenb@yahoo.com" w:date="2024-05-21T10:08:00Z" w16du:dateUtc="2024-05-21T17:08:00Z">
              <w:r w:rsidRPr="00656CB3">
                <w:rPr>
                  <w:rFonts w:asciiTheme="minorHAnsi" w:hAnsiTheme="minorHAnsi" w:cstheme="minorHAnsi"/>
                  <w:sz w:val="22"/>
                  <w:szCs w:val="22"/>
                  <w:rPrChange w:id="4798" w:author="miminguyenb@yahoo.com" w:date="2024-05-22T02:52:00Z" w16du:dateUtc="2024-05-22T09:52:00Z">
                    <w:rPr>
                      <w:rFonts w:ascii="Arial" w:hAnsi="Arial" w:cs="Arial"/>
                      <w:sz w:val="22"/>
                      <w:szCs w:val="22"/>
                    </w:rPr>
                  </w:rPrChange>
                </w:rPr>
                <w:t>wants to choose their ADA pathway from random unsaved addresses or change the path of a currently saved address</w:t>
              </w:r>
            </w:ins>
            <w:ins w:id="4799" w:author="miminguyenb@yahoo.com" w:date="2024-05-21T10:07:00Z" w16du:dateUtc="2024-05-21T17:07:00Z">
              <w:r w:rsidRPr="00656CB3">
                <w:rPr>
                  <w:rFonts w:asciiTheme="minorHAnsi" w:hAnsiTheme="minorHAnsi" w:cstheme="minorHAnsi"/>
                  <w:sz w:val="22"/>
                  <w:szCs w:val="22"/>
                  <w:rPrChange w:id="4800" w:author="miminguyenb@yahoo.com" w:date="2024-05-22T02:52:00Z" w16du:dateUtc="2024-05-22T09:52:00Z">
                    <w:rPr>
                      <w:rFonts w:ascii="Arial" w:hAnsi="Arial" w:cs="Arial"/>
                      <w:sz w:val="22"/>
                      <w:szCs w:val="22"/>
                    </w:rPr>
                  </w:rPrChange>
                </w:rPr>
                <w:t xml:space="preserve"> </w:t>
              </w:r>
            </w:ins>
            <w:ins w:id="4801" w:author="miminguyenb@yahoo.com" w:date="2024-05-21T10:08:00Z" w16du:dateUtc="2024-05-21T17:08:00Z">
              <w:r w:rsidRPr="00656CB3">
                <w:rPr>
                  <w:rFonts w:asciiTheme="minorHAnsi" w:hAnsiTheme="minorHAnsi" w:cstheme="minorHAnsi"/>
                  <w:sz w:val="22"/>
                  <w:szCs w:val="22"/>
                  <w:rPrChange w:id="4802" w:author="miminguyenb@yahoo.com" w:date="2024-05-22T02:52:00Z" w16du:dateUtc="2024-05-22T09:52:00Z">
                    <w:rPr>
                      <w:rFonts w:ascii="Arial" w:hAnsi="Arial" w:cs="Arial"/>
                      <w:sz w:val="22"/>
                      <w:szCs w:val="22"/>
                    </w:rPr>
                  </w:rPrChange>
                </w:rPr>
                <w:t>and does so with UC-7, Choose/Change ADA Type of Path.</w:t>
              </w:r>
            </w:ins>
          </w:p>
          <w:p w14:paraId="53FACC82" w14:textId="77777777" w:rsidR="00EE6B8B" w:rsidRPr="00656CB3" w:rsidRDefault="00EE6B8B" w:rsidP="00033354">
            <w:pPr>
              <w:rPr>
                <w:ins w:id="4803" w:author="miminguyenb@yahoo.com" w:date="2024-05-21T09:52:00Z" w16du:dateUtc="2024-05-21T16:52:00Z"/>
                <w:rFonts w:asciiTheme="minorHAnsi" w:hAnsiTheme="minorHAnsi" w:cstheme="minorHAnsi"/>
                <w:sz w:val="22"/>
                <w:szCs w:val="22"/>
                <w:rPrChange w:id="4804" w:author="miminguyenb@yahoo.com" w:date="2024-05-22T02:52:00Z" w16du:dateUtc="2024-05-22T09:52:00Z">
                  <w:rPr>
                    <w:ins w:id="4805" w:author="miminguyenb@yahoo.com" w:date="2024-05-21T09:52:00Z" w16du:dateUtc="2024-05-21T16:52:00Z"/>
                    <w:rFonts w:ascii="Arial" w:hAnsi="Arial" w:cs="Arial"/>
                    <w:sz w:val="22"/>
                    <w:szCs w:val="22"/>
                  </w:rPr>
                </w:rPrChange>
              </w:rPr>
            </w:pPr>
          </w:p>
          <w:p w14:paraId="578480F3" w14:textId="77777777" w:rsidR="00EE6B8B" w:rsidRPr="00656CB3" w:rsidRDefault="00EE6B8B" w:rsidP="00033354">
            <w:pPr>
              <w:rPr>
                <w:ins w:id="4806" w:author="miminguyenb@yahoo.com" w:date="2024-05-21T09:52:00Z" w16du:dateUtc="2024-05-21T16:52:00Z"/>
                <w:rFonts w:asciiTheme="minorHAnsi" w:hAnsiTheme="minorHAnsi" w:cstheme="minorHAnsi"/>
                <w:sz w:val="22"/>
                <w:szCs w:val="22"/>
                <w:rPrChange w:id="4807" w:author="miminguyenb@yahoo.com" w:date="2024-05-22T02:52:00Z" w16du:dateUtc="2024-05-22T09:52:00Z">
                  <w:rPr>
                    <w:ins w:id="4808" w:author="miminguyenb@yahoo.com" w:date="2024-05-21T09:52:00Z" w16du:dateUtc="2024-05-21T16:52:00Z"/>
                    <w:rFonts w:ascii="Arial" w:hAnsi="Arial" w:cs="Arial"/>
                    <w:sz w:val="22"/>
                    <w:szCs w:val="22"/>
                  </w:rPr>
                </w:rPrChange>
              </w:rPr>
            </w:pPr>
          </w:p>
        </w:tc>
      </w:tr>
      <w:tr w:rsidR="00EE6B8B" w:rsidRPr="00656CB3" w14:paraId="453E85E9" w14:textId="77777777" w:rsidTr="00EE6B8B">
        <w:trPr>
          <w:jc w:val="center"/>
          <w:ins w:id="4809" w:author="miminguyenb@yahoo.com" w:date="2024-05-21T09:52:00Z" w16du:dateUtc="2024-05-21T16:52:00Z"/>
        </w:trPr>
        <w:tc>
          <w:tcPr>
            <w:tcW w:w="9576" w:type="dxa"/>
            <w:gridSpan w:val="4"/>
            <w:shd w:val="clear" w:color="auto" w:fill="auto"/>
            <w:tcPrChange w:id="4810" w:author="miminguyenb@yahoo.com" w:date="2024-05-21T09:52:00Z" w16du:dateUtc="2024-05-21T16:52:00Z">
              <w:tcPr>
                <w:tcW w:w="9576" w:type="dxa"/>
                <w:gridSpan w:val="4"/>
                <w:shd w:val="clear" w:color="auto" w:fill="auto"/>
              </w:tcPr>
            </w:tcPrChange>
          </w:tcPr>
          <w:p w14:paraId="5749910A" w14:textId="77777777" w:rsidR="00EE6B8B" w:rsidRPr="00656CB3" w:rsidRDefault="00EE6B8B" w:rsidP="00033354">
            <w:pPr>
              <w:rPr>
                <w:ins w:id="4811" w:author="miminguyenb@yahoo.com" w:date="2024-05-21T09:52:00Z" w16du:dateUtc="2024-05-21T16:52:00Z"/>
                <w:rFonts w:asciiTheme="minorHAnsi" w:hAnsiTheme="minorHAnsi" w:cstheme="minorHAnsi"/>
                <w:sz w:val="22"/>
                <w:szCs w:val="22"/>
                <w:rPrChange w:id="4812" w:author="miminguyenb@yahoo.com" w:date="2024-05-22T02:52:00Z" w16du:dateUtc="2024-05-22T09:52:00Z">
                  <w:rPr>
                    <w:ins w:id="4813" w:author="miminguyenb@yahoo.com" w:date="2024-05-21T09:52:00Z" w16du:dateUtc="2024-05-21T16:52:00Z"/>
                    <w:rFonts w:ascii="Arial" w:hAnsi="Arial" w:cs="Arial"/>
                    <w:sz w:val="22"/>
                    <w:szCs w:val="22"/>
                  </w:rPr>
                </w:rPrChange>
              </w:rPr>
            </w:pPr>
            <w:ins w:id="4814" w:author="miminguyenb@yahoo.com" w:date="2024-05-21T09:52:00Z" w16du:dateUtc="2024-05-21T16:52:00Z">
              <w:r w:rsidRPr="00656CB3">
                <w:rPr>
                  <w:rFonts w:asciiTheme="minorHAnsi" w:hAnsiTheme="minorHAnsi" w:cstheme="minorHAnsi"/>
                  <w:b/>
                  <w:sz w:val="22"/>
                  <w:szCs w:val="22"/>
                  <w:rPrChange w:id="4815"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4816" w:author="miminguyenb@yahoo.com" w:date="2024-05-22T02:52:00Z" w16du:dateUtc="2024-05-22T09:52:00Z">
                    <w:rPr>
                      <w:rFonts w:ascii="Arial" w:hAnsi="Arial" w:cs="Arial"/>
                      <w:sz w:val="22"/>
                      <w:szCs w:val="22"/>
                    </w:rPr>
                  </w:rPrChange>
                </w:rPr>
                <w:t xml:space="preserve">: </w:t>
              </w:r>
            </w:ins>
          </w:p>
          <w:p w14:paraId="3C4E23EB" w14:textId="77777777" w:rsidR="00EE6B8B" w:rsidRPr="00656CB3" w:rsidRDefault="00EE6B8B" w:rsidP="00033354">
            <w:pPr>
              <w:rPr>
                <w:ins w:id="4817" w:author="miminguyenb@yahoo.com" w:date="2024-05-21T09:52:00Z" w16du:dateUtc="2024-05-21T16:52:00Z"/>
                <w:rFonts w:asciiTheme="minorHAnsi" w:hAnsiTheme="minorHAnsi" w:cstheme="minorHAnsi"/>
                <w:sz w:val="22"/>
                <w:szCs w:val="22"/>
                <w:rPrChange w:id="4818" w:author="miminguyenb@yahoo.com" w:date="2024-05-22T02:52:00Z" w16du:dateUtc="2024-05-22T09:52:00Z">
                  <w:rPr>
                    <w:ins w:id="4819" w:author="miminguyenb@yahoo.com" w:date="2024-05-21T09:52:00Z" w16du:dateUtc="2024-05-21T16:52:00Z"/>
                    <w:rFonts w:ascii="Arial" w:hAnsi="Arial" w:cs="Arial"/>
                    <w:sz w:val="22"/>
                    <w:szCs w:val="22"/>
                  </w:rPr>
                </w:rPrChange>
              </w:rPr>
            </w:pPr>
          </w:p>
          <w:p w14:paraId="1CC4CECE" w14:textId="5D9F4018" w:rsidR="00EE6B8B" w:rsidRPr="00656CB3" w:rsidRDefault="00EE6B8B" w:rsidP="00033354">
            <w:pPr>
              <w:tabs>
                <w:tab w:val="left" w:pos="1980"/>
                <w:tab w:val="left" w:pos="3240"/>
              </w:tabs>
              <w:rPr>
                <w:ins w:id="4820" w:author="miminguyenb@yahoo.com" w:date="2024-05-21T09:52:00Z" w16du:dateUtc="2024-05-21T16:52:00Z"/>
                <w:rFonts w:asciiTheme="minorHAnsi" w:hAnsiTheme="minorHAnsi" w:cstheme="minorHAnsi"/>
                <w:sz w:val="22"/>
                <w:szCs w:val="22"/>
                <w:rPrChange w:id="4821" w:author="miminguyenb@yahoo.com" w:date="2024-05-22T02:52:00Z" w16du:dateUtc="2024-05-22T09:52:00Z">
                  <w:rPr>
                    <w:ins w:id="4822" w:author="miminguyenb@yahoo.com" w:date="2024-05-21T09:52:00Z" w16du:dateUtc="2024-05-21T16:52:00Z"/>
                    <w:rFonts w:ascii="Arial" w:hAnsi="Arial" w:cs="Arial"/>
                    <w:sz w:val="22"/>
                    <w:szCs w:val="22"/>
                  </w:rPr>
                </w:rPrChange>
              </w:rPr>
            </w:pPr>
            <w:ins w:id="4823" w:author="miminguyenb@yahoo.com" w:date="2024-05-21T09:52:00Z" w16du:dateUtc="2024-05-21T16:52:00Z">
              <w:r w:rsidRPr="00656CB3">
                <w:rPr>
                  <w:rFonts w:asciiTheme="minorHAnsi" w:hAnsiTheme="minorHAnsi" w:cstheme="minorHAnsi"/>
                  <w:b/>
                  <w:sz w:val="22"/>
                  <w:szCs w:val="22"/>
                  <w:rPrChange w:id="4824"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4825"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4826" w:author="miminguyenb@yahoo.com" w:date="2024-05-22T02:52:00Z" w16du:dateUtc="2024-05-22T09:52:00Z">
                    <w:rPr>
                      <w:rFonts w:ascii="Arial" w:hAnsi="Arial" w:cs="Arial"/>
                      <w:sz w:val="22"/>
                      <w:szCs w:val="22"/>
                    </w:rPr>
                  </w:rPrChange>
                </w:rPr>
                <w:tab/>
                <w:t>_</w:t>
              </w:r>
            </w:ins>
            <w:ins w:id="4827" w:author="miminguyenb@yahoo.com" w:date="2024-05-21T10:08:00Z" w16du:dateUtc="2024-05-21T17:08:00Z">
              <w:r w:rsidR="002D4993" w:rsidRPr="00656CB3">
                <w:rPr>
                  <w:rFonts w:asciiTheme="minorHAnsi" w:hAnsiTheme="minorHAnsi" w:cstheme="minorHAnsi"/>
                  <w:sz w:val="22"/>
                  <w:szCs w:val="22"/>
                  <w:rPrChange w:id="4828" w:author="miminguyenb@yahoo.com" w:date="2024-05-22T02:52:00Z" w16du:dateUtc="2024-05-22T09:52:00Z">
                    <w:rPr>
                      <w:rFonts w:ascii="Arial" w:hAnsi="Arial" w:cs="Arial"/>
                      <w:sz w:val="22"/>
                      <w:szCs w:val="22"/>
                    </w:rPr>
                  </w:rPrChange>
                </w:rPr>
                <w:t>X</w:t>
              </w:r>
            </w:ins>
            <w:ins w:id="4829" w:author="miminguyenb@yahoo.com" w:date="2024-05-21T09:52:00Z" w16du:dateUtc="2024-05-21T16:52:00Z">
              <w:r w:rsidRPr="00656CB3">
                <w:rPr>
                  <w:rFonts w:asciiTheme="minorHAnsi" w:hAnsiTheme="minorHAnsi" w:cstheme="minorHAnsi"/>
                  <w:sz w:val="22"/>
                  <w:szCs w:val="22"/>
                  <w:rPrChange w:id="4830" w:author="miminguyenb@yahoo.com" w:date="2024-05-22T02:52:00Z" w16du:dateUtc="2024-05-22T09:52:00Z">
                    <w:rPr>
                      <w:rFonts w:ascii="Arial" w:hAnsi="Arial" w:cs="Arial"/>
                      <w:sz w:val="22"/>
                      <w:szCs w:val="22"/>
                    </w:rPr>
                  </w:rPrChange>
                </w:rPr>
                <w:t>_ External</w:t>
              </w:r>
              <w:r w:rsidRPr="00656CB3">
                <w:rPr>
                  <w:rFonts w:asciiTheme="minorHAnsi" w:hAnsiTheme="minorHAnsi" w:cstheme="minorHAnsi"/>
                  <w:sz w:val="22"/>
                  <w:szCs w:val="22"/>
                  <w:rPrChange w:id="4831" w:author="miminguyenb@yahoo.com" w:date="2024-05-22T02:52:00Z" w16du:dateUtc="2024-05-22T09:52:00Z">
                    <w:rPr>
                      <w:rFonts w:ascii="Arial" w:hAnsi="Arial" w:cs="Arial"/>
                      <w:sz w:val="22"/>
                      <w:szCs w:val="22"/>
                    </w:rPr>
                  </w:rPrChange>
                </w:rPr>
                <w:tab/>
                <w:t xml:space="preserve">   ___ Temporal</w:t>
              </w:r>
            </w:ins>
          </w:p>
        </w:tc>
      </w:tr>
      <w:tr w:rsidR="00EE6B8B" w:rsidRPr="00656CB3" w14:paraId="7E40B511" w14:textId="77777777" w:rsidTr="00EE6B8B">
        <w:trPr>
          <w:jc w:val="center"/>
          <w:ins w:id="4832" w:author="miminguyenb@yahoo.com" w:date="2024-05-21T09:52:00Z" w16du:dateUtc="2024-05-21T16:52:00Z"/>
        </w:trPr>
        <w:tc>
          <w:tcPr>
            <w:tcW w:w="9576" w:type="dxa"/>
            <w:gridSpan w:val="4"/>
            <w:shd w:val="clear" w:color="auto" w:fill="auto"/>
            <w:tcPrChange w:id="4833" w:author="miminguyenb@yahoo.com" w:date="2024-05-21T09:52:00Z" w16du:dateUtc="2024-05-21T16:52:00Z">
              <w:tcPr>
                <w:tcW w:w="9576" w:type="dxa"/>
                <w:gridSpan w:val="4"/>
                <w:shd w:val="clear" w:color="auto" w:fill="auto"/>
              </w:tcPr>
            </w:tcPrChange>
          </w:tcPr>
          <w:p w14:paraId="0AA403A7" w14:textId="77777777" w:rsidR="00EE6B8B" w:rsidRPr="00656CB3" w:rsidRDefault="00EE6B8B" w:rsidP="00033354">
            <w:pPr>
              <w:rPr>
                <w:ins w:id="4834" w:author="miminguyenb@yahoo.com" w:date="2024-05-21T09:52:00Z" w16du:dateUtc="2024-05-21T16:52:00Z"/>
                <w:rFonts w:asciiTheme="minorHAnsi" w:hAnsiTheme="minorHAnsi" w:cstheme="minorHAnsi"/>
                <w:sz w:val="22"/>
                <w:szCs w:val="22"/>
                <w:rPrChange w:id="4835" w:author="miminguyenb@yahoo.com" w:date="2024-05-22T02:52:00Z" w16du:dateUtc="2024-05-22T09:52:00Z">
                  <w:rPr>
                    <w:ins w:id="4836" w:author="miminguyenb@yahoo.com" w:date="2024-05-21T09:52:00Z" w16du:dateUtc="2024-05-21T16:52:00Z"/>
                    <w:rFonts w:ascii="Arial" w:hAnsi="Arial" w:cs="Arial"/>
                    <w:sz w:val="22"/>
                    <w:szCs w:val="22"/>
                  </w:rPr>
                </w:rPrChange>
              </w:rPr>
            </w:pPr>
            <w:ins w:id="4837" w:author="miminguyenb@yahoo.com" w:date="2024-05-21T09:52:00Z" w16du:dateUtc="2024-05-21T16:52:00Z">
              <w:r w:rsidRPr="00656CB3">
                <w:rPr>
                  <w:rFonts w:asciiTheme="minorHAnsi" w:hAnsiTheme="minorHAnsi" w:cstheme="minorHAnsi"/>
                  <w:b/>
                  <w:sz w:val="22"/>
                  <w:szCs w:val="22"/>
                  <w:rPrChange w:id="4838"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4839" w:author="miminguyenb@yahoo.com" w:date="2024-05-22T02:52:00Z" w16du:dateUtc="2024-05-22T09:52:00Z">
                    <w:rPr>
                      <w:rFonts w:ascii="Arial" w:hAnsi="Arial" w:cs="Arial"/>
                      <w:sz w:val="22"/>
                      <w:szCs w:val="22"/>
                    </w:rPr>
                  </w:rPrChange>
                </w:rPr>
                <w:t xml:space="preserve">: </w:t>
              </w:r>
            </w:ins>
          </w:p>
          <w:p w14:paraId="491782B4" w14:textId="25FDFF4B" w:rsidR="00656CB3" w:rsidRDefault="00EE6B8B" w:rsidP="00F818B8">
            <w:pPr>
              <w:tabs>
                <w:tab w:val="left" w:pos="720"/>
                <w:tab w:val="left" w:pos="6610"/>
              </w:tabs>
              <w:rPr>
                <w:ins w:id="4840" w:author="miminguyenb@yahoo.com" w:date="2024-05-22T02:55:00Z" w16du:dateUtc="2024-05-22T09:55:00Z"/>
                <w:rFonts w:asciiTheme="minorHAnsi" w:hAnsiTheme="minorHAnsi" w:cstheme="minorHAnsi"/>
                <w:sz w:val="22"/>
                <w:szCs w:val="22"/>
              </w:rPr>
            </w:pPr>
            <w:ins w:id="4841" w:author="miminguyenb@yahoo.com" w:date="2024-05-21T09:52:00Z" w16du:dateUtc="2024-05-21T16:52:00Z">
              <w:r w:rsidRPr="00656CB3">
                <w:rPr>
                  <w:rFonts w:asciiTheme="minorHAnsi" w:hAnsiTheme="minorHAnsi" w:cstheme="minorHAnsi"/>
                  <w:sz w:val="22"/>
                  <w:szCs w:val="22"/>
                  <w:rPrChange w:id="4842"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843"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4844" w:author="miminguyenb@yahoo.com" w:date="2024-05-22T02:52:00Z" w16du:dateUtc="2024-05-22T09:52:00Z">
                    <w:rPr>
                      <w:rFonts w:ascii="Arial" w:hAnsi="Arial" w:cs="Arial"/>
                      <w:sz w:val="22"/>
                      <w:szCs w:val="22"/>
                    </w:rPr>
                  </w:rPrChange>
                </w:rPr>
                <w:t>:</w:t>
              </w:r>
            </w:ins>
          </w:p>
          <w:p w14:paraId="4812D4C6" w14:textId="54A85009" w:rsidR="00F818B8" w:rsidRPr="00656CB3" w:rsidRDefault="00EE6B8B" w:rsidP="00F818B8">
            <w:pPr>
              <w:tabs>
                <w:tab w:val="left" w:pos="720"/>
                <w:tab w:val="left" w:pos="6610"/>
              </w:tabs>
              <w:rPr>
                <w:ins w:id="4845" w:author="miminguyenb@yahoo.com" w:date="2024-05-22T01:51:00Z" w16du:dateUtc="2024-05-22T08:51:00Z"/>
                <w:rFonts w:asciiTheme="minorHAnsi" w:hAnsiTheme="minorHAnsi" w:cstheme="minorHAnsi"/>
                <w:sz w:val="22"/>
                <w:szCs w:val="22"/>
                <w:rPrChange w:id="4846" w:author="miminguyenb@yahoo.com" w:date="2024-05-22T02:52:00Z" w16du:dateUtc="2024-05-22T09:52:00Z">
                  <w:rPr>
                    <w:ins w:id="4847" w:author="miminguyenb@yahoo.com" w:date="2024-05-22T01:51:00Z" w16du:dateUtc="2024-05-22T08:51:00Z"/>
                    <w:rFonts w:ascii="Arial" w:hAnsi="Arial" w:cs="Arial"/>
                    <w:sz w:val="22"/>
                    <w:szCs w:val="22"/>
                  </w:rPr>
                </w:rPrChange>
              </w:rPr>
            </w:pPr>
            <w:ins w:id="4848" w:author="miminguyenb@yahoo.com" w:date="2024-05-21T09:52:00Z" w16du:dateUtc="2024-05-21T16:52:00Z">
              <w:r w:rsidRPr="00656CB3">
                <w:rPr>
                  <w:rFonts w:asciiTheme="minorHAnsi" w:hAnsiTheme="minorHAnsi" w:cstheme="minorHAnsi"/>
                  <w:sz w:val="22"/>
                  <w:szCs w:val="22"/>
                  <w:rPrChange w:id="4849" w:author="miminguyenb@yahoo.com" w:date="2024-05-22T02:52:00Z" w16du:dateUtc="2024-05-22T09:52:00Z">
                    <w:rPr>
                      <w:rFonts w:ascii="Arial" w:hAnsi="Arial" w:cs="Arial"/>
                      <w:sz w:val="22"/>
                      <w:szCs w:val="22"/>
                    </w:rPr>
                  </w:rPrChange>
                </w:rPr>
                <w:t xml:space="preserve"> </w:t>
              </w:r>
            </w:ins>
            <w:ins w:id="4850" w:author="miminguyenb@yahoo.com" w:date="2024-05-22T01:51:00Z" w16du:dateUtc="2024-05-22T08:51:00Z">
              <w:r w:rsidR="00F818B8" w:rsidRPr="00656CB3">
                <w:rPr>
                  <w:rFonts w:asciiTheme="minorHAnsi" w:hAnsiTheme="minorHAnsi" w:cstheme="minorHAnsi"/>
                  <w:sz w:val="22"/>
                  <w:szCs w:val="22"/>
                  <w:rPrChange w:id="4851" w:author="miminguyenb@yahoo.com" w:date="2024-05-22T02:52:00Z" w16du:dateUtc="2024-05-22T09:52:00Z">
                    <w:rPr>
                      <w:rFonts w:ascii="Arial" w:hAnsi="Arial" w:cs="Arial"/>
                      <w:sz w:val="22"/>
                      <w:szCs w:val="22"/>
                    </w:rPr>
                  </w:rPrChange>
                </w:rPr>
                <w:t>Saved Address and General Map Database</w:t>
              </w:r>
            </w:ins>
            <w:ins w:id="4852" w:author="miminguyenb@yahoo.com" w:date="2024-05-22T02:55:00Z" w16du:dateUtc="2024-05-22T09:55:00Z">
              <w:r w:rsidR="00656CB3">
                <w:rPr>
                  <w:rFonts w:asciiTheme="minorHAnsi" w:hAnsiTheme="minorHAnsi" w:cstheme="minorHAnsi"/>
                  <w:sz w:val="22"/>
                  <w:szCs w:val="22"/>
                </w:rPr>
                <w:t>:</w:t>
              </w:r>
            </w:ins>
          </w:p>
          <w:p w14:paraId="15798760" w14:textId="467BE4F9" w:rsidR="00F818B8" w:rsidRDefault="00F818B8" w:rsidP="00F818B8">
            <w:pPr>
              <w:pStyle w:val="ListParagraph"/>
              <w:numPr>
                <w:ilvl w:val="0"/>
                <w:numId w:val="15"/>
              </w:numPr>
              <w:tabs>
                <w:tab w:val="left" w:pos="720"/>
                <w:tab w:val="left" w:pos="6610"/>
              </w:tabs>
              <w:rPr>
                <w:ins w:id="4853" w:author="miminguyenb@yahoo.com" w:date="2024-05-22T02:55:00Z" w16du:dateUtc="2024-05-22T09:55:00Z"/>
                <w:rFonts w:asciiTheme="minorHAnsi" w:hAnsiTheme="minorHAnsi" w:cstheme="minorHAnsi"/>
                <w:sz w:val="22"/>
                <w:szCs w:val="22"/>
              </w:rPr>
            </w:pPr>
            <w:ins w:id="4854" w:author="miminguyenb@yahoo.com" w:date="2024-05-22T01:51:00Z" w16du:dateUtc="2024-05-22T08:51:00Z">
              <w:r w:rsidRPr="00656CB3">
                <w:rPr>
                  <w:rFonts w:asciiTheme="minorHAnsi" w:hAnsiTheme="minorHAnsi" w:cstheme="minorHAnsi"/>
                  <w:sz w:val="22"/>
                  <w:szCs w:val="22"/>
                  <w:rPrChange w:id="4855" w:author="miminguyenb@yahoo.com" w:date="2024-05-22T02:52:00Z" w16du:dateUtc="2024-05-22T09:52:00Z">
                    <w:rPr>
                      <w:rFonts w:ascii="Arial" w:hAnsi="Arial" w:cs="Arial"/>
                      <w:sz w:val="22"/>
                      <w:szCs w:val="22"/>
                    </w:rPr>
                  </w:rPrChange>
                </w:rPr>
                <w:t xml:space="preserve">Either could be accessed for </w:t>
              </w:r>
            </w:ins>
            <w:ins w:id="4856" w:author="miminguyenb@yahoo.com" w:date="2024-05-22T03:12:00Z" w16du:dateUtc="2024-05-22T10:12:00Z">
              <w:r w:rsidR="002E3DEA">
                <w:rPr>
                  <w:rFonts w:asciiTheme="minorHAnsi" w:hAnsiTheme="minorHAnsi" w:cstheme="minorHAnsi"/>
                  <w:sz w:val="22"/>
                  <w:szCs w:val="22"/>
                </w:rPr>
                <w:t>users</w:t>
              </w:r>
            </w:ins>
            <w:ins w:id="4857" w:author="miminguyenb@yahoo.com" w:date="2024-05-22T01:51:00Z" w16du:dateUtc="2024-05-22T08:51:00Z">
              <w:r w:rsidRPr="00656CB3">
                <w:rPr>
                  <w:rFonts w:asciiTheme="minorHAnsi" w:hAnsiTheme="minorHAnsi" w:cstheme="minorHAnsi"/>
                  <w:sz w:val="22"/>
                  <w:szCs w:val="22"/>
                  <w:rPrChange w:id="4858"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4859" w:author="miminguyenb@yahoo.com" w:date="2024-05-22T02:52:00Z" w16du:dateUtc="2024-05-22T09:52:00Z">
                    <w:rPr>
                      <w:rFonts w:ascii="Arial" w:hAnsi="Arial" w:cs="Arial"/>
                      <w:sz w:val="22"/>
                      <w:szCs w:val="22"/>
                    </w:rPr>
                  </w:rPrChange>
                </w:rPr>
                <w:t>to choose their preferred ADA pathway.</w:t>
              </w:r>
            </w:ins>
          </w:p>
          <w:p w14:paraId="20ED8F89" w14:textId="77777777" w:rsidR="00656CB3" w:rsidRPr="00656CB3" w:rsidRDefault="00656CB3" w:rsidP="00656CB3">
            <w:pPr>
              <w:pStyle w:val="ListParagraph"/>
              <w:tabs>
                <w:tab w:val="left" w:pos="720"/>
                <w:tab w:val="left" w:pos="6610"/>
              </w:tabs>
              <w:ind w:left="907"/>
              <w:rPr>
                <w:ins w:id="4860" w:author="miminguyenb@yahoo.com" w:date="2024-05-22T01:51:00Z" w16du:dateUtc="2024-05-22T08:51:00Z"/>
                <w:rFonts w:asciiTheme="minorHAnsi" w:hAnsiTheme="minorHAnsi" w:cstheme="minorHAnsi"/>
                <w:sz w:val="22"/>
                <w:szCs w:val="22"/>
                <w:rPrChange w:id="4861" w:author="miminguyenb@yahoo.com" w:date="2024-05-22T02:52:00Z" w16du:dateUtc="2024-05-22T09:52:00Z">
                  <w:rPr>
                    <w:ins w:id="4862" w:author="miminguyenb@yahoo.com" w:date="2024-05-22T01:51:00Z" w16du:dateUtc="2024-05-22T08:51:00Z"/>
                    <w:rFonts w:ascii="Arial" w:hAnsi="Arial" w:cs="Arial"/>
                    <w:sz w:val="22"/>
                    <w:szCs w:val="22"/>
                  </w:rPr>
                </w:rPrChange>
              </w:rPr>
              <w:pPrChange w:id="4863" w:author="miminguyenb@yahoo.com" w:date="2024-05-22T02:55:00Z" w16du:dateUtc="2024-05-22T09:55:00Z">
                <w:pPr>
                  <w:pStyle w:val="ListParagraph"/>
                  <w:numPr>
                    <w:numId w:val="15"/>
                  </w:numPr>
                  <w:tabs>
                    <w:tab w:val="left" w:pos="720"/>
                    <w:tab w:val="left" w:pos="6610"/>
                  </w:tabs>
                  <w:ind w:left="907" w:hanging="360"/>
                </w:pPr>
              </w:pPrChange>
            </w:pPr>
          </w:p>
          <w:p w14:paraId="42938541" w14:textId="724B2060" w:rsidR="00EE6B8B" w:rsidRPr="00656CB3" w:rsidRDefault="00EE6B8B" w:rsidP="00033354">
            <w:pPr>
              <w:tabs>
                <w:tab w:val="left" w:pos="720"/>
              </w:tabs>
              <w:rPr>
                <w:ins w:id="4864" w:author="miminguyenb@yahoo.com" w:date="2024-05-21T09:52:00Z" w16du:dateUtc="2024-05-21T16:52:00Z"/>
                <w:rFonts w:asciiTheme="minorHAnsi" w:hAnsiTheme="minorHAnsi" w:cstheme="minorHAnsi"/>
                <w:sz w:val="22"/>
                <w:szCs w:val="22"/>
                <w:rPrChange w:id="4865" w:author="miminguyenb@yahoo.com" w:date="2024-05-22T02:52:00Z" w16du:dateUtc="2024-05-22T09:52:00Z">
                  <w:rPr>
                    <w:ins w:id="4866" w:author="miminguyenb@yahoo.com" w:date="2024-05-21T09:52:00Z" w16du:dateUtc="2024-05-21T16:52:00Z"/>
                    <w:rFonts w:ascii="Arial" w:hAnsi="Arial" w:cs="Arial"/>
                    <w:sz w:val="22"/>
                    <w:szCs w:val="22"/>
                  </w:rPr>
                </w:rPrChange>
              </w:rPr>
            </w:pPr>
            <w:ins w:id="4867" w:author="miminguyenb@yahoo.com" w:date="2024-05-21T09:52:00Z" w16du:dateUtc="2024-05-21T16:52:00Z">
              <w:r w:rsidRPr="00656CB3">
                <w:rPr>
                  <w:rFonts w:asciiTheme="minorHAnsi" w:hAnsiTheme="minorHAnsi" w:cstheme="minorHAnsi"/>
                  <w:sz w:val="22"/>
                  <w:szCs w:val="22"/>
                  <w:rPrChange w:id="4868"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869"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4870" w:author="miminguyenb@yahoo.com" w:date="2024-05-22T02:52:00Z" w16du:dateUtc="2024-05-22T09:52:00Z">
                    <w:rPr>
                      <w:rFonts w:ascii="Arial" w:hAnsi="Arial" w:cs="Arial"/>
                      <w:sz w:val="22"/>
                      <w:szCs w:val="22"/>
                    </w:rPr>
                  </w:rPrChange>
                </w:rPr>
                <w:t xml:space="preserve">: </w:t>
              </w:r>
            </w:ins>
          </w:p>
          <w:p w14:paraId="306BF6C4" w14:textId="77777777" w:rsidR="00EE6B8B" w:rsidRPr="00656CB3" w:rsidRDefault="00EE6B8B" w:rsidP="00033354">
            <w:pPr>
              <w:tabs>
                <w:tab w:val="left" w:pos="720"/>
                <w:tab w:val="left" w:pos="5708"/>
              </w:tabs>
              <w:rPr>
                <w:ins w:id="4871" w:author="miminguyenb@yahoo.com" w:date="2024-05-21T09:52:00Z" w16du:dateUtc="2024-05-21T16:52:00Z"/>
                <w:rFonts w:asciiTheme="minorHAnsi" w:hAnsiTheme="minorHAnsi" w:cstheme="minorHAnsi"/>
                <w:sz w:val="22"/>
                <w:szCs w:val="22"/>
                <w:rPrChange w:id="4872" w:author="miminguyenb@yahoo.com" w:date="2024-05-22T02:52:00Z" w16du:dateUtc="2024-05-22T09:52:00Z">
                  <w:rPr>
                    <w:ins w:id="4873" w:author="miminguyenb@yahoo.com" w:date="2024-05-21T09:52:00Z" w16du:dateUtc="2024-05-21T16:52:00Z"/>
                    <w:rFonts w:ascii="Arial" w:hAnsi="Arial" w:cs="Arial"/>
                    <w:sz w:val="22"/>
                    <w:szCs w:val="22"/>
                  </w:rPr>
                </w:rPrChange>
              </w:rPr>
            </w:pPr>
            <w:ins w:id="4874" w:author="miminguyenb@yahoo.com" w:date="2024-05-21T09:52:00Z" w16du:dateUtc="2024-05-21T16:52:00Z">
              <w:r w:rsidRPr="00656CB3">
                <w:rPr>
                  <w:rFonts w:asciiTheme="minorHAnsi" w:hAnsiTheme="minorHAnsi" w:cstheme="minorHAnsi"/>
                  <w:sz w:val="22"/>
                  <w:szCs w:val="22"/>
                  <w:rPrChange w:id="4875"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876"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4877"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4878" w:author="miminguyenb@yahoo.com" w:date="2024-05-22T02:52:00Z" w16du:dateUtc="2024-05-22T09:52:00Z">
                    <w:rPr>
                      <w:rFonts w:ascii="Arial" w:hAnsi="Arial" w:cs="Arial"/>
                      <w:sz w:val="22"/>
                      <w:szCs w:val="22"/>
                    </w:rPr>
                  </w:rPrChange>
                </w:rPr>
                <w:tab/>
              </w:r>
            </w:ins>
          </w:p>
          <w:p w14:paraId="38E6831D" w14:textId="77777777" w:rsidR="00EE6B8B" w:rsidRPr="00656CB3" w:rsidRDefault="00EE6B8B" w:rsidP="00033354">
            <w:pPr>
              <w:tabs>
                <w:tab w:val="left" w:pos="720"/>
              </w:tabs>
              <w:rPr>
                <w:ins w:id="4879" w:author="miminguyenb@yahoo.com" w:date="2024-05-21T09:52:00Z" w16du:dateUtc="2024-05-21T16:52:00Z"/>
                <w:rFonts w:asciiTheme="minorHAnsi" w:hAnsiTheme="minorHAnsi" w:cstheme="minorHAnsi"/>
                <w:sz w:val="22"/>
                <w:szCs w:val="22"/>
                <w:rPrChange w:id="4880" w:author="miminguyenb@yahoo.com" w:date="2024-05-22T02:52:00Z" w16du:dateUtc="2024-05-22T09:52:00Z">
                  <w:rPr>
                    <w:ins w:id="4881" w:author="miminguyenb@yahoo.com" w:date="2024-05-21T09:52:00Z" w16du:dateUtc="2024-05-21T16:52:00Z"/>
                    <w:rFonts w:ascii="Arial" w:hAnsi="Arial" w:cs="Arial"/>
                    <w:sz w:val="22"/>
                    <w:szCs w:val="22"/>
                  </w:rPr>
                </w:rPrChange>
              </w:rPr>
            </w:pPr>
            <w:ins w:id="4882" w:author="miminguyenb@yahoo.com" w:date="2024-05-21T09:52:00Z" w16du:dateUtc="2024-05-21T16:52:00Z">
              <w:r w:rsidRPr="00656CB3">
                <w:rPr>
                  <w:rFonts w:asciiTheme="minorHAnsi" w:hAnsiTheme="minorHAnsi" w:cstheme="minorHAnsi"/>
                  <w:sz w:val="22"/>
                  <w:szCs w:val="22"/>
                  <w:rPrChange w:id="4883"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4884"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4885" w:author="miminguyenb@yahoo.com" w:date="2024-05-22T02:52:00Z" w16du:dateUtc="2024-05-22T09:52:00Z">
                    <w:rPr>
                      <w:rFonts w:ascii="Arial" w:hAnsi="Arial" w:cs="Arial"/>
                      <w:sz w:val="22"/>
                      <w:szCs w:val="22"/>
                    </w:rPr>
                  </w:rPrChange>
                </w:rPr>
                <w:t xml:space="preserve">: </w:t>
              </w:r>
            </w:ins>
          </w:p>
        </w:tc>
      </w:tr>
      <w:tr w:rsidR="00EE6B8B" w:rsidRPr="00656CB3" w14:paraId="1E1D2A67" w14:textId="77777777" w:rsidTr="00EE6B8B">
        <w:trPr>
          <w:jc w:val="center"/>
          <w:ins w:id="4886" w:author="miminguyenb@yahoo.com" w:date="2024-05-21T09:52:00Z" w16du:dateUtc="2024-05-21T16:52:00Z"/>
        </w:trPr>
        <w:tc>
          <w:tcPr>
            <w:tcW w:w="9576" w:type="dxa"/>
            <w:gridSpan w:val="4"/>
            <w:shd w:val="clear" w:color="auto" w:fill="auto"/>
            <w:tcPrChange w:id="4887" w:author="miminguyenb@yahoo.com" w:date="2024-05-21T09:52:00Z" w16du:dateUtc="2024-05-21T16:52:00Z">
              <w:tcPr>
                <w:tcW w:w="9576" w:type="dxa"/>
                <w:gridSpan w:val="4"/>
                <w:shd w:val="clear" w:color="auto" w:fill="auto"/>
              </w:tcPr>
            </w:tcPrChange>
          </w:tcPr>
          <w:p w14:paraId="136F3C99" w14:textId="77777777" w:rsidR="00EE6B8B" w:rsidRPr="00656CB3" w:rsidRDefault="00EE6B8B" w:rsidP="00033354">
            <w:pPr>
              <w:rPr>
                <w:ins w:id="4888" w:author="miminguyenb@yahoo.com" w:date="2024-05-21T09:52:00Z" w16du:dateUtc="2024-05-21T16:52:00Z"/>
                <w:rFonts w:asciiTheme="minorHAnsi" w:hAnsiTheme="minorHAnsi" w:cstheme="minorHAnsi"/>
                <w:sz w:val="22"/>
                <w:szCs w:val="22"/>
                <w:rPrChange w:id="4889" w:author="miminguyenb@yahoo.com" w:date="2024-05-22T02:52:00Z" w16du:dateUtc="2024-05-22T09:52:00Z">
                  <w:rPr>
                    <w:ins w:id="4890" w:author="miminguyenb@yahoo.com" w:date="2024-05-21T09:52:00Z" w16du:dateUtc="2024-05-21T16:52:00Z"/>
                    <w:rFonts w:ascii="Arial" w:hAnsi="Arial" w:cs="Arial"/>
                    <w:sz w:val="22"/>
                    <w:szCs w:val="22"/>
                  </w:rPr>
                </w:rPrChange>
              </w:rPr>
            </w:pPr>
            <w:ins w:id="4891" w:author="miminguyenb@yahoo.com" w:date="2024-05-21T09:52:00Z" w16du:dateUtc="2024-05-21T16:52:00Z">
              <w:r w:rsidRPr="00656CB3">
                <w:rPr>
                  <w:rFonts w:asciiTheme="minorHAnsi" w:hAnsiTheme="minorHAnsi" w:cstheme="minorHAnsi"/>
                  <w:b/>
                  <w:sz w:val="22"/>
                  <w:szCs w:val="22"/>
                  <w:rPrChange w:id="4892"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4893" w:author="miminguyenb@yahoo.com" w:date="2024-05-22T02:52:00Z" w16du:dateUtc="2024-05-22T09:52:00Z">
                    <w:rPr>
                      <w:rFonts w:ascii="Arial" w:hAnsi="Arial" w:cs="Arial"/>
                      <w:sz w:val="22"/>
                      <w:szCs w:val="22"/>
                    </w:rPr>
                  </w:rPrChange>
                </w:rPr>
                <w:t xml:space="preserve">: </w:t>
              </w:r>
            </w:ins>
          </w:p>
          <w:p w14:paraId="7E4E2021" w14:textId="77777777" w:rsidR="00EE6B8B" w:rsidRPr="00656CB3" w:rsidRDefault="00EE6B8B" w:rsidP="00033354">
            <w:pPr>
              <w:rPr>
                <w:ins w:id="4894" w:author="miminguyenb@yahoo.com" w:date="2024-05-21T10:10:00Z" w16du:dateUtc="2024-05-21T17:10:00Z"/>
                <w:rFonts w:asciiTheme="minorHAnsi" w:hAnsiTheme="minorHAnsi" w:cstheme="minorHAnsi"/>
                <w:sz w:val="22"/>
                <w:szCs w:val="22"/>
                <w:rPrChange w:id="4895" w:author="miminguyenb@yahoo.com" w:date="2024-05-22T02:52:00Z" w16du:dateUtc="2024-05-22T09:52:00Z">
                  <w:rPr>
                    <w:ins w:id="4896" w:author="miminguyenb@yahoo.com" w:date="2024-05-21T10:10:00Z" w16du:dateUtc="2024-05-21T17:10:00Z"/>
                    <w:rFonts w:ascii="Arial" w:hAnsi="Arial" w:cs="Arial"/>
                    <w:sz w:val="22"/>
                    <w:szCs w:val="22"/>
                  </w:rPr>
                </w:rPrChange>
              </w:rPr>
            </w:pPr>
          </w:p>
          <w:p w14:paraId="5A38EBF6" w14:textId="483E5B15" w:rsidR="002D4993" w:rsidRPr="00656CB3" w:rsidRDefault="002D4993" w:rsidP="002D4993">
            <w:pPr>
              <w:pStyle w:val="ListParagraph"/>
              <w:numPr>
                <w:ilvl w:val="0"/>
                <w:numId w:val="60"/>
              </w:numPr>
              <w:rPr>
                <w:ins w:id="4897" w:author="miminguyenb@yahoo.com" w:date="2024-05-21T10:10:00Z" w16du:dateUtc="2024-05-21T17:10:00Z"/>
                <w:rFonts w:asciiTheme="minorHAnsi" w:hAnsiTheme="minorHAnsi" w:cstheme="minorHAnsi"/>
                <w:sz w:val="22"/>
                <w:szCs w:val="22"/>
                <w:rPrChange w:id="4898" w:author="miminguyenb@yahoo.com" w:date="2024-05-22T02:52:00Z" w16du:dateUtc="2024-05-22T09:52:00Z">
                  <w:rPr>
                    <w:ins w:id="4899" w:author="miminguyenb@yahoo.com" w:date="2024-05-21T10:10:00Z" w16du:dateUtc="2024-05-21T17:10:00Z"/>
                    <w:rFonts w:ascii="Arial" w:hAnsi="Arial" w:cs="Arial"/>
                    <w:sz w:val="22"/>
                    <w:szCs w:val="22"/>
                  </w:rPr>
                </w:rPrChange>
              </w:rPr>
            </w:pPr>
            <w:ins w:id="4900" w:author="miminguyenb@yahoo.com" w:date="2024-05-21T10:10:00Z" w16du:dateUtc="2024-05-21T17:10:00Z">
              <w:r w:rsidRPr="00656CB3">
                <w:rPr>
                  <w:rFonts w:asciiTheme="minorHAnsi" w:hAnsiTheme="minorHAnsi" w:cstheme="minorHAnsi"/>
                  <w:sz w:val="22"/>
                  <w:szCs w:val="22"/>
                  <w:rPrChange w:id="4901" w:author="miminguyenb@yahoo.com" w:date="2024-05-22T02:52:00Z" w16du:dateUtc="2024-05-22T09:52:00Z">
                    <w:rPr>
                      <w:rFonts w:ascii="Arial" w:hAnsi="Arial" w:cs="Arial"/>
                      <w:sz w:val="22"/>
                      <w:szCs w:val="22"/>
                    </w:rPr>
                  </w:rPrChange>
                </w:rPr>
                <w:t>The Application User wants to choose their ADA pathway to their destination.</w:t>
              </w:r>
            </w:ins>
          </w:p>
          <w:p w14:paraId="75C0939D" w14:textId="6D98106D" w:rsidR="002D4993" w:rsidRPr="00656CB3" w:rsidRDefault="002D4993" w:rsidP="002D4993">
            <w:pPr>
              <w:pStyle w:val="ListParagraph"/>
              <w:numPr>
                <w:ilvl w:val="0"/>
                <w:numId w:val="60"/>
              </w:numPr>
              <w:rPr>
                <w:ins w:id="4902" w:author="miminguyenb@yahoo.com" w:date="2024-05-21T10:19:00Z" w16du:dateUtc="2024-05-21T17:19:00Z"/>
                <w:rFonts w:asciiTheme="minorHAnsi" w:hAnsiTheme="minorHAnsi" w:cstheme="minorHAnsi"/>
                <w:sz w:val="22"/>
                <w:szCs w:val="22"/>
                <w:rPrChange w:id="4903" w:author="miminguyenb@yahoo.com" w:date="2024-05-22T02:52:00Z" w16du:dateUtc="2024-05-22T09:52:00Z">
                  <w:rPr>
                    <w:ins w:id="4904" w:author="miminguyenb@yahoo.com" w:date="2024-05-21T10:19:00Z" w16du:dateUtc="2024-05-21T17:19:00Z"/>
                    <w:rFonts w:ascii="Arial" w:hAnsi="Arial" w:cs="Arial"/>
                    <w:sz w:val="22"/>
                    <w:szCs w:val="22"/>
                  </w:rPr>
                </w:rPrChange>
              </w:rPr>
            </w:pPr>
            <w:ins w:id="4905" w:author="miminguyenb@yahoo.com" w:date="2024-05-21T10:10:00Z" w16du:dateUtc="2024-05-21T17:10:00Z">
              <w:r w:rsidRPr="00656CB3">
                <w:rPr>
                  <w:rFonts w:asciiTheme="minorHAnsi" w:hAnsiTheme="minorHAnsi" w:cstheme="minorHAnsi"/>
                  <w:sz w:val="22"/>
                  <w:szCs w:val="22"/>
                  <w:rPrChange w:id="4906" w:author="miminguyenb@yahoo.com" w:date="2024-05-22T02:52:00Z" w16du:dateUtc="2024-05-22T09:52:00Z">
                    <w:rPr>
                      <w:rFonts w:ascii="Arial" w:hAnsi="Arial" w:cs="Arial"/>
                      <w:sz w:val="22"/>
                      <w:szCs w:val="22"/>
                    </w:rPr>
                  </w:rPrChange>
                </w:rPr>
                <w:t xml:space="preserve">Whether the destination </w:t>
              </w:r>
            </w:ins>
            <w:ins w:id="4907" w:author="miminguyenb@yahoo.com" w:date="2024-05-21T10:19:00Z" w16du:dateUtc="2024-05-21T17:19:00Z">
              <w:r w:rsidR="00366339" w:rsidRPr="00656CB3">
                <w:rPr>
                  <w:rFonts w:asciiTheme="minorHAnsi" w:hAnsiTheme="minorHAnsi" w:cstheme="minorHAnsi"/>
                  <w:sz w:val="22"/>
                  <w:szCs w:val="22"/>
                  <w:rPrChange w:id="4908" w:author="miminguyenb@yahoo.com" w:date="2024-05-22T02:52:00Z" w16du:dateUtc="2024-05-22T09:52:00Z">
                    <w:rPr>
                      <w:rFonts w:ascii="Arial" w:hAnsi="Arial" w:cs="Arial"/>
                      <w:sz w:val="22"/>
                      <w:szCs w:val="22"/>
                    </w:rPr>
                  </w:rPrChange>
                </w:rPr>
                <w:t>is from their saved or unsaved addresses does not matter.</w:t>
              </w:r>
            </w:ins>
          </w:p>
          <w:p w14:paraId="1BC2C63A" w14:textId="3DCEBFFA" w:rsidR="00366339" w:rsidRPr="00656CB3" w:rsidRDefault="00366339" w:rsidP="002D4993">
            <w:pPr>
              <w:pStyle w:val="ListParagraph"/>
              <w:numPr>
                <w:ilvl w:val="0"/>
                <w:numId w:val="60"/>
              </w:numPr>
              <w:rPr>
                <w:ins w:id="4909" w:author="miminguyenb@yahoo.com" w:date="2024-05-21T10:20:00Z" w16du:dateUtc="2024-05-21T17:20:00Z"/>
                <w:rFonts w:asciiTheme="minorHAnsi" w:hAnsiTheme="minorHAnsi" w:cstheme="minorHAnsi"/>
                <w:sz w:val="22"/>
                <w:szCs w:val="22"/>
                <w:rPrChange w:id="4910" w:author="miminguyenb@yahoo.com" w:date="2024-05-22T02:52:00Z" w16du:dateUtc="2024-05-22T09:52:00Z">
                  <w:rPr>
                    <w:ins w:id="4911" w:author="miminguyenb@yahoo.com" w:date="2024-05-21T10:20:00Z" w16du:dateUtc="2024-05-21T17:20:00Z"/>
                    <w:rFonts w:ascii="Arial" w:hAnsi="Arial" w:cs="Arial"/>
                    <w:sz w:val="22"/>
                    <w:szCs w:val="22"/>
                  </w:rPr>
                </w:rPrChange>
              </w:rPr>
            </w:pPr>
            <w:ins w:id="4912" w:author="miminguyenb@yahoo.com" w:date="2024-05-21T10:19:00Z" w16du:dateUtc="2024-05-21T17:19:00Z">
              <w:r w:rsidRPr="00656CB3">
                <w:rPr>
                  <w:rFonts w:asciiTheme="minorHAnsi" w:hAnsiTheme="minorHAnsi" w:cstheme="minorHAnsi"/>
                  <w:sz w:val="22"/>
                  <w:szCs w:val="22"/>
                  <w:rPrChange w:id="4913" w:author="miminguyenb@yahoo.com" w:date="2024-05-22T02:52:00Z" w16du:dateUtc="2024-05-22T09:52:00Z">
                    <w:rPr>
                      <w:rFonts w:ascii="Arial" w:hAnsi="Arial" w:cs="Arial"/>
                      <w:sz w:val="22"/>
                      <w:szCs w:val="22"/>
                    </w:rPr>
                  </w:rPrChange>
                </w:rPr>
                <w:t>The Application User is shown ADA warnings correlating to their pathway</w:t>
              </w:r>
            </w:ins>
            <w:ins w:id="4914" w:author="miminguyenb@yahoo.com" w:date="2024-05-21T10:20:00Z" w16du:dateUtc="2024-05-21T17:20:00Z">
              <w:r w:rsidRPr="00656CB3">
                <w:rPr>
                  <w:rFonts w:asciiTheme="minorHAnsi" w:hAnsiTheme="minorHAnsi" w:cstheme="minorHAnsi"/>
                  <w:sz w:val="22"/>
                  <w:szCs w:val="22"/>
                  <w:rPrChange w:id="4915" w:author="miminguyenb@yahoo.com" w:date="2024-05-22T02:52:00Z" w16du:dateUtc="2024-05-22T09:52:00Z">
                    <w:rPr>
                      <w:rFonts w:ascii="Arial" w:hAnsi="Arial" w:cs="Arial"/>
                      <w:sz w:val="22"/>
                      <w:szCs w:val="22"/>
                    </w:rPr>
                  </w:rPrChange>
                </w:rPr>
                <w:t xml:space="preserve"> (UC-8).</w:t>
              </w:r>
            </w:ins>
          </w:p>
          <w:p w14:paraId="50BE3DD9" w14:textId="7B29D219" w:rsidR="00366339" w:rsidRPr="00656CB3" w:rsidRDefault="00366339" w:rsidP="002D4993">
            <w:pPr>
              <w:pStyle w:val="ListParagraph"/>
              <w:numPr>
                <w:ilvl w:val="0"/>
                <w:numId w:val="60"/>
              </w:numPr>
              <w:rPr>
                <w:ins w:id="4916" w:author="miminguyenb@yahoo.com" w:date="2024-05-21T09:52:00Z" w16du:dateUtc="2024-05-21T16:52:00Z"/>
                <w:rFonts w:asciiTheme="minorHAnsi" w:hAnsiTheme="minorHAnsi" w:cstheme="minorHAnsi"/>
                <w:sz w:val="22"/>
                <w:szCs w:val="22"/>
                <w:rPrChange w:id="4917" w:author="miminguyenb@yahoo.com" w:date="2024-05-22T02:52:00Z" w16du:dateUtc="2024-05-22T09:52:00Z">
                  <w:rPr>
                    <w:ins w:id="4918" w:author="miminguyenb@yahoo.com" w:date="2024-05-21T09:52:00Z" w16du:dateUtc="2024-05-21T16:52:00Z"/>
                  </w:rPr>
                </w:rPrChange>
              </w:rPr>
              <w:pPrChange w:id="4919" w:author="miminguyenb@yahoo.com" w:date="2024-05-21T10:10:00Z" w16du:dateUtc="2024-05-21T17:10:00Z">
                <w:pPr/>
              </w:pPrChange>
            </w:pPr>
            <w:ins w:id="4920" w:author="miminguyenb@yahoo.com" w:date="2024-05-21T10:20:00Z" w16du:dateUtc="2024-05-21T17:20:00Z">
              <w:r w:rsidRPr="00656CB3">
                <w:rPr>
                  <w:rFonts w:asciiTheme="minorHAnsi" w:hAnsiTheme="minorHAnsi" w:cstheme="minorHAnsi"/>
                  <w:sz w:val="22"/>
                  <w:szCs w:val="22"/>
                  <w:rPrChange w:id="4921" w:author="miminguyenb@yahoo.com" w:date="2024-05-22T02:52:00Z" w16du:dateUtc="2024-05-22T09:52:00Z">
                    <w:rPr>
                      <w:rFonts w:ascii="Arial" w:hAnsi="Arial" w:cs="Arial"/>
                      <w:sz w:val="22"/>
                      <w:szCs w:val="22"/>
                    </w:rPr>
                  </w:rPrChange>
                </w:rPr>
                <w:t>The user is routed to their destination (UC-9).</w:t>
              </w:r>
            </w:ins>
          </w:p>
          <w:p w14:paraId="51D2C6B0" w14:textId="77777777" w:rsidR="00EE6B8B" w:rsidRPr="00656CB3" w:rsidRDefault="00EE6B8B" w:rsidP="00033354">
            <w:pPr>
              <w:rPr>
                <w:ins w:id="4922" w:author="miminguyenb@yahoo.com" w:date="2024-05-21T09:52:00Z" w16du:dateUtc="2024-05-21T16:52:00Z"/>
                <w:rFonts w:asciiTheme="minorHAnsi" w:hAnsiTheme="minorHAnsi" w:cstheme="minorHAnsi"/>
                <w:sz w:val="22"/>
                <w:szCs w:val="22"/>
                <w:rPrChange w:id="4923" w:author="miminguyenb@yahoo.com" w:date="2024-05-22T02:52:00Z" w16du:dateUtc="2024-05-22T09:52:00Z">
                  <w:rPr>
                    <w:ins w:id="4924" w:author="miminguyenb@yahoo.com" w:date="2024-05-21T09:52:00Z" w16du:dateUtc="2024-05-21T16:52:00Z"/>
                    <w:rFonts w:ascii="Arial" w:hAnsi="Arial" w:cs="Arial"/>
                    <w:sz w:val="22"/>
                    <w:szCs w:val="22"/>
                  </w:rPr>
                </w:rPrChange>
              </w:rPr>
            </w:pPr>
          </w:p>
        </w:tc>
      </w:tr>
      <w:tr w:rsidR="00EE6B8B" w:rsidRPr="00656CB3" w14:paraId="39D31B80" w14:textId="77777777" w:rsidTr="00EE6B8B">
        <w:trPr>
          <w:trHeight w:val="498"/>
          <w:jc w:val="center"/>
          <w:ins w:id="4925" w:author="miminguyenb@yahoo.com" w:date="2024-05-21T09:52:00Z" w16du:dateUtc="2024-05-21T16:52:00Z"/>
          <w:trPrChange w:id="4926" w:author="miminguyenb@yahoo.com" w:date="2024-05-21T09:52:00Z" w16du:dateUtc="2024-05-21T16:52:00Z">
            <w:trPr>
              <w:trHeight w:val="498"/>
            </w:trPr>
          </w:trPrChange>
        </w:trPr>
        <w:tc>
          <w:tcPr>
            <w:tcW w:w="9576" w:type="dxa"/>
            <w:gridSpan w:val="4"/>
            <w:shd w:val="clear" w:color="auto" w:fill="auto"/>
            <w:tcPrChange w:id="4927" w:author="miminguyenb@yahoo.com" w:date="2024-05-21T09:52:00Z" w16du:dateUtc="2024-05-21T16:52:00Z">
              <w:tcPr>
                <w:tcW w:w="9576" w:type="dxa"/>
                <w:gridSpan w:val="4"/>
                <w:shd w:val="clear" w:color="auto" w:fill="auto"/>
              </w:tcPr>
            </w:tcPrChange>
          </w:tcPr>
          <w:p w14:paraId="5F36E015" w14:textId="49EBA8C5" w:rsidR="00EE6B8B" w:rsidRPr="00656CB3" w:rsidRDefault="00EE6B8B" w:rsidP="00033354">
            <w:pPr>
              <w:rPr>
                <w:ins w:id="4928" w:author="miminguyenb@yahoo.com" w:date="2024-05-21T09:52:00Z" w16du:dateUtc="2024-05-21T16:52:00Z"/>
                <w:rFonts w:asciiTheme="minorHAnsi" w:hAnsiTheme="minorHAnsi" w:cstheme="minorHAnsi"/>
                <w:sz w:val="22"/>
                <w:szCs w:val="22"/>
                <w:rPrChange w:id="4929" w:author="miminguyenb@yahoo.com" w:date="2024-05-22T02:52:00Z" w16du:dateUtc="2024-05-22T09:52:00Z">
                  <w:rPr>
                    <w:ins w:id="4930" w:author="miminguyenb@yahoo.com" w:date="2024-05-21T09:52:00Z" w16du:dateUtc="2024-05-21T16:52:00Z"/>
                    <w:rFonts w:ascii="Arial" w:hAnsi="Arial" w:cs="Arial"/>
                    <w:sz w:val="22"/>
                    <w:szCs w:val="22"/>
                  </w:rPr>
                </w:rPrChange>
              </w:rPr>
            </w:pPr>
            <w:ins w:id="4931" w:author="miminguyenb@yahoo.com" w:date="2024-05-21T09:52:00Z" w16du:dateUtc="2024-05-21T16:52:00Z">
              <w:r w:rsidRPr="00656CB3">
                <w:rPr>
                  <w:rFonts w:asciiTheme="minorHAnsi" w:hAnsiTheme="minorHAnsi" w:cstheme="minorHAnsi"/>
                  <w:b/>
                  <w:sz w:val="22"/>
                  <w:szCs w:val="22"/>
                  <w:rPrChange w:id="4932" w:author="miminguyenb@yahoo.com" w:date="2024-05-22T02:52:00Z" w16du:dateUtc="2024-05-22T09:52:00Z">
                    <w:rPr>
                      <w:rFonts w:ascii="Arial" w:hAnsi="Arial" w:cs="Arial"/>
                      <w:b/>
                      <w:sz w:val="22"/>
                      <w:szCs w:val="22"/>
                    </w:rPr>
                  </w:rPrChange>
                </w:rPr>
                <w:t>Sub-flows</w:t>
              </w:r>
              <w:r w:rsidRPr="00656CB3">
                <w:rPr>
                  <w:rFonts w:asciiTheme="minorHAnsi" w:hAnsiTheme="minorHAnsi" w:cstheme="minorHAnsi"/>
                  <w:sz w:val="22"/>
                  <w:szCs w:val="22"/>
                  <w:rPrChange w:id="4933" w:author="miminguyenb@yahoo.com" w:date="2024-05-22T02:52:00Z" w16du:dateUtc="2024-05-22T09:52:00Z">
                    <w:rPr>
                      <w:rFonts w:ascii="Arial" w:hAnsi="Arial" w:cs="Arial"/>
                      <w:sz w:val="22"/>
                      <w:szCs w:val="22"/>
                    </w:rPr>
                  </w:rPrChange>
                </w:rPr>
                <w:t xml:space="preserve">: </w:t>
              </w:r>
            </w:ins>
          </w:p>
          <w:p w14:paraId="573F7E0A" w14:textId="77777777" w:rsidR="00EE6B8B" w:rsidRPr="00656CB3" w:rsidRDefault="00EE6B8B" w:rsidP="00033354">
            <w:pPr>
              <w:rPr>
                <w:ins w:id="4934" w:author="miminguyenb@yahoo.com" w:date="2024-05-21T09:52:00Z" w16du:dateUtc="2024-05-21T16:52:00Z"/>
                <w:rFonts w:asciiTheme="minorHAnsi" w:hAnsiTheme="minorHAnsi" w:cstheme="minorHAnsi"/>
                <w:sz w:val="22"/>
                <w:szCs w:val="22"/>
                <w:rPrChange w:id="4935" w:author="miminguyenb@yahoo.com" w:date="2024-05-22T02:52:00Z" w16du:dateUtc="2024-05-22T09:52:00Z">
                  <w:rPr>
                    <w:ins w:id="4936" w:author="miminguyenb@yahoo.com" w:date="2024-05-21T09:52:00Z" w16du:dateUtc="2024-05-21T16:52:00Z"/>
                    <w:rFonts w:ascii="Arial" w:hAnsi="Arial" w:cs="Arial"/>
                    <w:sz w:val="22"/>
                    <w:szCs w:val="22"/>
                  </w:rPr>
                </w:rPrChange>
              </w:rPr>
            </w:pPr>
          </w:p>
        </w:tc>
      </w:tr>
      <w:tr w:rsidR="00EE6B8B" w:rsidRPr="00656CB3" w14:paraId="523C2C47" w14:textId="77777777" w:rsidTr="00EE6B8B">
        <w:trPr>
          <w:jc w:val="center"/>
          <w:ins w:id="4937" w:author="miminguyenb@yahoo.com" w:date="2024-05-21T09:52:00Z" w16du:dateUtc="2024-05-21T16:52:00Z"/>
        </w:trPr>
        <w:tc>
          <w:tcPr>
            <w:tcW w:w="9576" w:type="dxa"/>
            <w:gridSpan w:val="4"/>
            <w:shd w:val="clear" w:color="auto" w:fill="auto"/>
            <w:tcPrChange w:id="4938" w:author="miminguyenb@yahoo.com" w:date="2024-05-21T09:52:00Z" w16du:dateUtc="2024-05-21T16:52:00Z">
              <w:tcPr>
                <w:tcW w:w="9576" w:type="dxa"/>
                <w:gridSpan w:val="4"/>
                <w:shd w:val="clear" w:color="auto" w:fill="auto"/>
              </w:tcPr>
            </w:tcPrChange>
          </w:tcPr>
          <w:p w14:paraId="10FF19FC" w14:textId="0A6DD703" w:rsidR="00EE6B8B" w:rsidRPr="00656CB3" w:rsidRDefault="00EE6B8B" w:rsidP="00033354">
            <w:pPr>
              <w:rPr>
                <w:ins w:id="4939" w:author="miminguyenb@yahoo.com" w:date="2024-05-21T09:52:00Z" w16du:dateUtc="2024-05-21T16:52:00Z"/>
                <w:rFonts w:asciiTheme="minorHAnsi" w:hAnsiTheme="minorHAnsi" w:cstheme="minorHAnsi"/>
                <w:sz w:val="22"/>
                <w:szCs w:val="22"/>
                <w:rPrChange w:id="4940" w:author="miminguyenb@yahoo.com" w:date="2024-05-22T02:52:00Z" w16du:dateUtc="2024-05-22T09:52:00Z">
                  <w:rPr>
                    <w:ins w:id="4941" w:author="miminguyenb@yahoo.com" w:date="2024-05-21T09:52:00Z" w16du:dateUtc="2024-05-21T16:52:00Z"/>
                    <w:rFonts w:ascii="Arial" w:hAnsi="Arial" w:cs="Arial"/>
                    <w:sz w:val="22"/>
                    <w:szCs w:val="22"/>
                  </w:rPr>
                </w:rPrChange>
              </w:rPr>
            </w:pPr>
            <w:ins w:id="4942" w:author="miminguyenb@yahoo.com" w:date="2024-05-21T09:52:00Z" w16du:dateUtc="2024-05-21T16:52:00Z">
              <w:r w:rsidRPr="00656CB3">
                <w:rPr>
                  <w:rFonts w:asciiTheme="minorHAnsi" w:hAnsiTheme="minorHAnsi" w:cstheme="minorHAnsi"/>
                  <w:b/>
                  <w:sz w:val="22"/>
                  <w:szCs w:val="22"/>
                  <w:rPrChange w:id="4943"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4944" w:author="miminguyenb@yahoo.com" w:date="2024-05-22T02:52:00Z" w16du:dateUtc="2024-05-22T09:52:00Z">
                    <w:rPr>
                      <w:rFonts w:ascii="Arial" w:hAnsi="Arial" w:cs="Arial"/>
                      <w:sz w:val="22"/>
                      <w:szCs w:val="22"/>
                    </w:rPr>
                  </w:rPrChange>
                </w:rPr>
                <w:t xml:space="preserve">: </w:t>
              </w:r>
            </w:ins>
          </w:p>
          <w:p w14:paraId="2594A2F4" w14:textId="77777777" w:rsidR="00EE6B8B" w:rsidRPr="00656CB3" w:rsidRDefault="00EE6B8B" w:rsidP="00033354">
            <w:pPr>
              <w:rPr>
                <w:ins w:id="4945" w:author="miminguyenb@yahoo.com" w:date="2024-05-21T09:52:00Z" w16du:dateUtc="2024-05-21T16:52:00Z"/>
                <w:rFonts w:asciiTheme="minorHAnsi" w:hAnsiTheme="minorHAnsi" w:cstheme="minorHAnsi"/>
                <w:sz w:val="22"/>
                <w:szCs w:val="22"/>
                <w:rPrChange w:id="4946" w:author="miminguyenb@yahoo.com" w:date="2024-05-22T02:52:00Z" w16du:dateUtc="2024-05-22T09:52:00Z">
                  <w:rPr>
                    <w:ins w:id="4947" w:author="miminguyenb@yahoo.com" w:date="2024-05-21T09:52:00Z" w16du:dateUtc="2024-05-21T16:52:00Z"/>
                    <w:rFonts w:ascii="Arial" w:hAnsi="Arial" w:cs="Arial"/>
                    <w:sz w:val="22"/>
                    <w:szCs w:val="22"/>
                  </w:rPr>
                </w:rPrChange>
              </w:rPr>
            </w:pPr>
          </w:p>
        </w:tc>
      </w:tr>
    </w:tbl>
    <w:p w14:paraId="46A4CAC7" w14:textId="77777777" w:rsidR="009A356C" w:rsidRPr="00656CB3" w:rsidRDefault="009A356C">
      <w:pPr>
        <w:rPr>
          <w:ins w:id="4948" w:author="miminguyenb@yahoo.com" w:date="2024-05-21T22:38:00Z" w16du:dateUtc="2024-05-22T05:38:00Z"/>
          <w:rFonts w:asciiTheme="minorHAnsi" w:hAnsiTheme="minorHAnsi" w:cstheme="minorHAnsi"/>
          <w:sz w:val="22"/>
          <w:szCs w:val="22"/>
          <w:rPrChange w:id="4949" w:author="miminguyenb@yahoo.com" w:date="2024-05-22T02:52:00Z" w16du:dateUtc="2024-05-22T09:52:00Z">
            <w:rPr>
              <w:ins w:id="4950" w:author="miminguyenb@yahoo.com" w:date="2024-05-21T22:38:00Z" w16du:dateUtc="2024-05-22T05:38:00Z"/>
            </w:rPr>
          </w:rPrChange>
        </w:rPr>
      </w:pPr>
      <w:ins w:id="4951" w:author="miminguyenb@yahoo.com" w:date="2024-05-21T22:38:00Z" w16du:dateUtc="2024-05-22T05:38:00Z">
        <w:r w:rsidRPr="00656CB3">
          <w:rPr>
            <w:rFonts w:asciiTheme="minorHAnsi" w:hAnsiTheme="minorHAnsi" w:cstheme="minorHAnsi"/>
            <w:sz w:val="22"/>
            <w:szCs w:val="22"/>
            <w:rPrChange w:id="4952" w:author="miminguyenb@yahoo.com" w:date="2024-05-22T02:52:00Z" w16du:dateUtc="2024-05-22T09:52:00Z">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4953" w:author="miminguyenb@yahoo.com" w:date="2024-05-21T09:52:00Z" w16du:dateUtc="2024-05-21T16:52: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4954">
          <w:tblGrid>
            <w:gridCol w:w="9576"/>
          </w:tblGrid>
        </w:tblGridChange>
      </w:tblGrid>
      <w:tr w:rsidR="00EE6B8B" w:rsidRPr="00656CB3" w14:paraId="7B05F7ED" w14:textId="77777777" w:rsidTr="00EE6B8B">
        <w:trPr>
          <w:jc w:val="center"/>
          <w:ins w:id="4955" w:author="miminguyenb@yahoo.com" w:date="2024-05-21T09:52:00Z" w16du:dateUtc="2024-05-21T16:52:00Z"/>
        </w:trPr>
        <w:tc>
          <w:tcPr>
            <w:tcW w:w="9576" w:type="dxa"/>
            <w:shd w:val="clear" w:color="auto" w:fill="auto"/>
            <w:tcPrChange w:id="4956" w:author="miminguyenb@yahoo.com" w:date="2024-05-21T09:52:00Z" w16du:dateUtc="2024-05-21T16:52:00Z">
              <w:tcPr>
                <w:tcW w:w="9576" w:type="dxa"/>
                <w:shd w:val="clear" w:color="auto" w:fill="auto"/>
              </w:tcPr>
            </w:tcPrChange>
          </w:tcPr>
          <w:p w14:paraId="3EDCB29E" w14:textId="59DE77BF" w:rsidR="00366339" w:rsidRPr="00656CB3" w:rsidRDefault="00EE6B8B" w:rsidP="00033354">
            <w:pPr>
              <w:rPr>
                <w:ins w:id="4957" w:author="miminguyenb@yahoo.com" w:date="2024-05-21T10:21:00Z" w16du:dateUtc="2024-05-21T17:21:00Z"/>
                <w:rFonts w:asciiTheme="minorHAnsi" w:hAnsiTheme="minorHAnsi" w:cstheme="minorHAnsi"/>
                <w:b/>
                <w:sz w:val="22"/>
                <w:szCs w:val="22"/>
                <w:rPrChange w:id="4958" w:author="miminguyenb@yahoo.com" w:date="2024-05-22T02:52:00Z" w16du:dateUtc="2024-05-22T09:52:00Z">
                  <w:rPr>
                    <w:ins w:id="4959" w:author="miminguyenb@yahoo.com" w:date="2024-05-21T10:21:00Z" w16du:dateUtc="2024-05-21T17:21:00Z"/>
                    <w:rFonts w:ascii="Arial" w:hAnsi="Arial" w:cs="Arial"/>
                    <w:b/>
                    <w:sz w:val="22"/>
                    <w:szCs w:val="22"/>
                  </w:rPr>
                </w:rPrChange>
              </w:rPr>
            </w:pPr>
            <w:ins w:id="4960" w:author="miminguyenb@yahoo.com" w:date="2024-05-21T09:52:00Z" w16du:dateUtc="2024-05-21T16:52:00Z">
              <w:r w:rsidRPr="00656CB3">
                <w:rPr>
                  <w:rFonts w:asciiTheme="minorHAnsi" w:hAnsiTheme="minorHAnsi" w:cstheme="minorHAnsi"/>
                  <w:b/>
                  <w:sz w:val="22"/>
                  <w:szCs w:val="22"/>
                  <w:rPrChange w:id="4961" w:author="miminguyenb@yahoo.com" w:date="2024-05-22T02:52:00Z" w16du:dateUtc="2024-05-22T09:52:00Z">
                    <w:rPr>
                      <w:rFonts w:ascii="Arial" w:hAnsi="Arial" w:cs="Arial"/>
                      <w:b/>
                      <w:sz w:val="22"/>
                      <w:szCs w:val="22"/>
                    </w:rPr>
                  </w:rPrChange>
                </w:rPr>
                <w:lastRenderedPageBreak/>
                <w:t xml:space="preserve">Special Requirements: </w:t>
              </w:r>
            </w:ins>
          </w:p>
          <w:p w14:paraId="288F1BAE" w14:textId="2C480F9F" w:rsidR="00366339" w:rsidRPr="00656CB3" w:rsidRDefault="00366339" w:rsidP="003742D3">
            <w:pPr>
              <w:pStyle w:val="BodyTextIndent"/>
              <w:keepNext/>
              <w:tabs>
                <w:tab w:val="left" w:pos="3060"/>
              </w:tabs>
              <w:spacing w:before="120"/>
              <w:ind w:left="0" w:firstLine="0"/>
              <w:outlineLvl w:val="1"/>
              <w:rPr>
                <w:ins w:id="4962" w:author="miminguyenb@yahoo.com" w:date="2024-05-21T10:21:00Z" w16du:dateUtc="2024-05-21T17:21:00Z"/>
                <w:rFonts w:asciiTheme="minorHAnsi" w:hAnsiTheme="minorHAnsi" w:cstheme="minorHAnsi"/>
                <w:sz w:val="22"/>
                <w:szCs w:val="22"/>
                <w:rPrChange w:id="4963" w:author="miminguyenb@yahoo.com" w:date="2024-05-22T02:52:00Z" w16du:dateUtc="2024-05-22T09:52:00Z">
                  <w:rPr>
                    <w:ins w:id="4964" w:author="miminguyenb@yahoo.com" w:date="2024-05-21T10:21:00Z" w16du:dateUtc="2024-05-21T17:21:00Z"/>
                    <w:rFonts w:ascii="Calibri" w:hAnsi="Calibri"/>
                  </w:rPr>
                </w:rPrChange>
              </w:rPr>
              <w:pPrChange w:id="4965" w:author="miminguyenb@yahoo.com" w:date="2024-05-21T14:17:00Z" w16du:dateUtc="2024-05-21T21:17:00Z">
                <w:pPr>
                  <w:pStyle w:val="BodyTextIndent"/>
                  <w:keepNext/>
                  <w:tabs>
                    <w:tab w:val="left" w:pos="3060"/>
                  </w:tabs>
                  <w:spacing w:before="120"/>
                  <w:ind w:left="360" w:firstLine="0"/>
                  <w:outlineLvl w:val="1"/>
                </w:pPr>
              </w:pPrChange>
            </w:pPr>
            <w:bookmarkStart w:id="4966" w:name="_Toc167241688"/>
            <w:bookmarkStart w:id="4967" w:name="_Toc167241937"/>
            <w:ins w:id="4968" w:author="miminguyenb@yahoo.com" w:date="2024-05-21T10:21:00Z" w16du:dateUtc="2024-05-21T17:21:00Z">
              <w:r w:rsidRPr="00656CB3">
                <w:rPr>
                  <w:rFonts w:asciiTheme="minorHAnsi" w:hAnsiTheme="minorHAnsi" w:cstheme="minorHAnsi"/>
                  <w:sz w:val="22"/>
                  <w:szCs w:val="22"/>
                  <w:rPrChange w:id="4969" w:author="miminguyenb@yahoo.com" w:date="2024-05-22T02:52:00Z" w16du:dateUtc="2024-05-22T09:52:00Z">
                    <w:rPr>
                      <w:rFonts w:ascii="Calibri" w:hAnsi="Calibri"/>
                    </w:rPr>
                  </w:rPrChange>
                </w:rPr>
                <w:t>Legal</w:t>
              </w:r>
              <w:r w:rsidRPr="00656CB3">
                <w:rPr>
                  <w:rFonts w:asciiTheme="minorHAnsi" w:hAnsiTheme="minorHAnsi" w:cstheme="minorHAnsi"/>
                  <w:sz w:val="22"/>
                  <w:szCs w:val="22"/>
                  <w:rPrChange w:id="4970" w:author="miminguyenb@yahoo.com" w:date="2024-05-22T02:52:00Z" w16du:dateUtc="2024-05-22T09:52:00Z">
                    <w:rPr>
                      <w:rFonts w:ascii="Calibri" w:hAnsi="Calibri"/>
                    </w:rPr>
                  </w:rPrChange>
                </w:rPr>
                <w:t xml:space="preserve"> </w:t>
              </w:r>
              <w:r w:rsidRPr="00656CB3">
                <w:rPr>
                  <w:rFonts w:asciiTheme="minorHAnsi" w:hAnsiTheme="minorHAnsi" w:cstheme="minorHAnsi"/>
                  <w:sz w:val="22"/>
                  <w:szCs w:val="22"/>
                  <w:rPrChange w:id="4971" w:author="miminguyenb@yahoo.com" w:date="2024-05-22T02:52:00Z" w16du:dateUtc="2024-05-22T09:52:00Z">
                    <w:rPr>
                      <w:rFonts w:ascii="Calibri" w:hAnsi="Calibri"/>
                    </w:rPr>
                  </w:rPrChange>
                </w:rPr>
                <w:t>Requirements:</w:t>
              </w:r>
              <w:bookmarkEnd w:id="4966"/>
              <w:bookmarkEnd w:id="4967"/>
            </w:ins>
          </w:p>
          <w:p w14:paraId="760400D3" w14:textId="323C0128" w:rsidR="003742D3" w:rsidRPr="00656CB3" w:rsidRDefault="00366339" w:rsidP="003742D3">
            <w:pPr>
              <w:pStyle w:val="BodyTextIndent"/>
              <w:keepNext/>
              <w:numPr>
                <w:ilvl w:val="0"/>
                <w:numId w:val="66"/>
              </w:numPr>
              <w:tabs>
                <w:tab w:val="left" w:pos="3060"/>
              </w:tabs>
              <w:spacing w:before="120"/>
              <w:outlineLvl w:val="1"/>
              <w:rPr>
                <w:ins w:id="4972" w:author="miminguyenb@yahoo.com" w:date="2024-05-21T14:17:00Z" w16du:dateUtc="2024-05-21T21:17:00Z"/>
                <w:rFonts w:asciiTheme="minorHAnsi" w:hAnsiTheme="minorHAnsi" w:cstheme="minorHAnsi"/>
                <w:color w:val="000000"/>
                <w:sz w:val="22"/>
                <w:szCs w:val="22"/>
                <w:rPrChange w:id="4973" w:author="miminguyenb@yahoo.com" w:date="2024-05-22T02:52:00Z" w16du:dateUtc="2024-05-22T09:52:00Z">
                  <w:rPr>
                    <w:ins w:id="4974" w:author="miminguyenb@yahoo.com" w:date="2024-05-21T14:17:00Z" w16du:dateUtc="2024-05-21T21:17:00Z"/>
                    <w:rFonts w:ascii="Arial" w:hAnsi="Arial" w:cs="Arial"/>
                    <w:color w:val="000000"/>
                    <w:sz w:val="22"/>
                    <w:szCs w:val="22"/>
                  </w:rPr>
                </w:rPrChange>
              </w:rPr>
            </w:pPr>
            <w:bookmarkStart w:id="4975" w:name="_Toc167241689"/>
            <w:bookmarkStart w:id="4976" w:name="_Toc167241938"/>
            <w:ins w:id="4977" w:author="miminguyenb@yahoo.com" w:date="2024-05-21T10:21:00Z" w16du:dateUtc="2024-05-21T17:21:00Z">
              <w:r w:rsidRPr="00656CB3">
                <w:rPr>
                  <w:rFonts w:asciiTheme="minorHAnsi" w:hAnsiTheme="minorHAnsi" w:cstheme="minorHAnsi"/>
                  <w:color w:val="000000"/>
                  <w:sz w:val="22"/>
                  <w:szCs w:val="22"/>
                  <w:rPrChange w:id="4978" w:author="miminguyenb@yahoo.com" w:date="2024-05-22T02:52:00Z" w16du:dateUtc="2024-05-22T09:52:00Z">
                    <w:rPr>
                      <w:rFonts w:ascii="Calibri" w:hAnsi="Calibri"/>
                      <w:color w:val="000000"/>
                      <w:szCs w:val="24"/>
                      <w:u w:val="single"/>
                    </w:rPr>
                  </w:rPrChange>
                </w:rPr>
                <w:t>Every route, room, etc., that the app presents should be ADA accessible or follow the user’s request and ADA legalities.</w:t>
              </w:r>
            </w:ins>
            <w:bookmarkEnd w:id="4975"/>
            <w:bookmarkEnd w:id="4976"/>
          </w:p>
          <w:p w14:paraId="5D8F7DBF" w14:textId="66069A90" w:rsidR="003742D3" w:rsidRPr="00656CB3" w:rsidRDefault="00E7652A" w:rsidP="003742D3">
            <w:pPr>
              <w:pStyle w:val="BodyTextIndent"/>
              <w:keepNext/>
              <w:tabs>
                <w:tab w:val="left" w:pos="3060"/>
              </w:tabs>
              <w:spacing w:before="120"/>
              <w:ind w:left="0" w:firstLine="0"/>
              <w:outlineLvl w:val="1"/>
              <w:rPr>
                <w:ins w:id="4979" w:author="miminguyenb@yahoo.com" w:date="2024-05-21T14:17:00Z" w16du:dateUtc="2024-05-21T21:17:00Z"/>
                <w:rFonts w:asciiTheme="minorHAnsi" w:hAnsiTheme="minorHAnsi" w:cstheme="minorHAnsi"/>
                <w:color w:val="000000"/>
                <w:sz w:val="22"/>
                <w:szCs w:val="22"/>
                <w:rPrChange w:id="4980" w:author="miminguyenb@yahoo.com" w:date="2024-05-22T02:52:00Z" w16du:dateUtc="2024-05-22T09:52:00Z">
                  <w:rPr>
                    <w:ins w:id="4981" w:author="miminguyenb@yahoo.com" w:date="2024-05-21T14:17:00Z" w16du:dateUtc="2024-05-21T21:17:00Z"/>
                    <w:rFonts w:ascii="Arial" w:hAnsi="Arial" w:cs="Arial"/>
                    <w:color w:val="000000"/>
                    <w:sz w:val="22"/>
                    <w:szCs w:val="22"/>
                  </w:rPr>
                </w:rPrChange>
              </w:rPr>
            </w:pPr>
            <w:bookmarkStart w:id="4982" w:name="_Toc167241690"/>
            <w:bookmarkStart w:id="4983" w:name="_Toc167241939"/>
            <w:ins w:id="4984" w:author="miminguyenb@yahoo.com" w:date="2024-05-21T22:51:00Z" w16du:dateUtc="2024-05-22T05:51:00Z">
              <w:r w:rsidRPr="00656CB3">
                <w:rPr>
                  <w:rFonts w:asciiTheme="minorHAnsi" w:hAnsiTheme="minorHAnsi" w:cstheme="minorHAnsi"/>
                  <w:color w:val="000000"/>
                  <w:sz w:val="22"/>
                  <w:szCs w:val="22"/>
                  <w:rPrChange w:id="4985" w:author="miminguyenb@yahoo.com" w:date="2024-05-22T02:52:00Z" w16du:dateUtc="2024-05-22T09:52:00Z">
                    <w:rPr>
                      <w:rFonts w:ascii="Arial" w:hAnsi="Arial" w:cs="Arial"/>
                      <w:color w:val="000000"/>
                      <w:sz w:val="22"/>
                      <w:szCs w:val="22"/>
                    </w:rPr>
                  </w:rPrChange>
                </w:rPr>
                <w:t>Data</w:t>
              </w:r>
            </w:ins>
            <w:ins w:id="4986" w:author="miminguyenb@yahoo.com" w:date="2024-05-21T14:17:00Z" w16du:dateUtc="2024-05-21T21:17:00Z">
              <w:r w:rsidR="003742D3" w:rsidRPr="00656CB3">
                <w:rPr>
                  <w:rFonts w:asciiTheme="minorHAnsi" w:hAnsiTheme="minorHAnsi" w:cstheme="minorHAnsi"/>
                  <w:color w:val="000000"/>
                  <w:sz w:val="22"/>
                  <w:szCs w:val="22"/>
                  <w:rPrChange w:id="4987" w:author="miminguyenb@yahoo.com" w:date="2024-05-22T02:52:00Z" w16du:dateUtc="2024-05-22T09:52:00Z">
                    <w:rPr>
                      <w:rFonts w:ascii="Arial" w:hAnsi="Arial" w:cs="Arial"/>
                      <w:color w:val="000000"/>
                      <w:sz w:val="22"/>
                      <w:szCs w:val="22"/>
                    </w:rPr>
                  </w:rPrChange>
                </w:rPr>
                <w:t xml:space="preserve"> Requirements:</w:t>
              </w:r>
              <w:bookmarkEnd w:id="4982"/>
              <w:bookmarkEnd w:id="4983"/>
            </w:ins>
          </w:p>
          <w:p w14:paraId="694E9E5D" w14:textId="1A73AC86" w:rsidR="003742D3" w:rsidRPr="00656CB3" w:rsidRDefault="003742D3" w:rsidP="009A356C">
            <w:pPr>
              <w:pStyle w:val="BodyTextIndent"/>
              <w:keepNext/>
              <w:numPr>
                <w:ilvl w:val="0"/>
                <w:numId w:val="78"/>
              </w:numPr>
              <w:tabs>
                <w:tab w:val="left" w:pos="3060"/>
              </w:tabs>
              <w:spacing w:before="120"/>
              <w:outlineLvl w:val="1"/>
              <w:rPr>
                <w:ins w:id="4988" w:author="miminguyenb@yahoo.com" w:date="2024-05-21T22:51:00Z" w16du:dateUtc="2024-05-22T05:51:00Z"/>
                <w:rFonts w:asciiTheme="minorHAnsi" w:hAnsiTheme="minorHAnsi" w:cstheme="minorHAnsi"/>
                <w:sz w:val="22"/>
                <w:szCs w:val="22"/>
                <w:rPrChange w:id="4989" w:author="miminguyenb@yahoo.com" w:date="2024-05-22T02:52:00Z" w16du:dateUtc="2024-05-22T09:52:00Z">
                  <w:rPr>
                    <w:ins w:id="4990" w:author="miminguyenb@yahoo.com" w:date="2024-05-21T22:51:00Z" w16du:dateUtc="2024-05-22T05:51:00Z"/>
                    <w:rFonts w:ascii="Arial" w:hAnsi="Arial" w:cs="Arial"/>
                    <w:sz w:val="22"/>
                    <w:szCs w:val="22"/>
                  </w:rPr>
                </w:rPrChange>
              </w:rPr>
            </w:pPr>
            <w:bookmarkStart w:id="4991" w:name="_Toc167241691"/>
            <w:bookmarkStart w:id="4992" w:name="_Toc167241940"/>
            <w:ins w:id="4993" w:author="miminguyenb@yahoo.com" w:date="2024-05-21T14:17:00Z" w16du:dateUtc="2024-05-21T21:17:00Z">
              <w:r w:rsidRPr="00656CB3">
                <w:rPr>
                  <w:rFonts w:asciiTheme="minorHAnsi" w:hAnsiTheme="minorHAnsi" w:cstheme="minorHAnsi"/>
                  <w:sz w:val="22"/>
                  <w:szCs w:val="22"/>
                  <w:rPrChange w:id="4994" w:author="miminguyenb@yahoo.com" w:date="2024-05-22T02:52:00Z" w16du:dateUtc="2024-05-22T09:52:00Z">
                    <w:rPr>
                      <w:rFonts w:ascii="Arial" w:hAnsi="Arial" w:cs="Arial"/>
                      <w:sz w:val="22"/>
                      <w:szCs w:val="22"/>
                      <w:u w:val="single"/>
                    </w:rPr>
                  </w:rPrChange>
                </w:rPr>
                <w:t>The database</w:t>
              </w:r>
              <w:r w:rsidRPr="00656CB3">
                <w:rPr>
                  <w:rFonts w:asciiTheme="minorHAnsi" w:hAnsiTheme="minorHAnsi" w:cstheme="minorHAnsi"/>
                  <w:sz w:val="22"/>
                  <w:szCs w:val="22"/>
                  <w:rPrChange w:id="4995" w:author="miminguyenb@yahoo.com" w:date="2024-05-22T02:52:00Z" w16du:dateUtc="2024-05-22T09:52:00Z">
                    <w:rPr>
                      <w:rFonts w:ascii="Calibri" w:hAnsi="Calibri"/>
                      <w:u w:val="single"/>
                    </w:rPr>
                  </w:rPrChange>
                </w:rPr>
                <w:t xml:space="preserve"> will store separate routes for the ADA-Friendly Navigation </w:t>
              </w:r>
            </w:ins>
            <w:ins w:id="4996" w:author="miminguyenb@yahoo.com" w:date="2024-05-22T03:34:00Z" w16du:dateUtc="2024-05-22T10:34:00Z">
              <w:r w:rsidR="003112FE">
                <w:rPr>
                  <w:rFonts w:asciiTheme="minorHAnsi" w:hAnsiTheme="minorHAnsi" w:cstheme="minorHAnsi"/>
                  <w:sz w:val="22"/>
                  <w:szCs w:val="22"/>
                </w:rPr>
                <w:t>App</w:t>
              </w:r>
            </w:ins>
            <w:ins w:id="4997" w:author="miminguyenb@yahoo.com" w:date="2024-05-21T14:17:00Z" w16du:dateUtc="2024-05-21T21:17:00Z">
              <w:r w:rsidRPr="00656CB3">
                <w:rPr>
                  <w:rFonts w:asciiTheme="minorHAnsi" w:hAnsiTheme="minorHAnsi" w:cstheme="minorHAnsi"/>
                  <w:sz w:val="22"/>
                  <w:szCs w:val="22"/>
                  <w:rPrChange w:id="4998" w:author="miminguyenb@yahoo.com" w:date="2024-05-22T02:52:00Z" w16du:dateUtc="2024-05-22T09:52:00Z">
                    <w:rPr>
                      <w:rFonts w:ascii="Calibri" w:hAnsi="Calibri"/>
                      <w:u w:val="single"/>
                    </w:rPr>
                  </w:rPrChange>
                </w:rPr>
                <w:t xml:space="preserve"> since no other API or app has created ADA-accessible apps.</w:t>
              </w:r>
            </w:ins>
            <w:bookmarkEnd w:id="4991"/>
            <w:bookmarkEnd w:id="4992"/>
          </w:p>
          <w:p w14:paraId="0AEA3C5E" w14:textId="675DD1C8" w:rsidR="00E7652A" w:rsidRPr="00656CB3" w:rsidRDefault="00E7652A" w:rsidP="00E7652A">
            <w:pPr>
              <w:pStyle w:val="BodyTextIndent"/>
              <w:keepNext/>
              <w:numPr>
                <w:ilvl w:val="0"/>
                <w:numId w:val="78"/>
              </w:numPr>
              <w:tabs>
                <w:tab w:val="left" w:pos="3060"/>
              </w:tabs>
              <w:spacing w:before="120"/>
              <w:outlineLvl w:val="1"/>
              <w:rPr>
                <w:ins w:id="4999" w:author="miminguyenb@yahoo.com" w:date="2024-05-21T22:51:00Z" w16du:dateUtc="2024-05-22T05:51:00Z"/>
                <w:rFonts w:asciiTheme="minorHAnsi" w:hAnsiTheme="minorHAnsi" w:cstheme="minorHAnsi"/>
                <w:sz w:val="22"/>
                <w:szCs w:val="22"/>
                <w:rPrChange w:id="5000" w:author="miminguyenb@yahoo.com" w:date="2024-05-22T02:52:00Z" w16du:dateUtc="2024-05-22T09:52:00Z">
                  <w:rPr>
                    <w:ins w:id="5001" w:author="miminguyenb@yahoo.com" w:date="2024-05-21T22:51:00Z" w16du:dateUtc="2024-05-22T05:51:00Z"/>
                    <w:rFonts w:ascii="Arial" w:hAnsi="Arial" w:cs="Arial"/>
                    <w:sz w:val="22"/>
                    <w:szCs w:val="22"/>
                  </w:rPr>
                </w:rPrChange>
              </w:rPr>
              <w:pPrChange w:id="5002" w:author="miminguyenb@yahoo.com" w:date="2024-05-21T22:51:00Z" w16du:dateUtc="2024-05-22T05:51:00Z">
                <w:pPr>
                  <w:pStyle w:val="BodyTextIndent"/>
                  <w:keepNext/>
                  <w:tabs>
                    <w:tab w:val="left" w:pos="3060"/>
                  </w:tabs>
                  <w:spacing w:before="120"/>
                  <w:outlineLvl w:val="1"/>
                </w:pPr>
              </w:pPrChange>
            </w:pPr>
            <w:bookmarkStart w:id="5003" w:name="_Toc167241692"/>
            <w:bookmarkStart w:id="5004" w:name="_Toc167241941"/>
            <w:ins w:id="5005" w:author="miminguyenb@yahoo.com" w:date="2024-05-21T22:51:00Z" w16du:dateUtc="2024-05-22T05:51:00Z">
              <w:r w:rsidRPr="00656CB3">
                <w:rPr>
                  <w:rFonts w:asciiTheme="minorHAnsi" w:hAnsiTheme="minorHAnsi" w:cstheme="minorHAnsi"/>
                  <w:sz w:val="22"/>
                  <w:szCs w:val="22"/>
                  <w:rPrChange w:id="5006" w:author="miminguyenb@yahoo.com" w:date="2024-05-22T02:52:00Z" w16du:dateUtc="2024-05-22T09:52:00Z">
                    <w:rPr>
                      <w:rFonts w:ascii="Arial" w:hAnsi="Arial" w:cs="Arial"/>
                      <w:sz w:val="22"/>
                      <w:szCs w:val="22"/>
                    </w:rPr>
                  </w:rPrChange>
                </w:rPr>
                <w:t xml:space="preserve">Information about ADA pathways can be accessed through the Saved Address </w:t>
              </w:r>
            </w:ins>
            <w:ins w:id="5007" w:author="miminguyenb@yahoo.com" w:date="2024-05-22T03:20:00Z" w16du:dateUtc="2024-05-22T10:20:00Z">
              <w:r w:rsidR="00C11F93">
                <w:rPr>
                  <w:rFonts w:asciiTheme="minorHAnsi" w:hAnsiTheme="minorHAnsi" w:cstheme="minorHAnsi"/>
                  <w:sz w:val="22"/>
                  <w:szCs w:val="22"/>
                </w:rPr>
                <w:t>and General Map databases</w:t>
              </w:r>
            </w:ins>
            <w:ins w:id="5008" w:author="miminguyenb@yahoo.com" w:date="2024-05-21T22:51:00Z" w16du:dateUtc="2024-05-22T05:51:00Z">
              <w:r w:rsidRPr="00656CB3">
                <w:rPr>
                  <w:rFonts w:asciiTheme="minorHAnsi" w:hAnsiTheme="minorHAnsi" w:cstheme="minorHAnsi"/>
                  <w:sz w:val="22"/>
                  <w:szCs w:val="22"/>
                  <w:rPrChange w:id="5009" w:author="miminguyenb@yahoo.com" w:date="2024-05-22T02:52:00Z" w16du:dateUtc="2024-05-22T09:52:00Z">
                    <w:rPr>
                      <w:rFonts w:ascii="Arial" w:hAnsi="Arial" w:cs="Arial"/>
                      <w:sz w:val="22"/>
                      <w:szCs w:val="22"/>
                    </w:rPr>
                  </w:rPrChange>
                </w:rPr>
                <w:t>, depending on the user.</w:t>
              </w:r>
              <w:bookmarkEnd w:id="5003"/>
              <w:bookmarkEnd w:id="5004"/>
              <w:r w:rsidRPr="00656CB3">
                <w:rPr>
                  <w:rFonts w:asciiTheme="minorHAnsi" w:hAnsiTheme="minorHAnsi" w:cstheme="minorHAnsi"/>
                  <w:sz w:val="22"/>
                  <w:szCs w:val="22"/>
                  <w:rPrChange w:id="5010" w:author="miminguyenb@yahoo.com" w:date="2024-05-22T02:52:00Z" w16du:dateUtc="2024-05-22T09:52:00Z">
                    <w:rPr>
                      <w:rFonts w:ascii="Arial" w:hAnsi="Arial" w:cs="Arial"/>
                      <w:sz w:val="22"/>
                      <w:szCs w:val="22"/>
                    </w:rPr>
                  </w:rPrChange>
                </w:rPr>
                <w:t xml:space="preserve"> </w:t>
              </w:r>
            </w:ins>
          </w:p>
          <w:p w14:paraId="12F27883" w14:textId="571A9792" w:rsidR="00EE6B8B" w:rsidRPr="00656CB3" w:rsidRDefault="00EE6B8B" w:rsidP="00E7652A">
            <w:pPr>
              <w:pStyle w:val="BodyTextIndent"/>
              <w:keepNext/>
              <w:tabs>
                <w:tab w:val="left" w:pos="3060"/>
              </w:tabs>
              <w:spacing w:before="120"/>
              <w:ind w:left="0" w:firstLine="0"/>
              <w:outlineLvl w:val="1"/>
              <w:rPr>
                <w:ins w:id="5011" w:author="miminguyenb@yahoo.com" w:date="2024-05-21T09:52:00Z" w16du:dateUtc="2024-05-21T16:52:00Z"/>
                <w:rFonts w:asciiTheme="minorHAnsi" w:hAnsiTheme="minorHAnsi" w:cstheme="minorHAnsi"/>
                <w:sz w:val="22"/>
                <w:szCs w:val="22"/>
                <w:rPrChange w:id="5012" w:author="miminguyenb@yahoo.com" w:date="2024-05-22T02:52:00Z" w16du:dateUtc="2024-05-22T09:52:00Z">
                  <w:rPr>
                    <w:ins w:id="5013" w:author="miminguyenb@yahoo.com" w:date="2024-05-21T09:52:00Z" w16du:dateUtc="2024-05-21T16:52:00Z"/>
                  </w:rPr>
                </w:rPrChange>
              </w:rPr>
              <w:pPrChange w:id="5014" w:author="miminguyenb@yahoo.com" w:date="2024-05-21T22:51:00Z" w16du:dateUtc="2024-05-22T05:51:00Z">
                <w:pPr/>
              </w:pPrChange>
            </w:pPr>
          </w:p>
        </w:tc>
      </w:tr>
      <w:tr w:rsidR="00EE6B8B" w:rsidRPr="00656CB3" w14:paraId="648D171F" w14:textId="77777777" w:rsidTr="00EE6B8B">
        <w:trPr>
          <w:jc w:val="center"/>
          <w:ins w:id="5015" w:author="miminguyenb@yahoo.com" w:date="2024-05-21T09:52:00Z" w16du:dateUtc="2024-05-21T16:52:00Z"/>
        </w:trPr>
        <w:tc>
          <w:tcPr>
            <w:tcW w:w="9576" w:type="dxa"/>
            <w:shd w:val="clear" w:color="auto" w:fill="auto"/>
            <w:tcPrChange w:id="5016" w:author="miminguyenb@yahoo.com" w:date="2024-05-21T09:52:00Z" w16du:dateUtc="2024-05-21T16:52:00Z">
              <w:tcPr>
                <w:tcW w:w="9576" w:type="dxa"/>
                <w:shd w:val="clear" w:color="auto" w:fill="auto"/>
              </w:tcPr>
            </w:tcPrChange>
          </w:tcPr>
          <w:p w14:paraId="6DBF7234" w14:textId="778B9E48" w:rsidR="00EE6B8B" w:rsidRPr="00656CB3" w:rsidRDefault="00EE6B8B" w:rsidP="00033354">
            <w:pPr>
              <w:rPr>
                <w:ins w:id="5017" w:author="miminguyenb@yahoo.com" w:date="2024-05-21T09:52:00Z" w16du:dateUtc="2024-05-21T16:52:00Z"/>
                <w:rFonts w:asciiTheme="minorHAnsi" w:hAnsiTheme="minorHAnsi" w:cstheme="minorHAnsi"/>
                <w:b/>
                <w:sz w:val="22"/>
                <w:szCs w:val="22"/>
                <w:rPrChange w:id="5018" w:author="miminguyenb@yahoo.com" w:date="2024-05-22T02:52:00Z" w16du:dateUtc="2024-05-22T09:52:00Z">
                  <w:rPr>
                    <w:ins w:id="5019" w:author="miminguyenb@yahoo.com" w:date="2024-05-21T09:52:00Z" w16du:dateUtc="2024-05-21T16:52:00Z"/>
                    <w:rFonts w:ascii="Arial" w:hAnsi="Arial" w:cs="Arial"/>
                    <w:b/>
                    <w:sz w:val="22"/>
                    <w:szCs w:val="22"/>
                  </w:rPr>
                </w:rPrChange>
              </w:rPr>
            </w:pPr>
            <w:ins w:id="5020" w:author="miminguyenb@yahoo.com" w:date="2024-05-21T09:52:00Z" w16du:dateUtc="2024-05-21T16:52:00Z">
              <w:r w:rsidRPr="00656CB3">
                <w:rPr>
                  <w:rFonts w:asciiTheme="minorHAnsi" w:hAnsiTheme="minorHAnsi" w:cstheme="minorHAnsi"/>
                  <w:b/>
                  <w:sz w:val="22"/>
                  <w:szCs w:val="22"/>
                  <w:rPrChange w:id="5021" w:author="miminguyenb@yahoo.com" w:date="2024-05-22T02:52:00Z" w16du:dateUtc="2024-05-22T09:52:00Z">
                    <w:rPr>
                      <w:rFonts w:ascii="Arial" w:hAnsi="Arial" w:cs="Arial"/>
                      <w:b/>
                      <w:sz w:val="22"/>
                      <w:szCs w:val="22"/>
                    </w:rPr>
                  </w:rPrChange>
                </w:rPr>
                <w:t xml:space="preserve">To do/Issues: </w:t>
              </w:r>
            </w:ins>
          </w:p>
        </w:tc>
      </w:tr>
    </w:tbl>
    <w:p w14:paraId="13BCDF33" w14:textId="77777777" w:rsidR="00EE6B8B" w:rsidRPr="00656CB3" w:rsidRDefault="00EE6B8B" w:rsidP="00EE6B8B">
      <w:pPr>
        <w:rPr>
          <w:ins w:id="5022" w:author="miminguyenb@yahoo.com" w:date="2024-05-21T09:52:00Z" w16du:dateUtc="2024-05-21T16:52:00Z"/>
          <w:rFonts w:asciiTheme="minorHAnsi" w:hAnsiTheme="minorHAnsi" w:cstheme="minorHAnsi"/>
          <w:sz w:val="22"/>
          <w:szCs w:val="22"/>
          <w:rPrChange w:id="5023" w:author="miminguyenb@yahoo.com" w:date="2024-05-22T02:52:00Z" w16du:dateUtc="2024-05-22T09:52:00Z">
            <w:rPr>
              <w:ins w:id="5024" w:author="miminguyenb@yahoo.com" w:date="2024-05-21T09:52:00Z" w16du:dateUtc="2024-05-21T16:52:00Z"/>
              <w:rFonts w:ascii="Arial" w:hAnsi="Arial" w:cs="Arial"/>
            </w:rPr>
          </w:rPrChange>
        </w:rPr>
      </w:pPr>
    </w:p>
    <w:p w14:paraId="1D825173" w14:textId="372FFFED" w:rsidR="009A356C" w:rsidRPr="00656CB3" w:rsidRDefault="009A356C">
      <w:pPr>
        <w:rPr>
          <w:ins w:id="5025" w:author="miminguyenb@yahoo.com" w:date="2024-05-21T22:38:00Z" w16du:dateUtc="2024-05-22T05:38:00Z"/>
          <w:rFonts w:asciiTheme="minorHAnsi" w:hAnsiTheme="minorHAnsi" w:cstheme="minorHAnsi"/>
          <w:sz w:val="22"/>
          <w:szCs w:val="22"/>
          <w:rPrChange w:id="5026" w:author="miminguyenb@yahoo.com" w:date="2024-05-22T02:52:00Z" w16du:dateUtc="2024-05-22T09:52:00Z">
            <w:rPr>
              <w:ins w:id="5027" w:author="miminguyenb@yahoo.com" w:date="2024-05-21T22:38:00Z" w16du:dateUtc="2024-05-22T05:38:00Z"/>
              <w:rFonts w:ascii="Arial" w:hAnsi="Arial" w:cs="Arial"/>
            </w:rPr>
          </w:rPrChange>
        </w:rPr>
      </w:pPr>
      <w:ins w:id="5028" w:author="miminguyenb@yahoo.com" w:date="2024-05-21T22:38:00Z" w16du:dateUtc="2024-05-22T05:38:00Z">
        <w:r w:rsidRPr="00656CB3">
          <w:rPr>
            <w:rFonts w:asciiTheme="minorHAnsi" w:hAnsiTheme="minorHAnsi" w:cstheme="minorHAnsi"/>
            <w:sz w:val="22"/>
            <w:szCs w:val="22"/>
            <w:rPrChange w:id="5029" w:author="miminguyenb@yahoo.com" w:date="2024-05-22T02:52:00Z" w16du:dateUtc="2024-05-22T09:52:00Z">
              <w:rPr>
                <w:rFonts w:ascii="Arial" w:hAnsi="Arial" w:cs="Arial"/>
              </w:rPr>
            </w:rPrChange>
          </w:rPr>
          <w:br w:type="page"/>
        </w:r>
      </w:ins>
    </w:p>
    <w:p w14:paraId="477A07D4" w14:textId="77777777" w:rsidR="00BF62BE" w:rsidRPr="00656CB3" w:rsidRDefault="00BF62BE" w:rsidP="00BF62BE">
      <w:pPr>
        <w:rPr>
          <w:ins w:id="5030" w:author="miminguyenb@yahoo.com" w:date="2024-05-21T13:35:00Z" w16du:dateUtc="2024-05-21T20:35:00Z"/>
          <w:rFonts w:asciiTheme="minorHAnsi" w:hAnsiTheme="minorHAnsi" w:cstheme="minorHAnsi"/>
          <w:sz w:val="22"/>
          <w:szCs w:val="22"/>
          <w:rPrChange w:id="5031" w:author="miminguyenb@yahoo.com" w:date="2024-05-22T02:52:00Z" w16du:dateUtc="2024-05-22T09:52:00Z">
            <w:rPr>
              <w:ins w:id="5032" w:author="miminguyenb@yahoo.com" w:date="2024-05-21T13:35:00Z" w16du:dateUtc="2024-05-21T20:35:00Z"/>
              <w:rFonts w:ascii="Arial" w:hAnsi="Arial" w:cs="Arial"/>
            </w:rPr>
          </w:rPrChange>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5033" w:author="miminguyenb@yahoo.com" w:date="2024-05-21T13:35:00Z" w16du:dateUtc="2024-05-21T20:35: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5034">
          <w:tblGrid>
            <w:gridCol w:w="4788"/>
            <w:gridCol w:w="1170"/>
            <w:gridCol w:w="900"/>
            <w:gridCol w:w="2718"/>
          </w:tblGrid>
        </w:tblGridChange>
      </w:tblGrid>
      <w:tr w:rsidR="00BF62BE" w:rsidRPr="00656CB3" w14:paraId="34EDF150" w14:textId="77777777" w:rsidTr="00BF62BE">
        <w:trPr>
          <w:jc w:val="center"/>
          <w:ins w:id="5035" w:author="miminguyenb@yahoo.com" w:date="2024-05-21T13:35:00Z" w16du:dateUtc="2024-05-21T20:35:00Z"/>
        </w:trPr>
        <w:tc>
          <w:tcPr>
            <w:tcW w:w="5958" w:type="dxa"/>
            <w:gridSpan w:val="2"/>
            <w:shd w:val="clear" w:color="auto" w:fill="auto"/>
            <w:tcPrChange w:id="5036" w:author="miminguyenb@yahoo.com" w:date="2024-05-21T13:35:00Z" w16du:dateUtc="2024-05-21T20:35:00Z">
              <w:tcPr>
                <w:tcW w:w="5958" w:type="dxa"/>
                <w:gridSpan w:val="2"/>
                <w:shd w:val="clear" w:color="auto" w:fill="auto"/>
              </w:tcPr>
            </w:tcPrChange>
          </w:tcPr>
          <w:p w14:paraId="2B7B683E" w14:textId="02D09E6A" w:rsidR="00BF62BE" w:rsidRPr="00656CB3" w:rsidRDefault="00BF62BE" w:rsidP="00033354">
            <w:pPr>
              <w:rPr>
                <w:ins w:id="5037" w:author="miminguyenb@yahoo.com" w:date="2024-05-21T13:35:00Z" w16du:dateUtc="2024-05-21T20:35:00Z"/>
                <w:rFonts w:asciiTheme="minorHAnsi" w:hAnsiTheme="minorHAnsi" w:cstheme="minorHAnsi"/>
                <w:sz w:val="22"/>
                <w:szCs w:val="22"/>
                <w:rPrChange w:id="5038" w:author="miminguyenb@yahoo.com" w:date="2024-05-22T02:52:00Z" w16du:dateUtc="2024-05-22T09:52:00Z">
                  <w:rPr>
                    <w:ins w:id="5039" w:author="miminguyenb@yahoo.com" w:date="2024-05-21T13:35:00Z" w16du:dateUtc="2024-05-21T20:35:00Z"/>
                    <w:rFonts w:ascii="Arial" w:hAnsi="Arial" w:cs="Arial"/>
                    <w:sz w:val="22"/>
                    <w:szCs w:val="22"/>
                  </w:rPr>
                </w:rPrChange>
              </w:rPr>
            </w:pPr>
            <w:ins w:id="5040" w:author="miminguyenb@yahoo.com" w:date="2024-05-21T13:35:00Z" w16du:dateUtc="2024-05-21T20:35:00Z">
              <w:r w:rsidRPr="00656CB3">
                <w:rPr>
                  <w:rFonts w:asciiTheme="minorHAnsi" w:hAnsiTheme="minorHAnsi" w:cstheme="minorHAnsi"/>
                  <w:b/>
                  <w:sz w:val="22"/>
                  <w:szCs w:val="22"/>
                  <w:rPrChange w:id="5041" w:author="miminguyenb@yahoo.com" w:date="2024-05-22T02:52:00Z" w16du:dateUtc="2024-05-22T09:52:00Z">
                    <w:rPr>
                      <w:rFonts w:ascii="Arial" w:hAnsi="Arial" w:cs="Arial"/>
                      <w:b/>
                      <w:sz w:val="22"/>
                      <w:szCs w:val="22"/>
                    </w:rPr>
                  </w:rPrChange>
                </w:rPr>
                <w:t>Use Case Name</w:t>
              </w:r>
              <w:r w:rsidRPr="00656CB3">
                <w:rPr>
                  <w:rFonts w:asciiTheme="minorHAnsi" w:hAnsiTheme="minorHAnsi" w:cstheme="minorHAnsi"/>
                  <w:sz w:val="22"/>
                  <w:szCs w:val="22"/>
                  <w:rPrChange w:id="5042"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5043" w:author="miminguyenb@yahoo.com" w:date="2024-05-22T02:52:00Z" w16du:dateUtc="2024-05-22T09:52:00Z">
                    <w:rPr>
                      <w:rFonts w:ascii="Arial" w:hAnsi="Arial" w:cs="Arial"/>
                      <w:sz w:val="22"/>
                      <w:szCs w:val="22"/>
                    </w:rPr>
                  </w:rPrChange>
                </w:rPr>
                <w:t>Show ADA Warnings</w:t>
              </w:r>
            </w:ins>
          </w:p>
        </w:tc>
        <w:tc>
          <w:tcPr>
            <w:tcW w:w="900" w:type="dxa"/>
            <w:shd w:val="clear" w:color="auto" w:fill="auto"/>
            <w:tcPrChange w:id="5044" w:author="miminguyenb@yahoo.com" w:date="2024-05-21T13:35:00Z" w16du:dateUtc="2024-05-21T20:35:00Z">
              <w:tcPr>
                <w:tcW w:w="900" w:type="dxa"/>
                <w:shd w:val="clear" w:color="auto" w:fill="auto"/>
              </w:tcPr>
            </w:tcPrChange>
          </w:tcPr>
          <w:p w14:paraId="385AE698" w14:textId="00A1EEA3" w:rsidR="00BF62BE" w:rsidRPr="00656CB3" w:rsidRDefault="00BF62BE" w:rsidP="00033354">
            <w:pPr>
              <w:rPr>
                <w:ins w:id="5045" w:author="miminguyenb@yahoo.com" w:date="2024-05-21T13:35:00Z" w16du:dateUtc="2024-05-21T20:35:00Z"/>
                <w:rFonts w:asciiTheme="minorHAnsi" w:hAnsiTheme="minorHAnsi" w:cstheme="minorHAnsi"/>
                <w:sz w:val="22"/>
                <w:szCs w:val="22"/>
                <w:rPrChange w:id="5046" w:author="miminguyenb@yahoo.com" w:date="2024-05-22T02:52:00Z" w16du:dateUtc="2024-05-22T09:52:00Z">
                  <w:rPr>
                    <w:ins w:id="5047" w:author="miminguyenb@yahoo.com" w:date="2024-05-21T13:35:00Z" w16du:dateUtc="2024-05-21T20:35:00Z"/>
                    <w:rFonts w:ascii="Arial" w:hAnsi="Arial" w:cs="Arial"/>
                    <w:sz w:val="22"/>
                    <w:szCs w:val="22"/>
                  </w:rPr>
                </w:rPrChange>
              </w:rPr>
            </w:pPr>
            <w:ins w:id="5048" w:author="miminguyenb@yahoo.com" w:date="2024-05-21T13:35:00Z" w16du:dateUtc="2024-05-21T20:35:00Z">
              <w:r w:rsidRPr="00656CB3">
                <w:rPr>
                  <w:rFonts w:asciiTheme="minorHAnsi" w:hAnsiTheme="minorHAnsi" w:cstheme="minorHAnsi"/>
                  <w:b/>
                  <w:sz w:val="22"/>
                  <w:szCs w:val="22"/>
                  <w:rPrChange w:id="5049" w:author="miminguyenb@yahoo.com" w:date="2024-05-22T02:52:00Z" w16du:dateUtc="2024-05-22T09:52:00Z">
                    <w:rPr>
                      <w:rFonts w:ascii="Arial" w:hAnsi="Arial" w:cs="Arial"/>
                      <w:b/>
                      <w:sz w:val="22"/>
                      <w:szCs w:val="22"/>
                    </w:rPr>
                  </w:rPrChange>
                </w:rPr>
                <w:t>ID</w:t>
              </w:r>
            </w:ins>
            <w:ins w:id="5050" w:author="miminguyenb@yahoo.com" w:date="2024-05-22T03:34:00Z" w16du:dateUtc="2024-05-22T10:34:00Z">
              <w:r w:rsidR="003112FE">
                <w:rPr>
                  <w:rFonts w:asciiTheme="minorHAnsi" w:hAnsiTheme="minorHAnsi" w:cstheme="minorHAnsi"/>
                  <w:sz w:val="22"/>
                  <w:szCs w:val="22"/>
                </w:rPr>
                <w:t xml:space="preserve">: </w:t>
              </w:r>
            </w:ins>
            <w:ins w:id="5051" w:author="miminguyenb@yahoo.com" w:date="2024-05-21T13:35:00Z" w16du:dateUtc="2024-05-21T20:35:00Z">
              <w:r w:rsidRPr="00656CB3">
                <w:rPr>
                  <w:rFonts w:asciiTheme="minorHAnsi" w:hAnsiTheme="minorHAnsi" w:cstheme="minorHAnsi"/>
                  <w:sz w:val="22"/>
                  <w:szCs w:val="22"/>
                  <w:rPrChange w:id="5052" w:author="miminguyenb@yahoo.com" w:date="2024-05-22T02:52:00Z" w16du:dateUtc="2024-05-22T09:52:00Z">
                    <w:rPr>
                      <w:rFonts w:ascii="Arial" w:hAnsi="Arial" w:cs="Arial"/>
                      <w:sz w:val="22"/>
                      <w:szCs w:val="22"/>
                    </w:rPr>
                  </w:rPrChange>
                </w:rPr>
                <w:t>UC-8</w:t>
              </w:r>
            </w:ins>
          </w:p>
        </w:tc>
        <w:tc>
          <w:tcPr>
            <w:tcW w:w="2718" w:type="dxa"/>
            <w:shd w:val="clear" w:color="auto" w:fill="auto"/>
            <w:tcPrChange w:id="5053" w:author="miminguyenb@yahoo.com" w:date="2024-05-21T13:35:00Z" w16du:dateUtc="2024-05-21T20:35:00Z">
              <w:tcPr>
                <w:tcW w:w="2718" w:type="dxa"/>
                <w:shd w:val="clear" w:color="auto" w:fill="auto"/>
              </w:tcPr>
            </w:tcPrChange>
          </w:tcPr>
          <w:p w14:paraId="124D276B" w14:textId="083CD85F" w:rsidR="00BF62BE" w:rsidRPr="00656CB3" w:rsidRDefault="00BF62BE" w:rsidP="00033354">
            <w:pPr>
              <w:rPr>
                <w:ins w:id="5054" w:author="miminguyenb@yahoo.com" w:date="2024-05-21T13:35:00Z" w16du:dateUtc="2024-05-21T20:35:00Z"/>
                <w:rFonts w:asciiTheme="minorHAnsi" w:hAnsiTheme="minorHAnsi" w:cstheme="minorHAnsi"/>
                <w:sz w:val="22"/>
                <w:szCs w:val="22"/>
                <w:rPrChange w:id="5055" w:author="miminguyenb@yahoo.com" w:date="2024-05-22T02:52:00Z" w16du:dateUtc="2024-05-22T09:52:00Z">
                  <w:rPr>
                    <w:ins w:id="5056" w:author="miminguyenb@yahoo.com" w:date="2024-05-21T13:35:00Z" w16du:dateUtc="2024-05-21T20:35:00Z"/>
                    <w:rFonts w:ascii="Arial" w:hAnsi="Arial" w:cs="Arial"/>
                    <w:sz w:val="22"/>
                    <w:szCs w:val="22"/>
                  </w:rPr>
                </w:rPrChange>
              </w:rPr>
            </w:pPr>
            <w:ins w:id="5057" w:author="miminguyenb@yahoo.com" w:date="2024-05-21T13:35:00Z" w16du:dateUtc="2024-05-21T20:35:00Z">
              <w:r w:rsidRPr="00656CB3">
                <w:rPr>
                  <w:rFonts w:asciiTheme="minorHAnsi" w:hAnsiTheme="minorHAnsi" w:cstheme="minorHAnsi"/>
                  <w:b/>
                  <w:sz w:val="22"/>
                  <w:szCs w:val="22"/>
                  <w:rPrChange w:id="5058"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5059" w:author="miminguyenb@yahoo.com" w:date="2024-05-22T02:52:00Z" w16du:dateUtc="2024-05-22T09:52:00Z">
                    <w:rPr>
                      <w:rFonts w:ascii="Arial" w:hAnsi="Arial" w:cs="Arial"/>
                      <w:sz w:val="22"/>
                      <w:szCs w:val="22"/>
                    </w:rPr>
                  </w:rPrChange>
                </w:rPr>
                <w:t xml:space="preserve">: </w:t>
              </w:r>
            </w:ins>
            <w:ins w:id="5060" w:author="miminguyenb@yahoo.com" w:date="2024-05-21T13:36:00Z" w16du:dateUtc="2024-05-21T20:36:00Z">
              <w:r w:rsidRPr="00656CB3">
                <w:rPr>
                  <w:rFonts w:asciiTheme="minorHAnsi" w:hAnsiTheme="minorHAnsi" w:cstheme="minorHAnsi"/>
                  <w:sz w:val="22"/>
                  <w:szCs w:val="22"/>
                  <w:rPrChange w:id="5061" w:author="miminguyenb@yahoo.com" w:date="2024-05-22T02:52:00Z" w16du:dateUtc="2024-05-22T09:52:00Z">
                    <w:rPr>
                      <w:rFonts w:ascii="Arial" w:hAnsi="Arial" w:cs="Arial"/>
                      <w:sz w:val="22"/>
                      <w:szCs w:val="22"/>
                    </w:rPr>
                  </w:rPrChange>
                </w:rPr>
                <w:t>Must Have</w:t>
              </w:r>
            </w:ins>
          </w:p>
        </w:tc>
      </w:tr>
      <w:tr w:rsidR="00BF62BE" w:rsidRPr="00656CB3" w14:paraId="4C90F34E" w14:textId="77777777" w:rsidTr="00BF62BE">
        <w:trPr>
          <w:jc w:val="center"/>
          <w:ins w:id="5062" w:author="miminguyenb@yahoo.com" w:date="2024-05-21T13:35:00Z" w16du:dateUtc="2024-05-21T20:35:00Z"/>
        </w:trPr>
        <w:tc>
          <w:tcPr>
            <w:tcW w:w="4788" w:type="dxa"/>
            <w:shd w:val="clear" w:color="auto" w:fill="auto"/>
            <w:tcPrChange w:id="5063" w:author="miminguyenb@yahoo.com" w:date="2024-05-21T13:35:00Z" w16du:dateUtc="2024-05-21T20:35:00Z">
              <w:tcPr>
                <w:tcW w:w="4788" w:type="dxa"/>
                <w:shd w:val="clear" w:color="auto" w:fill="auto"/>
              </w:tcPr>
            </w:tcPrChange>
          </w:tcPr>
          <w:p w14:paraId="274F61CE" w14:textId="6CFFB0BD" w:rsidR="00BF62BE" w:rsidRPr="00656CB3" w:rsidRDefault="00BF62BE" w:rsidP="00033354">
            <w:pPr>
              <w:rPr>
                <w:ins w:id="5064" w:author="miminguyenb@yahoo.com" w:date="2024-05-21T13:35:00Z" w16du:dateUtc="2024-05-21T20:35:00Z"/>
                <w:rFonts w:asciiTheme="minorHAnsi" w:hAnsiTheme="minorHAnsi" w:cstheme="minorHAnsi"/>
                <w:sz w:val="22"/>
                <w:szCs w:val="22"/>
                <w:rPrChange w:id="5065" w:author="miminguyenb@yahoo.com" w:date="2024-05-22T02:52:00Z" w16du:dateUtc="2024-05-22T09:52:00Z">
                  <w:rPr>
                    <w:ins w:id="5066" w:author="miminguyenb@yahoo.com" w:date="2024-05-21T13:35:00Z" w16du:dateUtc="2024-05-21T20:35:00Z"/>
                    <w:rFonts w:ascii="Arial" w:hAnsi="Arial" w:cs="Arial"/>
                    <w:sz w:val="22"/>
                    <w:szCs w:val="22"/>
                  </w:rPr>
                </w:rPrChange>
              </w:rPr>
            </w:pPr>
            <w:ins w:id="5067" w:author="miminguyenb@yahoo.com" w:date="2024-05-21T13:35:00Z" w16du:dateUtc="2024-05-21T20:35:00Z">
              <w:r w:rsidRPr="00656CB3">
                <w:rPr>
                  <w:rFonts w:asciiTheme="minorHAnsi" w:hAnsiTheme="minorHAnsi" w:cstheme="minorHAnsi"/>
                  <w:b/>
                  <w:sz w:val="22"/>
                  <w:szCs w:val="22"/>
                  <w:rPrChange w:id="5068"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5069" w:author="miminguyenb@yahoo.com" w:date="2024-05-22T02:52:00Z" w16du:dateUtc="2024-05-22T09:52:00Z">
                    <w:rPr>
                      <w:rFonts w:ascii="Arial" w:hAnsi="Arial" w:cs="Arial"/>
                      <w:sz w:val="22"/>
                      <w:szCs w:val="22"/>
                    </w:rPr>
                  </w:rPrChange>
                </w:rPr>
                <w:t xml:space="preserve">: </w:t>
              </w:r>
            </w:ins>
            <w:ins w:id="5070" w:author="miminguyenb@yahoo.com" w:date="2024-05-21T13:36:00Z" w16du:dateUtc="2024-05-21T20:36:00Z">
              <w:r w:rsidRPr="00656CB3">
                <w:rPr>
                  <w:rFonts w:asciiTheme="minorHAnsi" w:hAnsiTheme="minorHAnsi" w:cstheme="minorHAnsi"/>
                  <w:sz w:val="22"/>
                  <w:szCs w:val="22"/>
                  <w:rPrChange w:id="5071" w:author="miminguyenb@yahoo.com" w:date="2024-05-22T02:52:00Z" w16du:dateUtc="2024-05-22T09:52:00Z">
                    <w:rPr>
                      <w:rFonts w:ascii="Arial" w:hAnsi="Arial" w:cs="Arial"/>
                      <w:sz w:val="22"/>
                      <w:szCs w:val="22"/>
                    </w:rPr>
                  </w:rPrChange>
                </w:rPr>
                <w:t>Application User</w:t>
              </w:r>
            </w:ins>
          </w:p>
        </w:tc>
        <w:tc>
          <w:tcPr>
            <w:tcW w:w="4788" w:type="dxa"/>
            <w:gridSpan w:val="3"/>
            <w:shd w:val="clear" w:color="auto" w:fill="auto"/>
            <w:tcPrChange w:id="5072" w:author="miminguyenb@yahoo.com" w:date="2024-05-21T13:35:00Z" w16du:dateUtc="2024-05-21T20:35:00Z">
              <w:tcPr>
                <w:tcW w:w="4788" w:type="dxa"/>
                <w:gridSpan w:val="3"/>
                <w:shd w:val="clear" w:color="auto" w:fill="auto"/>
              </w:tcPr>
            </w:tcPrChange>
          </w:tcPr>
          <w:p w14:paraId="2B67EA36" w14:textId="10BB0017" w:rsidR="00BF62BE" w:rsidRPr="00656CB3" w:rsidRDefault="00BF62BE" w:rsidP="00033354">
            <w:pPr>
              <w:rPr>
                <w:ins w:id="5073" w:author="miminguyenb@yahoo.com" w:date="2024-05-21T13:35:00Z" w16du:dateUtc="2024-05-21T20:35:00Z"/>
                <w:rFonts w:asciiTheme="minorHAnsi" w:hAnsiTheme="minorHAnsi" w:cstheme="minorHAnsi"/>
                <w:sz w:val="22"/>
                <w:szCs w:val="22"/>
                <w:rPrChange w:id="5074" w:author="miminguyenb@yahoo.com" w:date="2024-05-22T02:52:00Z" w16du:dateUtc="2024-05-22T09:52:00Z">
                  <w:rPr>
                    <w:ins w:id="5075" w:author="miminguyenb@yahoo.com" w:date="2024-05-21T13:35:00Z" w16du:dateUtc="2024-05-21T20:35:00Z"/>
                    <w:rFonts w:ascii="Arial" w:hAnsi="Arial" w:cs="Arial"/>
                    <w:sz w:val="22"/>
                    <w:szCs w:val="22"/>
                  </w:rPr>
                </w:rPrChange>
              </w:rPr>
            </w:pPr>
            <w:ins w:id="5076" w:author="miminguyenb@yahoo.com" w:date="2024-05-21T13:35:00Z" w16du:dateUtc="2024-05-21T20:35:00Z">
              <w:r w:rsidRPr="00656CB3">
                <w:rPr>
                  <w:rFonts w:asciiTheme="minorHAnsi" w:hAnsiTheme="minorHAnsi" w:cstheme="minorHAnsi"/>
                  <w:b/>
                  <w:sz w:val="22"/>
                  <w:szCs w:val="22"/>
                  <w:rPrChange w:id="5077"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5078" w:author="miminguyenb@yahoo.com" w:date="2024-05-22T02:52:00Z" w16du:dateUtc="2024-05-22T09:52:00Z">
                    <w:rPr>
                      <w:rFonts w:ascii="Arial" w:hAnsi="Arial" w:cs="Arial"/>
                      <w:sz w:val="22"/>
                      <w:szCs w:val="22"/>
                    </w:rPr>
                  </w:rPrChange>
                </w:rPr>
                <w:t xml:space="preserve">: </w:t>
              </w:r>
            </w:ins>
            <w:ins w:id="5079" w:author="miminguyenb@yahoo.com" w:date="2024-05-21T13:37:00Z" w16du:dateUtc="2024-05-21T20:37:00Z">
              <w:r w:rsidRPr="00656CB3">
                <w:rPr>
                  <w:rFonts w:asciiTheme="minorHAnsi" w:hAnsiTheme="minorHAnsi" w:cstheme="minorHAnsi"/>
                  <w:sz w:val="22"/>
                  <w:szCs w:val="22"/>
                  <w:rPrChange w:id="5080" w:author="miminguyenb@yahoo.com" w:date="2024-05-22T02:52:00Z" w16du:dateUtc="2024-05-22T09:52:00Z">
                    <w:rPr>
                      <w:rFonts w:ascii="Arial" w:hAnsi="Arial" w:cs="Arial"/>
                      <w:sz w:val="22"/>
                      <w:szCs w:val="22"/>
                    </w:rPr>
                  </w:rPrChange>
                </w:rPr>
                <w:t>Overview, Essential</w:t>
              </w:r>
            </w:ins>
          </w:p>
        </w:tc>
      </w:tr>
      <w:tr w:rsidR="00BF62BE" w:rsidRPr="00656CB3" w14:paraId="0880555B" w14:textId="77777777" w:rsidTr="00BF62BE">
        <w:trPr>
          <w:jc w:val="center"/>
          <w:ins w:id="5081" w:author="miminguyenb@yahoo.com" w:date="2024-05-21T13:35:00Z" w16du:dateUtc="2024-05-21T20:35:00Z"/>
        </w:trPr>
        <w:tc>
          <w:tcPr>
            <w:tcW w:w="9576" w:type="dxa"/>
            <w:gridSpan w:val="4"/>
            <w:shd w:val="clear" w:color="auto" w:fill="auto"/>
            <w:tcPrChange w:id="5082" w:author="miminguyenb@yahoo.com" w:date="2024-05-21T13:35:00Z" w16du:dateUtc="2024-05-21T20:35:00Z">
              <w:tcPr>
                <w:tcW w:w="9576" w:type="dxa"/>
                <w:gridSpan w:val="4"/>
                <w:shd w:val="clear" w:color="auto" w:fill="auto"/>
              </w:tcPr>
            </w:tcPrChange>
          </w:tcPr>
          <w:p w14:paraId="6FD2E16F" w14:textId="786DD323" w:rsidR="00BF62BE" w:rsidRPr="00656CB3" w:rsidRDefault="00BF62BE" w:rsidP="00033354">
            <w:pPr>
              <w:rPr>
                <w:ins w:id="5083" w:author="miminguyenb@yahoo.com" w:date="2024-05-21T13:36:00Z" w16du:dateUtc="2024-05-21T20:36:00Z"/>
                <w:rFonts w:asciiTheme="minorHAnsi" w:hAnsiTheme="minorHAnsi" w:cstheme="minorHAnsi"/>
                <w:b/>
                <w:sz w:val="22"/>
                <w:szCs w:val="22"/>
                <w:rPrChange w:id="5084" w:author="miminguyenb@yahoo.com" w:date="2024-05-22T02:52:00Z" w16du:dateUtc="2024-05-22T09:52:00Z">
                  <w:rPr>
                    <w:ins w:id="5085" w:author="miminguyenb@yahoo.com" w:date="2024-05-21T13:36:00Z" w16du:dateUtc="2024-05-21T20:36:00Z"/>
                    <w:rFonts w:ascii="Arial" w:hAnsi="Arial" w:cs="Arial"/>
                    <w:b/>
                    <w:sz w:val="22"/>
                    <w:szCs w:val="22"/>
                  </w:rPr>
                </w:rPrChange>
              </w:rPr>
            </w:pPr>
            <w:ins w:id="5086" w:author="miminguyenb@yahoo.com" w:date="2024-05-21T13:35:00Z" w16du:dateUtc="2024-05-21T20:35:00Z">
              <w:r w:rsidRPr="00656CB3">
                <w:rPr>
                  <w:rFonts w:asciiTheme="minorHAnsi" w:hAnsiTheme="minorHAnsi" w:cstheme="minorHAnsi"/>
                  <w:b/>
                  <w:sz w:val="22"/>
                  <w:szCs w:val="22"/>
                  <w:rPrChange w:id="5087" w:author="miminguyenb@yahoo.com" w:date="2024-05-22T02:52:00Z" w16du:dateUtc="2024-05-22T09:52:00Z">
                    <w:rPr>
                      <w:rFonts w:ascii="Arial" w:hAnsi="Arial" w:cs="Arial"/>
                      <w:b/>
                      <w:sz w:val="22"/>
                      <w:szCs w:val="22"/>
                    </w:rPr>
                  </w:rPrChange>
                </w:rPr>
                <w:t>Supporting Actors:</w:t>
              </w:r>
            </w:ins>
          </w:p>
          <w:p w14:paraId="081008C6" w14:textId="77777777" w:rsidR="00BF62BE" w:rsidRPr="00656CB3" w:rsidRDefault="00BF62BE" w:rsidP="00033354">
            <w:pPr>
              <w:rPr>
                <w:ins w:id="5088" w:author="miminguyenb@yahoo.com" w:date="2024-05-21T13:36:00Z" w16du:dateUtc="2024-05-21T20:36:00Z"/>
                <w:rFonts w:asciiTheme="minorHAnsi" w:hAnsiTheme="minorHAnsi" w:cstheme="minorHAnsi"/>
                <w:b/>
                <w:sz w:val="22"/>
                <w:szCs w:val="22"/>
                <w:rPrChange w:id="5089" w:author="miminguyenb@yahoo.com" w:date="2024-05-22T02:52:00Z" w16du:dateUtc="2024-05-22T09:52:00Z">
                  <w:rPr>
                    <w:ins w:id="5090" w:author="miminguyenb@yahoo.com" w:date="2024-05-21T13:36:00Z" w16du:dateUtc="2024-05-21T20:36:00Z"/>
                    <w:rFonts w:ascii="Arial" w:hAnsi="Arial" w:cs="Arial"/>
                    <w:b/>
                    <w:sz w:val="22"/>
                    <w:szCs w:val="22"/>
                  </w:rPr>
                </w:rPrChange>
              </w:rPr>
            </w:pPr>
          </w:p>
          <w:p w14:paraId="6A4E16DE" w14:textId="52F09522" w:rsidR="00BF62BE" w:rsidRPr="00656CB3" w:rsidRDefault="00BF62BE" w:rsidP="00033354">
            <w:pPr>
              <w:rPr>
                <w:ins w:id="5091" w:author="miminguyenb@yahoo.com" w:date="2024-05-21T13:36:00Z" w16du:dateUtc="2024-05-21T20:36:00Z"/>
                <w:rFonts w:asciiTheme="minorHAnsi" w:hAnsiTheme="minorHAnsi" w:cstheme="minorHAnsi"/>
                <w:bCs/>
                <w:sz w:val="22"/>
                <w:szCs w:val="22"/>
                <w:rPrChange w:id="5092" w:author="miminguyenb@yahoo.com" w:date="2024-05-22T02:52:00Z" w16du:dateUtc="2024-05-22T09:52:00Z">
                  <w:rPr>
                    <w:ins w:id="5093" w:author="miminguyenb@yahoo.com" w:date="2024-05-21T13:36:00Z" w16du:dateUtc="2024-05-21T20:36:00Z"/>
                    <w:rFonts w:ascii="Arial" w:hAnsi="Arial" w:cs="Arial"/>
                    <w:bCs/>
                    <w:sz w:val="22"/>
                    <w:szCs w:val="22"/>
                  </w:rPr>
                </w:rPrChange>
              </w:rPr>
            </w:pPr>
            <w:ins w:id="5094" w:author="miminguyenb@yahoo.com" w:date="2024-05-21T13:36:00Z" w16du:dateUtc="2024-05-21T20:36:00Z">
              <w:r w:rsidRPr="00656CB3">
                <w:rPr>
                  <w:rFonts w:asciiTheme="minorHAnsi" w:hAnsiTheme="minorHAnsi" w:cstheme="minorHAnsi"/>
                  <w:bCs/>
                  <w:sz w:val="22"/>
                  <w:szCs w:val="22"/>
                  <w:rPrChange w:id="5095" w:author="miminguyenb@yahoo.com" w:date="2024-05-22T02:52:00Z" w16du:dateUtc="2024-05-22T09:52:00Z">
                    <w:rPr>
                      <w:rFonts w:ascii="Arial" w:hAnsi="Arial" w:cs="Arial"/>
                      <w:bCs/>
                      <w:sz w:val="22"/>
                      <w:szCs w:val="22"/>
                    </w:rPr>
                  </w:rPrChange>
                </w:rPr>
                <w:t>Saved Address Database</w:t>
              </w:r>
            </w:ins>
          </w:p>
          <w:p w14:paraId="081F40F6" w14:textId="7A70D730" w:rsidR="00BF62BE" w:rsidRPr="00656CB3" w:rsidRDefault="00BF62BE" w:rsidP="00033354">
            <w:pPr>
              <w:rPr>
                <w:ins w:id="5096" w:author="miminguyenb@yahoo.com" w:date="2024-05-21T13:35:00Z" w16du:dateUtc="2024-05-21T20:35:00Z"/>
                <w:rFonts w:asciiTheme="minorHAnsi" w:hAnsiTheme="minorHAnsi" w:cstheme="minorHAnsi"/>
                <w:bCs/>
                <w:sz w:val="22"/>
                <w:szCs w:val="22"/>
                <w:rPrChange w:id="5097" w:author="miminguyenb@yahoo.com" w:date="2024-05-22T02:52:00Z" w16du:dateUtc="2024-05-22T09:52:00Z">
                  <w:rPr>
                    <w:ins w:id="5098" w:author="miminguyenb@yahoo.com" w:date="2024-05-21T13:35:00Z" w16du:dateUtc="2024-05-21T20:35:00Z"/>
                    <w:rFonts w:ascii="Arial" w:hAnsi="Arial" w:cs="Arial"/>
                    <w:b/>
                    <w:sz w:val="22"/>
                    <w:szCs w:val="22"/>
                  </w:rPr>
                </w:rPrChange>
              </w:rPr>
            </w:pPr>
            <w:ins w:id="5099" w:author="miminguyenb@yahoo.com" w:date="2024-05-21T13:37:00Z" w16du:dateUtc="2024-05-21T20:37:00Z">
              <w:r w:rsidRPr="00656CB3">
                <w:rPr>
                  <w:rFonts w:asciiTheme="minorHAnsi" w:hAnsiTheme="minorHAnsi" w:cstheme="minorHAnsi"/>
                  <w:bCs/>
                  <w:sz w:val="22"/>
                  <w:szCs w:val="22"/>
                  <w:rPrChange w:id="5100" w:author="miminguyenb@yahoo.com" w:date="2024-05-22T02:52:00Z" w16du:dateUtc="2024-05-22T09:52:00Z">
                    <w:rPr>
                      <w:rFonts w:ascii="Arial" w:hAnsi="Arial" w:cs="Arial"/>
                      <w:bCs/>
                      <w:sz w:val="22"/>
                      <w:szCs w:val="22"/>
                    </w:rPr>
                  </w:rPrChange>
                </w:rPr>
                <w:t>General Map Database</w:t>
              </w:r>
            </w:ins>
          </w:p>
          <w:p w14:paraId="320BC48E" w14:textId="77777777" w:rsidR="00BF62BE" w:rsidRPr="00656CB3" w:rsidRDefault="00BF62BE" w:rsidP="00033354">
            <w:pPr>
              <w:rPr>
                <w:ins w:id="5101" w:author="miminguyenb@yahoo.com" w:date="2024-05-21T13:35:00Z" w16du:dateUtc="2024-05-21T20:35:00Z"/>
                <w:rFonts w:asciiTheme="minorHAnsi" w:hAnsiTheme="minorHAnsi" w:cstheme="minorHAnsi"/>
                <w:b/>
                <w:sz w:val="22"/>
                <w:szCs w:val="22"/>
                <w:rPrChange w:id="5102" w:author="miminguyenb@yahoo.com" w:date="2024-05-22T02:52:00Z" w16du:dateUtc="2024-05-22T09:52:00Z">
                  <w:rPr>
                    <w:ins w:id="5103" w:author="miminguyenb@yahoo.com" w:date="2024-05-21T13:35:00Z" w16du:dateUtc="2024-05-21T20:35:00Z"/>
                    <w:rFonts w:ascii="Arial" w:hAnsi="Arial" w:cs="Arial"/>
                    <w:b/>
                    <w:sz w:val="22"/>
                    <w:szCs w:val="22"/>
                  </w:rPr>
                </w:rPrChange>
              </w:rPr>
            </w:pPr>
          </w:p>
        </w:tc>
      </w:tr>
      <w:tr w:rsidR="00BF62BE" w:rsidRPr="00656CB3" w14:paraId="48F81051" w14:textId="77777777" w:rsidTr="00BF62BE">
        <w:trPr>
          <w:jc w:val="center"/>
          <w:ins w:id="5104" w:author="miminguyenb@yahoo.com" w:date="2024-05-21T13:35:00Z" w16du:dateUtc="2024-05-21T20:35:00Z"/>
        </w:trPr>
        <w:tc>
          <w:tcPr>
            <w:tcW w:w="9576" w:type="dxa"/>
            <w:gridSpan w:val="4"/>
            <w:shd w:val="clear" w:color="auto" w:fill="auto"/>
            <w:tcPrChange w:id="5105" w:author="miminguyenb@yahoo.com" w:date="2024-05-21T13:35:00Z" w16du:dateUtc="2024-05-21T20:35:00Z">
              <w:tcPr>
                <w:tcW w:w="9576" w:type="dxa"/>
                <w:gridSpan w:val="4"/>
                <w:shd w:val="clear" w:color="auto" w:fill="auto"/>
              </w:tcPr>
            </w:tcPrChange>
          </w:tcPr>
          <w:p w14:paraId="0F823F7B" w14:textId="24E15D4E" w:rsidR="00BF62BE" w:rsidRPr="00656CB3" w:rsidRDefault="00BF62BE" w:rsidP="00033354">
            <w:pPr>
              <w:rPr>
                <w:ins w:id="5106" w:author="miminguyenb@yahoo.com" w:date="2024-05-21T13:38:00Z" w16du:dateUtc="2024-05-21T20:38:00Z"/>
                <w:rFonts w:asciiTheme="minorHAnsi" w:hAnsiTheme="minorHAnsi" w:cstheme="minorHAnsi"/>
                <w:b/>
                <w:sz w:val="22"/>
                <w:szCs w:val="22"/>
                <w:rPrChange w:id="5107" w:author="miminguyenb@yahoo.com" w:date="2024-05-22T02:52:00Z" w16du:dateUtc="2024-05-22T09:52:00Z">
                  <w:rPr>
                    <w:ins w:id="5108" w:author="miminguyenb@yahoo.com" w:date="2024-05-21T13:38:00Z" w16du:dateUtc="2024-05-21T20:38:00Z"/>
                    <w:rFonts w:ascii="Arial" w:hAnsi="Arial" w:cs="Arial"/>
                    <w:b/>
                    <w:sz w:val="22"/>
                    <w:szCs w:val="22"/>
                  </w:rPr>
                </w:rPrChange>
              </w:rPr>
            </w:pPr>
            <w:ins w:id="5109" w:author="miminguyenb@yahoo.com" w:date="2024-05-21T13:35:00Z" w16du:dateUtc="2024-05-21T20:35:00Z">
              <w:r w:rsidRPr="00656CB3">
                <w:rPr>
                  <w:rFonts w:asciiTheme="minorHAnsi" w:hAnsiTheme="minorHAnsi" w:cstheme="minorHAnsi"/>
                  <w:b/>
                  <w:sz w:val="22"/>
                  <w:szCs w:val="22"/>
                  <w:rPrChange w:id="5110" w:author="miminguyenb@yahoo.com" w:date="2024-05-22T02:52:00Z" w16du:dateUtc="2024-05-22T09:52:00Z">
                    <w:rPr>
                      <w:rFonts w:ascii="Arial" w:hAnsi="Arial" w:cs="Arial"/>
                      <w:b/>
                      <w:sz w:val="22"/>
                      <w:szCs w:val="22"/>
                    </w:rPr>
                  </w:rPrChange>
                </w:rPr>
                <w:t>Stakeholders and Interest</w:t>
              </w:r>
            </w:ins>
            <w:ins w:id="5111" w:author="miminguyenb@yahoo.com" w:date="2024-05-21T13:38:00Z" w16du:dateUtc="2024-05-21T20:38:00Z">
              <w:r w:rsidRPr="00656CB3">
                <w:rPr>
                  <w:rFonts w:asciiTheme="minorHAnsi" w:hAnsiTheme="minorHAnsi" w:cstheme="minorHAnsi"/>
                  <w:b/>
                  <w:sz w:val="22"/>
                  <w:szCs w:val="22"/>
                  <w:rPrChange w:id="5112" w:author="miminguyenb@yahoo.com" w:date="2024-05-22T02:52:00Z" w16du:dateUtc="2024-05-22T09:52:00Z">
                    <w:rPr>
                      <w:rFonts w:ascii="Arial" w:hAnsi="Arial" w:cs="Arial"/>
                      <w:b/>
                      <w:sz w:val="22"/>
                      <w:szCs w:val="22"/>
                    </w:rPr>
                  </w:rPrChange>
                </w:rPr>
                <w:t>:</w:t>
              </w:r>
            </w:ins>
          </w:p>
          <w:p w14:paraId="4FBBC68A" w14:textId="77777777" w:rsidR="00BF62BE" w:rsidRPr="00656CB3" w:rsidRDefault="00BF62BE" w:rsidP="00033354">
            <w:pPr>
              <w:rPr>
                <w:ins w:id="5113" w:author="miminguyenb@yahoo.com" w:date="2024-05-21T13:41:00Z" w16du:dateUtc="2024-05-21T20:41:00Z"/>
                <w:rFonts w:asciiTheme="minorHAnsi" w:hAnsiTheme="minorHAnsi" w:cstheme="minorHAnsi"/>
                <w:sz w:val="22"/>
                <w:szCs w:val="22"/>
                <w:rPrChange w:id="5114" w:author="miminguyenb@yahoo.com" w:date="2024-05-22T02:52:00Z" w16du:dateUtc="2024-05-22T09:52:00Z">
                  <w:rPr>
                    <w:ins w:id="5115" w:author="miminguyenb@yahoo.com" w:date="2024-05-21T13:41:00Z" w16du:dateUtc="2024-05-21T20:41:00Z"/>
                    <w:rFonts w:ascii="Arial" w:hAnsi="Arial" w:cs="Arial"/>
                    <w:sz w:val="22"/>
                    <w:szCs w:val="22"/>
                  </w:rPr>
                </w:rPrChange>
              </w:rPr>
            </w:pPr>
          </w:p>
          <w:p w14:paraId="1862FF26" w14:textId="77777777" w:rsidR="00BF62BE" w:rsidRPr="00656CB3" w:rsidRDefault="00BF62BE" w:rsidP="00BF62BE">
            <w:pPr>
              <w:rPr>
                <w:ins w:id="5116" w:author="miminguyenb@yahoo.com" w:date="2024-05-21T13:41:00Z" w16du:dateUtc="2024-05-21T20:41:00Z"/>
                <w:rFonts w:asciiTheme="minorHAnsi" w:hAnsiTheme="minorHAnsi" w:cstheme="minorHAnsi"/>
                <w:sz w:val="22"/>
                <w:szCs w:val="22"/>
                <w:rPrChange w:id="5117" w:author="miminguyenb@yahoo.com" w:date="2024-05-22T02:52:00Z" w16du:dateUtc="2024-05-22T09:52:00Z">
                  <w:rPr>
                    <w:ins w:id="5118" w:author="miminguyenb@yahoo.com" w:date="2024-05-21T13:41:00Z" w16du:dateUtc="2024-05-21T20:41:00Z"/>
                    <w:rFonts w:ascii="Arial" w:hAnsi="Arial" w:cs="Arial"/>
                    <w:sz w:val="22"/>
                    <w:szCs w:val="22"/>
                  </w:rPr>
                </w:rPrChange>
              </w:rPr>
            </w:pPr>
            <w:ins w:id="5119" w:author="miminguyenb@yahoo.com" w:date="2024-05-21T13:41:00Z" w16du:dateUtc="2024-05-21T20:41:00Z">
              <w:r w:rsidRPr="00656CB3">
                <w:rPr>
                  <w:rFonts w:asciiTheme="minorHAnsi" w:hAnsiTheme="minorHAnsi" w:cstheme="minorHAnsi"/>
                  <w:sz w:val="22"/>
                  <w:szCs w:val="22"/>
                  <w:rPrChange w:id="5120" w:author="miminguyenb@yahoo.com" w:date="2024-05-22T02:52:00Z" w16du:dateUtc="2024-05-22T09:52:00Z">
                    <w:rPr>
                      <w:rFonts w:ascii="Arial" w:hAnsi="Arial" w:cs="Arial"/>
                      <w:sz w:val="22"/>
                      <w:szCs w:val="22"/>
                    </w:rPr>
                  </w:rPrChange>
                </w:rPr>
                <w:t>Legal Team:</w:t>
              </w:r>
            </w:ins>
          </w:p>
          <w:p w14:paraId="0C398854" w14:textId="3E84A3DD" w:rsidR="00BF62BE" w:rsidRPr="00656CB3" w:rsidRDefault="00BF62BE" w:rsidP="00033354">
            <w:pPr>
              <w:rPr>
                <w:ins w:id="5121" w:author="miminguyenb@yahoo.com" w:date="2024-05-21T13:41:00Z" w16du:dateUtc="2024-05-21T20:41:00Z"/>
                <w:rFonts w:asciiTheme="minorHAnsi" w:hAnsiTheme="minorHAnsi" w:cstheme="minorHAnsi"/>
                <w:sz w:val="22"/>
                <w:szCs w:val="22"/>
                <w:rPrChange w:id="5122" w:author="miminguyenb@yahoo.com" w:date="2024-05-22T02:52:00Z" w16du:dateUtc="2024-05-22T09:52:00Z">
                  <w:rPr>
                    <w:ins w:id="5123" w:author="miminguyenb@yahoo.com" w:date="2024-05-21T13:41:00Z" w16du:dateUtc="2024-05-21T20:41:00Z"/>
                    <w:rFonts w:ascii="Arial" w:hAnsi="Arial" w:cs="Arial"/>
                    <w:sz w:val="22"/>
                    <w:szCs w:val="22"/>
                  </w:rPr>
                </w:rPrChange>
              </w:rPr>
            </w:pPr>
            <w:ins w:id="5124" w:author="miminguyenb@yahoo.com" w:date="2024-05-21T13:41:00Z" w16du:dateUtc="2024-05-21T20:41:00Z">
              <w:r w:rsidRPr="00656CB3">
                <w:rPr>
                  <w:rFonts w:asciiTheme="minorHAnsi" w:hAnsiTheme="minorHAnsi" w:cstheme="minorHAnsi"/>
                  <w:sz w:val="22"/>
                  <w:szCs w:val="22"/>
                  <w:rPrChange w:id="5125" w:author="miminguyenb@yahoo.com" w:date="2024-05-22T02:52:00Z" w16du:dateUtc="2024-05-22T09:52:00Z">
                    <w:rPr>
                      <w:rFonts w:ascii="Arial" w:hAnsi="Arial" w:cs="Arial"/>
                      <w:sz w:val="22"/>
                      <w:szCs w:val="22"/>
                    </w:rPr>
                  </w:rPrChange>
                </w:rPr>
                <w:t xml:space="preserve">The legal team would be on standby to </w:t>
              </w:r>
              <w:r w:rsidRPr="00656CB3">
                <w:rPr>
                  <w:rFonts w:asciiTheme="minorHAnsi" w:hAnsiTheme="minorHAnsi" w:cstheme="minorHAnsi"/>
                  <w:sz w:val="22"/>
                  <w:szCs w:val="22"/>
                  <w:rPrChange w:id="5126" w:author="miminguyenb@yahoo.com" w:date="2024-05-22T02:52:00Z" w16du:dateUtc="2024-05-22T09:52:00Z">
                    <w:rPr>
                      <w:rFonts w:ascii="Arial" w:hAnsi="Arial" w:cs="Arial"/>
                      <w:sz w:val="22"/>
                      <w:szCs w:val="22"/>
                    </w:rPr>
                  </w:rPrChange>
                </w:rPr>
                <w:t>double-check</w:t>
              </w:r>
              <w:r w:rsidRPr="00656CB3">
                <w:rPr>
                  <w:rFonts w:asciiTheme="minorHAnsi" w:hAnsiTheme="minorHAnsi" w:cstheme="minorHAnsi"/>
                  <w:sz w:val="22"/>
                  <w:szCs w:val="22"/>
                  <w:rPrChange w:id="5127" w:author="miminguyenb@yahoo.com" w:date="2024-05-22T02:52:00Z" w16du:dateUtc="2024-05-22T09:52:00Z">
                    <w:rPr>
                      <w:rFonts w:ascii="Arial" w:hAnsi="Arial" w:cs="Arial"/>
                      <w:sz w:val="22"/>
                      <w:szCs w:val="22"/>
                    </w:rPr>
                  </w:rPrChange>
                </w:rPr>
                <w:t xml:space="preserve"> that </w:t>
              </w:r>
              <w:r w:rsidRPr="00656CB3">
                <w:rPr>
                  <w:rFonts w:asciiTheme="minorHAnsi" w:hAnsiTheme="minorHAnsi" w:cstheme="minorHAnsi"/>
                  <w:sz w:val="22"/>
                  <w:szCs w:val="22"/>
                  <w:rPrChange w:id="5128" w:author="miminguyenb@yahoo.com" w:date="2024-05-22T02:52:00Z" w16du:dateUtc="2024-05-22T09:52:00Z">
                    <w:rPr>
                      <w:rFonts w:ascii="Arial" w:hAnsi="Arial" w:cs="Arial"/>
                      <w:sz w:val="22"/>
                      <w:szCs w:val="22"/>
                    </w:rPr>
                  </w:rPrChange>
                </w:rPr>
                <w:t>ADAFNA follows compliance and legalities before it reaches people</w:t>
              </w:r>
            </w:ins>
            <w:ins w:id="5129" w:author="miminguyenb@yahoo.com" w:date="2024-05-21T13:42:00Z" w16du:dateUtc="2024-05-21T20:42:00Z">
              <w:r w:rsidRPr="00656CB3">
                <w:rPr>
                  <w:rFonts w:asciiTheme="minorHAnsi" w:hAnsiTheme="minorHAnsi" w:cstheme="minorHAnsi"/>
                  <w:sz w:val="22"/>
                  <w:szCs w:val="22"/>
                  <w:rPrChange w:id="5130" w:author="miminguyenb@yahoo.com" w:date="2024-05-22T02:52:00Z" w16du:dateUtc="2024-05-22T09:52:00Z">
                    <w:rPr>
                      <w:rFonts w:ascii="Arial" w:hAnsi="Arial" w:cs="Arial"/>
                      <w:sz w:val="22"/>
                      <w:szCs w:val="22"/>
                    </w:rPr>
                  </w:rPrChange>
                </w:rPr>
                <w:t xml:space="preserve"> from the ADA organization themselves.</w:t>
              </w:r>
            </w:ins>
          </w:p>
          <w:p w14:paraId="4210A950" w14:textId="77777777" w:rsidR="00BF62BE" w:rsidRPr="00656CB3" w:rsidRDefault="00BF62BE" w:rsidP="00033354">
            <w:pPr>
              <w:rPr>
                <w:ins w:id="5131" w:author="miminguyenb@yahoo.com" w:date="2024-05-21T13:38:00Z" w16du:dateUtc="2024-05-21T20:38:00Z"/>
                <w:rFonts w:asciiTheme="minorHAnsi" w:hAnsiTheme="minorHAnsi" w:cstheme="minorHAnsi"/>
                <w:sz w:val="22"/>
                <w:szCs w:val="22"/>
                <w:rPrChange w:id="5132" w:author="miminguyenb@yahoo.com" w:date="2024-05-22T02:52:00Z" w16du:dateUtc="2024-05-22T09:52:00Z">
                  <w:rPr>
                    <w:ins w:id="5133" w:author="miminguyenb@yahoo.com" w:date="2024-05-21T13:38:00Z" w16du:dateUtc="2024-05-21T20:38:00Z"/>
                    <w:rFonts w:ascii="Arial" w:hAnsi="Arial" w:cs="Arial"/>
                    <w:sz w:val="22"/>
                    <w:szCs w:val="22"/>
                  </w:rPr>
                </w:rPrChange>
              </w:rPr>
            </w:pPr>
          </w:p>
          <w:p w14:paraId="655A2AE3" w14:textId="690998DD" w:rsidR="00BF62BE" w:rsidRPr="00656CB3" w:rsidRDefault="00BF62BE" w:rsidP="00033354">
            <w:pPr>
              <w:rPr>
                <w:ins w:id="5134" w:author="miminguyenb@yahoo.com" w:date="2024-05-21T13:39:00Z" w16du:dateUtc="2024-05-21T20:39:00Z"/>
                <w:rFonts w:asciiTheme="minorHAnsi" w:hAnsiTheme="minorHAnsi" w:cstheme="minorHAnsi"/>
                <w:sz w:val="22"/>
                <w:szCs w:val="22"/>
                <w:rPrChange w:id="5135" w:author="miminguyenb@yahoo.com" w:date="2024-05-22T02:52:00Z" w16du:dateUtc="2024-05-22T09:52:00Z">
                  <w:rPr>
                    <w:ins w:id="5136" w:author="miminguyenb@yahoo.com" w:date="2024-05-21T13:39:00Z" w16du:dateUtc="2024-05-21T20:39:00Z"/>
                    <w:rFonts w:ascii="Arial" w:hAnsi="Arial" w:cs="Arial"/>
                    <w:sz w:val="22"/>
                    <w:szCs w:val="22"/>
                  </w:rPr>
                </w:rPrChange>
              </w:rPr>
            </w:pPr>
            <w:ins w:id="5137" w:author="miminguyenb@yahoo.com" w:date="2024-05-21T13:38:00Z" w16du:dateUtc="2024-05-21T20:38:00Z">
              <w:r w:rsidRPr="00656CB3">
                <w:rPr>
                  <w:rFonts w:asciiTheme="minorHAnsi" w:hAnsiTheme="minorHAnsi" w:cstheme="minorHAnsi"/>
                  <w:sz w:val="22"/>
                  <w:szCs w:val="22"/>
                  <w:rPrChange w:id="5138" w:author="miminguyenb@yahoo.com" w:date="2024-05-22T02:52:00Z" w16du:dateUtc="2024-05-22T09:52:00Z">
                    <w:rPr>
                      <w:rFonts w:ascii="Arial" w:hAnsi="Arial" w:cs="Arial"/>
                      <w:sz w:val="22"/>
                      <w:szCs w:val="22"/>
                    </w:rPr>
                  </w:rPrChange>
                </w:rPr>
                <w:t>ADA Coordinators and Compliance Team:</w:t>
              </w:r>
            </w:ins>
          </w:p>
          <w:p w14:paraId="4E340659" w14:textId="6DDEE53D" w:rsidR="00BF62BE" w:rsidRPr="00656CB3" w:rsidRDefault="00BF62BE" w:rsidP="00033354">
            <w:pPr>
              <w:rPr>
                <w:ins w:id="5139" w:author="miminguyenb@yahoo.com" w:date="2024-05-21T13:39:00Z" w16du:dateUtc="2024-05-21T20:39:00Z"/>
                <w:rFonts w:asciiTheme="minorHAnsi" w:hAnsiTheme="minorHAnsi" w:cstheme="minorHAnsi"/>
                <w:sz w:val="22"/>
                <w:szCs w:val="22"/>
                <w:rPrChange w:id="5140" w:author="miminguyenb@yahoo.com" w:date="2024-05-22T02:52:00Z" w16du:dateUtc="2024-05-22T09:52:00Z">
                  <w:rPr>
                    <w:ins w:id="5141" w:author="miminguyenb@yahoo.com" w:date="2024-05-21T13:39:00Z" w16du:dateUtc="2024-05-21T20:39:00Z"/>
                    <w:rFonts w:ascii="Arial" w:hAnsi="Arial" w:cs="Arial"/>
                    <w:sz w:val="22"/>
                    <w:szCs w:val="22"/>
                  </w:rPr>
                </w:rPrChange>
              </w:rPr>
            </w:pPr>
            <w:ins w:id="5142" w:author="miminguyenb@yahoo.com" w:date="2024-05-21T13:39:00Z" w16du:dateUtc="2024-05-21T20:39:00Z">
              <w:r w:rsidRPr="00656CB3">
                <w:rPr>
                  <w:rFonts w:asciiTheme="minorHAnsi" w:hAnsiTheme="minorHAnsi" w:cstheme="minorHAnsi"/>
                  <w:sz w:val="22"/>
                  <w:szCs w:val="22"/>
                  <w:rPrChange w:id="5143" w:author="miminguyenb@yahoo.com" w:date="2024-05-22T02:52:00Z" w16du:dateUtc="2024-05-22T09:52:00Z">
                    <w:rPr>
                      <w:rFonts w:ascii="Arial" w:hAnsi="Arial" w:cs="Arial"/>
                      <w:sz w:val="22"/>
                      <w:szCs w:val="22"/>
                    </w:rPr>
                  </w:rPrChange>
                </w:rPr>
                <w:t>Since the ADAFNA is made to be ADA-accessible, there are ADA Coordinators who would want to make sure t</w:t>
              </w:r>
            </w:ins>
            <w:ins w:id="5144" w:author="miminguyenb@yahoo.com" w:date="2024-05-21T13:40:00Z" w16du:dateUtc="2024-05-21T20:40:00Z">
              <w:r w:rsidRPr="00656CB3">
                <w:rPr>
                  <w:rFonts w:asciiTheme="minorHAnsi" w:hAnsiTheme="minorHAnsi" w:cstheme="minorHAnsi"/>
                  <w:sz w:val="22"/>
                  <w:szCs w:val="22"/>
                  <w:rPrChange w:id="5145" w:author="miminguyenb@yahoo.com" w:date="2024-05-22T02:52:00Z" w16du:dateUtc="2024-05-22T09:52:00Z">
                    <w:rPr>
                      <w:rFonts w:ascii="Arial" w:hAnsi="Arial" w:cs="Arial"/>
                      <w:sz w:val="22"/>
                      <w:szCs w:val="22"/>
                    </w:rPr>
                  </w:rPrChange>
                </w:rPr>
                <w:t>hat the ADAFNA is following ADA compliance.</w:t>
              </w:r>
            </w:ins>
          </w:p>
          <w:p w14:paraId="44F6BE87" w14:textId="77777777" w:rsidR="00BF62BE" w:rsidRPr="00656CB3" w:rsidRDefault="00BF62BE" w:rsidP="00BF62BE">
            <w:pPr>
              <w:rPr>
                <w:ins w:id="5146" w:author="miminguyenb@yahoo.com" w:date="2024-05-21T13:35:00Z" w16du:dateUtc="2024-05-21T20:35:00Z"/>
                <w:rFonts w:asciiTheme="minorHAnsi" w:hAnsiTheme="minorHAnsi" w:cstheme="minorHAnsi"/>
                <w:sz w:val="22"/>
                <w:szCs w:val="22"/>
                <w:rPrChange w:id="5147" w:author="miminguyenb@yahoo.com" w:date="2024-05-22T02:52:00Z" w16du:dateUtc="2024-05-22T09:52:00Z">
                  <w:rPr>
                    <w:ins w:id="5148" w:author="miminguyenb@yahoo.com" w:date="2024-05-21T13:35:00Z" w16du:dateUtc="2024-05-21T20:35:00Z"/>
                    <w:rFonts w:ascii="Arial" w:hAnsi="Arial" w:cs="Arial"/>
                    <w:sz w:val="22"/>
                    <w:szCs w:val="22"/>
                  </w:rPr>
                </w:rPrChange>
              </w:rPr>
            </w:pPr>
          </w:p>
        </w:tc>
      </w:tr>
      <w:tr w:rsidR="00BF62BE" w:rsidRPr="00656CB3" w14:paraId="6613F66C" w14:textId="77777777" w:rsidTr="00BF62BE">
        <w:trPr>
          <w:jc w:val="center"/>
          <w:ins w:id="5149" w:author="miminguyenb@yahoo.com" w:date="2024-05-21T13:35:00Z" w16du:dateUtc="2024-05-21T20:35:00Z"/>
        </w:trPr>
        <w:tc>
          <w:tcPr>
            <w:tcW w:w="9576" w:type="dxa"/>
            <w:gridSpan w:val="4"/>
            <w:shd w:val="clear" w:color="auto" w:fill="auto"/>
            <w:tcPrChange w:id="5150" w:author="miminguyenb@yahoo.com" w:date="2024-05-21T13:35:00Z" w16du:dateUtc="2024-05-21T20:35:00Z">
              <w:tcPr>
                <w:tcW w:w="9576" w:type="dxa"/>
                <w:gridSpan w:val="4"/>
                <w:shd w:val="clear" w:color="auto" w:fill="auto"/>
              </w:tcPr>
            </w:tcPrChange>
          </w:tcPr>
          <w:p w14:paraId="6F96D401" w14:textId="77777777" w:rsidR="00BF62BE" w:rsidRPr="00656CB3" w:rsidRDefault="00BF62BE" w:rsidP="00033354">
            <w:pPr>
              <w:rPr>
                <w:ins w:id="5151" w:author="miminguyenb@yahoo.com" w:date="2024-05-21T13:35:00Z" w16du:dateUtc="2024-05-21T20:35:00Z"/>
                <w:rFonts w:asciiTheme="minorHAnsi" w:hAnsiTheme="minorHAnsi" w:cstheme="minorHAnsi"/>
                <w:sz w:val="22"/>
                <w:szCs w:val="22"/>
                <w:rPrChange w:id="5152" w:author="miminguyenb@yahoo.com" w:date="2024-05-22T02:52:00Z" w16du:dateUtc="2024-05-22T09:52:00Z">
                  <w:rPr>
                    <w:ins w:id="5153" w:author="miminguyenb@yahoo.com" w:date="2024-05-21T13:35:00Z" w16du:dateUtc="2024-05-21T20:35:00Z"/>
                    <w:rFonts w:ascii="Arial" w:hAnsi="Arial" w:cs="Arial"/>
                    <w:sz w:val="22"/>
                    <w:szCs w:val="22"/>
                  </w:rPr>
                </w:rPrChange>
              </w:rPr>
            </w:pPr>
            <w:ins w:id="5154" w:author="miminguyenb@yahoo.com" w:date="2024-05-21T13:35:00Z" w16du:dateUtc="2024-05-21T20:35:00Z">
              <w:r w:rsidRPr="00656CB3">
                <w:rPr>
                  <w:rFonts w:asciiTheme="minorHAnsi" w:hAnsiTheme="minorHAnsi" w:cstheme="minorHAnsi"/>
                  <w:b/>
                  <w:sz w:val="22"/>
                  <w:szCs w:val="22"/>
                  <w:rPrChange w:id="5155"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5156" w:author="miminguyenb@yahoo.com" w:date="2024-05-22T02:52:00Z" w16du:dateUtc="2024-05-22T09:52:00Z">
                    <w:rPr>
                      <w:rFonts w:ascii="Arial" w:hAnsi="Arial" w:cs="Arial"/>
                      <w:sz w:val="22"/>
                      <w:szCs w:val="22"/>
                    </w:rPr>
                  </w:rPrChange>
                </w:rPr>
                <w:t xml:space="preserve">: </w:t>
              </w:r>
            </w:ins>
          </w:p>
          <w:p w14:paraId="08502FBD" w14:textId="77777777" w:rsidR="00BF62BE" w:rsidRPr="00656CB3" w:rsidRDefault="00BF62BE" w:rsidP="00033354">
            <w:pPr>
              <w:rPr>
                <w:ins w:id="5157" w:author="miminguyenb@yahoo.com" w:date="2024-05-21T13:35:00Z" w16du:dateUtc="2024-05-21T20:35:00Z"/>
                <w:rFonts w:asciiTheme="minorHAnsi" w:hAnsiTheme="minorHAnsi" w:cstheme="minorHAnsi"/>
                <w:sz w:val="22"/>
                <w:szCs w:val="22"/>
                <w:rPrChange w:id="5158" w:author="miminguyenb@yahoo.com" w:date="2024-05-22T02:52:00Z" w16du:dateUtc="2024-05-22T09:52:00Z">
                  <w:rPr>
                    <w:ins w:id="5159" w:author="miminguyenb@yahoo.com" w:date="2024-05-21T13:35:00Z" w16du:dateUtc="2024-05-21T20:35:00Z"/>
                    <w:rFonts w:ascii="Arial" w:hAnsi="Arial" w:cs="Arial"/>
                    <w:sz w:val="22"/>
                    <w:szCs w:val="22"/>
                  </w:rPr>
                </w:rPrChange>
              </w:rPr>
            </w:pPr>
          </w:p>
          <w:p w14:paraId="0744256E" w14:textId="2C30A2FE" w:rsidR="00BF62BE" w:rsidRPr="00656CB3" w:rsidRDefault="00BF62BE" w:rsidP="00033354">
            <w:pPr>
              <w:rPr>
                <w:ins w:id="5160" w:author="miminguyenb@yahoo.com" w:date="2024-05-21T13:35:00Z" w16du:dateUtc="2024-05-21T20:35:00Z"/>
                <w:rFonts w:asciiTheme="minorHAnsi" w:hAnsiTheme="minorHAnsi" w:cstheme="minorHAnsi"/>
                <w:sz w:val="22"/>
                <w:szCs w:val="22"/>
                <w:rPrChange w:id="5161" w:author="miminguyenb@yahoo.com" w:date="2024-05-22T02:52:00Z" w16du:dateUtc="2024-05-22T09:52:00Z">
                  <w:rPr>
                    <w:ins w:id="5162" w:author="miminguyenb@yahoo.com" w:date="2024-05-21T13:35:00Z" w16du:dateUtc="2024-05-21T20:35:00Z"/>
                    <w:rFonts w:ascii="Arial" w:hAnsi="Arial" w:cs="Arial"/>
                    <w:sz w:val="22"/>
                    <w:szCs w:val="22"/>
                  </w:rPr>
                </w:rPrChange>
              </w:rPr>
            </w:pPr>
            <w:ins w:id="5163" w:author="miminguyenb@yahoo.com" w:date="2024-05-21T13:42:00Z" w16du:dateUtc="2024-05-21T20:42:00Z">
              <w:r w:rsidRPr="00656CB3">
                <w:rPr>
                  <w:rFonts w:asciiTheme="minorHAnsi" w:hAnsiTheme="minorHAnsi" w:cstheme="minorHAnsi"/>
                  <w:sz w:val="22"/>
                  <w:szCs w:val="22"/>
                  <w:rPrChange w:id="5164" w:author="miminguyenb@yahoo.com" w:date="2024-05-22T02:52:00Z" w16du:dateUtc="2024-05-22T09:52:00Z">
                    <w:rPr>
                      <w:rFonts w:ascii="Arial" w:hAnsi="Arial" w:cs="Arial"/>
                      <w:sz w:val="22"/>
                      <w:szCs w:val="22"/>
                    </w:rPr>
                  </w:rPrChange>
                </w:rPr>
                <w:t>ADA warnings appear once a user has chosen their preferred route to keep the user aware of what their pathway might look like.</w:t>
              </w:r>
            </w:ins>
          </w:p>
          <w:p w14:paraId="5C5C902D" w14:textId="77777777" w:rsidR="00BF62BE" w:rsidRPr="00656CB3" w:rsidRDefault="00BF62BE" w:rsidP="00033354">
            <w:pPr>
              <w:rPr>
                <w:ins w:id="5165" w:author="miminguyenb@yahoo.com" w:date="2024-05-21T13:35:00Z" w16du:dateUtc="2024-05-21T20:35:00Z"/>
                <w:rFonts w:asciiTheme="minorHAnsi" w:hAnsiTheme="minorHAnsi" w:cstheme="minorHAnsi"/>
                <w:sz w:val="22"/>
                <w:szCs w:val="22"/>
                <w:rPrChange w:id="5166" w:author="miminguyenb@yahoo.com" w:date="2024-05-22T02:52:00Z" w16du:dateUtc="2024-05-22T09:52:00Z">
                  <w:rPr>
                    <w:ins w:id="5167" w:author="miminguyenb@yahoo.com" w:date="2024-05-21T13:35:00Z" w16du:dateUtc="2024-05-21T20:35:00Z"/>
                    <w:rFonts w:ascii="Arial" w:hAnsi="Arial" w:cs="Arial"/>
                    <w:sz w:val="22"/>
                    <w:szCs w:val="22"/>
                  </w:rPr>
                </w:rPrChange>
              </w:rPr>
            </w:pPr>
          </w:p>
        </w:tc>
      </w:tr>
      <w:tr w:rsidR="00BF62BE" w:rsidRPr="00656CB3" w14:paraId="02600600" w14:textId="77777777" w:rsidTr="00BF62BE">
        <w:trPr>
          <w:jc w:val="center"/>
          <w:ins w:id="5168" w:author="miminguyenb@yahoo.com" w:date="2024-05-21T13:35:00Z" w16du:dateUtc="2024-05-21T20:35:00Z"/>
        </w:trPr>
        <w:tc>
          <w:tcPr>
            <w:tcW w:w="9576" w:type="dxa"/>
            <w:gridSpan w:val="4"/>
            <w:shd w:val="clear" w:color="auto" w:fill="auto"/>
            <w:tcPrChange w:id="5169" w:author="miminguyenb@yahoo.com" w:date="2024-05-21T13:35:00Z" w16du:dateUtc="2024-05-21T20:35:00Z">
              <w:tcPr>
                <w:tcW w:w="9576" w:type="dxa"/>
                <w:gridSpan w:val="4"/>
                <w:shd w:val="clear" w:color="auto" w:fill="auto"/>
              </w:tcPr>
            </w:tcPrChange>
          </w:tcPr>
          <w:p w14:paraId="26E1728A" w14:textId="77777777" w:rsidR="00BF62BE" w:rsidRPr="00656CB3" w:rsidRDefault="00BF62BE" w:rsidP="00033354">
            <w:pPr>
              <w:rPr>
                <w:ins w:id="5170" w:author="miminguyenb@yahoo.com" w:date="2024-05-21T13:35:00Z" w16du:dateUtc="2024-05-21T20:35:00Z"/>
                <w:rFonts w:asciiTheme="minorHAnsi" w:hAnsiTheme="minorHAnsi" w:cstheme="minorHAnsi"/>
                <w:sz w:val="22"/>
                <w:szCs w:val="22"/>
                <w:rPrChange w:id="5171" w:author="miminguyenb@yahoo.com" w:date="2024-05-22T02:52:00Z" w16du:dateUtc="2024-05-22T09:52:00Z">
                  <w:rPr>
                    <w:ins w:id="5172" w:author="miminguyenb@yahoo.com" w:date="2024-05-21T13:35:00Z" w16du:dateUtc="2024-05-21T20:35:00Z"/>
                    <w:rFonts w:ascii="Arial" w:hAnsi="Arial" w:cs="Arial"/>
                    <w:sz w:val="22"/>
                    <w:szCs w:val="22"/>
                  </w:rPr>
                </w:rPrChange>
              </w:rPr>
            </w:pPr>
            <w:ins w:id="5173" w:author="miminguyenb@yahoo.com" w:date="2024-05-21T13:35:00Z" w16du:dateUtc="2024-05-21T20:35:00Z">
              <w:r w:rsidRPr="00656CB3">
                <w:rPr>
                  <w:rFonts w:asciiTheme="minorHAnsi" w:hAnsiTheme="minorHAnsi" w:cstheme="minorHAnsi"/>
                  <w:b/>
                  <w:sz w:val="22"/>
                  <w:szCs w:val="22"/>
                  <w:rPrChange w:id="5174"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5175" w:author="miminguyenb@yahoo.com" w:date="2024-05-22T02:52:00Z" w16du:dateUtc="2024-05-22T09:52:00Z">
                    <w:rPr>
                      <w:rFonts w:ascii="Arial" w:hAnsi="Arial" w:cs="Arial"/>
                      <w:sz w:val="22"/>
                      <w:szCs w:val="22"/>
                    </w:rPr>
                  </w:rPrChange>
                </w:rPr>
                <w:t xml:space="preserve">: </w:t>
              </w:r>
            </w:ins>
          </w:p>
          <w:p w14:paraId="31F3E1CA" w14:textId="77777777" w:rsidR="00BF62BE" w:rsidRPr="00656CB3" w:rsidRDefault="00BF62BE" w:rsidP="00033354">
            <w:pPr>
              <w:rPr>
                <w:ins w:id="5176" w:author="miminguyenb@yahoo.com" w:date="2024-05-21T13:35:00Z" w16du:dateUtc="2024-05-21T20:35:00Z"/>
                <w:rFonts w:asciiTheme="minorHAnsi" w:hAnsiTheme="minorHAnsi" w:cstheme="minorHAnsi"/>
                <w:sz w:val="22"/>
                <w:szCs w:val="22"/>
                <w:rPrChange w:id="5177" w:author="miminguyenb@yahoo.com" w:date="2024-05-22T02:52:00Z" w16du:dateUtc="2024-05-22T09:52:00Z">
                  <w:rPr>
                    <w:ins w:id="5178" w:author="miminguyenb@yahoo.com" w:date="2024-05-21T13:35:00Z" w16du:dateUtc="2024-05-21T20:35:00Z"/>
                    <w:rFonts w:ascii="Arial" w:hAnsi="Arial" w:cs="Arial"/>
                    <w:sz w:val="22"/>
                    <w:szCs w:val="22"/>
                  </w:rPr>
                </w:rPrChange>
              </w:rPr>
            </w:pPr>
          </w:p>
          <w:p w14:paraId="7429CB0F" w14:textId="195E3ECE" w:rsidR="00BF62BE" w:rsidRPr="00656CB3" w:rsidRDefault="00BF62BE" w:rsidP="00033354">
            <w:pPr>
              <w:tabs>
                <w:tab w:val="left" w:pos="1980"/>
                <w:tab w:val="left" w:pos="3240"/>
              </w:tabs>
              <w:rPr>
                <w:ins w:id="5179" w:author="miminguyenb@yahoo.com" w:date="2024-05-21T13:35:00Z" w16du:dateUtc="2024-05-21T20:35:00Z"/>
                <w:rFonts w:asciiTheme="minorHAnsi" w:hAnsiTheme="minorHAnsi" w:cstheme="minorHAnsi"/>
                <w:sz w:val="22"/>
                <w:szCs w:val="22"/>
                <w:rPrChange w:id="5180" w:author="miminguyenb@yahoo.com" w:date="2024-05-22T02:52:00Z" w16du:dateUtc="2024-05-22T09:52:00Z">
                  <w:rPr>
                    <w:ins w:id="5181" w:author="miminguyenb@yahoo.com" w:date="2024-05-21T13:35:00Z" w16du:dateUtc="2024-05-21T20:35:00Z"/>
                    <w:rFonts w:ascii="Arial" w:hAnsi="Arial" w:cs="Arial"/>
                    <w:sz w:val="22"/>
                    <w:szCs w:val="22"/>
                  </w:rPr>
                </w:rPrChange>
              </w:rPr>
            </w:pPr>
            <w:ins w:id="5182" w:author="miminguyenb@yahoo.com" w:date="2024-05-21T13:35:00Z" w16du:dateUtc="2024-05-21T20:35:00Z">
              <w:r w:rsidRPr="00656CB3">
                <w:rPr>
                  <w:rFonts w:asciiTheme="minorHAnsi" w:hAnsiTheme="minorHAnsi" w:cstheme="minorHAnsi"/>
                  <w:b/>
                  <w:sz w:val="22"/>
                  <w:szCs w:val="22"/>
                  <w:rPrChange w:id="5183"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5184"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5185" w:author="miminguyenb@yahoo.com" w:date="2024-05-22T02:52:00Z" w16du:dateUtc="2024-05-22T09:52:00Z">
                    <w:rPr>
                      <w:rFonts w:ascii="Arial" w:hAnsi="Arial" w:cs="Arial"/>
                      <w:sz w:val="22"/>
                      <w:szCs w:val="22"/>
                    </w:rPr>
                  </w:rPrChange>
                </w:rPr>
                <w:tab/>
                <w:t xml:space="preserve">___ </w:t>
              </w:r>
            </w:ins>
            <w:ins w:id="5186" w:author="miminguyenb@yahoo.com" w:date="2024-05-22T03:34:00Z" w16du:dateUtc="2024-05-22T10:34:00Z">
              <w:r w:rsidR="003112FE">
                <w:rPr>
                  <w:rFonts w:asciiTheme="minorHAnsi" w:hAnsiTheme="minorHAnsi" w:cstheme="minorHAnsi"/>
                  <w:sz w:val="22"/>
                  <w:szCs w:val="22"/>
                </w:rPr>
                <w:t xml:space="preserve">External </w:t>
              </w:r>
            </w:ins>
            <w:ins w:id="5187" w:author="miminguyenb@yahoo.com" w:date="2024-05-21T13:35:00Z" w16du:dateUtc="2024-05-21T20:35:00Z">
              <w:r w:rsidRPr="00656CB3">
                <w:rPr>
                  <w:rFonts w:asciiTheme="minorHAnsi" w:hAnsiTheme="minorHAnsi" w:cstheme="minorHAnsi"/>
                  <w:sz w:val="22"/>
                  <w:szCs w:val="22"/>
                  <w:rPrChange w:id="5188" w:author="miminguyenb@yahoo.com" w:date="2024-05-22T02:52:00Z" w16du:dateUtc="2024-05-22T09:52:00Z">
                    <w:rPr>
                      <w:rFonts w:ascii="Arial" w:hAnsi="Arial" w:cs="Arial"/>
                      <w:sz w:val="22"/>
                      <w:szCs w:val="22"/>
                    </w:rPr>
                  </w:rPrChange>
                </w:rPr>
                <w:t>_</w:t>
              </w:r>
            </w:ins>
            <w:ins w:id="5189" w:author="miminguyenb@yahoo.com" w:date="2024-05-21T13:43:00Z" w16du:dateUtc="2024-05-21T20:43:00Z">
              <w:r w:rsidRPr="00656CB3">
                <w:rPr>
                  <w:rFonts w:asciiTheme="minorHAnsi" w:hAnsiTheme="minorHAnsi" w:cstheme="minorHAnsi"/>
                  <w:sz w:val="22"/>
                  <w:szCs w:val="22"/>
                  <w:rPrChange w:id="5190" w:author="miminguyenb@yahoo.com" w:date="2024-05-22T02:52:00Z" w16du:dateUtc="2024-05-22T09:52:00Z">
                    <w:rPr>
                      <w:rFonts w:ascii="Arial" w:hAnsi="Arial" w:cs="Arial"/>
                      <w:sz w:val="22"/>
                      <w:szCs w:val="22"/>
                    </w:rPr>
                  </w:rPrChange>
                </w:rPr>
                <w:t>X</w:t>
              </w:r>
            </w:ins>
            <w:ins w:id="5191" w:author="miminguyenb@yahoo.com" w:date="2024-05-21T13:35:00Z" w16du:dateUtc="2024-05-21T20:35:00Z">
              <w:r w:rsidRPr="00656CB3">
                <w:rPr>
                  <w:rFonts w:asciiTheme="minorHAnsi" w:hAnsiTheme="minorHAnsi" w:cstheme="minorHAnsi"/>
                  <w:sz w:val="22"/>
                  <w:szCs w:val="22"/>
                  <w:rPrChange w:id="5192" w:author="miminguyenb@yahoo.com" w:date="2024-05-22T02:52:00Z" w16du:dateUtc="2024-05-22T09:52:00Z">
                    <w:rPr>
                      <w:rFonts w:ascii="Arial" w:hAnsi="Arial" w:cs="Arial"/>
                      <w:sz w:val="22"/>
                      <w:szCs w:val="22"/>
                    </w:rPr>
                  </w:rPrChange>
                </w:rPr>
                <w:t>_ Temporal</w:t>
              </w:r>
            </w:ins>
          </w:p>
        </w:tc>
      </w:tr>
      <w:tr w:rsidR="00BF62BE" w:rsidRPr="00656CB3" w14:paraId="21B996D9" w14:textId="77777777" w:rsidTr="00BF62BE">
        <w:trPr>
          <w:jc w:val="center"/>
          <w:ins w:id="5193" w:author="miminguyenb@yahoo.com" w:date="2024-05-21T13:35:00Z" w16du:dateUtc="2024-05-21T20:35:00Z"/>
        </w:trPr>
        <w:tc>
          <w:tcPr>
            <w:tcW w:w="9576" w:type="dxa"/>
            <w:gridSpan w:val="4"/>
            <w:shd w:val="clear" w:color="auto" w:fill="auto"/>
            <w:tcPrChange w:id="5194" w:author="miminguyenb@yahoo.com" w:date="2024-05-21T13:35:00Z" w16du:dateUtc="2024-05-21T20:35:00Z">
              <w:tcPr>
                <w:tcW w:w="9576" w:type="dxa"/>
                <w:gridSpan w:val="4"/>
                <w:shd w:val="clear" w:color="auto" w:fill="auto"/>
              </w:tcPr>
            </w:tcPrChange>
          </w:tcPr>
          <w:p w14:paraId="38D2D1BE" w14:textId="77777777" w:rsidR="00BF62BE" w:rsidRPr="00656CB3" w:rsidRDefault="00BF62BE" w:rsidP="00033354">
            <w:pPr>
              <w:rPr>
                <w:ins w:id="5195" w:author="miminguyenb@yahoo.com" w:date="2024-05-21T13:35:00Z" w16du:dateUtc="2024-05-21T20:35:00Z"/>
                <w:rFonts w:asciiTheme="minorHAnsi" w:hAnsiTheme="minorHAnsi" w:cstheme="minorHAnsi"/>
                <w:sz w:val="22"/>
                <w:szCs w:val="22"/>
                <w:rPrChange w:id="5196" w:author="miminguyenb@yahoo.com" w:date="2024-05-22T02:52:00Z" w16du:dateUtc="2024-05-22T09:52:00Z">
                  <w:rPr>
                    <w:ins w:id="5197" w:author="miminguyenb@yahoo.com" w:date="2024-05-21T13:35:00Z" w16du:dateUtc="2024-05-21T20:35:00Z"/>
                    <w:rFonts w:ascii="Arial" w:hAnsi="Arial" w:cs="Arial"/>
                    <w:sz w:val="22"/>
                    <w:szCs w:val="22"/>
                  </w:rPr>
                </w:rPrChange>
              </w:rPr>
            </w:pPr>
            <w:ins w:id="5198" w:author="miminguyenb@yahoo.com" w:date="2024-05-21T13:35:00Z" w16du:dateUtc="2024-05-21T20:35:00Z">
              <w:r w:rsidRPr="00656CB3">
                <w:rPr>
                  <w:rFonts w:asciiTheme="minorHAnsi" w:hAnsiTheme="minorHAnsi" w:cstheme="minorHAnsi"/>
                  <w:b/>
                  <w:sz w:val="22"/>
                  <w:szCs w:val="22"/>
                  <w:rPrChange w:id="5199"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5200" w:author="miminguyenb@yahoo.com" w:date="2024-05-22T02:52:00Z" w16du:dateUtc="2024-05-22T09:52:00Z">
                    <w:rPr>
                      <w:rFonts w:ascii="Arial" w:hAnsi="Arial" w:cs="Arial"/>
                      <w:sz w:val="22"/>
                      <w:szCs w:val="22"/>
                    </w:rPr>
                  </w:rPrChange>
                </w:rPr>
                <w:t xml:space="preserve">: </w:t>
              </w:r>
            </w:ins>
          </w:p>
          <w:p w14:paraId="7A12EC06" w14:textId="77777777" w:rsidR="00656CB3" w:rsidRDefault="00BF62BE" w:rsidP="00033354">
            <w:pPr>
              <w:tabs>
                <w:tab w:val="left" w:pos="720"/>
                <w:tab w:val="left" w:pos="6610"/>
              </w:tabs>
              <w:rPr>
                <w:ins w:id="5201" w:author="miminguyenb@yahoo.com" w:date="2024-05-22T02:55:00Z" w16du:dateUtc="2024-05-22T09:55:00Z"/>
                <w:rFonts w:asciiTheme="minorHAnsi" w:hAnsiTheme="minorHAnsi" w:cstheme="minorHAnsi"/>
                <w:sz w:val="22"/>
                <w:szCs w:val="22"/>
              </w:rPr>
            </w:pPr>
            <w:ins w:id="5202" w:author="miminguyenb@yahoo.com" w:date="2024-05-21T13:35:00Z" w16du:dateUtc="2024-05-21T20:35:00Z">
              <w:r w:rsidRPr="00656CB3">
                <w:rPr>
                  <w:rFonts w:asciiTheme="minorHAnsi" w:hAnsiTheme="minorHAnsi" w:cstheme="minorHAnsi"/>
                  <w:sz w:val="22"/>
                  <w:szCs w:val="22"/>
                  <w:rPrChange w:id="5203"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204"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5205" w:author="miminguyenb@yahoo.com" w:date="2024-05-22T02:52:00Z" w16du:dateUtc="2024-05-22T09:52:00Z">
                    <w:rPr>
                      <w:rFonts w:ascii="Arial" w:hAnsi="Arial" w:cs="Arial"/>
                      <w:sz w:val="22"/>
                      <w:szCs w:val="22"/>
                    </w:rPr>
                  </w:rPrChange>
                </w:rPr>
                <w:t xml:space="preserve">: </w:t>
              </w:r>
            </w:ins>
          </w:p>
          <w:p w14:paraId="7DF12F61" w14:textId="7DBD3340" w:rsidR="00F818B8" w:rsidRPr="00656CB3" w:rsidRDefault="00F818B8" w:rsidP="00033354">
            <w:pPr>
              <w:tabs>
                <w:tab w:val="left" w:pos="720"/>
                <w:tab w:val="left" w:pos="6610"/>
              </w:tabs>
              <w:rPr>
                <w:ins w:id="5206" w:author="miminguyenb@yahoo.com" w:date="2024-05-22T01:49:00Z" w16du:dateUtc="2024-05-22T08:49:00Z"/>
                <w:rFonts w:asciiTheme="minorHAnsi" w:hAnsiTheme="minorHAnsi" w:cstheme="minorHAnsi"/>
                <w:sz w:val="22"/>
                <w:szCs w:val="22"/>
                <w:rPrChange w:id="5207" w:author="miminguyenb@yahoo.com" w:date="2024-05-22T02:52:00Z" w16du:dateUtc="2024-05-22T09:52:00Z">
                  <w:rPr>
                    <w:ins w:id="5208" w:author="miminguyenb@yahoo.com" w:date="2024-05-22T01:49:00Z" w16du:dateUtc="2024-05-22T08:49:00Z"/>
                    <w:rFonts w:ascii="Arial" w:hAnsi="Arial" w:cs="Arial"/>
                    <w:sz w:val="22"/>
                    <w:szCs w:val="22"/>
                  </w:rPr>
                </w:rPrChange>
              </w:rPr>
            </w:pPr>
            <w:ins w:id="5209" w:author="miminguyenb@yahoo.com" w:date="2024-05-22T01:49:00Z" w16du:dateUtc="2024-05-22T08:49:00Z">
              <w:r w:rsidRPr="00656CB3">
                <w:rPr>
                  <w:rFonts w:asciiTheme="minorHAnsi" w:hAnsiTheme="minorHAnsi" w:cstheme="minorHAnsi"/>
                  <w:sz w:val="22"/>
                  <w:szCs w:val="22"/>
                  <w:rPrChange w:id="5210" w:author="miminguyenb@yahoo.com" w:date="2024-05-22T02:52:00Z" w16du:dateUtc="2024-05-22T09:52:00Z">
                    <w:rPr>
                      <w:rFonts w:ascii="Arial" w:hAnsi="Arial" w:cs="Arial"/>
                      <w:sz w:val="22"/>
                      <w:szCs w:val="22"/>
                    </w:rPr>
                  </w:rPrChange>
                </w:rPr>
                <w:t>Saved Address Database and General Map Database</w:t>
              </w:r>
            </w:ins>
            <w:ins w:id="5211" w:author="miminguyenb@yahoo.com" w:date="2024-05-22T01:50:00Z" w16du:dateUtc="2024-05-22T08:50:00Z">
              <w:r w:rsidRPr="00656CB3">
                <w:rPr>
                  <w:rFonts w:asciiTheme="minorHAnsi" w:hAnsiTheme="minorHAnsi" w:cstheme="minorHAnsi"/>
                  <w:sz w:val="22"/>
                  <w:szCs w:val="22"/>
                  <w:rPrChange w:id="5212" w:author="miminguyenb@yahoo.com" w:date="2024-05-22T02:52:00Z" w16du:dateUtc="2024-05-22T09:52:00Z">
                    <w:rPr>
                      <w:rFonts w:ascii="Arial" w:hAnsi="Arial" w:cs="Arial"/>
                      <w:sz w:val="22"/>
                      <w:szCs w:val="22"/>
                    </w:rPr>
                  </w:rPrChange>
                </w:rPr>
                <w:t xml:space="preserve"> </w:t>
              </w:r>
            </w:ins>
            <w:ins w:id="5213" w:author="miminguyenb@yahoo.com" w:date="2024-05-22T03:35:00Z" w16du:dateUtc="2024-05-22T10:35:00Z">
              <w:r w:rsidR="003112FE">
                <w:rPr>
                  <w:rFonts w:asciiTheme="minorHAnsi" w:hAnsiTheme="minorHAnsi" w:cstheme="minorHAnsi"/>
                  <w:sz w:val="22"/>
                  <w:szCs w:val="22"/>
                </w:rPr>
                <w:t>—</w:t>
              </w:r>
            </w:ins>
          </w:p>
          <w:p w14:paraId="0AC53228" w14:textId="18BB0FC6" w:rsidR="00BF62BE" w:rsidRDefault="00BF62BE" w:rsidP="00033354">
            <w:pPr>
              <w:tabs>
                <w:tab w:val="left" w:pos="720"/>
                <w:tab w:val="left" w:pos="6610"/>
              </w:tabs>
              <w:rPr>
                <w:ins w:id="5214" w:author="miminguyenb@yahoo.com" w:date="2024-05-22T02:55:00Z" w16du:dateUtc="2024-05-22T09:55:00Z"/>
                <w:rFonts w:asciiTheme="minorHAnsi" w:hAnsiTheme="minorHAnsi" w:cstheme="minorHAnsi"/>
                <w:sz w:val="22"/>
                <w:szCs w:val="22"/>
              </w:rPr>
            </w:pPr>
            <w:ins w:id="5215" w:author="miminguyenb@yahoo.com" w:date="2024-05-21T13:35:00Z" w16du:dateUtc="2024-05-21T20:35:00Z">
              <w:r w:rsidRPr="00656CB3">
                <w:rPr>
                  <w:rFonts w:asciiTheme="minorHAnsi" w:hAnsiTheme="minorHAnsi" w:cstheme="minorHAnsi"/>
                  <w:sz w:val="22"/>
                  <w:szCs w:val="22"/>
                  <w:rPrChange w:id="5216" w:author="miminguyenb@yahoo.com" w:date="2024-05-22T02:52:00Z" w16du:dateUtc="2024-05-22T09:52:00Z">
                    <w:rPr>
                      <w:rFonts w:ascii="Arial" w:hAnsi="Arial" w:cs="Arial"/>
                      <w:sz w:val="22"/>
                      <w:szCs w:val="22"/>
                    </w:rPr>
                  </w:rPrChange>
                </w:rPr>
                <w:tab/>
              </w:r>
            </w:ins>
            <w:ins w:id="5217" w:author="miminguyenb@yahoo.com" w:date="2024-05-22T01:50:00Z" w16du:dateUtc="2024-05-22T08:50:00Z">
              <w:r w:rsidR="00F818B8" w:rsidRPr="00656CB3">
                <w:rPr>
                  <w:rFonts w:asciiTheme="minorHAnsi" w:hAnsiTheme="minorHAnsi" w:cstheme="minorHAnsi"/>
                  <w:sz w:val="22"/>
                  <w:szCs w:val="22"/>
                  <w:rPrChange w:id="5218" w:author="miminguyenb@yahoo.com" w:date="2024-05-22T02:52:00Z" w16du:dateUtc="2024-05-22T09:52:00Z">
                    <w:rPr>
                      <w:rFonts w:ascii="Arial" w:hAnsi="Arial" w:cs="Arial"/>
                      <w:sz w:val="22"/>
                      <w:szCs w:val="22"/>
                    </w:rPr>
                  </w:rPrChange>
                </w:rPr>
                <w:t>Both could be accessed to show the ADA warnings.</w:t>
              </w:r>
            </w:ins>
          </w:p>
          <w:p w14:paraId="64F8D49F" w14:textId="77777777" w:rsidR="00656CB3" w:rsidRPr="00656CB3" w:rsidRDefault="00656CB3" w:rsidP="00033354">
            <w:pPr>
              <w:tabs>
                <w:tab w:val="left" w:pos="720"/>
                <w:tab w:val="left" w:pos="6610"/>
              </w:tabs>
              <w:rPr>
                <w:ins w:id="5219" w:author="miminguyenb@yahoo.com" w:date="2024-05-21T13:35:00Z" w16du:dateUtc="2024-05-21T20:35:00Z"/>
                <w:rFonts w:asciiTheme="minorHAnsi" w:hAnsiTheme="minorHAnsi" w:cstheme="minorHAnsi"/>
                <w:sz w:val="22"/>
                <w:szCs w:val="22"/>
                <w:rPrChange w:id="5220" w:author="miminguyenb@yahoo.com" w:date="2024-05-22T02:52:00Z" w16du:dateUtc="2024-05-22T09:52:00Z">
                  <w:rPr>
                    <w:ins w:id="5221" w:author="miminguyenb@yahoo.com" w:date="2024-05-21T13:35:00Z" w16du:dateUtc="2024-05-21T20:35:00Z"/>
                    <w:rFonts w:ascii="Arial" w:hAnsi="Arial" w:cs="Arial"/>
                    <w:sz w:val="22"/>
                    <w:szCs w:val="22"/>
                  </w:rPr>
                </w:rPrChange>
              </w:rPr>
            </w:pPr>
          </w:p>
          <w:p w14:paraId="4A21E1A0" w14:textId="77777777" w:rsidR="00BF62BE" w:rsidRPr="00656CB3" w:rsidRDefault="00BF62BE" w:rsidP="00033354">
            <w:pPr>
              <w:tabs>
                <w:tab w:val="left" w:pos="720"/>
              </w:tabs>
              <w:rPr>
                <w:ins w:id="5222" w:author="miminguyenb@yahoo.com" w:date="2024-05-21T13:35:00Z" w16du:dateUtc="2024-05-21T20:35:00Z"/>
                <w:rFonts w:asciiTheme="minorHAnsi" w:hAnsiTheme="minorHAnsi" w:cstheme="minorHAnsi"/>
                <w:sz w:val="22"/>
                <w:szCs w:val="22"/>
                <w:rPrChange w:id="5223" w:author="miminguyenb@yahoo.com" w:date="2024-05-22T02:52:00Z" w16du:dateUtc="2024-05-22T09:52:00Z">
                  <w:rPr>
                    <w:ins w:id="5224" w:author="miminguyenb@yahoo.com" w:date="2024-05-21T13:35:00Z" w16du:dateUtc="2024-05-21T20:35:00Z"/>
                    <w:rFonts w:ascii="Arial" w:hAnsi="Arial" w:cs="Arial"/>
                    <w:sz w:val="22"/>
                    <w:szCs w:val="22"/>
                  </w:rPr>
                </w:rPrChange>
              </w:rPr>
            </w:pPr>
            <w:ins w:id="5225" w:author="miminguyenb@yahoo.com" w:date="2024-05-21T13:35:00Z" w16du:dateUtc="2024-05-21T20:35:00Z">
              <w:r w:rsidRPr="00656CB3">
                <w:rPr>
                  <w:rFonts w:asciiTheme="minorHAnsi" w:hAnsiTheme="minorHAnsi" w:cstheme="minorHAnsi"/>
                  <w:sz w:val="22"/>
                  <w:szCs w:val="22"/>
                  <w:rPrChange w:id="5226"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227"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5228" w:author="miminguyenb@yahoo.com" w:date="2024-05-22T02:52:00Z" w16du:dateUtc="2024-05-22T09:52:00Z">
                    <w:rPr>
                      <w:rFonts w:ascii="Arial" w:hAnsi="Arial" w:cs="Arial"/>
                      <w:sz w:val="22"/>
                      <w:szCs w:val="22"/>
                    </w:rPr>
                  </w:rPrChange>
                </w:rPr>
                <w:t xml:space="preserve">: </w:t>
              </w:r>
            </w:ins>
          </w:p>
          <w:p w14:paraId="10D9A0B4" w14:textId="77777777" w:rsidR="00BF62BE" w:rsidRPr="00656CB3" w:rsidRDefault="00BF62BE" w:rsidP="00033354">
            <w:pPr>
              <w:tabs>
                <w:tab w:val="left" w:pos="720"/>
                <w:tab w:val="left" w:pos="5708"/>
              </w:tabs>
              <w:rPr>
                <w:ins w:id="5229" w:author="miminguyenb@yahoo.com" w:date="2024-05-21T13:35:00Z" w16du:dateUtc="2024-05-21T20:35:00Z"/>
                <w:rFonts w:asciiTheme="minorHAnsi" w:hAnsiTheme="minorHAnsi" w:cstheme="minorHAnsi"/>
                <w:sz w:val="22"/>
                <w:szCs w:val="22"/>
                <w:rPrChange w:id="5230" w:author="miminguyenb@yahoo.com" w:date="2024-05-22T02:52:00Z" w16du:dateUtc="2024-05-22T09:52:00Z">
                  <w:rPr>
                    <w:ins w:id="5231" w:author="miminguyenb@yahoo.com" w:date="2024-05-21T13:35:00Z" w16du:dateUtc="2024-05-21T20:35:00Z"/>
                    <w:rFonts w:ascii="Arial" w:hAnsi="Arial" w:cs="Arial"/>
                    <w:sz w:val="22"/>
                    <w:szCs w:val="22"/>
                  </w:rPr>
                </w:rPrChange>
              </w:rPr>
            </w:pPr>
            <w:ins w:id="5232" w:author="miminguyenb@yahoo.com" w:date="2024-05-21T13:35:00Z" w16du:dateUtc="2024-05-21T20:35:00Z">
              <w:r w:rsidRPr="00656CB3">
                <w:rPr>
                  <w:rFonts w:asciiTheme="minorHAnsi" w:hAnsiTheme="minorHAnsi" w:cstheme="minorHAnsi"/>
                  <w:sz w:val="22"/>
                  <w:szCs w:val="22"/>
                  <w:rPrChange w:id="5233"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234"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5235"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5236" w:author="miminguyenb@yahoo.com" w:date="2024-05-22T02:52:00Z" w16du:dateUtc="2024-05-22T09:52:00Z">
                    <w:rPr>
                      <w:rFonts w:ascii="Arial" w:hAnsi="Arial" w:cs="Arial"/>
                      <w:sz w:val="22"/>
                      <w:szCs w:val="22"/>
                    </w:rPr>
                  </w:rPrChange>
                </w:rPr>
                <w:tab/>
              </w:r>
            </w:ins>
          </w:p>
          <w:p w14:paraId="07F6CA3F" w14:textId="77777777" w:rsidR="00BF62BE" w:rsidRPr="00656CB3" w:rsidRDefault="00BF62BE" w:rsidP="00033354">
            <w:pPr>
              <w:tabs>
                <w:tab w:val="left" w:pos="720"/>
              </w:tabs>
              <w:rPr>
                <w:ins w:id="5237" w:author="miminguyenb@yahoo.com" w:date="2024-05-21T13:35:00Z" w16du:dateUtc="2024-05-21T20:35:00Z"/>
                <w:rFonts w:asciiTheme="minorHAnsi" w:hAnsiTheme="minorHAnsi" w:cstheme="minorHAnsi"/>
                <w:sz w:val="22"/>
                <w:szCs w:val="22"/>
                <w:rPrChange w:id="5238" w:author="miminguyenb@yahoo.com" w:date="2024-05-22T02:52:00Z" w16du:dateUtc="2024-05-22T09:52:00Z">
                  <w:rPr>
                    <w:ins w:id="5239" w:author="miminguyenb@yahoo.com" w:date="2024-05-21T13:35:00Z" w16du:dateUtc="2024-05-21T20:35:00Z"/>
                    <w:rFonts w:ascii="Arial" w:hAnsi="Arial" w:cs="Arial"/>
                    <w:sz w:val="22"/>
                    <w:szCs w:val="22"/>
                  </w:rPr>
                </w:rPrChange>
              </w:rPr>
            </w:pPr>
            <w:ins w:id="5240" w:author="miminguyenb@yahoo.com" w:date="2024-05-21T13:35:00Z" w16du:dateUtc="2024-05-21T20:35:00Z">
              <w:r w:rsidRPr="00656CB3">
                <w:rPr>
                  <w:rFonts w:asciiTheme="minorHAnsi" w:hAnsiTheme="minorHAnsi" w:cstheme="minorHAnsi"/>
                  <w:sz w:val="22"/>
                  <w:szCs w:val="22"/>
                  <w:rPrChange w:id="5241"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242"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5243" w:author="miminguyenb@yahoo.com" w:date="2024-05-22T02:52:00Z" w16du:dateUtc="2024-05-22T09:52:00Z">
                    <w:rPr>
                      <w:rFonts w:ascii="Arial" w:hAnsi="Arial" w:cs="Arial"/>
                      <w:sz w:val="22"/>
                      <w:szCs w:val="22"/>
                    </w:rPr>
                  </w:rPrChange>
                </w:rPr>
                <w:t xml:space="preserve">: </w:t>
              </w:r>
            </w:ins>
          </w:p>
        </w:tc>
      </w:tr>
      <w:tr w:rsidR="00BF62BE" w:rsidRPr="00656CB3" w14:paraId="4D654A91" w14:textId="77777777" w:rsidTr="00BF62BE">
        <w:trPr>
          <w:jc w:val="center"/>
          <w:ins w:id="5244" w:author="miminguyenb@yahoo.com" w:date="2024-05-21T13:35:00Z" w16du:dateUtc="2024-05-21T20:35:00Z"/>
        </w:trPr>
        <w:tc>
          <w:tcPr>
            <w:tcW w:w="9576" w:type="dxa"/>
            <w:gridSpan w:val="4"/>
            <w:shd w:val="clear" w:color="auto" w:fill="auto"/>
            <w:tcPrChange w:id="5245" w:author="miminguyenb@yahoo.com" w:date="2024-05-21T13:35:00Z" w16du:dateUtc="2024-05-21T20:35:00Z">
              <w:tcPr>
                <w:tcW w:w="9576" w:type="dxa"/>
                <w:gridSpan w:val="4"/>
                <w:shd w:val="clear" w:color="auto" w:fill="auto"/>
              </w:tcPr>
            </w:tcPrChange>
          </w:tcPr>
          <w:p w14:paraId="67DCD301" w14:textId="77777777" w:rsidR="00BF62BE" w:rsidRPr="00656CB3" w:rsidRDefault="00BF62BE" w:rsidP="00033354">
            <w:pPr>
              <w:rPr>
                <w:ins w:id="5246" w:author="miminguyenb@yahoo.com" w:date="2024-05-21T13:35:00Z" w16du:dateUtc="2024-05-21T20:35:00Z"/>
                <w:rFonts w:asciiTheme="minorHAnsi" w:hAnsiTheme="minorHAnsi" w:cstheme="minorHAnsi"/>
                <w:sz w:val="22"/>
                <w:szCs w:val="22"/>
                <w:rPrChange w:id="5247" w:author="miminguyenb@yahoo.com" w:date="2024-05-22T02:52:00Z" w16du:dateUtc="2024-05-22T09:52:00Z">
                  <w:rPr>
                    <w:ins w:id="5248" w:author="miminguyenb@yahoo.com" w:date="2024-05-21T13:35:00Z" w16du:dateUtc="2024-05-21T20:35:00Z"/>
                    <w:rFonts w:ascii="Arial" w:hAnsi="Arial" w:cs="Arial"/>
                    <w:sz w:val="22"/>
                    <w:szCs w:val="22"/>
                  </w:rPr>
                </w:rPrChange>
              </w:rPr>
            </w:pPr>
            <w:ins w:id="5249" w:author="miminguyenb@yahoo.com" w:date="2024-05-21T13:35:00Z" w16du:dateUtc="2024-05-21T20:35:00Z">
              <w:r w:rsidRPr="00656CB3">
                <w:rPr>
                  <w:rFonts w:asciiTheme="minorHAnsi" w:hAnsiTheme="minorHAnsi" w:cstheme="minorHAnsi"/>
                  <w:b/>
                  <w:sz w:val="22"/>
                  <w:szCs w:val="22"/>
                  <w:rPrChange w:id="5250"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5251" w:author="miminguyenb@yahoo.com" w:date="2024-05-22T02:52:00Z" w16du:dateUtc="2024-05-22T09:52:00Z">
                    <w:rPr>
                      <w:rFonts w:ascii="Arial" w:hAnsi="Arial" w:cs="Arial"/>
                      <w:sz w:val="22"/>
                      <w:szCs w:val="22"/>
                    </w:rPr>
                  </w:rPrChange>
                </w:rPr>
                <w:t xml:space="preserve">: </w:t>
              </w:r>
            </w:ins>
          </w:p>
          <w:p w14:paraId="1D97B4D7" w14:textId="77777777" w:rsidR="00BF62BE" w:rsidRPr="00656CB3" w:rsidRDefault="00BF62BE" w:rsidP="00033354">
            <w:pPr>
              <w:rPr>
                <w:ins w:id="5252" w:author="miminguyenb@yahoo.com" w:date="2024-05-21T13:43:00Z" w16du:dateUtc="2024-05-21T20:43:00Z"/>
                <w:rFonts w:asciiTheme="minorHAnsi" w:hAnsiTheme="minorHAnsi" w:cstheme="minorHAnsi"/>
                <w:sz w:val="22"/>
                <w:szCs w:val="22"/>
                <w:rPrChange w:id="5253" w:author="miminguyenb@yahoo.com" w:date="2024-05-22T02:52:00Z" w16du:dateUtc="2024-05-22T09:52:00Z">
                  <w:rPr>
                    <w:ins w:id="5254" w:author="miminguyenb@yahoo.com" w:date="2024-05-21T13:43:00Z" w16du:dateUtc="2024-05-21T20:43:00Z"/>
                    <w:rFonts w:ascii="Arial" w:hAnsi="Arial" w:cs="Arial"/>
                    <w:sz w:val="22"/>
                    <w:szCs w:val="22"/>
                  </w:rPr>
                </w:rPrChange>
              </w:rPr>
            </w:pPr>
          </w:p>
          <w:p w14:paraId="2FC125F7" w14:textId="481D42D5" w:rsidR="009B78F5" w:rsidRPr="00656CB3" w:rsidRDefault="009B78F5" w:rsidP="009B78F5">
            <w:pPr>
              <w:pStyle w:val="ListParagraph"/>
              <w:numPr>
                <w:ilvl w:val="0"/>
                <w:numId w:val="61"/>
              </w:numPr>
              <w:rPr>
                <w:ins w:id="5255" w:author="miminguyenb@yahoo.com" w:date="2024-05-21T13:45:00Z" w16du:dateUtc="2024-05-21T20:45:00Z"/>
                <w:rFonts w:asciiTheme="minorHAnsi" w:hAnsiTheme="minorHAnsi" w:cstheme="minorHAnsi"/>
                <w:sz w:val="22"/>
                <w:szCs w:val="22"/>
                <w:rPrChange w:id="5256" w:author="miminguyenb@yahoo.com" w:date="2024-05-22T02:52:00Z" w16du:dateUtc="2024-05-22T09:52:00Z">
                  <w:rPr>
                    <w:ins w:id="5257" w:author="miminguyenb@yahoo.com" w:date="2024-05-21T13:45:00Z" w16du:dateUtc="2024-05-21T20:45:00Z"/>
                    <w:rFonts w:ascii="Arial" w:hAnsi="Arial" w:cs="Arial"/>
                    <w:sz w:val="22"/>
                    <w:szCs w:val="22"/>
                  </w:rPr>
                </w:rPrChange>
              </w:rPr>
            </w:pPr>
            <w:ins w:id="5258" w:author="miminguyenb@yahoo.com" w:date="2024-05-21T13:43:00Z" w16du:dateUtc="2024-05-21T20:43:00Z">
              <w:r w:rsidRPr="00656CB3">
                <w:rPr>
                  <w:rFonts w:asciiTheme="minorHAnsi" w:hAnsiTheme="minorHAnsi" w:cstheme="minorHAnsi"/>
                  <w:sz w:val="22"/>
                  <w:szCs w:val="22"/>
                  <w:rPrChange w:id="5259" w:author="miminguyenb@yahoo.com" w:date="2024-05-22T02:52:00Z" w16du:dateUtc="2024-05-22T09:52:00Z">
                    <w:rPr>
                      <w:rFonts w:ascii="Arial" w:hAnsi="Arial" w:cs="Arial"/>
                      <w:sz w:val="22"/>
                      <w:szCs w:val="22"/>
                    </w:rPr>
                  </w:rPrChange>
                </w:rPr>
                <w:t xml:space="preserve">The Application User chooses </w:t>
              </w:r>
            </w:ins>
            <w:ins w:id="5260" w:author="miminguyenb@yahoo.com" w:date="2024-05-21T13:44:00Z" w16du:dateUtc="2024-05-21T20:44:00Z">
              <w:r w:rsidRPr="00656CB3">
                <w:rPr>
                  <w:rFonts w:asciiTheme="minorHAnsi" w:hAnsiTheme="minorHAnsi" w:cstheme="minorHAnsi"/>
                  <w:sz w:val="22"/>
                  <w:szCs w:val="22"/>
                  <w:rPrChange w:id="5261" w:author="miminguyenb@yahoo.com" w:date="2024-05-22T02:52:00Z" w16du:dateUtc="2024-05-22T09:52:00Z">
                    <w:rPr>
                      <w:rFonts w:ascii="Arial" w:hAnsi="Arial" w:cs="Arial"/>
                      <w:sz w:val="22"/>
                      <w:szCs w:val="22"/>
                    </w:rPr>
                  </w:rPrChange>
                </w:rPr>
                <w:t>their</w:t>
              </w:r>
            </w:ins>
            <w:ins w:id="5262" w:author="miminguyenb@yahoo.com" w:date="2024-05-21T13:43:00Z" w16du:dateUtc="2024-05-21T20:43:00Z">
              <w:r w:rsidRPr="00656CB3">
                <w:rPr>
                  <w:rFonts w:asciiTheme="minorHAnsi" w:hAnsiTheme="minorHAnsi" w:cstheme="minorHAnsi"/>
                  <w:sz w:val="22"/>
                  <w:szCs w:val="22"/>
                  <w:rPrChange w:id="5263" w:author="miminguyenb@yahoo.com" w:date="2024-05-22T02:52:00Z" w16du:dateUtc="2024-05-22T09:52:00Z">
                    <w:rPr>
                      <w:rFonts w:ascii="Arial" w:hAnsi="Arial" w:cs="Arial"/>
                      <w:sz w:val="22"/>
                      <w:szCs w:val="22"/>
                    </w:rPr>
                  </w:rPrChange>
                </w:rPr>
                <w:t xml:space="preserve"> destination</w:t>
              </w:r>
            </w:ins>
            <w:ins w:id="5264" w:author="miminguyenb@yahoo.com" w:date="2024-05-21T13:45:00Z" w16du:dateUtc="2024-05-21T20:45:00Z">
              <w:r w:rsidRPr="00656CB3">
                <w:rPr>
                  <w:rFonts w:asciiTheme="minorHAnsi" w:hAnsiTheme="minorHAnsi" w:cstheme="minorHAnsi"/>
                  <w:sz w:val="22"/>
                  <w:szCs w:val="22"/>
                  <w:rPrChange w:id="5265" w:author="miminguyenb@yahoo.com" w:date="2024-05-22T02:52:00Z" w16du:dateUtc="2024-05-22T09:52:00Z">
                    <w:rPr>
                      <w:rFonts w:ascii="Arial" w:hAnsi="Arial" w:cs="Arial"/>
                      <w:sz w:val="22"/>
                      <w:szCs w:val="22"/>
                    </w:rPr>
                  </w:rPrChange>
                </w:rPr>
                <w:t xml:space="preserve"> and preferred ADA pathway (UC-7).</w:t>
              </w:r>
            </w:ins>
          </w:p>
          <w:p w14:paraId="08AD5126" w14:textId="77777777" w:rsidR="009B78F5" w:rsidRPr="00656CB3" w:rsidRDefault="009B78F5" w:rsidP="00033354">
            <w:pPr>
              <w:pStyle w:val="ListParagraph"/>
              <w:numPr>
                <w:ilvl w:val="0"/>
                <w:numId w:val="61"/>
              </w:numPr>
              <w:rPr>
                <w:ins w:id="5266" w:author="miminguyenb@yahoo.com" w:date="2024-05-21T13:46:00Z" w16du:dateUtc="2024-05-21T20:46:00Z"/>
                <w:rFonts w:asciiTheme="minorHAnsi" w:hAnsiTheme="minorHAnsi" w:cstheme="minorHAnsi"/>
                <w:sz w:val="22"/>
                <w:szCs w:val="22"/>
                <w:rPrChange w:id="5267" w:author="miminguyenb@yahoo.com" w:date="2024-05-22T02:52:00Z" w16du:dateUtc="2024-05-22T09:52:00Z">
                  <w:rPr>
                    <w:ins w:id="5268" w:author="miminguyenb@yahoo.com" w:date="2024-05-21T13:46:00Z" w16du:dateUtc="2024-05-21T20:46:00Z"/>
                    <w:rFonts w:ascii="Arial" w:hAnsi="Arial" w:cs="Arial"/>
                    <w:sz w:val="22"/>
                    <w:szCs w:val="22"/>
                  </w:rPr>
                </w:rPrChange>
              </w:rPr>
            </w:pPr>
            <w:ins w:id="5269" w:author="miminguyenb@yahoo.com" w:date="2024-05-21T13:46:00Z" w16du:dateUtc="2024-05-21T20:46:00Z">
              <w:r w:rsidRPr="00656CB3">
                <w:rPr>
                  <w:rFonts w:asciiTheme="minorHAnsi" w:hAnsiTheme="minorHAnsi" w:cstheme="minorHAnsi"/>
                  <w:sz w:val="22"/>
                  <w:szCs w:val="22"/>
                  <w:rPrChange w:id="5270" w:author="miminguyenb@yahoo.com" w:date="2024-05-22T02:52:00Z" w16du:dateUtc="2024-05-22T09:52:00Z">
                    <w:rPr>
                      <w:rFonts w:ascii="Arial" w:hAnsi="Arial" w:cs="Arial"/>
                      <w:sz w:val="22"/>
                      <w:szCs w:val="22"/>
                    </w:rPr>
                  </w:rPrChange>
                </w:rPr>
                <w:t>The ADAFNA notifies the user with ADA</w:t>
              </w:r>
            </w:ins>
            <w:ins w:id="5271" w:author="miminguyenb@yahoo.com" w:date="2024-05-21T13:45:00Z" w16du:dateUtc="2024-05-21T20:45:00Z">
              <w:r w:rsidRPr="00656CB3">
                <w:rPr>
                  <w:rFonts w:asciiTheme="minorHAnsi" w:hAnsiTheme="minorHAnsi" w:cstheme="minorHAnsi"/>
                  <w:sz w:val="22"/>
                  <w:szCs w:val="22"/>
                  <w:rPrChange w:id="5272" w:author="miminguyenb@yahoo.com" w:date="2024-05-22T02:52:00Z" w16du:dateUtc="2024-05-22T09:52:00Z">
                    <w:rPr>
                      <w:rFonts w:ascii="Arial" w:hAnsi="Arial" w:cs="Arial"/>
                      <w:sz w:val="22"/>
                      <w:szCs w:val="22"/>
                    </w:rPr>
                  </w:rPrChange>
                </w:rPr>
                <w:t xml:space="preserve"> warnings corresponding to their pathway</w:t>
              </w:r>
            </w:ins>
            <w:ins w:id="5273" w:author="miminguyenb@yahoo.com" w:date="2024-05-21T13:46:00Z" w16du:dateUtc="2024-05-21T20:46:00Z">
              <w:r w:rsidRPr="00656CB3">
                <w:rPr>
                  <w:rFonts w:asciiTheme="minorHAnsi" w:hAnsiTheme="minorHAnsi" w:cstheme="minorHAnsi"/>
                  <w:sz w:val="22"/>
                  <w:szCs w:val="22"/>
                  <w:rPrChange w:id="5274" w:author="miminguyenb@yahoo.com" w:date="2024-05-22T02:52:00Z" w16du:dateUtc="2024-05-22T09:52:00Z">
                    <w:rPr>
                      <w:rFonts w:ascii="Arial" w:hAnsi="Arial" w:cs="Arial"/>
                      <w:sz w:val="22"/>
                      <w:szCs w:val="22"/>
                    </w:rPr>
                  </w:rPrChange>
                </w:rPr>
                <w:t xml:space="preserve"> </w:t>
              </w:r>
            </w:ins>
          </w:p>
          <w:p w14:paraId="0E380E9F" w14:textId="73F323B3" w:rsidR="009B78F5" w:rsidRPr="00656CB3" w:rsidRDefault="009B78F5" w:rsidP="009B78F5">
            <w:pPr>
              <w:pStyle w:val="ListParagraph"/>
              <w:rPr>
                <w:ins w:id="5275" w:author="miminguyenb@yahoo.com" w:date="2024-05-21T13:46:00Z" w16du:dateUtc="2024-05-21T20:46:00Z"/>
                <w:rFonts w:asciiTheme="minorHAnsi" w:hAnsiTheme="minorHAnsi" w:cstheme="minorHAnsi"/>
                <w:sz w:val="22"/>
                <w:szCs w:val="22"/>
                <w:rPrChange w:id="5276" w:author="miminguyenb@yahoo.com" w:date="2024-05-22T02:52:00Z" w16du:dateUtc="2024-05-22T09:52:00Z">
                  <w:rPr>
                    <w:ins w:id="5277" w:author="miminguyenb@yahoo.com" w:date="2024-05-21T13:46:00Z" w16du:dateUtc="2024-05-21T20:46:00Z"/>
                    <w:rFonts w:ascii="Arial" w:hAnsi="Arial" w:cs="Arial"/>
                    <w:sz w:val="22"/>
                    <w:szCs w:val="22"/>
                  </w:rPr>
                </w:rPrChange>
              </w:rPr>
            </w:pPr>
            <w:ins w:id="5278" w:author="miminguyenb@yahoo.com" w:date="2024-05-21T13:46:00Z" w16du:dateUtc="2024-05-21T20:46:00Z">
              <w:r w:rsidRPr="00656CB3">
                <w:rPr>
                  <w:rFonts w:asciiTheme="minorHAnsi" w:hAnsiTheme="minorHAnsi" w:cstheme="minorHAnsi"/>
                  <w:sz w:val="22"/>
                  <w:szCs w:val="22"/>
                  <w:rPrChange w:id="5279" w:author="miminguyenb@yahoo.com" w:date="2024-05-22T02:52:00Z" w16du:dateUtc="2024-05-22T09:52:00Z">
                    <w:rPr>
                      <w:rFonts w:ascii="Arial" w:hAnsi="Arial" w:cs="Arial"/>
                      <w:sz w:val="22"/>
                      <w:szCs w:val="22"/>
                    </w:rPr>
                  </w:rPrChange>
                </w:rPr>
                <w:t>(UC-8).</w:t>
              </w:r>
            </w:ins>
          </w:p>
          <w:p w14:paraId="73978131" w14:textId="7F2147A8" w:rsidR="00BF62BE" w:rsidRPr="00656CB3" w:rsidRDefault="009B78F5" w:rsidP="00033354">
            <w:pPr>
              <w:pStyle w:val="ListParagraph"/>
              <w:numPr>
                <w:ilvl w:val="0"/>
                <w:numId w:val="61"/>
              </w:numPr>
              <w:rPr>
                <w:ins w:id="5280" w:author="miminguyenb@yahoo.com" w:date="2024-05-21T13:35:00Z" w16du:dateUtc="2024-05-21T20:35:00Z"/>
                <w:rFonts w:asciiTheme="minorHAnsi" w:hAnsiTheme="minorHAnsi" w:cstheme="minorHAnsi"/>
                <w:sz w:val="22"/>
                <w:szCs w:val="22"/>
                <w:rPrChange w:id="5281" w:author="miminguyenb@yahoo.com" w:date="2024-05-22T02:52:00Z" w16du:dateUtc="2024-05-22T09:52:00Z">
                  <w:rPr>
                    <w:ins w:id="5282" w:author="miminguyenb@yahoo.com" w:date="2024-05-21T13:35:00Z" w16du:dateUtc="2024-05-21T20:35:00Z"/>
                  </w:rPr>
                </w:rPrChange>
              </w:rPr>
              <w:pPrChange w:id="5283" w:author="miminguyenb@yahoo.com" w:date="2024-05-21T13:47:00Z" w16du:dateUtc="2024-05-21T20:47:00Z">
                <w:pPr/>
              </w:pPrChange>
            </w:pPr>
            <w:ins w:id="5284" w:author="miminguyenb@yahoo.com" w:date="2024-05-21T13:46:00Z" w16du:dateUtc="2024-05-21T20:46:00Z">
              <w:r w:rsidRPr="00656CB3">
                <w:rPr>
                  <w:rFonts w:asciiTheme="minorHAnsi" w:hAnsiTheme="minorHAnsi" w:cstheme="minorHAnsi"/>
                  <w:sz w:val="22"/>
                  <w:szCs w:val="22"/>
                  <w:rPrChange w:id="5285" w:author="miminguyenb@yahoo.com" w:date="2024-05-22T02:52:00Z" w16du:dateUtc="2024-05-22T09:52:00Z">
                    <w:rPr>
                      <w:rFonts w:ascii="Arial" w:hAnsi="Arial" w:cs="Arial"/>
                      <w:sz w:val="22"/>
                      <w:szCs w:val="22"/>
                    </w:rPr>
                  </w:rPrChange>
                </w:rPr>
                <w:t>The user is routed to their destination (UC-9).</w:t>
              </w:r>
            </w:ins>
          </w:p>
          <w:p w14:paraId="1644184F" w14:textId="77777777" w:rsidR="00BF62BE" w:rsidRPr="00656CB3" w:rsidRDefault="00BF62BE" w:rsidP="00033354">
            <w:pPr>
              <w:rPr>
                <w:ins w:id="5286" w:author="miminguyenb@yahoo.com" w:date="2024-05-21T13:35:00Z" w16du:dateUtc="2024-05-21T20:35:00Z"/>
                <w:rFonts w:asciiTheme="minorHAnsi" w:hAnsiTheme="minorHAnsi" w:cstheme="minorHAnsi"/>
                <w:sz w:val="22"/>
                <w:szCs w:val="22"/>
                <w:rPrChange w:id="5287" w:author="miminguyenb@yahoo.com" w:date="2024-05-22T02:52:00Z" w16du:dateUtc="2024-05-22T09:52:00Z">
                  <w:rPr>
                    <w:ins w:id="5288" w:author="miminguyenb@yahoo.com" w:date="2024-05-21T13:35:00Z" w16du:dateUtc="2024-05-21T20:35:00Z"/>
                    <w:rFonts w:ascii="Arial" w:hAnsi="Arial" w:cs="Arial"/>
                    <w:sz w:val="22"/>
                    <w:szCs w:val="22"/>
                  </w:rPr>
                </w:rPrChange>
              </w:rPr>
            </w:pPr>
          </w:p>
        </w:tc>
      </w:tr>
      <w:tr w:rsidR="00BF62BE" w:rsidRPr="00656CB3" w14:paraId="27DBC3F4" w14:textId="77777777" w:rsidTr="00BF62BE">
        <w:trPr>
          <w:trHeight w:val="498"/>
          <w:jc w:val="center"/>
          <w:ins w:id="5289" w:author="miminguyenb@yahoo.com" w:date="2024-05-21T13:35:00Z" w16du:dateUtc="2024-05-21T20:35:00Z"/>
          <w:trPrChange w:id="5290" w:author="miminguyenb@yahoo.com" w:date="2024-05-21T13:35:00Z" w16du:dateUtc="2024-05-21T20:35:00Z">
            <w:trPr>
              <w:trHeight w:val="498"/>
            </w:trPr>
          </w:trPrChange>
        </w:trPr>
        <w:tc>
          <w:tcPr>
            <w:tcW w:w="9576" w:type="dxa"/>
            <w:gridSpan w:val="4"/>
            <w:shd w:val="clear" w:color="auto" w:fill="auto"/>
            <w:tcPrChange w:id="5291" w:author="miminguyenb@yahoo.com" w:date="2024-05-21T13:35:00Z" w16du:dateUtc="2024-05-21T20:35:00Z">
              <w:tcPr>
                <w:tcW w:w="9576" w:type="dxa"/>
                <w:gridSpan w:val="4"/>
                <w:shd w:val="clear" w:color="auto" w:fill="auto"/>
              </w:tcPr>
            </w:tcPrChange>
          </w:tcPr>
          <w:p w14:paraId="16F01FF1" w14:textId="025EB77C" w:rsidR="00BF62BE" w:rsidRPr="00656CB3" w:rsidRDefault="00BF62BE" w:rsidP="00033354">
            <w:pPr>
              <w:rPr>
                <w:ins w:id="5292" w:author="miminguyenb@yahoo.com" w:date="2024-05-21T13:35:00Z" w16du:dateUtc="2024-05-21T20:35:00Z"/>
                <w:rFonts w:asciiTheme="minorHAnsi" w:hAnsiTheme="minorHAnsi" w:cstheme="minorHAnsi"/>
                <w:sz w:val="22"/>
                <w:szCs w:val="22"/>
                <w:rPrChange w:id="5293" w:author="miminguyenb@yahoo.com" w:date="2024-05-22T02:52:00Z" w16du:dateUtc="2024-05-22T09:52:00Z">
                  <w:rPr>
                    <w:ins w:id="5294" w:author="miminguyenb@yahoo.com" w:date="2024-05-21T13:35:00Z" w16du:dateUtc="2024-05-21T20:35:00Z"/>
                    <w:rFonts w:ascii="Arial" w:hAnsi="Arial" w:cs="Arial"/>
                    <w:sz w:val="22"/>
                    <w:szCs w:val="22"/>
                  </w:rPr>
                </w:rPrChange>
              </w:rPr>
            </w:pPr>
            <w:ins w:id="5295" w:author="miminguyenb@yahoo.com" w:date="2024-05-21T13:35:00Z" w16du:dateUtc="2024-05-21T20:35:00Z">
              <w:r w:rsidRPr="00656CB3">
                <w:rPr>
                  <w:rFonts w:asciiTheme="minorHAnsi" w:hAnsiTheme="minorHAnsi" w:cstheme="minorHAnsi"/>
                  <w:b/>
                  <w:sz w:val="22"/>
                  <w:szCs w:val="22"/>
                  <w:rPrChange w:id="5296" w:author="miminguyenb@yahoo.com" w:date="2024-05-22T02:52:00Z" w16du:dateUtc="2024-05-22T09:52:00Z">
                    <w:rPr>
                      <w:rFonts w:ascii="Arial" w:hAnsi="Arial" w:cs="Arial"/>
                      <w:b/>
                      <w:sz w:val="22"/>
                      <w:szCs w:val="22"/>
                    </w:rPr>
                  </w:rPrChange>
                </w:rPr>
                <w:t>Sub-flows</w:t>
              </w:r>
              <w:r w:rsidRPr="00656CB3">
                <w:rPr>
                  <w:rFonts w:asciiTheme="minorHAnsi" w:hAnsiTheme="minorHAnsi" w:cstheme="minorHAnsi"/>
                  <w:sz w:val="22"/>
                  <w:szCs w:val="22"/>
                  <w:rPrChange w:id="5297" w:author="miminguyenb@yahoo.com" w:date="2024-05-22T02:52:00Z" w16du:dateUtc="2024-05-22T09:52:00Z">
                    <w:rPr>
                      <w:rFonts w:ascii="Arial" w:hAnsi="Arial" w:cs="Arial"/>
                      <w:sz w:val="22"/>
                      <w:szCs w:val="22"/>
                    </w:rPr>
                  </w:rPrChange>
                </w:rPr>
                <w:t xml:space="preserve">: </w:t>
              </w:r>
            </w:ins>
          </w:p>
          <w:p w14:paraId="15062590" w14:textId="77777777" w:rsidR="00BF62BE" w:rsidRPr="00656CB3" w:rsidRDefault="00BF62BE" w:rsidP="00033354">
            <w:pPr>
              <w:rPr>
                <w:ins w:id="5298" w:author="miminguyenb@yahoo.com" w:date="2024-05-21T13:35:00Z" w16du:dateUtc="2024-05-21T20:35:00Z"/>
                <w:rFonts w:asciiTheme="minorHAnsi" w:hAnsiTheme="minorHAnsi" w:cstheme="minorHAnsi"/>
                <w:sz w:val="22"/>
                <w:szCs w:val="22"/>
                <w:rPrChange w:id="5299" w:author="miminguyenb@yahoo.com" w:date="2024-05-22T02:52:00Z" w16du:dateUtc="2024-05-22T09:52:00Z">
                  <w:rPr>
                    <w:ins w:id="5300" w:author="miminguyenb@yahoo.com" w:date="2024-05-21T13:35:00Z" w16du:dateUtc="2024-05-21T20:35:00Z"/>
                    <w:rFonts w:ascii="Arial" w:hAnsi="Arial" w:cs="Arial"/>
                    <w:sz w:val="22"/>
                    <w:szCs w:val="22"/>
                  </w:rPr>
                </w:rPrChange>
              </w:rPr>
            </w:pPr>
          </w:p>
        </w:tc>
      </w:tr>
      <w:tr w:rsidR="00BF62BE" w:rsidRPr="00656CB3" w14:paraId="5C1C5184" w14:textId="77777777" w:rsidTr="00BF62BE">
        <w:trPr>
          <w:jc w:val="center"/>
          <w:ins w:id="5301" w:author="miminguyenb@yahoo.com" w:date="2024-05-21T13:35:00Z" w16du:dateUtc="2024-05-21T20:35:00Z"/>
        </w:trPr>
        <w:tc>
          <w:tcPr>
            <w:tcW w:w="9576" w:type="dxa"/>
            <w:gridSpan w:val="4"/>
            <w:shd w:val="clear" w:color="auto" w:fill="auto"/>
            <w:tcPrChange w:id="5302" w:author="miminguyenb@yahoo.com" w:date="2024-05-21T13:35:00Z" w16du:dateUtc="2024-05-21T20:35:00Z">
              <w:tcPr>
                <w:tcW w:w="9576" w:type="dxa"/>
                <w:gridSpan w:val="4"/>
                <w:shd w:val="clear" w:color="auto" w:fill="auto"/>
              </w:tcPr>
            </w:tcPrChange>
          </w:tcPr>
          <w:p w14:paraId="34F93BC9" w14:textId="77777777" w:rsidR="00BF62BE" w:rsidRPr="00656CB3" w:rsidRDefault="00BF62BE" w:rsidP="00033354">
            <w:pPr>
              <w:rPr>
                <w:ins w:id="5303" w:author="miminguyenb@yahoo.com" w:date="2024-05-21T13:35:00Z" w16du:dateUtc="2024-05-21T20:35:00Z"/>
                <w:rFonts w:asciiTheme="minorHAnsi" w:hAnsiTheme="minorHAnsi" w:cstheme="minorHAnsi"/>
                <w:sz w:val="22"/>
                <w:szCs w:val="22"/>
                <w:rPrChange w:id="5304" w:author="miminguyenb@yahoo.com" w:date="2024-05-22T02:52:00Z" w16du:dateUtc="2024-05-22T09:52:00Z">
                  <w:rPr>
                    <w:ins w:id="5305" w:author="miminguyenb@yahoo.com" w:date="2024-05-21T13:35:00Z" w16du:dateUtc="2024-05-21T20:35:00Z"/>
                    <w:rFonts w:ascii="Arial" w:hAnsi="Arial" w:cs="Arial"/>
                    <w:sz w:val="22"/>
                    <w:szCs w:val="22"/>
                  </w:rPr>
                </w:rPrChange>
              </w:rPr>
            </w:pPr>
            <w:ins w:id="5306" w:author="miminguyenb@yahoo.com" w:date="2024-05-21T13:35:00Z" w16du:dateUtc="2024-05-21T20:35:00Z">
              <w:r w:rsidRPr="00656CB3">
                <w:rPr>
                  <w:rFonts w:asciiTheme="minorHAnsi" w:hAnsiTheme="minorHAnsi" w:cstheme="minorHAnsi"/>
                  <w:b/>
                  <w:sz w:val="22"/>
                  <w:szCs w:val="22"/>
                  <w:rPrChange w:id="5307"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5308" w:author="miminguyenb@yahoo.com" w:date="2024-05-22T02:52:00Z" w16du:dateUtc="2024-05-22T09:52:00Z">
                    <w:rPr>
                      <w:rFonts w:ascii="Arial" w:hAnsi="Arial" w:cs="Arial"/>
                      <w:sz w:val="22"/>
                      <w:szCs w:val="22"/>
                    </w:rPr>
                  </w:rPrChange>
                </w:rPr>
                <w:t xml:space="preserve">: </w:t>
              </w:r>
            </w:ins>
          </w:p>
          <w:p w14:paraId="32720AFD" w14:textId="77777777" w:rsidR="00BF62BE" w:rsidRPr="00656CB3" w:rsidRDefault="00BF62BE" w:rsidP="00033354">
            <w:pPr>
              <w:rPr>
                <w:ins w:id="5309" w:author="miminguyenb@yahoo.com" w:date="2024-05-21T13:35:00Z" w16du:dateUtc="2024-05-21T20:35:00Z"/>
                <w:rFonts w:asciiTheme="minorHAnsi" w:hAnsiTheme="minorHAnsi" w:cstheme="minorHAnsi"/>
                <w:sz w:val="22"/>
                <w:szCs w:val="22"/>
                <w:rPrChange w:id="5310" w:author="miminguyenb@yahoo.com" w:date="2024-05-22T02:52:00Z" w16du:dateUtc="2024-05-22T09:52:00Z">
                  <w:rPr>
                    <w:ins w:id="5311" w:author="miminguyenb@yahoo.com" w:date="2024-05-21T13:35:00Z" w16du:dateUtc="2024-05-21T20:35:00Z"/>
                    <w:rFonts w:ascii="Arial" w:hAnsi="Arial" w:cs="Arial"/>
                    <w:sz w:val="22"/>
                    <w:szCs w:val="22"/>
                  </w:rPr>
                </w:rPrChange>
              </w:rPr>
            </w:pPr>
          </w:p>
        </w:tc>
      </w:tr>
    </w:tbl>
    <w:p w14:paraId="18083942" w14:textId="77777777" w:rsidR="009A356C" w:rsidRPr="00656CB3" w:rsidRDefault="009A356C">
      <w:pPr>
        <w:rPr>
          <w:ins w:id="5312" w:author="miminguyenb@yahoo.com" w:date="2024-05-21T22:41:00Z" w16du:dateUtc="2024-05-22T05:41:00Z"/>
          <w:rFonts w:asciiTheme="minorHAnsi" w:hAnsiTheme="minorHAnsi" w:cstheme="minorHAnsi"/>
          <w:sz w:val="22"/>
          <w:szCs w:val="22"/>
          <w:rPrChange w:id="5313" w:author="miminguyenb@yahoo.com" w:date="2024-05-22T02:52:00Z" w16du:dateUtc="2024-05-22T09:52:00Z">
            <w:rPr>
              <w:ins w:id="5314" w:author="miminguyenb@yahoo.com" w:date="2024-05-21T22:41:00Z" w16du:dateUtc="2024-05-22T05:41:00Z"/>
            </w:rPr>
          </w:rPrChange>
        </w:rPr>
      </w:pPr>
      <w:ins w:id="5315" w:author="miminguyenb@yahoo.com" w:date="2024-05-21T22:41:00Z" w16du:dateUtc="2024-05-22T05:41:00Z">
        <w:r w:rsidRPr="00656CB3">
          <w:rPr>
            <w:rFonts w:asciiTheme="minorHAnsi" w:hAnsiTheme="minorHAnsi" w:cstheme="minorHAnsi"/>
            <w:sz w:val="22"/>
            <w:szCs w:val="22"/>
            <w:rPrChange w:id="5316" w:author="miminguyenb@yahoo.com" w:date="2024-05-22T02:52:00Z" w16du:dateUtc="2024-05-22T09:52:00Z">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5317" w:author="miminguyenb@yahoo.com" w:date="2024-05-21T13:35:00Z" w16du:dateUtc="2024-05-21T20:35: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5318">
          <w:tblGrid>
            <w:gridCol w:w="9576"/>
          </w:tblGrid>
        </w:tblGridChange>
      </w:tblGrid>
      <w:tr w:rsidR="00BF62BE" w:rsidRPr="00656CB3" w14:paraId="5AD07AF8" w14:textId="77777777" w:rsidTr="00BF62BE">
        <w:trPr>
          <w:jc w:val="center"/>
          <w:ins w:id="5319" w:author="miminguyenb@yahoo.com" w:date="2024-05-21T13:35:00Z" w16du:dateUtc="2024-05-21T20:35:00Z"/>
        </w:trPr>
        <w:tc>
          <w:tcPr>
            <w:tcW w:w="9576" w:type="dxa"/>
            <w:shd w:val="clear" w:color="auto" w:fill="auto"/>
            <w:tcPrChange w:id="5320" w:author="miminguyenb@yahoo.com" w:date="2024-05-21T13:35:00Z" w16du:dateUtc="2024-05-21T20:35:00Z">
              <w:tcPr>
                <w:tcW w:w="9576" w:type="dxa"/>
                <w:shd w:val="clear" w:color="auto" w:fill="auto"/>
              </w:tcPr>
            </w:tcPrChange>
          </w:tcPr>
          <w:p w14:paraId="45702B57" w14:textId="73F1A307" w:rsidR="00BF62BE" w:rsidRPr="00656CB3" w:rsidRDefault="00BF62BE" w:rsidP="00033354">
            <w:pPr>
              <w:rPr>
                <w:ins w:id="5321" w:author="miminguyenb@yahoo.com" w:date="2024-05-21T13:35:00Z" w16du:dateUtc="2024-05-21T20:35:00Z"/>
                <w:rFonts w:asciiTheme="minorHAnsi" w:hAnsiTheme="minorHAnsi" w:cstheme="minorHAnsi"/>
                <w:b/>
                <w:sz w:val="22"/>
                <w:szCs w:val="22"/>
                <w:rPrChange w:id="5322" w:author="miminguyenb@yahoo.com" w:date="2024-05-22T02:52:00Z" w16du:dateUtc="2024-05-22T09:52:00Z">
                  <w:rPr>
                    <w:ins w:id="5323" w:author="miminguyenb@yahoo.com" w:date="2024-05-21T13:35:00Z" w16du:dateUtc="2024-05-21T20:35:00Z"/>
                    <w:rFonts w:ascii="Arial" w:hAnsi="Arial" w:cs="Arial"/>
                    <w:b/>
                    <w:sz w:val="22"/>
                    <w:szCs w:val="22"/>
                  </w:rPr>
                </w:rPrChange>
              </w:rPr>
            </w:pPr>
            <w:ins w:id="5324" w:author="miminguyenb@yahoo.com" w:date="2024-05-21T13:35:00Z" w16du:dateUtc="2024-05-21T20:35:00Z">
              <w:r w:rsidRPr="00656CB3">
                <w:rPr>
                  <w:rFonts w:asciiTheme="minorHAnsi" w:hAnsiTheme="minorHAnsi" w:cstheme="minorHAnsi"/>
                  <w:b/>
                  <w:sz w:val="22"/>
                  <w:szCs w:val="22"/>
                  <w:rPrChange w:id="5325" w:author="miminguyenb@yahoo.com" w:date="2024-05-22T02:52:00Z" w16du:dateUtc="2024-05-22T09:52:00Z">
                    <w:rPr>
                      <w:rFonts w:ascii="Arial" w:hAnsi="Arial" w:cs="Arial"/>
                      <w:b/>
                      <w:sz w:val="22"/>
                      <w:szCs w:val="22"/>
                    </w:rPr>
                  </w:rPrChange>
                </w:rPr>
                <w:lastRenderedPageBreak/>
                <w:t xml:space="preserve">Special Requirements: </w:t>
              </w:r>
            </w:ins>
          </w:p>
          <w:p w14:paraId="0207E463" w14:textId="15E1970A" w:rsidR="009B78F5" w:rsidRPr="00656CB3" w:rsidRDefault="009B78F5" w:rsidP="009B78F5">
            <w:pPr>
              <w:pStyle w:val="BodyTextIndent"/>
              <w:keepNext/>
              <w:tabs>
                <w:tab w:val="left" w:pos="3060"/>
              </w:tabs>
              <w:spacing w:before="120"/>
              <w:ind w:left="0" w:firstLine="0"/>
              <w:outlineLvl w:val="1"/>
              <w:rPr>
                <w:ins w:id="5326" w:author="miminguyenb@yahoo.com" w:date="2024-05-21T13:47:00Z" w16du:dateUtc="2024-05-21T20:47:00Z"/>
                <w:rFonts w:asciiTheme="minorHAnsi" w:hAnsiTheme="minorHAnsi" w:cstheme="minorHAnsi"/>
                <w:sz w:val="22"/>
                <w:szCs w:val="22"/>
                <w:rPrChange w:id="5327" w:author="miminguyenb@yahoo.com" w:date="2024-05-22T02:52:00Z" w16du:dateUtc="2024-05-22T09:52:00Z">
                  <w:rPr>
                    <w:ins w:id="5328" w:author="miminguyenb@yahoo.com" w:date="2024-05-21T13:47:00Z" w16du:dateUtc="2024-05-21T20:47:00Z"/>
                    <w:rFonts w:ascii="Calibri" w:hAnsi="Calibri"/>
                  </w:rPr>
                </w:rPrChange>
              </w:rPr>
              <w:pPrChange w:id="5329" w:author="miminguyenb@yahoo.com" w:date="2024-05-21T13:47:00Z" w16du:dateUtc="2024-05-21T20:47:00Z">
                <w:pPr>
                  <w:pStyle w:val="BodyTextIndent"/>
                  <w:keepNext/>
                  <w:tabs>
                    <w:tab w:val="left" w:pos="3060"/>
                  </w:tabs>
                  <w:spacing w:before="120"/>
                  <w:ind w:left="360" w:firstLine="0"/>
                  <w:outlineLvl w:val="1"/>
                </w:pPr>
              </w:pPrChange>
            </w:pPr>
            <w:ins w:id="5330" w:author="miminguyenb@yahoo.com" w:date="2024-05-21T13:47:00Z" w16du:dateUtc="2024-05-21T20:47:00Z">
              <w:r w:rsidRPr="00656CB3">
                <w:rPr>
                  <w:rFonts w:asciiTheme="minorHAnsi" w:hAnsiTheme="minorHAnsi" w:cstheme="minorHAnsi"/>
                  <w:sz w:val="22"/>
                  <w:szCs w:val="22"/>
                  <w:rPrChange w:id="5331" w:author="miminguyenb@yahoo.com" w:date="2024-05-22T02:52:00Z" w16du:dateUtc="2024-05-22T09:52:00Z">
                    <w:rPr>
                      <w:rFonts w:ascii="Calibri" w:hAnsi="Calibri"/>
                    </w:rPr>
                  </w:rPrChange>
                </w:rPr>
                <w:t xml:space="preserve"> </w:t>
              </w:r>
              <w:bookmarkStart w:id="5332" w:name="_Toc167241693"/>
              <w:bookmarkStart w:id="5333" w:name="_Toc167241942"/>
              <w:r w:rsidRPr="00656CB3">
                <w:rPr>
                  <w:rFonts w:asciiTheme="minorHAnsi" w:hAnsiTheme="minorHAnsi" w:cstheme="minorHAnsi"/>
                  <w:sz w:val="22"/>
                  <w:szCs w:val="22"/>
                  <w:rPrChange w:id="5334" w:author="miminguyenb@yahoo.com" w:date="2024-05-22T02:52:00Z" w16du:dateUtc="2024-05-22T09:52:00Z">
                    <w:rPr>
                      <w:rFonts w:ascii="Calibri" w:hAnsi="Calibri"/>
                    </w:rPr>
                  </w:rPrChange>
                </w:rPr>
                <w:t>Legal</w:t>
              </w:r>
              <w:r w:rsidRPr="00656CB3">
                <w:rPr>
                  <w:rFonts w:asciiTheme="minorHAnsi" w:hAnsiTheme="minorHAnsi" w:cstheme="minorHAnsi"/>
                  <w:sz w:val="22"/>
                  <w:szCs w:val="22"/>
                  <w:rPrChange w:id="5335" w:author="miminguyenb@yahoo.com" w:date="2024-05-22T02:52:00Z" w16du:dateUtc="2024-05-22T09:52:00Z">
                    <w:rPr>
                      <w:rFonts w:ascii="Calibri" w:hAnsi="Calibri"/>
                    </w:rPr>
                  </w:rPrChange>
                </w:rPr>
                <w:t xml:space="preserve"> </w:t>
              </w:r>
              <w:r w:rsidRPr="00656CB3">
                <w:rPr>
                  <w:rFonts w:asciiTheme="minorHAnsi" w:hAnsiTheme="minorHAnsi" w:cstheme="minorHAnsi"/>
                  <w:sz w:val="22"/>
                  <w:szCs w:val="22"/>
                  <w:rPrChange w:id="5336" w:author="miminguyenb@yahoo.com" w:date="2024-05-22T02:52:00Z" w16du:dateUtc="2024-05-22T09:52:00Z">
                    <w:rPr>
                      <w:rFonts w:ascii="Calibri" w:hAnsi="Calibri"/>
                    </w:rPr>
                  </w:rPrChange>
                </w:rPr>
                <w:t>Requirements:</w:t>
              </w:r>
              <w:bookmarkEnd w:id="5332"/>
              <w:bookmarkEnd w:id="5333"/>
            </w:ins>
          </w:p>
          <w:p w14:paraId="1CB1CE15" w14:textId="7FC1B260" w:rsidR="009A356C" w:rsidRPr="00656CB3" w:rsidRDefault="009B78F5" w:rsidP="009A356C">
            <w:pPr>
              <w:pStyle w:val="BodyTextIndent"/>
              <w:keepNext/>
              <w:numPr>
                <w:ilvl w:val="0"/>
                <w:numId w:val="62"/>
              </w:numPr>
              <w:tabs>
                <w:tab w:val="left" w:pos="3060"/>
              </w:tabs>
              <w:spacing w:before="120"/>
              <w:outlineLvl w:val="1"/>
              <w:rPr>
                <w:ins w:id="5337" w:author="miminguyenb@yahoo.com" w:date="2024-05-21T13:47:00Z" w16du:dateUtc="2024-05-21T20:47:00Z"/>
                <w:rFonts w:asciiTheme="minorHAnsi" w:hAnsiTheme="minorHAnsi" w:cstheme="minorHAnsi"/>
                <w:sz w:val="22"/>
                <w:szCs w:val="22"/>
                <w:rPrChange w:id="5338" w:author="miminguyenb@yahoo.com" w:date="2024-05-22T02:52:00Z" w16du:dateUtc="2024-05-22T09:52:00Z">
                  <w:rPr>
                    <w:ins w:id="5339" w:author="miminguyenb@yahoo.com" w:date="2024-05-21T13:47:00Z" w16du:dateUtc="2024-05-21T20:47:00Z"/>
                    <w:rFonts w:ascii="Calibri" w:hAnsi="Calibri"/>
                    <w:u w:val="single"/>
                  </w:rPr>
                </w:rPrChange>
              </w:rPr>
              <w:pPrChange w:id="5340" w:author="miminguyenb@yahoo.com" w:date="2024-05-21T22:41:00Z" w16du:dateUtc="2024-05-22T05:41:00Z">
                <w:pPr>
                  <w:pStyle w:val="BodyTextIndent"/>
                  <w:keepNext/>
                  <w:tabs>
                    <w:tab w:val="left" w:pos="3060"/>
                  </w:tabs>
                  <w:spacing w:before="120"/>
                  <w:outlineLvl w:val="1"/>
                </w:pPr>
              </w:pPrChange>
            </w:pPr>
            <w:bookmarkStart w:id="5341" w:name="_Toc167241694"/>
            <w:bookmarkStart w:id="5342" w:name="_Toc167241943"/>
            <w:ins w:id="5343" w:author="miminguyenb@yahoo.com" w:date="2024-05-21T13:47:00Z" w16du:dateUtc="2024-05-21T20:47:00Z">
              <w:r w:rsidRPr="00656CB3">
                <w:rPr>
                  <w:rFonts w:asciiTheme="minorHAnsi" w:hAnsiTheme="minorHAnsi" w:cstheme="minorHAnsi"/>
                  <w:color w:val="000000"/>
                  <w:sz w:val="22"/>
                  <w:szCs w:val="22"/>
                  <w:rPrChange w:id="5344" w:author="miminguyenb@yahoo.com" w:date="2024-05-22T02:52:00Z" w16du:dateUtc="2024-05-22T09:52:00Z">
                    <w:rPr>
                      <w:rFonts w:ascii="Calibri" w:hAnsi="Calibri"/>
                      <w:color w:val="000000"/>
                      <w:szCs w:val="24"/>
                      <w:u w:val="single"/>
                    </w:rPr>
                  </w:rPrChange>
                </w:rPr>
                <w:t>Every route, room, etc., that the app presents should be ADA accessible or follow the user’s request and ADA legalities.</w:t>
              </w:r>
              <w:bookmarkEnd w:id="5341"/>
              <w:bookmarkEnd w:id="5342"/>
            </w:ins>
          </w:p>
          <w:p w14:paraId="7B827F38" w14:textId="11F5438D" w:rsidR="009A356C" w:rsidRPr="00656CB3" w:rsidRDefault="009A356C" w:rsidP="009A356C">
            <w:pPr>
              <w:pStyle w:val="BodyTextIndent"/>
              <w:keepNext/>
              <w:tabs>
                <w:tab w:val="left" w:pos="3060"/>
              </w:tabs>
              <w:spacing w:before="120"/>
              <w:ind w:left="0" w:firstLine="0"/>
              <w:outlineLvl w:val="1"/>
              <w:rPr>
                <w:ins w:id="5345" w:author="miminguyenb@yahoo.com" w:date="2024-05-21T22:41:00Z" w16du:dateUtc="2024-05-22T05:41:00Z"/>
                <w:rFonts w:asciiTheme="minorHAnsi" w:hAnsiTheme="minorHAnsi" w:cstheme="minorHAnsi"/>
                <w:sz w:val="22"/>
                <w:szCs w:val="22"/>
                <w:rPrChange w:id="5346" w:author="miminguyenb@yahoo.com" w:date="2024-05-22T02:52:00Z" w16du:dateUtc="2024-05-22T09:52:00Z">
                  <w:rPr>
                    <w:ins w:id="5347" w:author="miminguyenb@yahoo.com" w:date="2024-05-21T22:41:00Z" w16du:dateUtc="2024-05-22T05:41:00Z"/>
                    <w:rFonts w:ascii="Arial" w:hAnsi="Arial" w:cs="Arial"/>
                    <w:sz w:val="22"/>
                    <w:szCs w:val="22"/>
                  </w:rPr>
                </w:rPrChange>
              </w:rPr>
            </w:pPr>
            <w:bookmarkStart w:id="5348" w:name="_Toc167241695"/>
            <w:bookmarkStart w:id="5349" w:name="_Toc167241944"/>
            <w:ins w:id="5350" w:author="miminguyenb@yahoo.com" w:date="2024-05-21T22:41:00Z" w16du:dateUtc="2024-05-22T05:41:00Z">
              <w:r w:rsidRPr="00656CB3">
                <w:rPr>
                  <w:rFonts w:asciiTheme="minorHAnsi" w:hAnsiTheme="minorHAnsi" w:cstheme="minorHAnsi"/>
                  <w:sz w:val="22"/>
                  <w:szCs w:val="22"/>
                  <w:rPrChange w:id="5351" w:author="miminguyenb@yahoo.com" w:date="2024-05-22T02:52:00Z" w16du:dateUtc="2024-05-22T09:52:00Z">
                    <w:rPr>
                      <w:rFonts w:ascii="Arial" w:hAnsi="Arial" w:cs="Arial"/>
                      <w:sz w:val="22"/>
                      <w:szCs w:val="22"/>
                    </w:rPr>
                  </w:rPrChange>
                </w:rPr>
                <w:t>Data</w:t>
              </w:r>
              <w:r w:rsidRPr="00656CB3">
                <w:rPr>
                  <w:rFonts w:asciiTheme="minorHAnsi" w:hAnsiTheme="minorHAnsi" w:cstheme="minorHAnsi"/>
                  <w:sz w:val="22"/>
                  <w:szCs w:val="22"/>
                  <w:rPrChange w:id="5352"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5353" w:author="miminguyenb@yahoo.com" w:date="2024-05-22T02:52:00Z" w16du:dateUtc="2024-05-22T09:52:00Z">
                    <w:rPr>
                      <w:rFonts w:ascii="Arial" w:hAnsi="Arial" w:cs="Arial"/>
                      <w:sz w:val="22"/>
                      <w:szCs w:val="22"/>
                    </w:rPr>
                  </w:rPrChange>
                </w:rPr>
                <w:t>Requirements:</w:t>
              </w:r>
              <w:bookmarkEnd w:id="5348"/>
              <w:bookmarkEnd w:id="5349"/>
            </w:ins>
          </w:p>
          <w:p w14:paraId="585771E4" w14:textId="0C6478DD" w:rsidR="009A356C" w:rsidRPr="00656CB3" w:rsidRDefault="002E3DEA" w:rsidP="009A356C">
            <w:pPr>
              <w:pStyle w:val="BodyTextIndent"/>
              <w:keepNext/>
              <w:numPr>
                <w:ilvl w:val="0"/>
                <w:numId w:val="80"/>
              </w:numPr>
              <w:tabs>
                <w:tab w:val="left" w:pos="3060"/>
              </w:tabs>
              <w:spacing w:before="120"/>
              <w:outlineLvl w:val="1"/>
              <w:rPr>
                <w:ins w:id="5354" w:author="miminguyenb@yahoo.com" w:date="2024-05-21T22:41:00Z" w16du:dateUtc="2024-05-22T05:41:00Z"/>
                <w:rFonts w:asciiTheme="minorHAnsi" w:hAnsiTheme="minorHAnsi" w:cstheme="minorHAnsi"/>
                <w:sz w:val="22"/>
                <w:szCs w:val="22"/>
                <w:rPrChange w:id="5355" w:author="miminguyenb@yahoo.com" w:date="2024-05-22T02:52:00Z" w16du:dateUtc="2024-05-22T09:52:00Z">
                  <w:rPr>
                    <w:ins w:id="5356" w:author="miminguyenb@yahoo.com" w:date="2024-05-21T22:41:00Z" w16du:dateUtc="2024-05-22T05:41:00Z"/>
                    <w:rFonts w:ascii="Arial" w:hAnsi="Arial" w:cs="Arial"/>
                    <w:sz w:val="22"/>
                    <w:szCs w:val="22"/>
                  </w:rPr>
                </w:rPrChange>
              </w:rPr>
            </w:pPr>
            <w:bookmarkStart w:id="5357" w:name="_Hlk167223821"/>
            <w:bookmarkStart w:id="5358" w:name="_Toc167241696"/>
            <w:bookmarkStart w:id="5359" w:name="_Toc167241945"/>
            <w:ins w:id="5360" w:author="miminguyenb@yahoo.com" w:date="2024-05-22T03:13:00Z" w16du:dateUtc="2024-05-22T10:13:00Z">
              <w:r>
                <w:rPr>
                  <w:rFonts w:asciiTheme="minorHAnsi" w:hAnsiTheme="minorHAnsi" w:cstheme="minorHAnsi"/>
                  <w:sz w:val="22"/>
                  <w:szCs w:val="22"/>
                </w:rPr>
                <w:t>Depending on the user, Information about ADA warnings and corresponding pathways can be accessed through both the Saved Address Database and General Map Database</w:t>
              </w:r>
            </w:ins>
            <w:ins w:id="5361" w:author="miminguyenb@yahoo.com" w:date="2024-05-21T22:42:00Z" w16du:dateUtc="2024-05-22T05:42:00Z">
              <w:r w:rsidR="009A356C" w:rsidRPr="00656CB3">
                <w:rPr>
                  <w:rFonts w:asciiTheme="minorHAnsi" w:hAnsiTheme="minorHAnsi" w:cstheme="minorHAnsi"/>
                  <w:sz w:val="22"/>
                  <w:szCs w:val="22"/>
                  <w:rPrChange w:id="5362" w:author="miminguyenb@yahoo.com" w:date="2024-05-22T02:52:00Z" w16du:dateUtc="2024-05-22T09:52:00Z">
                    <w:rPr>
                      <w:rFonts w:ascii="Arial" w:hAnsi="Arial" w:cs="Arial"/>
                      <w:sz w:val="22"/>
                      <w:szCs w:val="22"/>
                    </w:rPr>
                  </w:rPrChange>
                </w:rPr>
                <w:t>.</w:t>
              </w:r>
            </w:ins>
            <w:bookmarkEnd w:id="5358"/>
            <w:bookmarkEnd w:id="5359"/>
          </w:p>
          <w:bookmarkEnd w:id="5357"/>
          <w:p w14:paraId="34FCA19B" w14:textId="77777777" w:rsidR="00BF62BE" w:rsidRPr="00656CB3" w:rsidRDefault="00BF62BE" w:rsidP="00033354">
            <w:pPr>
              <w:rPr>
                <w:ins w:id="5363" w:author="miminguyenb@yahoo.com" w:date="2024-05-21T13:35:00Z" w16du:dateUtc="2024-05-21T20:35:00Z"/>
                <w:rFonts w:asciiTheme="minorHAnsi" w:hAnsiTheme="minorHAnsi" w:cstheme="minorHAnsi"/>
                <w:b/>
                <w:sz w:val="22"/>
                <w:szCs w:val="22"/>
                <w:rPrChange w:id="5364" w:author="miminguyenb@yahoo.com" w:date="2024-05-22T02:52:00Z" w16du:dateUtc="2024-05-22T09:52:00Z">
                  <w:rPr>
                    <w:ins w:id="5365" w:author="miminguyenb@yahoo.com" w:date="2024-05-21T13:35:00Z" w16du:dateUtc="2024-05-21T20:35:00Z"/>
                    <w:rFonts w:ascii="Arial" w:hAnsi="Arial" w:cs="Arial"/>
                    <w:b/>
                    <w:sz w:val="22"/>
                    <w:szCs w:val="22"/>
                  </w:rPr>
                </w:rPrChange>
              </w:rPr>
            </w:pPr>
          </w:p>
        </w:tc>
      </w:tr>
      <w:tr w:rsidR="00BF62BE" w:rsidRPr="00656CB3" w14:paraId="4CC81380" w14:textId="77777777" w:rsidTr="00BF62BE">
        <w:trPr>
          <w:jc w:val="center"/>
          <w:ins w:id="5366" w:author="miminguyenb@yahoo.com" w:date="2024-05-21T13:35:00Z" w16du:dateUtc="2024-05-21T20:35:00Z"/>
        </w:trPr>
        <w:tc>
          <w:tcPr>
            <w:tcW w:w="9576" w:type="dxa"/>
            <w:shd w:val="clear" w:color="auto" w:fill="auto"/>
            <w:tcPrChange w:id="5367" w:author="miminguyenb@yahoo.com" w:date="2024-05-21T13:35:00Z" w16du:dateUtc="2024-05-21T20:35:00Z">
              <w:tcPr>
                <w:tcW w:w="9576" w:type="dxa"/>
                <w:shd w:val="clear" w:color="auto" w:fill="auto"/>
              </w:tcPr>
            </w:tcPrChange>
          </w:tcPr>
          <w:p w14:paraId="27BB0553" w14:textId="2CE2B53E" w:rsidR="00BF62BE" w:rsidRPr="00656CB3" w:rsidRDefault="00BF62BE" w:rsidP="00033354">
            <w:pPr>
              <w:rPr>
                <w:ins w:id="5368" w:author="miminguyenb@yahoo.com" w:date="2024-05-21T13:35:00Z" w16du:dateUtc="2024-05-21T20:35:00Z"/>
                <w:rFonts w:asciiTheme="minorHAnsi" w:hAnsiTheme="minorHAnsi" w:cstheme="minorHAnsi"/>
                <w:b/>
                <w:sz w:val="22"/>
                <w:szCs w:val="22"/>
                <w:rPrChange w:id="5369" w:author="miminguyenb@yahoo.com" w:date="2024-05-22T02:52:00Z" w16du:dateUtc="2024-05-22T09:52:00Z">
                  <w:rPr>
                    <w:ins w:id="5370" w:author="miminguyenb@yahoo.com" w:date="2024-05-21T13:35:00Z" w16du:dateUtc="2024-05-21T20:35:00Z"/>
                    <w:rFonts w:ascii="Arial" w:hAnsi="Arial" w:cs="Arial"/>
                    <w:b/>
                    <w:sz w:val="22"/>
                    <w:szCs w:val="22"/>
                  </w:rPr>
                </w:rPrChange>
              </w:rPr>
            </w:pPr>
            <w:ins w:id="5371" w:author="miminguyenb@yahoo.com" w:date="2024-05-21T13:35:00Z" w16du:dateUtc="2024-05-21T20:35:00Z">
              <w:r w:rsidRPr="00656CB3">
                <w:rPr>
                  <w:rFonts w:asciiTheme="minorHAnsi" w:hAnsiTheme="minorHAnsi" w:cstheme="minorHAnsi"/>
                  <w:b/>
                  <w:sz w:val="22"/>
                  <w:szCs w:val="22"/>
                  <w:rPrChange w:id="5372" w:author="miminguyenb@yahoo.com" w:date="2024-05-22T02:52:00Z" w16du:dateUtc="2024-05-22T09:52:00Z">
                    <w:rPr>
                      <w:rFonts w:ascii="Arial" w:hAnsi="Arial" w:cs="Arial"/>
                      <w:b/>
                      <w:sz w:val="22"/>
                      <w:szCs w:val="22"/>
                    </w:rPr>
                  </w:rPrChange>
                </w:rPr>
                <w:t xml:space="preserve">To do/Issues: </w:t>
              </w:r>
            </w:ins>
          </w:p>
        </w:tc>
      </w:tr>
    </w:tbl>
    <w:p w14:paraId="5D58E7F0" w14:textId="4DAD7A22" w:rsidR="009A356C" w:rsidRPr="00656CB3" w:rsidRDefault="009A356C" w:rsidP="009B78F5">
      <w:pPr>
        <w:rPr>
          <w:ins w:id="5373" w:author="miminguyenb@yahoo.com" w:date="2024-05-21T22:41:00Z" w16du:dateUtc="2024-05-22T05:41:00Z"/>
          <w:rFonts w:asciiTheme="minorHAnsi" w:hAnsiTheme="minorHAnsi" w:cstheme="minorHAnsi"/>
          <w:sz w:val="22"/>
          <w:szCs w:val="22"/>
          <w:rPrChange w:id="5374" w:author="miminguyenb@yahoo.com" w:date="2024-05-22T02:52:00Z" w16du:dateUtc="2024-05-22T09:52:00Z">
            <w:rPr>
              <w:ins w:id="5375" w:author="miminguyenb@yahoo.com" w:date="2024-05-21T22:41:00Z" w16du:dateUtc="2024-05-22T05:41:00Z"/>
              <w:rFonts w:ascii="Arial" w:hAnsi="Arial" w:cs="Arial"/>
            </w:rPr>
          </w:rPrChange>
        </w:rPr>
      </w:pPr>
    </w:p>
    <w:p w14:paraId="133351C1" w14:textId="77777777" w:rsidR="009A356C" w:rsidRPr="00656CB3" w:rsidRDefault="009A356C">
      <w:pPr>
        <w:rPr>
          <w:ins w:id="5376" w:author="miminguyenb@yahoo.com" w:date="2024-05-21T22:41:00Z" w16du:dateUtc="2024-05-22T05:41:00Z"/>
          <w:rFonts w:asciiTheme="minorHAnsi" w:hAnsiTheme="minorHAnsi" w:cstheme="minorHAnsi"/>
          <w:sz w:val="22"/>
          <w:szCs w:val="22"/>
          <w:rPrChange w:id="5377" w:author="miminguyenb@yahoo.com" w:date="2024-05-22T02:52:00Z" w16du:dateUtc="2024-05-22T09:52:00Z">
            <w:rPr>
              <w:ins w:id="5378" w:author="miminguyenb@yahoo.com" w:date="2024-05-21T22:41:00Z" w16du:dateUtc="2024-05-22T05:41:00Z"/>
              <w:rFonts w:ascii="Arial" w:hAnsi="Arial" w:cs="Arial"/>
            </w:rPr>
          </w:rPrChange>
        </w:rPr>
      </w:pPr>
      <w:ins w:id="5379" w:author="miminguyenb@yahoo.com" w:date="2024-05-21T22:41:00Z" w16du:dateUtc="2024-05-22T05:41:00Z">
        <w:r w:rsidRPr="00656CB3">
          <w:rPr>
            <w:rFonts w:asciiTheme="minorHAnsi" w:hAnsiTheme="minorHAnsi" w:cstheme="minorHAnsi"/>
            <w:sz w:val="22"/>
            <w:szCs w:val="22"/>
            <w:rPrChange w:id="5380" w:author="miminguyenb@yahoo.com" w:date="2024-05-22T02:52:00Z" w16du:dateUtc="2024-05-22T09:52:00Z">
              <w:rPr>
                <w:rFonts w:ascii="Arial" w:hAnsi="Arial" w:cs="Arial"/>
              </w:rPr>
            </w:rPrChange>
          </w:rPr>
          <w:br w:type="page"/>
        </w:r>
      </w:ins>
    </w:p>
    <w:p w14:paraId="2688157F" w14:textId="77777777" w:rsidR="009B78F5" w:rsidRPr="00656CB3" w:rsidRDefault="009B78F5" w:rsidP="009B78F5">
      <w:pPr>
        <w:rPr>
          <w:ins w:id="5381" w:author="miminguyenb@yahoo.com" w:date="2024-05-21T13:48:00Z" w16du:dateUtc="2024-05-21T20:48:00Z"/>
          <w:rFonts w:asciiTheme="minorHAnsi" w:hAnsiTheme="minorHAnsi" w:cstheme="minorHAnsi"/>
          <w:sz w:val="22"/>
          <w:szCs w:val="22"/>
          <w:rPrChange w:id="5382" w:author="miminguyenb@yahoo.com" w:date="2024-05-22T02:52:00Z" w16du:dateUtc="2024-05-22T09:52:00Z">
            <w:rPr>
              <w:ins w:id="5383" w:author="miminguyenb@yahoo.com" w:date="2024-05-21T13:48:00Z" w16du:dateUtc="2024-05-21T20:48:00Z"/>
              <w:rFonts w:ascii="Arial" w:hAnsi="Arial" w:cs="Arial"/>
            </w:rPr>
          </w:rPrChange>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5384" w:author="miminguyenb@yahoo.com" w:date="2024-05-21T13:48:00Z" w16du:dateUtc="2024-05-21T20:48: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5385">
          <w:tblGrid>
            <w:gridCol w:w="4788"/>
            <w:gridCol w:w="1170"/>
            <w:gridCol w:w="900"/>
            <w:gridCol w:w="2718"/>
          </w:tblGrid>
        </w:tblGridChange>
      </w:tblGrid>
      <w:tr w:rsidR="009B78F5" w:rsidRPr="00656CB3" w14:paraId="1B95297E" w14:textId="77777777" w:rsidTr="009B78F5">
        <w:trPr>
          <w:jc w:val="center"/>
          <w:ins w:id="5386" w:author="miminguyenb@yahoo.com" w:date="2024-05-21T13:48:00Z" w16du:dateUtc="2024-05-21T20:48:00Z"/>
        </w:trPr>
        <w:tc>
          <w:tcPr>
            <w:tcW w:w="5958" w:type="dxa"/>
            <w:gridSpan w:val="2"/>
            <w:shd w:val="clear" w:color="auto" w:fill="auto"/>
            <w:tcPrChange w:id="5387" w:author="miminguyenb@yahoo.com" w:date="2024-05-21T13:48:00Z" w16du:dateUtc="2024-05-21T20:48:00Z">
              <w:tcPr>
                <w:tcW w:w="5958" w:type="dxa"/>
                <w:gridSpan w:val="2"/>
                <w:shd w:val="clear" w:color="auto" w:fill="auto"/>
              </w:tcPr>
            </w:tcPrChange>
          </w:tcPr>
          <w:p w14:paraId="36C6C58B" w14:textId="71DF456B" w:rsidR="009B78F5" w:rsidRPr="00656CB3" w:rsidRDefault="009B78F5" w:rsidP="00033354">
            <w:pPr>
              <w:rPr>
                <w:ins w:id="5388" w:author="miminguyenb@yahoo.com" w:date="2024-05-21T13:48:00Z" w16du:dateUtc="2024-05-21T20:48:00Z"/>
                <w:rFonts w:asciiTheme="minorHAnsi" w:hAnsiTheme="minorHAnsi" w:cstheme="minorHAnsi"/>
                <w:sz w:val="22"/>
                <w:szCs w:val="22"/>
                <w:rPrChange w:id="5389" w:author="miminguyenb@yahoo.com" w:date="2024-05-22T02:52:00Z" w16du:dateUtc="2024-05-22T09:52:00Z">
                  <w:rPr>
                    <w:ins w:id="5390" w:author="miminguyenb@yahoo.com" w:date="2024-05-21T13:48:00Z" w16du:dateUtc="2024-05-21T20:48:00Z"/>
                    <w:rFonts w:ascii="Arial" w:hAnsi="Arial" w:cs="Arial"/>
                    <w:sz w:val="22"/>
                    <w:szCs w:val="22"/>
                  </w:rPr>
                </w:rPrChange>
              </w:rPr>
            </w:pPr>
            <w:ins w:id="5391" w:author="miminguyenb@yahoo.com" w:date="2024-05-21T13:48:00Z" w16du:dateUtc="2024-05-21T20:48:00Z">
              <w:r w:rsidRPr="00656CB3">
                <w:rPr>
                  <w:rFonts w:asciiTheme="minorHAnsi" w:hAnsiTheme="minorHAnsi" w:cstheme="minorHAnsi"/>
                  <w:b/>
                  <w:sz w:val="22"/>
                  <w:szCs w:val="22"/>
                  <w:rPrChange w:id="5392" w:author="miminguyenb@yahoo.com" w:date="2024-05-22T02:52:00Z" w16du:dateUtc="2024-05-22T09:52:00Z">
                    <w:rPr>
                      <w:rFonts w:ascii="Arial" w:hAnsi="Arial" w:cs="Arial"/>
                      <w:b/>
                      <w:sz w:val="22"/>
                      <w:szCs w:val="22"/>
                    </w:rPr>
                  </w:rPrChange>
                </w:rPr>
                <w:t>Use Case Name</w:t>
              </w:r>
              <w:r w:rsidRPr="00656CB3">
                <w:rPr>
                  <w:rFonts w:asciiTheme="minorHAnsi" w:hAnsiTheme="minorHAnsi" w:cstheme="minorHAnsi"/>
                  <w:sz w:val="22"/>
                  <w:szCs w:val="22"/>
                  <w:rPrChange w:id="5393" w:author="miminguyenb@yahoo.com" w:date="2024-05-22T02:52:00Z" w16du:dateUtc="2024-05-22T09:52:00Z">
                    <w:rPr>
                      <w:rFonts w:ascii="Arial" w:hAnsi="Arial" w:cs="Arial"/>
                      <w:sz w:val="22"/>
                      <w:szCs w:val="22"/>
                    </w:rPr>
                  </w:rPrChange>
                </w:rPr>
                <w:t xml:space="preserve">: </w:t>
              </w:r>
            </w:ins>
            <w:ins w:id="5394" w:author="miminguyenb@yahoo.com" w:date="2024-05-21T13:49:00Z" w16du:dateUtc="2024-05-21T20:49:00Z">
              <w:r w:rsidRPr="00656CB3">
                <w:rPr>
                  <w:rFonts w:asciiTheme="minorHAnsi" w:hAnsiTheme="minorHAnsi" w:cstheme="minorHAnsi"/>
                  <w:sz w:val="22"/>
                  <w:szCs w:val="22"/>
                  <w:rPrChange w:id="5395" w:author="miminguyenb@yahoo.com" w:date="2024-05-22T02:52:00Z" w16du:dateUtc="2024-05-22T09:52:00Z">
                    <w:rPr>
                      <w:rFonts w:ascii="Arial" w:hAnsi="Arial" w:cs="Arial"/>
                      <w:sz w:val="22"/>
                      <w:szCs w:val="22"/>
                    </w:rPr>
                  </w:rPrChange>
                </w:rPr>
                <w:t>Route to Destination</w:t>
              </w:r>
            </w:ins>
          </w:p>
        </w:tc>
        <w:tc>
          <w:tcPr>
            <w:tcW w:w="900" w:type="dxa"/>
            <w:shd w:val="clear" w:color="auto" w:fill="auto"/>
            <w:tcPrChange w:id="5396" w:author="miminguyenb@yahoo.com" w:date="2024-05-21T13:48:00Z" w16du:dateUtc="2024-05-21T20:48:00Z">
              <w:tcPr>
                <w:tcW w:w="900" w:type="dxa"/>
                <w:shd w:val="clear" w:color="auto" w:fill="auto"/>
              </w:tcPr>
            </w:tcPrChange>
          </w:tcPr>
          <w:p w14:paraId="029539CB" w14:textId="58948DF7" w:rsidR="009B78F5" w:rsidRPr="00656CB3" w:rsidRDefault="009B78F5" w:rsidP="00033354">
            <w:pPr>
              <w:rPr>
                <w:ins w:id="5397" w:author="miminguyenb@yahoo.com" w:date="2024-05-21T13:48:00Z" w16du:dateUtc="2024-05-21T20:48:00Z"/>
                <w:rFonts w:asciiTheme="minorHAnsi" w:hAnsiTheme="minorHAnsi" w:cstheme="minorHAnsi"/>
                <w:sz w:val="22"/>
                <w:szCs w:val="22"/>
                <w:rPrChange w:id="5398" w:author="miminguyenb@yahoo.com" w:date="2024-05-22T02:52:00Z" w16du:dateUtc="2024-05-22T09:52:00Z">
                  <w:rPr>
                    <w:ins w:id="5399" w:author="miminguyenb@yahoo.com" w:date="2024-05-21T13:48:00Z" w16du:dateUtc="2024-05-21T20:48:00Z"/>
                    <w:rFonts w:ascii="Arial" w:hAnsi="Arial" w:cs="Arial"/>
                    <w:sz w:val="22"/>
                    <w:szCs w:val="22"/>
                  </w:rPr>
                </w:rPrChange>
              </w:rPr>
            </w:pPr>
            <w:ins w:id="5400" w:author="miminguyenb@yahoo.com" w:date="2024-05-21T13:48:00Z" w16du:dateUtc="2024-05-21T20:48:00Z">
              <w:r w:rsidRPr="00656CB3">
                <w:rPr>
                  <w:rFonts w:asciiTheme="minorHAnsi" w:hAnsiTheme="minorHAnsi" w:cstheme="minorHAnsi"/>
                  <w:b/>
                  <w:sz w:val="22"/>
                  <w:szCs w:val="22"/>
                  <w:rPrChange w:id="5401" w:author="miminguyenb@yahoo.com" w:date="2024-05-22T02:52:00Z" w16du:dateUtc="2024-05-22T09:52:00Z">
                    <w:rPr>
                      <w:rFonts w:ascii="Arial" w:hAnsi="Arial" w:cs="Arial"/>
                      <w:b/>
                      <w:sz w:val="22"/>
                      <w:szCs w:val="22"/>
                    </w:rPr>
                  </w:rPrChange>
                </w:rPr>
                <w:t>ID</w:t>
              </w:r>
              <w:r w:rsidRPr="00656CB3">
                <w:rPr>
                  <w:rFonts w:asciiTheme="minorHAnsi" w:hAnsiTheme="minorHAnsi" w:cstheme="minorHAnsi"/>
                  <w:sz w:val="22"/>
                  <w:szCs w:val="22"/>
                  <w:rPrChange w:id="5402" w:author="miminguyenb@yahoo.com" w:date="2024-05-22T02:52:00Z" w16du:dateUtc="2024-05-22T09:52:00Z">
                    <w:rPr>
                      <w:rFonts w:ascii="Arial" w:hAnsi="Arial" w:cs="Arial"/>
                      <w:sz w:val="22"/>
                      <w:szCs w:val="22"/>
                    </w:rPr>
                  </w:rPrChange>
                </w:rPr>
                <w:t xml:space="preserve">: </w:t>
              </w:r>
            </w:ins>
            <w:ins w:id="5403" w:author="miminguyenb@yahoo.com" w:date="2024-05-21T13:49:00Z" w16du:dateUtc="2024-05-21T20:49:00Z">
              <w:r w:rsidRPr="00656CB3">
                <w:rPr>
                  <w:rFonts w:asciiTheme="minorHAnsi" w:hAnsiTheme="minorHAnsi" w:cstheme="minorHAnsi"/>
                  <w:sz w:val="22"/>
                  <w:szCs w:val="22"/>
                  <w:rPrChange w:id="5404" w:author="miminguyenb@yahoo.com" w:date="2024-05-22T02:52:00Z" w16du:dateUtc="2024-05-22T09:52:00Z">
                    <w:rPr>
                      <w:rFonts w:ascii="Arial" w:hAnsi="Arial" w:cs="Arial"/>
                      <w:sz w:val="22"/>
                      <w:szCs w:val="22"/>
                    </w:rPr>
                  </w:rPrChange>
                </w:rPr>
                <w:t>UC-9</w:t>
              </w:r>
            </w:ins>
          </w:p>
        </w:tc>
        <w:tc>
          <w:tcPr>
            <w:tcW w:w="2718" w:type="dxa"/>
            <w:shd w:val="clear" w:color="auto" w:fill="auto"/>
            <w:tcPrChange w:id="5405" w:author="miminguyenb@yahoo.com" w:date="2024-05-21T13:48:00Z" w16du:dateUtc="2024-05-21T20:48:00Z">
              <w:tcPr>
                <w:tcW w:w="2718" w:type="dxa"/>
                <w:shd w:val="clear" w:color="auto" w:fill="auto"/>
              </w:tcPr>
            </w:tcPrChange>
          </w:tcPr>
          <w:p w14:paraId="31D6E17C" w14:textId="02DDBF51" w:rsidR="009B78F5" w:rsidRPr="00656CB3" w:rsidRDefault="009B78F5" w:rsidP="00033354">
            <w:pPr>
              <w:rPr>
                <w:ins w:id="5406" w:author="miminguyenb@yahoo.com" w:date="2024-05-21T13:48:00Z" w16du:dateUtc="2024-05-21T20:48:00Z"/>
                <w:rFonts w:asciiTheme="minorHAnsi" w:hAnsiTheme="minorHAnsi" w:cstheme="minorHAnsi"/>
                <w:sz w:val="22"/>
                <w:szCs w:val="22"/>
                <w:rPrChange w:id="5407" w:author="miminguyenb@yahoo.com" w:date="2024-05-22T02:52:00Z" w16du:dateUtc="2024-05-22T09:52:00Z">
                  <w:rPr>
                    <w:ins w:id="5408" w:author="miminguyenb@yahoo.com" w:date="2024-05-21T13:48:00Z" w16du:dateUtc="2024-05-21T20:48:00Z"/>
                    <w:rFonts w:ascii="Arial" w:hAnsi="Arial" w:cs="Arial"/>
                    <w:sz w:val="22"/>
                    <w:szCs w:val="22"/>
                  </w:rPr>
                </w:rPrChange>
              </w:rPr>
            </w:pPr>
            <w:ins w:id="5409" w:author="miminguyenb@yahoo.com" w:date="2024-05-21T13:48:00Z" w16du:dateUtc="2024-05-21T20:48:00Z">
              <w:r w:rsidRPr="00656CB3">
                <w:rPr>
                  <w:rFonts w:asciiTheme="minorHAnsi" w:hAnsiTheme="minorHAnsi" w:cstheme="minorHAnsi"/>
                  <w:b/>
                  <w:sz w:val="22"/>
                  <w:szCs w:val="22"/>
                  <w:rPrChange w:id="5410"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5411" w:author="miminguyenb@yahoo.com" w:date="2024-05-22T02:52:00Z" w16du:dateUtc="2024-05-22T09:52:00Z">
                    <w:rPr>
                      <w:rFonts w:ascii="Arial" w:hAnsi="Arial" w:cs="Arial"/>
                      <w:sz w:val="22"/>
                      <w:szCs w:val="22"/>
                    </w:rPr>
                  </w:rPrChange>
                </w:rPr>
                <w:t>:</w:t>
              </w:r>
            </w:ins>
            <w:ins w:id="5412" w:author="miminguyenb@yahoo.com" w:date="2024-05-21T13:49:00Z" w16du:dateUtc="2024-05-21T20:49:00Z">
              <w:r w:rsidRPr="00656CB3">
                <w:rPr>
                  <w:rFonts w:asciiTheme="minorHAnsi" w:hAnsiTheme="minorHAnsi" w:cstheme="minorHAnsi"/>
                  <w:sz w:val="22"/>
                  <w:szCs w:val="22"/>
                  <w:rPrChange w:id="5413" w:author="miminguyenb@yahoo.com" w:date="2024-05-22T02:52:00Z" w16du:dateUtc="2024-05-22T09:52:00Z">
                    <w:rPr>
                      <w:rFonts w:ascii="Arial" w:hAnsi="Arial" w:cs="Arial"/>
                      <w:sz w:val="22"/>
                      <w:szCs w:val="22"/>
                    </w:rPr>
                  </w:rPrChange>
                </w:rPr>
                <w:t xml:space="preserve"> Must Have</w:t>
              </w:r>
            </w:ins>
            <w:ins w:id="5414" w:author="miminguyenb@yahoo.com" w:date="2024-05-21T13:48:00Z" w16du:dateUtc="2024-05-21T20:48:00Z">
              <w:r w:rsidRPr="00656CB3">
                <w:rPr>
                  <w:rFonts w:asciiTheme="minorHAnsi" w:hAnsiTheme="minorHAnsi" w:cstheme="minorHAnsi"/>
                  <w:sz w:val="22"/>
                  <w:szCs w:val="22"/>
                  <w:rPrChange w:id="5415" w:author="miminguyenb@yahoo.com" w:date="2024-05-22T02:52:00Z" w16du:dateUtc="2024-05-22T09:52:00Z">
                    <w:rPr>
                      <w:rFonts w:ascii="Arial" w:hAnsi="Arial" w:cs="Arial"/>
                      <w:sz w:val="22"/>
                      <w:szCs w:val="22"/>
                    </w:rPr>
                  </w:rPrChange>
                </w:rPr>
                <w:t xml:space="preserve"> </w:t>
              </w:r>
            </w:ins>
          </w:p>
        </w:tc>
      </w:tr>
      <w:tr w:rsidR="009B78F5" w:rsidRPr="00656CB3" w14:paraId="0F6064FB" w14:textId="77777777" w:rsidTr="009B78F5">
        <w:trPr>
          <w:jc w:val="center"/>
          <w:ins w:id="5416" w:author="miminguyenb@yahoo.com" w:date="2024-05-21T13:48:00Z" w16du:dateUtc="2024-05-21T20:48:00Z"/>
        </w:trPr>
        <w:tc>
          <w:tcPr>
            <w:tcW w:w="4788" w:type="dxa"/>
            <w:shd w:val="clear" w:color="auto" w:fill="auto"/>
            <w:tcPrChange w:id="5417" w:author="miminguyenb@yahoo.com" w:date="2024-05-21T13:48:00Z" w16du:dateUtc="2024-05-21T20:48:00Z">
              <w:tcPr>
                <w:tcW w:w="4788" w:type="dxa"/>
                <w:shd w:val="clear" w:color="auto" w:fill="auto"/>
              </w:tcPr>
            </w:tcPrChange>
          </w:tcPr>
          <w:p w14:paraId="44659047" w14:textId="069AB9A9" w:rsidR="009B78F5" w:rsidRPr="00656CB3" w:rsidRDefault="009B78F5" w:rsidP="00033354">
            <w:pPr>
              <w:rPr>
                <w:ins w:id="5418" w:author="miminguyenb@yahoo.com" w:date="2024-05-21T13:48:00Z" w16du:dateUtc="2024-05-21T20:48:00Z"/>
                <w:rFonts w:asciiTheme="minorHAnsi" w:hAnsiTheme="minorHAnsi" w:cstheme="minorHAnsi"/>
                <w:sz w:val="22"/>
                <w:szCs w:val="22"/>
                <w:rPrChange w:id="5419" w:author="miminguyenb@yahoo.com" w:date="2024-05-22T02:52:00Z" w16du:dateUtc="2024-05-22T09:52:00Z">
                  <w:rPr>
                    <w:ins w:id="5420" w:author="miminguyenb@yahoo.com" w:date="2024-05-21T13:48:00Z" w16du:dateUtc="2024-05-21T20:48:00Z"/>
                    <w:rFonts w:ascii="Arial" w:hAnsi="Arial" w:cs="Arial"/>
                    <w:sz w:val="22"/>
                    <w:szCs w:val="22"/>
                  </w:rPr>
                </w:rPrChange>
              </w:rPr>
            </w:pPr>
            <w:ins w:id="5421" w:author="miminguyenb@yahoo.com" w:date="2024-05-21T13:48:00Z" w16du:dateUtc="2024-05-21T20:48:00Z">
              <w:r w:rsidRPr="00656CB3">
                <w:rPr>
                  <w:rFonts w:asciiTheme="minorHAnsi" w:hAnsiTheme="minorHAnsi" w:cstheme="minorHAnsi"/>
                  <w:b/>
                  <w:sz w:val="22"/>
                  <w:szCs w:val="22"/>
                  <w:rPrChange w:id="5422"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5423" w:author="miminguyenb@yahoo.com" w:date="2024-05-22T02:52:00Z" w16du:dateUtc="2024-05-22T09:52:00Z">
                    <w:rPr>
                      <w:rFonts w:ascii="Arial" w:hAnsi="Arial" w:cs="Arial"/>
                      <w:sz w:val="22"/>
                      <w:szCs w:val="22"/>
                    </w:rPr>
                  </w:rPrChange>
                </w:rPr>
                <w:t xml:space="preserve">: </w:t>
              </w:r>
            </w:ins>
            <w:ins w:id="5424" w:author="miminguyenb@yahoo.com" w:date="2024-05-21T13:49:00Z" w16du:dateUtc="2024-05-21T20:49:00Z">
              <w:r w:rsidRPr="00656CB3">
                <w:rPr>
                  <w:rFonts w:asciiTheme="minorHAnsi" w:hAnsiTheme="minorHAnsi" w:cstheme="minorHAnsi"/>
                  <w:sz w:val="22"/>
                  <w:szCs w:val="22"/>
                  <w:rPrChange w:id="5425" w:author="miminguyenb@yahoo.com" w:date="2024-05-22T02:52:00Z" w16du:dateUtc="2024-05-22T09:52:00Z">
                    <w:rPr>
                      <w:rFonts w:ascii="Arial" w:hAnsi="Arial" w:cs="Arial"/>
                      <w:sz w:val="22"/>
                      <w:szCs w:val="22"/>
                    </w:rPr>
                  </w:rPrChange>
                </w:rPr>
                <w:t>Appli</w:t>
              </w:r>
            </w:ins>
            <w:ins w:id="5426" w:author="miminguyenb@yahoo.com" w:date="2024-05-21T13:50:00Z" w16du:dateUtc="2024-05-21T20:50:00Z">
              <w:r w:rsidRPr="00656CB3">
                <w:rPr>
                  <w:rFonts w:asciiTheme="minorHAnsi" w:hAnsiTheme="minorHAnsi" w:cstheme="minorHAnsi"/>
                  <w:sz w:val="22"/>
                  <w:szCs w:val="22"/>
                  <w:rPrChange w:id="5427" w:author="miminguyenb@yahoo.com" w:date="2024-05-22T02:52:00Z" w16du:dateUtc="2024-05-22T09:52:00Z">
                    <w:rPr>
                      <w:rFonts w:ascii="Arial" w:hAnsi="Arial" w:cs="Arial"/>
                      <w:sz w:val="22"/>
                      <w:szCs w:val="22"/>
                    </w:rPr>
                  </w:rPrChange>
                </w:rPr>
                <w:t>cation User</w:t>
              </w:r>
            </w:ins>
          </w:p>
        </w:tc>
        <w:tc>
          <w:tcPr>
            <w:tcW w:w="4788" w:type="dxa"/>
            <w:gridSpan w:val="3"/>
            <w:shd w:val="clear" w:color="auto" w:fill="auto"/>
            <w:tcPrChange w:id="5428" w:author="miminguyenb@yahoo.com" w:date="2024-05-21T13:48:00Z" w16du:dateUtc="2024-05-21T20:48:00Z">
              <w:tcPr>
                <w:tcW w:w="4788" w:type="dxa"/>
                <w:gridSpan w:val="3"/>
                <w:shd w:val="clear" w:color="auto" w:fill="auto"/>
              </w:tcPr>
            </w:tcPrChange>
          </w:tcPr>
          <w:p w14:paraId="075CD4E7" w14:textId="1B55085B" w:rsidR="009B78F5" w:rsidRPr="00656CB3" w:rsidRDefault="009B78F5" w:rsidP="00033354">
            <w:pPr>
              <w:rPr>
                <w:ins w:id="5429" w:author="miminguyenb@yahoo.com" w:date="2024-05-21T13:48:00Z" w16du:dateUtc="2024-05-21T20:48:00Z"/>
                <w:rFonts w:asciiTheme="minorHAnsi" w:hAnsiTheme="minorHAnsi" w:cstheme="minorHAnsi"/>
                <w:sz w:val="22"/>
                <w:szCs w:val="22"/>
                <w:rPrChange w:id="5430" w:author="miminguyenb@yahoo.com" w:date="2024-05-22T02:52:00Z" w16du:dateUtc="2024-05-22T09:52:00Z">
                  <w:rPr>
                    <w:ins w:id="5431" w:author="miminguyenb@yahoo.com" w:date="2024-05-21T13:48:00Z" w16du:dateUtc="2024-05-21T20:48:00Z"/>
                    <w:rFonts w:ascii="Arial" w:hAnsi="Arial" w:cs="Arial"/>
                    <w:sz w:val="22"/>
                    <w:szCs w:val="22"/>
                  </w:rPr>
                </w:rPrChange>
              </w:rPr>
            </w:pPr>
            <w:ins w:id="5432" w:author="miminguyenb@yahoo.com" w:date="2024-05-21T13:48:00Z" w16du:dateUtc="2024-05-21T20:48:00Z">
              <w:r w:rsidRPr="00656CB3">
                <w:rPr>
                  <w:rFonts w:asciiTheme="minorHAnsi" w:hAnsiTheme="minorHAnsi" w:cstheme="minorHAnsi"/>
                  <w:b/>
                  <w:sz w:val="22"/>
                  <w:szCs w:val="22"/>
                  <w:rPrChange w:id="5433"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5434" w:author="miminguyenb@yahoo.com" w:date="2024-05-22T02:52:00Z" w16du:dateUtc="2024-05-22T09:52:00Z">
                    <w:rPr>
                      <w:rFonts w:ascii="Arial" w:hAnsi="Arial" w:cs="Arial"/>
                      <w:sz w:val="22"/>
                      <w:szCs w:val="22"/>
                    </w:rPr>
                  </w:rPrChange>
                </w:rPr>
                <w:t xml:space="preserve">: </w:t>
              </w:r>
            </w:ins>
            <w:ins w:id="5435" w:author="miminguyenb@yahoo.com" w:date="2024-05-21T13:50:00Z" w16du:dateUtc="2024-05-21T20:50:00Z">
              <w:r w:rsidRPr="00656CB3">
                <w:rPr>
                  <w:rFonts w:asciiTheme="minorHAnsi" w:hAnsiTheme="minorHAnsi" w:cstheme="minorHAnsi"/>
                  <w:sz w:val="22"/>
                  <w:szCs w:val="22"/>
                  <w:rPrChange w:id="5436" w:author="miminguyenb@yahoo.com" w:date="2024-05-22T02:52:00Z" w16du:dateUtc="2024-05-22T09:52:00Z">
                    <w:rPr>
                      <w:rFonts w:ascii="Arial" w:hAnsi="Arial" w:cs="Arial"/>
                      <w:sz w:val="22"/>
                      <w:szCs w:val="22"/>
                    </w:rPr>
                  </w:rPrChange>
                </w:rPr>
                <w:t>Detail, Essential</w:t>
              </w:r>
            </w:ins>
          </w:p>
        </w:tc>
      </w:tr>
      <w:tr w:rsidR="009B78F5" w:rsidRPr="00656CB3" w14:paraId="2A24B38B" w14:textId="77777777" w:rsidTr="009B78F5">
        <w:trPr>
          <w:jc w:val="center"/>
          <w:ins w:id="5437" w:author="miminguyenb@yahoo.com" w:date="2024-05-21T13:48:00Z" w16du:dateUtc="2024-05-21T20:48:00Z"/>
        </w:trPr>
        <w:tc>
          <w:tcPr>
            <w:tcW w:w="9576" w:type="dxa"/>
            <w:gridSpan w:val="4"/>
            <w:shd w:val="clear" w:color="auto" w:fill="auto"/>
            <w:tcPrChange w:id="5438" w:author="miminguyenb@yahoo.com" w:date="2024-05-21T13:48:00Z" w16du:dateUtc="2024-05-21T20:48:00Z">
              <w:tcPr>
                <w:tcW w:w="9576" w:type="dxa"/>
                <w:gridSpan w:val="4"/>
                <w:shd w:val="clear" w:color="auto" w:fill="auto"/>
              </w:tcPr>
            </w:tcPrChange>
          </w:tcPr>
          <w:p w14:paraId="000EBA78" w14:textId="77777777" w:rsidR="009B78F5" w:rsidRPr="00656CB3" w:rsidRDefault="009B78F5" w:rsidP="00033354">
            <w:pPr>
              <w:rPr>
                <w:ins w:id="5439" w:author="miminguyenb@yahoo.com" w:date="2024-05-21T13:48:00Z" w16du:dateUtc="2024-05-21T20:48:00Z"/>
                <w:rFonts w:asciiTheme="minorHAnsi" w:hAnsiTheme="minorHAnsi" w:cstheme="minorHAnsi"/>
                <w:b/>
                <w:sz w:val="22"/>
                <w:szCs w:val="22"/>
                <w:rPrChange w:id="5440" w:author="miminguyenb@yahoo.com" w:date="2024-05-22T02:52:00Z" w16du:dateUtc="2024-05-22T09:52:00Z">
                  <w:rPr>
                    <w:ins w:id="5441" w:author="miminguyenb@yahoo.com" w:date="2024-05-21T13:48:00Z" w16du:dateUtc="2024-05-21T20:48:00Z"/>
                    <w:rFonts w:ascii="Arial" w:hAnsi="Arial" w:cs="Arial"/>
                    <w:b/>
                    <w:sz w:val="22"/>
                    <w:szCs w:val="22"/>
                  </w:rPr>
                </w:rPrChange>
              </w:rPr>
            </w:pPr>
            <w:ins w:id="5442" w:author="miminguyenb@yahoo.com" w:date="2024-05-21T13:48:00Z" w16du:dateUtc="2024-05-21T20:48:00Z">
              <w:r w:rsidRPr="00656CB3">
                <w:rPr>
                  <w:rFonts w:asciiTheme="minorHAnsi" w:hAnsiTheme="minorHAnsi" w:cstheme="minorHAnsi"/>
                  <w:b/>
                  <w:sz w:val="22"/>
                  <w:szCs w:val="22"/>
                  <w:rPrChange w:id="5443" w:author="miminguyenb@yahoo.com" w:date="2024-05-22T02:52:00Z" w16du:dateUtc="2024-05-22T09:52:00Z">
                    <w:rPr>
                      <w:rFonts w:ascii="Arial" w:hAnsi="Arial" w:cs="Arial"/>
                      <w:b/>
                      <w:sz w:val="22"/>
                      <w:szCs w:val="22"/>
                    </w:rPr>
                  </w:rPrChange>
                </w:rPr>
                <w:t>Supporting Actors:</w:t>
              </w:r>
            </w:ins>
          </w:p>
          <w:p w14:paraId="5014336F" w14:textId="77777777" w:rsidR="009B78F5" w:rsidRPr="00656CB3" w:rsidRDefault="009B78F5" w:rsidP="00033354">
            <w:pPr>
              <w:rPr>
                <w:ins w:id="5444" w:author="miminguyenb@yahoo.com" w:date="2024-05-21T13:50:00Z" w16du:dateUtc="2024-05-21T20:50:00Z"/>
                <w:rFonts w:asciiTheme="minorHAnsi" w:hAnsiTheme="minorHAnsi" w:cstheme="minorHAnsi"/>
                <w:b/>
                <w:sz w:val="22"/>
                <w:szCs w:val="22"/>
                <w:rPrChange w:id="5445" w:author="miminguyenb@yahoo.com" w:date="2024-05-22T02:52:00Z" w16du:dateUtc="2024-05-22T09:52:00Z">
                  <w:rPr>
                    <w:ins w:id="5446" w:author="miminguyenb@yahoo.com" w:date="2024-05-21T13:50:00Z" w16du:dateUtc="2024-05-21T20:50:00Z"/>
                    <w:rFonts w:ascii="Arial" w:hAnsi="Arial" w:cs="Arial"/>
                    <w:b/>
                    <w:sz w:val="22"/>
                    <w:szCs w:val="22"/>
                  </w:rPr>
                </w:rPrChange>
              </w:rPr>
            </w:pPr>
          </w:p>
          <w:p w14:paraId="7A627EB5" w14:textId="41A00F33" w:rsidR="009B78F5" w:rsidRPr="00656CB3" w:rsidRDefault="009B78F5" w:rsidP="00033354">
            <w:pPr>
              <w:rPr>
                <w:ins w:id="5447" w:author="miminguyenb@yahoo.com" w:date="2024-05-21T13:50:00Z" w16du:dateUtc="2024-05-21T20:50:00Z"/>
                <w:rFonts w:asciiTheme="minorHAnsi" w:hAnsiTheme="minorHAnsi" w:cstheme="minorHAnsi"/>
                <w:bCs/>
                <w:sz w:val="22"/>
                <w:szCs w:val="22"/>
                <w:rPrChange w:id="5448" w:author="miminguyenb@yahoo.com" w:date="2024-05-22T02:52:00Z" w16du:dateUtc="2024-05-22T09:52:00Z">
                  <w:rPr>
                    <w:ins w:id="5449" w:author="miminguyenb@yahoo.com" w:date="2024-05-21T13:50:00Z" w16du:dateUtc="2024-05-21T20:50:00Z"/>
                    <w:rFonts w:ascii="Arial" w:hAnsi="Arial" w:cs="Arial"/>
                    <w:bCs/>
                    <w:sz w:val="22"/>
                    <w:szCs w:val="22"/>
                  </w:rPr>
                </w:rPrChange>
              </w:rPr>
            </w:pPr>
            <w:ins w:id="5450" w:author="miminguyenb@yahoo.com" w:date="2024-05-21T13:50:00Z" w16du:dateUtc="2024-05-21T20:50:00Z">
              <w:r w:rsidRPr="00656CB3">
                <w:rPr>
                  <w:rFonts w:asciiTheme="minorHAnsi" w:hAnsiTheme="minorHAnsi" w:cstheme="minorHAnsi"/>
                  <w:bCs/>
                  <w:sz w:val="22"/>
                  <w:szCs w:val="22"/>
                  <w:rPrChange w:id="5451" w:author="miminguyenb@yahoo.com" w:date="2024-05-22T02:52:00Z" w16du:dateUtc="2024-05-22T09:52:00Z">
                    <w:rPr>
                      <w:rFonts w:ascii="Arial" w:hAnsi="Arial" w:cs="Arial"/>
                      <w:bCs/>
                      <w:sz w:val="22"/>
                      <w:szCs w:val="22"/>
                    </w:rPr>
                  </w:rPrChange>
                </w:rPr>
                <w:t>Saved Address Database</w:t>
              </w:r>
            </w:ins>
          </w:p>
          <w:p w14:paraId="5ED736A1" w14:textId="7124DF8C" w:rsidR="009B78F5" w:rsidRPr="00656CB3" w:rsidRDefault="009B78F5" w:rsidP="00033354">
            <w:pPr>
              <w:rPr>
                <w:ins w:id="5452" w:author="miminguyenb@yahoo.com" w:date="2024-05-21T13:48:00Z" w16du:dateUtc="2024-05-21T20:48:00Z"/>
                <w:rFonts w:asciiTheme="minorHAnsi" w:hAnsiTheme="minorHAnsi" w:cstheme="minorHAnsi"/>
                <w:bCs/>
                <w:sz w:val="22"/>
                <w:szCs w:val="22"/>
                <w:rPrChange w:id="5453" w:author="miminguyenb@yahoo.com" w:date="2024-05-22T02:52:00Z" w16du:dateUtc="2024-05-22T09:52:00Z">
                  <w:rPr>
                    <w:ins w:id="5454" w:author="miminguyenb@yahoo.com" w:date="2024-05-21T13:48:00Z" w16du:dateUtc="2024-05-21T20:48:00Z"/>
                    <w:rFonts w:ascii="Arial" w:hAnsi="Arial" w:cs="Arial"/>
                    <w:b/>
                    <w:sz w:val="22"/>
                    <w:szCs w:val="22"/>
                  </w:rPr>
                </w:rPrChange>
              </w:rPr>
            </w:pPr>
            <w:ins w:id="5455" w:author="miminguyenb@yahoo.com" w:date="2024-05-21T13:50:00Z" w16du:dateUtc="2024-05-21T20:50:00Z">
              <w:r w:rsidRPr="00656CB3">
                <w:rPr>
                  <w:rFonts w:asciiTheme="minorHAnsi" w:hAnsiTheme="minorHAnsi" w:cstheme="minorHAnsi"/>
                  <w:bCs/>
                  <w:sz w:val="22"/>
                  <w:szCs w:val="22"/>
                  <w:rPrChange w:id="5456" w:author="miminguyenb@yahoo.com" w:date="2024-05-22T02:52:00Z" w16du:dateUtc="2024-05-22T09:52:00Z">
                    <w:rPr>
                      <w:rFonts w:ascii="Arial" w:hAnsi="Arial" w:cs="Arial"/>
                      <w:bCs/>
                      <w:sz w:val="22"/>
                      <w:szCs w:val="22"/>
                    </w:rPr>
                  </w:rPrChange>
                </w:rPr>
                <w:t>General Map Database</w:t>
              </w:r>
            </w:ins>
          </w:p>
          <w:p w14:paraId="3205F8C0" w14:textId="77777777" w:rsidR="009B78F5" w:rsidRPr="00656CB3" w:rsidRDefault="009B78F5" w:rsidP="00033354">
            <w:pPr>
              <w:rPr>
                <w:ins w:id="5457" w:author="miminguyenb@yahoo.com" w:date="2024-05-21T13:48:00Z" w16du:dateUtc="2024-05-21T20:48:00Z"/>
                <w:rFonts w:asciiTheme="minorHAnsi" w:hAnsiTheme="minorHAnsi" w:cstheme="minorHAnsi"/>
                <w:b/>
                <w:sz w:val="22"/>
                <w:szCs w:val="22"/>
                <w:rPrChange w:id="5458" w:author="miminguyenb@yahoo.com" w:date="2024-05-22T02:52:00Z" w16du:dateUtc="2024-05-22T09:52:00Z">
                  <w:rPr>
                    <w:ins w:id="5459" w:author="miminguyenb@yahoo.com" w:date="2024-05-21T13:48:00Z" w16du:dateUtc="2024-05-21T20:48:00Z"/>
                    <w:rFonts w:ascii="Arial" w:hAnsi="Arial" w:cs="Arial"/>
                    <w:b/>
                    <w:sz w:val="22"/>
                    <w:szCs w:val="22"/>
                  </w:rPr>
                </w:rPrChange>
              </w:rPr>
            </w:pPr>
          </w:p>
        </w:tc>
      </w:tr>
      <w:tr w:rsidR="009B78F5" w:rsidRPr="00656CB3" w14:paraId="4E9E840D" w14:textId="77777777" w:rsidTr="009B78F5">
        <w:trPr>
          <w:jc w:val="center"/>
          <w:ins w:id="5460" w:author="miminguyenb@yahoo.com" w:date="2024-05-21T13:48:00Z" w16du:dateUtc="2024-05-21T20:48:00Z"/>
        </w:trPr>
        <w:tc>
          <w:tcPr>
            <w:tcW w:w="9576" w:type="dxa"/>
            <w:gridSpan w:val="4"/>
            <w:shd w:val="clear" w:color="auto" w:fill="auto"/>
            <w:tcPrChange w:id="5461" w:author="miminguyenb@yahoo.com" w:date="2024-05-21T13:48:00Z" w16du:dateUtc="2024-05-21T20:48:00Z">
              <w:tcPr>
                <w:tcW w:w="9576" w:type="dxa"/>
                <w:gridSpan w:val="4"/>
                <w:shd w:val="clear" w:color="auto" w:fill="auto"/>
              </w:tcPr>
            </w:tcPrChange>
          </w:tcPr>
          <w:p w14:paraId="5D08B482" w14:textId="77777777" w:rsidR="009B78F5" w:rsidRPr="00656CB3" w:rsidRDefault="009B78F5" w:rsidP="00033354">
            <w:pPr>
              <w:rPr>
                <w:ins w:id="5462" w:author="miminguyenb@yahoo.com" w:date="2024-05-21T13:48:00Z" w16du:dateUtc="2024-05-21T20:48:00Z"/>
                <w:rFonts w:asciiTheme="minorHAnsi" w:hAnsiTheme="minorHAnsi" w:cstheme="minorHAnsi"/>
                <w:sz w:val="22"/>
                <w:szCs w:val="22"/>
                <w:rPrChange w:id="5463" w:author="miminguyenb@yahoo.com" w:date="2024-05-22T02:52:00Z" w16du:dateUtc="2024-05-22T09:52:00Z">
                  <w:rPr>
                    <w:ins w:id="5464" w:author="miminguyenb@yahoo.com" w:date="2024-05-21T13:48:00Z" w16du:dateUtc="2024-05-21T20:48:00Z"/>
                    <w:rFonts w:ascii="Arial" w:hAnsi="Arial" w:cs="Arial"/>
                    <w:sz w:val="22"/>
                    <w:szCs w:val="22"/>
                  </w:rPr>
                </w:rPrChange>
              </w:rPr>
            </w:pPr>
            <w:ins w:id="5465" w:author="miminguyenb@yahoo.com" w:date="2024-05-21T13:48:00Z" w16du:dateUtc="2024-05-21T20:48:00Z">
              <w:r w:rsidRPr="00656CB3">
                <w:rPr>
                  <w:rFonts w:asciiTheme="minorHAnsi" w:hAnsiTheme="minorHAnsi" w:cstheme="minorHAnsi"/>
                  <w:b/>
                  <w:sz w:val="22"/>
                  <w:szCs w:val="22"/>
                  <w:rPrChange w:id="5466"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5467" w:author="miminguyenb@yahoo.com" w:date="2024-05-22T02:52:00Z" w16du:dateUtc="2024-05-22T09:52:00Z">
                    <w:rPr>
                      <w:rFonts w:ascii="Arial" w:hAnsi="Arial" w:cs="Arial"/>
                      <w:sz w:val="22"/>
                      <w:szCs w:val="22"/>
                    </w:rPr>
                  </w:rPrChange>
                </w:rPr>
                <w:t xml:space="preserve">: </w:t>
              </w:r>
            </w:ins>
          </w:p>
          <w:p w14:paraId="3201D756" w14:textId="77777777" w:rsidR="009B78F5" w:rsidRPr="00656CB3" w:rsidRDefault="009B78F5" w:rsidP="00033354">
            <w:pPr>
              <w:rPr>
                <w:ins w:id="5468" w:author="miminguyenb@yahoo.com" w:date="2024-05-21T13:51:00Z" w16du:dateUtc="2024-05-21T20:51:00Z"/>
                <w:rFonts w:asciiTheme="minorHAnsi" w:hAnsiTheme="minorHAnsi" w:cstheme="minorHAnsi"/>
                <w:sz w:val="22"/>
                <w:szCs w:val="22"/>
                <w:rPrChange w:id="5469" w:author="miminguyenb@yahoo.com" w:date="2024-05-22T02:52:00Z" w16du:dateUtc="2024-05-22T09:52:00Z">
                  <w:rPr>
                    <w:ins w:id="5470" w:author="miminguyenb@yahoo.com" w:date="2024-05-21T13:51:00Z" w16du:dateUtc="2024-05-21T20:51:00Z"/>
                    <w:rFonts w:ascii="Arial" w:hAnsi="Arial" w:cs="Arial"/>
                    <w:sz w:val="22"/>
                    <w:szCs w:val="22"/>
                  </w:rPr>
                </w:rPrChange>
              </w:rPr>
            </w:pPr>
          </w:p>
          <w:p w14:paraId="48547085" w14:textId="497EC6CA" w:rsidR="009B78F5" w:rsidRPr="00656CB3" w:rsidRDefault="009B78F5" w:rsidP="00033354">
            <w:pPr>
              <w:rPr>
                <w:ins w:id="5471" w:author="miminguyenb@yahoo.com" w:date="2024-05-21T13:51:00Z" w16du:dateUtc="2024-05-21T20:51:00Z"/>
                <w:rFonts w:asciiTheme="minorHAnsi" w:hAnsiTheme="minorHAnsi" w:cstheme="minorHAnsi"/>
                <w:sz w:val="22"/>
                <w:szCs w:val="22"/>
                <w:rPrChange w:id="5472" w:author="miminguyenb@yahoo.com" w:date="2024-05-22T02:52:00Z" w16du:dateUtc="2024-05-22T09:52:00Z">
                  <w:rPr>
                    <w:ins w:id="5473" w:author="miminguyenb@yahoo.com" w:date="2024-05-21T13:51:00Z" w16du:dateUtc="2024-05-21T20:51:00Z"/>
                    <w:rFonts w:ascii="Arial" w:hAnsi="Arial" w:cs="Arial"/>
                    <w:sz w:val="22"/>
                    <w:szCs w:val="22"/>
                  </w:rPr>
                </w:rPrChange>
              </w:rPr>
            </w:pPr>
            <w:ins w:id="5474" w:author="miminguyenb@yahoo.com" w:date="2024-05-21T13:51:00Z" w16du:dateUtc="2024-05-21T20:51:00Z">
              <w:r w:rsidRPr="00656CB3">
                <w:rPr>
                  <w:rFonts w:asciiTheme="minorHAnsi" w:hAnsiTheme="minorHAnsi" w:cstheme="minorHAnsi"/>
                  <w:sz w:val="22"/>
                  <w:szCs w:val="22"/>
                  <w:rPrChange w:id="5475" w:author="miminguyenb@yahoo.com" w:date="2024-05-22T02:52:00Z" w16du:dateUtc="2024-05-22T09:52:00Z">
                    <w:rPr>
                      <w:rFonts w:ascii="Arial" w:hAnsi="Arial" w:cs="Arial"/>
                      <w:sz w:val="22"/>
                      <w:szCs w:val="22"/>
                    </w:rPr>
                  </w:rPrChange>
                </w:rPr>
                <w:t>Investors/Stakeholders/Business Owners:</w:t>
              </w:r>
            </w:ins>
          </w:p>
          <w:p w14:paraId="1489546D" w14:textId="57E9E27B" w:rsidR="009B78F5" w:rsidRPr="00656CB3" w:rsidRDefault="009B78F5" w:rsidP="00033354">
            <w:pPr>
              <w:rPr>
                <w:ins w:id="5476" w:author="miminguyenb@yahoo.com" w:date="2024-05-21T13:48:00Z" w16du:dateUtc="2024-05-21T20:48:00Z"/>
                <w:rFonts w:asciiTheme="minorHAnsi" w:hAnsiTheme="minorHAnsi" w:cstheme="minorHAnsi"/>
                <w:sz w:val="22"/>
                <w:szCs w:val="22"/>
                <w:rPrChange w:id="5477" w:author="miminguyenb@yahoo.com" w:date="2024-05-22T02:52:00Z" w16du:dateUtc="2024-05-22T09:52:00Z">
                  <w:rPr>
                    <w:ins w:id="5478" w:author="miminguyenb@yahoo.com" w:date="2024-05-21T13:48:00Z" w16du:dateUtc="2024-05-21T20:48:00Z"/>
                    <w:rFonts w:ascii="Arial" w:hAnsi="Arial" w:cs="Arial"/>
                    <w:sz w:val="22"/>
                    <w:szCs w:val="22"/>
                  </w:rPr>
                </w:rPrChange>
              </w:rPr>
            </w:pPr>
            <w:ins w:id="5479" w:author="miminguyenb@yahoo.com" w:date="2024-05-21T13:51:00Z" w16du:dateUtc="2024-05-21T20:51:00Z">
              <w:r w:rsidRPr="00656CB3">
                <w:rPr>
                  <w:rFonts w:asciiTheme="minorHAnsi" w:hAnsiTheme="minorHAnsi" w:cstheme="minorHAnsi"/>
                  <w:sz w:val="22"/>
                  <w:szCs w:val="22"/>
                  <w:rPrChange w:id="5480" w:author="miminguyenb@yahoo.com" w:date="2024-05-22T02:52:00Z" w16du:dateUtc="2024-05-22T09:52:00Z">
                    <w:rPr>
                      <w:rFonts w:ascii="Arial" w:hAnsi="Arial" w:cs="Arial"/>
                      <w:sz w:val="22"/>
                      <w:szCs w:val="22"/>
                    </w:rPr>
                  </w:rPrChange>
                </w:rPr>
                <w:t xml:space="preserve">This group would be invested in </w:t>
              </w:r>
            </w:ins>
            <w:ins w:id="5481" w:author="miminguyenb@yahoo.com" w:date="2024-05-22T03:13:00Z" w16du:dateUtc="2024-05-22T10:13:00Z">
              <w:r w:rsidR="002E3DEA">
                <w:rPr>
                  <w:rFonts w:asciiTheme="minorHAnsi" w:hAnsiTheme="minorHAnsi" w:cstheme="minorHAnsi"/>
                  <w:sz w:val="22"/>
                  <w:szCs w:val="22"/>
                </w:rPr>
                <w:t>completing</w:t>
              </w:r>
            </w:ins>
            <w:ins w:id="5482" w:author="miminguyenb@yahoo.com" w:date="2024-05-21T13:52:00Z" w16du:dateUtc="2024-05-21T20:52:00Z">
              <w:r w:rsidRPr="00656CB3">
                <w:rPr>
                  <w:rFonts w:asciiTheme="minorHAnsi" w:hAnsiTheme="minorHAnsi" w:cstheme="minorHAnsi"/>
                  <w:sz w:val="22"/>
                  <w:szCs w:val="22"/>
                  <w:rPrChange w:id="5483" w:author="miminguyenb@yahoo.com" w:date="2024-05-22T02:52:00Z" w16du:dateUtc="2024-05-22T09:52:00Z">
                    <w:rPr>
                      <w:rFonts w:ascii="Arial" w:hAnsi="Arial" w:cs="Arial"/>
                      <w:sz w:val="22"/>
                      <w:szCs w:val="22"/>
                    </w:rPr>
                  </w:rPrChange>
                </w:rPr>
                <w:t xml:space="preserve"> users being routed by the app. Based on the ADAFNA</w:t>
              </w:r>
            </w:ins>
            <w:ins w:id="5484" w:author="miminguyenb@yahoo.com" w:date="2024-05-22T03:23:00Z" w16du:dateUtc="2024-05-22T10:23:00Z">
              <w:r w:rsidR="00C11F93">
                <w:rPr>
                  <w:rFonts w:asciiTheme="minorHAnsi" w:hAnsiTheme="minorHAnsi" w:cstheme="minorHAnsi"/>
                  <w:sz w:val="22"/>
                  <w:szCs w:val="22"/>
                </w:rPr>
                <w:t>'</w:t>
              </w:r>
            </w:ins>
            <w:ins w:id="5485" w:author="miminguyenb@yahoo.com" w:date="2024-05-21T13:52:00Z" w16du:dateUtc="2024-05-21T20:52:00Z">
              <w:r w:rsidRPr="00656CB3">
                <w:rPr>
                  <w:rFonts w:asciiTheme="minorHAnsi" w:hAnsiTheme="minorHAnsi" w:cstheme="minorHAnsi"/>
                  <w:sz w:val="22"/>
                  <w:szCs w:val="22"/>
                  <w:rPrChange w:id="5486" w:author="miminguyenb@yahoo.com" w:date="2024-05-22T02:52:00Z" w16du:dateUtc="2024-05-22T09:52:00Z">
                    <w:rPr>
                      <w:rFonts w:ascii="Arial" w:hAnsi="Arial" w:cs="Arial"/>
                      <w:sz w:val="22"/>
                      <w:szCs w:val="22"/>
                    </w:rPr>
                  </w:rPrChange>
                </w:rPr>
                <w:t xml:space="preserve">s ability to route people, the ADAFNA can become more </w:t>
              </w:r>
            </w:ins>
            <w:ins w:id="5487" w:author="miminguyenb@yahoo.com" w:date="2024-05-21T13:53:00Z" w16du:dateUtc="2024-05-21T20:53:00Z">
              <w:r w:rsidRPr="00656CB3">
                <w:rPr>
                  <w:rFonts w:asciiTheme="minorHAnsi" w:hAnsiTheme="minorHAnsi" w:cstheme="minorHAnsi"/>
                  <w:sz w:val="22"/>
                  <w:szCs w:val="22"/>
                  <w:rPrChange w:id="5488" w:author="miminguyenb@yahoo.com" w:date="2024-05-22T02:52:00Z" w16du:dateUtc="2024-05-22T09:52:00Z">
                    <w:rPr>
                      <w:rFonts w:ascii="Arial" w:hAnsi="Arial" w:cs="Arial"/>
                      <w:sz w:val="22"/>
                      <w:szCs w:val="22"/>
                    </w:rPr>
                  </w:rPrChange>
                </w:rPr>
                <w:t>successful and benefit the stakeholders listed.</w:t>
              </w:r>
            </w:ins>
          </w:p>
          <w:p w14:paraId="0BAEDE9A" w14:textId="77777777" w:rsidR="009B78F5" w:rsidRPr="00656CB3" w:rsidRDefault="009B78F5" w:rsidP="00033354">
            <w:pPr>
              <w:rPr>
                <w:ins w:id="5489" w:author="miminguyenb@yahoo.com" w:date="2024-05-21T13:48:00Z" w16du:dateUtc="2024-05-21T20:48:00Z"/>
                <w:rFonts w:asciiTheme="minorHAnsi" w:hAnsiTheme="minorHAnsi" w:cstheme="minorHAnsi"/>
                <w:sz w:val="22"/>
                <w:szCs w:val="22"/>
                <w:rPrChange w:id="5490" w:author="miminguyenb@yahoo.com" w:date="2024-05-22T02:52:00Z" w16du:dateUtc="2024-05-22T09:52:00Z">
                  <w:rPr>
                    <w:ins w:id="5491" w:author="miminguyenb@yahoo.com" w:date="2024-05-21T13:48:00Z" w16du:dateUtc="2024-05-21T20:48:00Z"/>
                    <w:rFonts w:ascii="Arial" w:hAnsi="Arial" w:cs="Arial"/>
                    <w:sz w:val="22"/>
                    <w:szCs w:val="22"/>
                  </w:rPr>
                </w:rPrChange>
              </w:rPr>
            </w:pPr>
          </w:p>
        </w:tc>
      </w:tr>
      <w:tr w:rsidR="009B78F5" w:rsidRPr="00656CB3" w14:paraId="326D7FBC" w14:textId="77777777" w:rsidTr="009B78F5">
        <w:trPr>
          <w:jc w:val="center"/>
          <w:ins w:id="5492" w:author="miminguyenb@yahoo.com" w:date="2024-05-21T13:48:00Z" w16du:dateUtc="2024-05-21T20:48:00Z"/>
        </w:trPr>
        <w:tc>
          <w:tcPr>
            <w:tcW w:w="9576" w:type="dxa"/>
            <w:gridSpan w:val="4"/>
            <w:shd w:val="clear" w:color="auto" w:fill="auto"/>
            <w:tcPrChange w:id="5493" w:author="miminguyenb@yahoo.com" w:date="2024-05-21T13:48:00Z" w16du:dateUtc="2024-05-21T20:48:00Z">
              <w:tcPr>
                <w:tcW w:w="9576" w:type="dxa"/>
                <w:gridSpan w:val="4"/>
                <w:shd w:val="clear" w:color="auto" w:fill="auto"/>
              </w:tcPr>
            </w:tcPrChange>
          </w:tcPr>
          <w:p w14:paraId="323CB2DA" w14:textId="77777777" w:rsidR="009B78F5" w:rsidRPr="00656CB3" w:rsidRDefault="009B78F5" w:rsidP="00033354">
            <w:pPr>
              <w:rPr>
                <w:ins w:id="5494" w:author="miminguyenb@yahoo.com" w:date="2024-05-21T13:48:00Z" w16du:dateUtc="2024-05-21T20:48:00Z"/>
                <w:rFonts w:asciiTheme="minorHAnsi" w:hAnsiTheme="minorHAnsi" w:cstheme="minorHAnsi"/>
                <w:sz w:val="22"/>
                <w:szCs w:val="22"/>
                <w:rPrChange w:id="5495" w:author="miminguyenb@yahoo.com" w:date="2024-05-22T02:52:00Z" w16du:dateUtc="2024-05-22T09:52:00Z">
                  <w:rPr>
                    <w:ins w:id="5496" w:author="miminguyenb@yahoo.com" w:date="2024-05-21T13:48:00Z" w16du:dateUtc="2024-05-21T20:48:00Z"/>
                    <w:rFonts w:ascii="Arial" w:hAnsi="Arial" w:cs="Arial"/>
                    <w:sz w:val="22"/>
                    <w:szCs w:val="22"/>
                  </w:rPr>
                </w:rPrChange>
              </w:rPr>
            </w:pPr>
            <w:ins w:id="5497" w:author="miminguyenb@yahoo.com" w:date="2024-05-21T13:48:00Z" w16du:dateUtc="2024-05-21T20:48:00Z">
              <w:r w:rsidRPr="00656CB3">
                <w:rPr>
                  <w:rFonts w:asciiTheme="minorHAnsi" w:hAnsiTheme="minorHAnsi" w:cstheme="minorHAnsi"/>
                  <w:b/>
                  <w:sz w:val="22"/>
                  <w:szCs w:val="22"/>
                  <w:rPrChange w:id="5498"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5499" w:author="miminguyenb@yahoo.com" w:date="2024-05-22T02:52:00Z" w16du:dateUtc="2024-05-22T09:52:00Z">
                    <w:rPr>
                      <w:rFonts w:ascii="Arial" w:hAnsi="Arial" w:cs="Arial"/>
                      <w:sz w:val="22"/>
                      <w:szCs w:val="22"/>
                    </w:rPr>
                  </w:rPrChange>
                </w:rPr>
                <w:t xml:space="preserve">: </w:t>
              </w:r>
            </w:ins>
          </w:p>
          <w:p w14:paraId="5DA61DA6" w14:textId="77777777" w:rsidR="009B78F5" w:rsidRPr="00656CB3" w:rsidRDefault="009B78F5" w:rsidP="00033354">
            <w:pPr>
              <w:rPr>
                <w:ins w:id="5500" w:author="miminguyenb@yahoo.com" w:date="2024-05-21T13:48:00Z" w16du:dateUtc="2024-05-21T20:48:00Z"/>
                <w:rFonts w:asciiTheme="minorHAnsi" w:hAnsiTheme="minorHAnsi" w:cstheme="minorHAnsi"/>
                <w:sz w:val="22"/>
                <w:szCs w:val="22"/>
                <w:rPrChange w:id="5501" w:author="miminguyenb@yahoo.com" w:date="2024-05-22T02:52:00Z" w16du:dateUtc="2024-05-22T09:52:00Z">
                  <w:rPr>
                    <w:ins w:id="5502" w:author="miminguyenb@yahoo.com" w:date="2024-05-21T13:48:00Z" w16du:dateUtc="2024-05-21T20:48:00Z"/>
                    <w:rFonts w:ascii="Arial" w:hAnsi="Arial" w:cs="Arial"/>
                    <w:sz w:val="22"/>
                    <w:szCs w:val="22"/>
                  </w:rPr>
                </w:rPrChange>
              </w:rPr>
            </w:pPr>
          </w:p>
          <w:p w14:paraId="48CC5BF2" w14:textId="2F4A5F13" w:rsidR="009B78F5" w:rsidRPr="00656CB3" w:rsidRDefault="009B78F5" w:rsidP="00033354">
            <w:pPr>
              <w:rPr>
                <w:ins w:id="5503" w:author="miminguyenb@yahoo.com" w:date="2024-05-21T13:48:00Z" w16du:dateUtc="2024-05-21T20:48:00Z"/>
                <w:rFonts w:asciiTheme="minorHAnsi" w:hAnsiTheme="minorHAnsi" w:cstheme="minorHAnsi"/>
                <w:sz w:val="22"/>
                <w:szCs w:val="22"/>
                <w:rPrChange w:id="5504" w:author="miminguyenb@yahoo.com" w:date="2024-05-22T02:52:00Z" w16du:dateUtc="2024-05-22T09:52:00Z">
                  <w:rPr>
                    <w:ins w:id="5505" w:author="miminguyenb@yahoo.com" w:date="2024-05-21T13:48:00Z" w16du:dateUtc="2024-05-21T20:48:00Z"/>
                    <w:rFonts w:ascii="Arial" w:hAnsi="Arial" w:cs="Arial"/>
                    <w:sz w:val="22"/>
                    <w:szCs w:val="22"/>
                  </w:rPr>
                </w:rPrChange>
              </w:rPr>
            </w:pPr>
            <w:ins w:id="5506" w:author="miminguyenb@yahoo.com" w:date="2024-05-21T13:53:00Z" w16du:dateUtc="2024-05-21T20:53:00Z">
              <w:r w:rsidRPr="00656CB3">
                <w:rPr>
                  <w:rFonts w:asciiTheme="minorHAnsi" w:hAnsiTheme="minorHAnsi" w:cstheme="minorHAnsi"/>
                  <w:sz w:val="22"/>
                  <w:szCs w:val="22"/>
                  <w:rPrChange w:id="5507" w:author="miminguyenb@yahoo.com" w:date="2024-05-22T02:52:00Z" w16du:dateUtc="2024-05-22T09:52:00Z">
                    <w:rPr>
                      <w:rFonts w:ascii="Arial" w:hAnsi="Arial" w:cs="Arial"/>
                      <w:sz w:val="22"/>
                      <w:szCs w:val="22"/>
                    </w:rPr>
                  </w:rPrChange>
                </w:rPr>
                <w:t>After going through UC-1 through UC-8, the user is routed to their destination (UC-9).</w:t>
              </w:r>
            </w:ins>
          </w:p>
          <w:p w14:paraId="62F0294E" w14:textId="77777777" w:rsidR="009B78F5" w:rsidRPr="00656CB3" w:rsidRDefault="009B78F5" w:rsidP="00033354">
            <w:pPr>
              <w:rPr>
                <w:ins w:id="5508" w:author="miminguyenb@yahoo.com" w:date="2024-05-21T13:48:00Z" w16du:dateUtc="2024-05-21T20:48:00Z"/>
                <w:rFonts w:asciiTheme="minorHAnsi" w:hAnsiTheme="minorHAnsi" w:cstheme="minorHAnsi"/>
                <w:sz w:val="22"/>
                <w:szCs w:val="22"/>
                <w:rPrChange w:id="5509" w:author="miminguyenb@yahoo.com" w:date="2024-05-22T02:52:00Z" w16du:dateUtc="2024-05-22T09:52:00Z">
                  <w:rPr>
                    <w:ins w:id="5510" w:author="miminguyenb@yahoo.com" w:date="2024-05-21T13:48:00Z" w16du:dateUtc="2024-05-21T20:48:00Z"/>
                    <w:rFonts w:ascii="Arial" w:hAnsi="Arial" w:cs="Arial"/>
                    <w:sz w:val="22"/>
                    <w:szCs w:val="22"/>
                  </w:rPr>
                </w:rPrChange>
              </w:rPr>
            </w:pPr>
          </w:p>
        </w:tc>
      </w:tr>
      <w:tr w:rsidR="009B78F5" w:rsidRPr="00656CB3" w14:paraId="406119FC" w14:textId="77777777" w:rsidTr="009B78F5">
        <w:trPr>
          <w:jc w:val="center"/>
          <w:ins w:id="5511" w:author="miminguyenb@yahoo.com" w:date="2024-05-21T13:48:00Z" w16du:dateUtc="2024-05-21T20:48:00Z"/>
        </w:trPr>
        <w:tc>
          <w:tcPr>
            <w:tcW w:w="9576" w:type="dxa"/>
            <w:gridSpan w:val="4"/>
            <w:shd w:val="clear" w:color="auto" w:fill="auto"/>
            <w:tcPrChange w:id="5512" w:author="miminguyenb@yahoo.com" w:date="2024-05-21T13:48:00Z" w16du:dateUtc="2024-05-21T20:48:00Z">
              <w:tcPr>
                <w:tcW w:w="9576" w:type="dxa"/>
                <w:gridSpan w:val="4"/>
                <w:shd w:val="clear" w:color="auto" w:fill="auto"/>
              </w:tcPr>
            </w:tcPrChange>
          </w:tcPr>
          <w:p w14:paraId="2DCA2671" w14:textId="77777777" w:rsidR="009B78F5" w:rsidRPr="00656CB3" w:rsidRDefault="009B78F5" w:rsidP="00033354">
            <w:pPr>
              <w:rPr>
                <w:ins w:id="5513" w:author="miminguyenb@yahoo.com" w:date="2024-05-21T13:48:00Z" w16du:dateUtc="2024-05-21T20:48:00Z"/>
                <w:rFonts w:asciiTheme="minorHAnsi" w:hAnsiTheme="minorHAnsi" w:cstheme="minorHAnsi"/>
                <w:sz w:val="22"/>
                <w:szCs w:val="22"/>
                <w:rPrChange w:id="5514" w:author="miminguyenb@yahoo.com" w:date="2024-05-22T02:52:00Z" w16du:dateUtc="2024-05-22T09:52:00Z">
                  <w:rPr>
                    <w:ins w:id="5515" w:author="miminguyenb@yahoo.com" w:date="2024-05-21T13:48:00Z" w16du:dateUtc="2024-05-21T20:48:00Z"/>
                    <w:rFonts w:ascii="Arial" w:hAnsi="Arial" w:cs="Arial"/>
                    <w:sz w:val="22"/>
                    <w:szCs w:val="22"/>
                  </w:rPr>
                </w:rPrChange>
              </w:rPr>
            </w:pPr>
            <w:ins w:id="5516" w:author="miminguyenb@yahoo.com" w:date="2024-05-21T13:48:00Z" w16du:dateUtc="2024-05-21T20:48:00Z">
              <w:r w:rsidRPr="00656CB3">
                <w:rPr>
                  <w:rFonts w:asciiTheme="minorHAnsi" w:hAnsiTheme="minorHAnsi" w:cstheme="minorHAnsi"/>
                  <w:b/>
                  <w:sz w:val="22"/>
                  <w:szCs w:val="22"/>
                  <w:rPrChange w:id="5517"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5518" w:author="miminguyenb@yahoo.com" w:date="2024-05-22T02:52:00Z" w16du:dateUtc="2024-05-22T09:52:00Z">
                    <w:rPr>
                      <w:rFonts w:ascii="Arial" w:hAnsi="Arial" w:cs="Arial"/>
                      <w:sz w:val="22"/>
                      <w:szCs w:val="22"/>
                    </w:rPr>
                  </w:rPrChange>
                </w:rPr>
                <w:t xml:space="preserve">: </w:t>
              </w:r>
            </w:ins>
          </w:p>
          <w:p w14:paraId="3F317A0B" w14:textId="77777777" w:rsidR="009B78F5" w:rsidRPr="00656CB3" w:rsidRDefault="009B78F5" w:rsidP="00033354">
            <w:pPr>
              <w:rPr>
                <w:ins w:id="5519" w:author="miminguyenb@yahoo.com" w:date="2024-05-21T13:48:00Z" w16du:dateUtc="2024-05-21T20:48:00Z"/>
                <w:rFonts w:asciiTheme="minorHAnsi" w:hAnsiTheme="minorHAnsi" w:cstheme="minorHAnsi"/>
                <w:sz w:val="22"/>
                <w:szCs w:val="22"/>
                <w:rPrChange w:id="5520" w:author="miminguyenb@yahoo.com" w:date="2024-05-22T02:52:00Z" w16du:dateUtc="2024-05-22T09:52:00Z">
                  <w:rPr>
                    <w:ins w:id="5521" w:author="miminguyenb@yahoo.com" w:date="2024-05-21T13:48:00Z" w16du:dateUtc="2024-05-21T20:48:00Z"/>
                    <w:rFonts w:ascii="Arial" w:hAnsi="Arial" w:cs="Arial"/>
                    <w:sz w:val="22"/>
                    <w:szCs w:val="22"/>
                  </w:rPr>
                </w:rPrChange>
              </w:rPr>
            </w:pPr>
          </w:p>
          <w:p w14:paraId="6823CC4A" w14:textId="491623FF" w:rsidR="009B78F5" w:rsidRPr="00656CB3" w:rsidRDefault="009B78F5" w:rsidP="00033354">
            <w:pPr>
              <w:tabs>
                <w:tab w:val="left" w:pos="1980"/>
                <w:tab w:val="left" w:pos="3240"/>
              </w:tabs>
              <w:rPr>
                <w:ins w:id="5522" w:author="miminguyenb@yahoo.com" w:date="2024-05-21T13:48:00Z" w16du:dateUtc="2024-05-21T20:48:00Z"/>
                <w:rFonts w:asciiTheme="minorHAnsi" w:hAnsiTheme="minorHAnsi" w:cstheme="minorHAnsi"/>
                <w:sz w:val="22"/>
                <w:szCs w:val="22"/>
                <w:rPrChange w:id="5523" w:author="miminguyenb@yahoo.com" w:date="2024-05-22T02:52:00Z" w16du:dateUtc="2024-05-22T09:52:00Z">
                  <w:rPr>
                    <w:ins w:id="5524" w:author="miminguyenb@yahoo.com" w:date="2024-05-21T13:48:00Z" w16du:dateUtc="2024-05-21T20:48:00Z"/>
                    <w:rFonts w:ascii="Arial" w:hAnsi="Arial" w:cs="Arial"/>
                    <w:sz w:val="22"/>
                    <w:szCs w:val="22"/>
                  </w:rPr>
                </w:rPrChange>
              </w:rPr>
            </w:pPr>
            <w:ins w:id="5525" w:author="miminguyenb@yahoo.com" w:date="2024-05-21T13:48:00Z" w16du:dateUtc="2024-05-21T20:48:00Z">
              <w:r w:rsidRPr="00656CB3">
                <w:rPr>
                  <w:rFonts w:asciiTheme="minorHAnsi" w:hAnsiTheme="minorHAnsi" w:cstheme="minorHAnsi"/>
                  <w:b/>
                  <w:sz w:val="22"/>
                  <w:szCs w:val="22"/>
                  <w:rPrChange w:id="5526"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5527"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5528" w:author="miminguyenb@yahoo.com" w:date="2024-05-22T02:52:00Z" w16du:dateUtc="2024-05-22T09:52:00Z">
                    <w:rPr>
                      <w:rFonts w:ascii="Arial" w:hAnsi="Arial" w:cs="Arial"/>
                      <w:sz w:val="22"/>
                      <w:szCs w:val="22"/>
                    </w:rPr>
                  </w:rPrChange>
                </w:rPr>
                <w:tab/>
                <w:t>_</w:t>
              </w:r>
            </w:ins>
            <w:ins w:id="5529" w:author="miminguyenb@yahoo.com" w:date="2024-05-21T13:54:00Z" w16du:dateUtc="2024-05-21T20:54:00Z">
              <w:r w:rsidR="00C47822" w:rsidRPr="00656CB3">
                <w:rPr>
                  <w:rFonts w:asciiTheme="minorHAnsi" w:hAnsiTheme="minorHAnsi" w:cstheme="minorHAnsi"/>
                  <w:sz w:val="22"/>
                  <w:szCs w:val="22"/>
                  <w:rPrChange w:id="5530" w:author="miminguyenb@yahoo.com" w:date="2024-05-22T02:52:00Z" w16du:dateUtc="2024-05-22T09:52:00Z">
                    <w:rPr>
                      <w:rFonts w:ascii="Arial" w:hAnsi="Arial" w:cs="Arial"/>
                      <w:sz w:val="22"/>
                      <w:szCs w:val="22"/>
                    </w:rPr>
                  </w:rPrChange>
                </w:rPr>
                <w:t>X</w:t>
              </w:r>
            </w:ins>
            <w:ins w:id="5531" w:author="miminguyenb@yahoo.com" w:date="2024-05-21T13:48:00Z" w16du:dateUtc="2024-05-21T20:48:00Z">
              <w:r w:rsidRPr="00656CB3">
                <w:rPr>
                  <w:rFonts w:asciiTheme="minorHAnsi" w:hAnsiTheme="minorHAnsi" w:cstheme="minorHAnsi"/>
                  <w:sz w:val="22"/>
                  <w:szCs w:val="22"/>
                  <w:rPrChange w:id="5532" w:author="miminguyenb@yahoo.com" w:date="2024-05-22T02:52:00Z" w16du:dateUtc="2024-05-22T09:52:00Z">
                    <w:rPr>
                      <w:rFonts w:ascii="Arial" w:hAnsi="Arial" w:cs="Arial"/>
                      <w:sz w:val="22"/>
                      <w:szCs w:val="22"/>
                    </w:rPr>
                  </w:rPrChange>
                </w:rPr>
                <w:t>_ External</w:t>
              </w:r>
              <w:r w:rsidRPr="00656CB3">
                <w:rPr>
                  <w:rFonts w:asciiTheme="minorHAnsi" w:hAnsiTheme="minorHAnsi" w:cstheme="minorHAnsi"/>
                  <w:sz w:val="22"/>
                  <w:szCs w:val="22"/>
                  <w:rPrChange w:id="5533" w:author="miminguyenb@yahoo.com" w:date="2024-05-22T02:52:00Z" w16du:dateUtc="2024-05-22T09:52:00Z">
                    <w:rPr>
                      <w:rFonts w:ascii="Arial" w:hAnsi="Arial" w:cs="Arial"/>
                      <w:sz w:val="22"/>
                      <w:szCs w:val="22"/>
                    </w:rPr>
                  </w:rPrChange>
                </w:rPr>
                <w:tab/>
                <w:t xml:space="preserve">   ___ Temporal</w:t>
              </w:r>
            </w:ins>
          </w:p>
        </w:tc>
      </w:tr>
      <w:tr w:rsidR="009B78F5" w:rsidRPr="00656CB3" w14:paraId="711971A6" w14:textId="77777777" w:rsidTr="009B78F5">
        <w:trPr>
          <w:jc w:val="center"/>
          <w:ins w:id="5534" w:author="miminguyenb@yahoo.com" w:date="2024-05-21T13:48:00Z" w16du:dateUtc="2024-05-21T20:48:00Z"/>
        </w:trPr>
        <w:tc>
          <w:tcPr>
            <w:tcW w:w="9576" w:type="dxa"/>
            <w:gridSpan w:val="4"/>
            <w:shd w:val="clear" w:color="auto" w:fill="auto"/>
            <w:tcPrChange w:id="5535" w:author="miminguyenb@yahoo.com" w:date="2024-05-21T13:48:00Z" w16du:dateUtc="2024-05-21T20:48:00Z">
              <w:tcPr>
                <w:tcW w:w="9576" w:type="dxa"/>
                <w:gridSpan w:val="4"/>
                <w:shd w:val="clear" w:color="auto" w:fill="auto"/>
              </w:tcPr>
            </w:tcPrChange>
          </w:tcPr>
          <w:p w14:paraId="682EAFFC" w14:textId="77777777" w:rsidR="009B78F5" w:rsidRPr="00656CB3" w:rsidRDefault="009B78F5" w:rsidP="00033354">
            <w:pPr>
              <w:rPr>
                <w:ins w:id="5536" w:author="miminguyenb@yahoo.com" w:date="2024-05-21T13:48:00Z" w16du:dateUtc="2024-05-21T20:48:00Z"/>
                <w:rFonts w:asciiTheme="minorHAnsi" w:hAnsiTheme="minorHAnsi" w:cstheme="minorHAnsi"/>
                <w:sz w:val="22"/>
                <w:szCs w:val="22"/>
                <w:rPrChange w:id="5537" w:author="miminguyenb@yahoo.com" w:date="2024-05-22T02:52:00Z" w16du:dateUtc="2024-05-22T09:52:00Z">
                  <w:rPr>
                    <w:ins w:id="5538" w:author="miminguyenb@yahoo.com" w:date="2024-05-21T13:48:00Z" w16du:dateUtc="2024-05-21T20:48:00Z"/>
                    <w:rFonts w:ascii="Arial" w:hAnsi="Arial" w:cs="Arial"/>
                    <w:sz w:val="22"/>
                    <w:szCs w:val="22"/>
                  </w:rPr>
                </w:rPrChange>
              </w:rPr>
            </w:pPr>
            <w:ins w:id="5539" w:author="miminguyenb@yahoo.com" w:date="2024-05-21T13:48:00Z" w16du:dateUtc="2024-05-21T20:48:00Z">
              <w:r w:rsidRPr="00656CB3">
                <w:rPr>
                  <w:rFonts w:asciiTheme="minorHAnsi" w:hAnsiTheme="minorHAnsi" w:cstheme="minorHAnsi"/>
                  <w:b/>
                  <w:sz w:val="22"/>
                  <w:szCs w:val="22"/>
                  <w:rPrChange w:id="5540"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5541" w:author="miminguyenb@yahoo.com" w:date="2024-05-22T02:52:00Z" w16du:dateUtc="2024-05-22T09:52:00Z">
                    <w:rPr>
                      <w:rFonts w:ascii="Arial" w:hAnsi="Arial" w:cs="Arial"/>
                      <w:sz w:val="22"/>
                      <w:szCs w:val="22"/>
                    </w:rPr>
                  </w:rPrChange>
                </w:rPr>
                <w:t xml:space="preserve">: </w:t>
              </w:r>
            </w:ins>
          </w:p>
          <w:p w14:paraId="1462ABF4" w14:textId="77777777" w:rsidR="00656CB3" w:rsidRDefault="009B78F5" w:rsidP="00F818B8">
            <w:pPr>
              <w:tabs>
                <w:tab w:val="left" w:pos="720"/>
                <w:tab w:val="left" w:pos="6610"/>
              </w:tabs>
              <w:rPr>
                <w:ins w:id="5542" w:author="miminguyenb@yahoo.com" w:date="2024-05-22T02:55:00Z" w16du:dateUtc="2024-05-22T09:55:00Z"/>
                <w:rFonts w:asciiTheme="minorHAnsi" w:hAnsiTheme="minorHAnsi" w:cstheme="minorHAnsi"/>
                <w:sz w:val="22"/>
                <w:szCs w:val="22"/>
              </w:rPr>
            </w:pPr>
            <w:ins w:id="5543" w:author="miminguyenb@yahoo.com" w:date="2024-05-21T13:48:00Z" w16du:dateUtc="2024-05-21T20:48:00Z">
              <w:r w:rsidRPr="00656CB3">
                <w:rPr>
                  <w:rFonts w:asciiTheme="minorHAnsi" w:hAnsiTheme="minorHAnsi" w:cstheme="minorHAnsi"/>
                  <w:sz w:val="22"/>
                  <w:szCs w:val="22"/>
                  <w:rPrChange w:id="5544"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545"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5546" w:author="miminguyenb@yahoo.com" w:date="2024-05-22T02:52:00Z" w16du:dateUtc="2024-05-22T09:52:00Z">
                    <w:rPr>
                      <w:rFonts w:ascii="Arial" w:hAnsi="Arial" w:cs="Arial"/>
                      <w:sz w:val="22"/>
                      <w:szCs w:val="22"/>
                    </w:rPr>
                  </w:rPrChange>
                </w:rPr>
                <w:t xml:space="preserve">: </w:t>
              </w:r>
            </w:ins>
          </w:p>
          <w:p w14:paraId="293D4770" w14:textId="3901C801" w:rsidR="00F818B8" w:rsidRPr="00656CB3" w:rsidRDefault="00F818B8" w:rsidP="00F818B8">
            <w:pPr>
              <w:tabs>
                <w:tab w:val="left" w:pos="720"/>
                <w:tab w:val="left" w:pos="6610"/>
              </w:tabs>
              <w:rPr>
                <w:ins w:id="5547" w:author="miminguyenb@yahoo.com" w:date="2024-05-22T01:48:00Z" w16du:dateUtc="2024-05-22T08:48:00Z"/>
                <w:rFonts w:asciiTheme="minorHAnsi" w:hAnsiTheme="minorHAnsi" w:cstheme="minorHAnsi"/>
                <w:sz w:val="22"/>
                <w:szCs w:val="22"/>
                <w:rPrChange w:id="5548" w:author="miminguyenb@yahoo.com" w:date="2024-05-22T02:52:00Z" w16du:dateUtc="2024-05-22T09:52:00Z">
                  <w:rPr>
                    <w:ins w:id="5549" w:author="miminguyenb@yahoo.com" w:date="2024-05-22T01:48:00Z" w16du:dateUtc="2024-05-22T08:48:00Z"/>
                    <w:rFonts w:ascii="Arial" w:hAnsi="Arial" w:cs="Arial"/>
                    <w:sz w:val="22"/>
                    <w:szCs w:val="22"/>
                  </w:rPr>
                </w:rPrChange>
              </w:rPr>
            </w:pPr>
            <w:ins w:id="5550" w:author="miminguyenb@yahoo.com" w:date="2024-05-22T01:48:00Z" w16du:dateUtc="2024-05-22T08:48:00Z">
              <w:r w:rsidRPr="00656CB3">
                <w:rPr>
                  <w:rFonts w:asciiTheme="minorHAnsi" w:hAnsiTheme="minorHAnsi" w:cstheme="minorHAnsi"/>
                  <w:sz w:val="22"/>
                  <w:szCs w:val="22"/>
                  <w:rPrChange w:id="5551" w:author="miminguyenb@yahoo.com" w:date="2024-05-22T02:52:00Z" w16du:dateUtc="2024-05-22T09:52:00Z">
                    <w:rPr>
                      <w:rFonts w:ascii="Arial" w:hAnsi="Arial" w:cs="Arial"/>
                      <w:sz w:val="22"/>
                      <w:szCs w:val="22"/>
                    </w:rPr>
                  </w:rPrChange>
                </w:rPr>
                <w:t>Saved Address and General Map Database</w:t>
              </w:r>
            </w:ins>
          </w:p>
          <w:p w14:paraId="4AF7F242" w14:textId="1D7E01D6" w:rsidR="00F818B8" w:rsidRDefault="00F818B8" w:rsidP="00F818B8">
            <w:pPr>
              <w:pStyle w:val="ListParagraph"/>
              <w:numPr>
                <w:ilvl w:val="0"/>
                <w:numId w:val="15"/>
              </w:numPr>
              <w:tabs>
                <w:tab w:val="left" w:pos="720"/>
                <w:tab w:val="left" w:pos="6610"/>
              </w:tabs>
              <w:rPr>
                <w:ins w:id="5552" w:author="miminguyenb@yahoo.com" w:date="2024-05-22T02:55:00Z" w16du:dateUtc="2024-05-22T09:55:00Z"/>
                <w:rFonts w:asciiTheme="minorHAnsi" w:hAnsiTheme="minorHAnsi" w:cstheme="minorHAnsi"/>
                <w:sz w:val="22"/>
                <w:szCs w:val="22"/>
              </w:rPr>
            </w:pPr>
            <w:ins w:id="5553" w:author="miminguyenb@yahoo.com" w:date="2024-05-22T01:48:00Z" w16du:dateUtc="2024-05-22T08:48:00Z">
              <w:r w:rsidRPr="00656CB3">
                <w:rPr>
                  <w:rFonts w:asciiTheme="minorHAnsi" w:hAnsiTheme="minorHAnsi" w:cstheme="minorHAnsi"/>
                  <w:sz w:val="22"/>
                  <w:szCs w:val="22"/>
                  <w:rPrChange w:id="5554" w:author="miminguyenb@yahoo.com" w:date="2024-05-22T02:52:00Z" w16du:dateUtc="2024-05-22T09:52:00Z">
                    <w:rPr>
                      <w:rFonts w:ascii="Arial" w:hAnsi="Arial" w:cs="Arial"/>
                      <w:sz w:val="22"/>
                      <w:szCs w:val="22"/>
                    </w:rPr>
                  </w:rPrChange>
                </w:rPr>
                <w:t xml:space="preserve">Either </w:t>
              </w:r>
            </w:ins>
            <w:ins w:id="5555" w:author="miminguyenb@yahoo.com" w:date="2024-05-22T01:49:00Z" w16du:dateUtc="2024-05-22T08:49:00Z">
              <w:r w:rsidRPr="00656CB3">
                <w:rPr>
                  <w:rFonts w:asciiTheme="minorHAnsi" w:hAnsiTheme="minorHAnsi" w:cstheme="minorHAnsi"/>
                  <w:sz w:val="22"/>
                  <w:szCs w:val="22"/>
                  <w:rPrChange w:id="5556" w:author="miminguyenb@yahoo.com" w:date="2024-05-22T02:52:00Z" w16du:dateUtc="2024-05-22T09:52:00Z">
                    <w:rPr>
                      <w:rFonts w:ascii="Arial" w:hAnsi="Arial" w:cs="Arial"/>
                      <w:sz w:val="22"/>
                      <w:szCs w:val="22"/>
                    </w:rPr>
                  </w:rPrChange>
                </w:rPr>
                <w:t xml:space="preserve">could be accessed </w:t>
              </w:r>
            </w:ins>
            <w:ins w:id="5557" w:author="miminguyenb@yahoo.com" w:date="2024-05-22T03:13:00Z" w16du:dateUtc="2024-05-22T10:13:00Z">
              <w:r w:rsidR="002E3DEA">
                <w:rPr>
                  <w:rFonts w:asciiTheme="minorHAnsi" w:hAnsiTheme="minorHAnsi" w:cstheme="minorHAnsi"/>
                  <w:sz w:val="22"/>
                  <w:szCs w:val="22"/>
                </w:rPr>
                <w:t>so their user can</w:t>
              </w:r>
            </w:ins>
            <w:ins w:id="5558" w:author="miminguyenb@yahoo.com" w:date="2024-05-22T01:49:00Z" w16du:dateUtc="2024-05-22T08:49:00Z">
              <w:r w:rsidRPr="00656CB3">
                <w:rPr>
                  <w:rFonts w:asciiTheme="minorHAnsi" w:hAnsiTheme="minorHAnsi" w:cstheme="minorHAnsi"/>
                  <w:sz w:val="22"/>
                  <w:szCs w:val="22"/>
                  <w:rPrChange w:id="5559" w:author="miminguyenb@yahoo.com" w:date="2024-05-22T02:52:00Z" w16du:dateUtc="2024-05-22T09:52:00Z">
                    <w:rPr>
                      <w:rFonts w:ascii="Arial" w:hAnsi="Arial" w:cs="Arial"/>
                      <w:sz w:val="22"/>
                      <w:szCs w:val="22"/>
                    </w:rPr>
                  </w:rPrChange>
                </w:rPr>
                <w:t xml:space="preserve"> be routed to their destination.</w:t>
              </w:r>
            </w:ins>
          </w:p>
          <w:p w14:paraId="2F313D0C" w14:textId="77777777" w:rsidR="00656CB3" w:rsidRPr="00656CB3" w:rsidRDefault="00656CB3" w:rsidP="00656CB3">
            <w:pPr>
              <w:pStyle w:val="ListParagraph"/>
              <w:tabs>
                <w:tab w:val="left" w:pos="720"/>
                <w:tab w:val="left" w:pos="6610"/>
              </w:tabs>
              <w:ind w:left="907"/>
              <w:rPr>
                <w:ins w:id="5560" w:author="miminguyenb@yahoo.com" w:date="2024-05-21T13:48:00Z" w16du:dateUtc="2024-05-21T20:48:00Z"/>
                <w:rFonts w:asciiTheme="minorHAnsi" w:hAnsiTheme="minorHAnsi" w:cstheme="minorHAnsi"/>
                <w:sz w:val="22"/>
                <w:szCs w:val="22"/>
                <w:rPrChange w:id="5561" w:author="miminguyenb@yahoo.com" w:date="2024-05-22T02:52:00Z" w16du:dateUtc="2024-05-22T09:52:00Z">
                  <w:rPr>
                    <w:ins w:id="5562" w:author="miminguyenb@yahoo.com" w:date="2024-05-21T13:48:00Z" w16du:dateUtc="2024-05-21T20:48:00Z"/>
                  </w:rPr>
                </w:rPrChange>
              </w:rPr>
              <w:pPrChange w:id="5563" w:author="miminguyenb@yahoo.com" w:date="2024-05-22T02:55:00Z" w16du:dateUtc="2024-05-22T09:55:00Z">
                <w:pPr>
                  <w:tabs>
                    <w:tab w:val="left" w:pos="720"/>
                    <w:tab w:val="left" w:pos="6610"/>
                  </w:tabs>
                </w:pPr>
              </w:pPrChange>
            </w:pPr>
          </w:p>
          <w:p w14:paraId="5A41771A" w14:textId="77777777" w:rsidR="009B78F5" w:rsidRPr="00656CB3" w:rsidRDefault="009B78F5" w:rsidP="00033354">
            <w:pPr>
              <w:tabs>
                <w:tab w:val="left" w:pos="720"/>
              </w:tabs>
              <w:rPr>
                <w:ins w:id="5564" w:author="miminguyenb@yahoo.com" w:date="2024-05-21T13:48:00Z" w16du:dateUtc="2024-05-21T20:48:00Z"/>
                <w:rFonts w:asciiTheme="minorHAnsi" w:hAnsiTheme="minorHAnsi" w:cstheme="minorHAnsi"/>
                <w:sz w:val="22"/>
                <w:szCs w:val="22"/>
                <w:rPrChange w:id="5565" w:author="miminguyenb@yahoo.com" w:date="2024-05-22T02:52:00Z" w16du:dateUtc="2024-05-22T09:52:00Z">
                  <w:rPr>
                    <w:ins w:id="5566" w:author="miminguyenb@yahoo.com" w:date="2024-05-21T13:48:00Z" w16du:dateUtc="2024-05-21T20:48:00Z"/>
                    <w:rFonts w:ascii="Arial" w:hAnsi="Arial" w:cs="Arial"/>
                    <w:sz w:val="22"/>
                    <w:szCs w:val="22"/>
                  </w:rPr>
                </w:rPrChange>
              </w:rPr>
            </w:pPr>
            <w:ins w:id="5567" w:author="miminguyenb@yahoo.com" w:date="2024-05-21T13:48:00Z" w16du:dateUtc="2024-05-21T20:48:00Z">
              <w:r w:rsidRPr="00656CB3">
                <w:rPr>
                  <w:rFonts w:asciiTheme="minorHAnsi" w:hAnsiTheme="minorHAnsi" w:cstheme="minorHAnsi"/>
                  <w:sz w:val="22"/>
                  <w:szCs w:val="22"/>
                  <w:rPrChange w:id="5568"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569"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5570" w:author="miminguyenb@yahoo.com" w:date="2024-05-22T02:52:00Z" w16du:dateUtc="2024-05-22T09:52:00Z">
                    <w:rPr>
                      <w:rFonts w:ascii="Arial" w:hAnsi="Arial" w:cs="Arial"/>
                      <w:sz w:val="22"/>
                      <w:szCs w:val="22"/>
                    </w:rPr>
                  </w:rPrChange>
                </w:rPr>
                <w:t xml:space="preserve">: </w:t>
              </w:r>
            </w:ins>
          </w:p>
          <w:p w14:paraId="1C83090C" w14:textId="77777777" w:rsidR="009B78F5" w:rsidRPr="00656CB3" w:rsidRDefault="009B78F5" w:rsidP="00033354">
            <w:pPr>
              <w:tabs>
                <w:tab w:val="left" w:pos="720"/>
                <w:tab w:val="left" w:pos="5708"/>
              </w:tabs>
              <w:rPr>
                <w:ins w:id="5571" w:author="miminguyenb@yahoo.com" w:date="2024-05-21T13:48:00Z" w16du:dateUtc="2024-05-21T20:48:00Z"/>
                <w:rFonts w:asciiTheme="minorHAnsi" w:hAnsiTheme="minorHAnsi" w:cstheme="minorHAnsi"/>
                <w:sz w:val="22"/>
                <w:szCs w:val="22"/>
                <w:rPrChange w:id="5572" w:author="miminguyenb@yahoo.com" w:date="2024-05-22T02:52:00Z" w16du:dateUtc="2024-05-22T09:52:00Z">
                  <w:rPr>
                    <w:ins w:id="5573" w:author="miminguyenb@yahoo.com" w:date="2024-05-21T13:48:00Z" w16du:dateUtc="2024-05-21T20:48:00Z"/>
                    <w:rFonts w:ascii="Arial" w:hAnsi="Arial" w:cs="Arial"/>
                    <w:sz w:val="22"/>
                    <w:szCs w:val="22"/>
                  </w:rPr>
                </w:rPrChange>
              </w:rPr>
            </w:pPr>
            <w:ins w:id="5574" w:author="miminguyenb@yahoo.com" w:date="2024-05-21T13:48:00Z" w16du:dateUtc="2024-05-21T20:48:00Z">
              <w:r w:rsidRPr="00656CB3">
                <w:rPr>
                  <w:rFonts w:asciiTheme="minorHAnsi" w:hAnsiTheme="minorHAnsi" w:cstheme="minorHAnsi"/>
                  <w:sz w:val="22"/>
                  <w:szCs w:val="22"/>
                  <w:rPrChange w:id="5575"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576"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5577" w:author="miminguyenb@yahoo.com" w:date="2024-05-22T02:52:00Z" w16du:dateUtc="2024-05-22T09:52:00Z">
                    <w:rPr>
                      <w:rFonts w:ascii="Arial" w:hAnsi="Arial" w:cs="Arial"/>
                      <w:sz w:val="22"/>
                      <w:szCs w:val="22"/>
                    </w:rPr>
                  </w:rPrChange>
                </w:rPr>
                <w:t xml:space="preserve">: </w:t>
              </w:r>
              <w:r w:rsidRPr="00656CB3">
                <w:rPr>
                  <w:rFonts w:asciiTheme="minorHAnsi" w:hAnsiTheme="minorHAnsi" w:cstheme="minorHAnsi"/>
                  <w:sz w:val="22"/>
                  <w:szCs w:val="22"/>
                  <w:rPrChange w:id="5578" w:author="miminguyenb@yahoo.com" w:date="2024-05-22T02:52:00Z" w16du:dateUtc="2024-05-22T09:52:00Z">
                    <w:rPr>
                      <w:rFonts w:ascii="Arial" w:hAnsi="Arial" w:cs="Arial"/>
                      <w:sz w:val="22"/>
                      <w:szCs w:val="22"/>
                    </w:rPr>
                  </w:rPrChange>
                </w:rPr>
                <w:tab/>
              </w:r>
            </w:ins>
          </w:p>
          <w:p w14:paraId="69FEDAB6" w14:textId="77777777" w:rsidR="009B78F5" w:rsidRPr="00656CB3" w:rsidRDefault="009B78F5" w:rsidP="00033354">
            <w:pPr>
              <w:tabs>
                <w:tab w:val="left" w:pos="720"/>
              </w:tabs>
              <w:rPr>
                <w:ins w:id="5579" w:author="miminguyenb@yahoo.com" w:date="2024-05-21T13:48:00Z" w16du:dateUtc="2024-05-21T20:48:00Z"/>
                <w:rFonts w:asciiTheme="minorHAnsi" w:hAnsiTheme="minorHAnsi" w:cstheme="minorHAnsi"/>
                <w:sz w:val="22"/>
                <w:szCs w:val="22"/>
                <w:rPrChange w:id="5580" w:author="miminguyenb@yahoo.com" w:date="2024-05-22T02:52:00Z" w16du:dateUtc="2024-05-22T09:52:00Z">
                  <w:rPr>
                    <w:ins w:id="5581" w:author="miminguyenb@yahoo.com" w:date="2024-05-21T13:48:00Z" w16du:dateUtc="2024-05-21T20:48:00Z"/>
                    <w:rFonts w:ascii="Arial" w:hAnsi="Arial" w:cs="Arial"/>
                    <w:sz w:val="22"/>
                    <w:szCs w:val="22"/>
                  </w:rPr>
                </w:rPrChange>
              </w:rPr>
            </w:pPr>
            <w:ins w:id="5582" w:author="miminguyenb@yahoo.com" w:date="2024-05-21T13:48:00Z" w16du:dateUtc="2024-05-21T20:48:00Z">
              <w:r w:rsidRPr="00656CB3">
                <w:rPr>
                  <w:rFonts w:asciiTheme="minorHAnsi" w:hAnsiTheme="minorHAnsi" w:cstheme="minorHAnsi"/>
                  <w:sz w:val="22"/>
                  <w:szCs w:val="22"/>
                  <w:rPrChange w:id="5583"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5584"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5585" w:author="miminguyenb@yahoo.com" w:date="2024-05-22T02:52:00Z" w16du:dateUtc="2024-05-22T09:52:00Z">
                    <w:rPr>
                      <w:rFonts w:ascii="Arial" w:hAnsi="Arial" w:cs="Arial"/>
                      <w:sz w:val="22"/>
                      <w:szCs w:val="22"/>
                    </w:rPr>
                  </w:rPrChange>
                </w:rPr>
                <w:t xml:space="preserve">: </w:t>
              </w:r>
            </w:ins>
          </w:p>
        </w:tc>
      </w:tr>
      <w:tr w:rsidR="009B78F5" w:rsidRPr="00656CB3" w14:paraId="492B1E21" w14:textId="77777777" w:rsidTr="009B78F5">
        <w:trPr>
          <w:jc w:val="center"/>
          <w:ins w:id="5586" w:author="miminguyenb@yahoo.com" w:date="2024-05-21T13:48:00Z" w16du:dateUtc="2024-05-21T20:48:00Z"/>
        </w:trPr>
        <w:tc>
          <w:tcPr>
            <w:tcW w:w="9576" w:type="dxa"/>
            <w:gridSpan w:val="4"/>
            <w:shd w:val="clear" w:color="auto" w:fill="auto"/>
            <w:tcPrChange w:id="5587" w:author="miminguyenb@yahoo.com" w:date="2024-05-21T13:48:00Z" w16du:dateUtc="2024-05-21T20:48:00Z">
              <w:tcPr>
                <w:tcW w:w="9576" w:type="dxa"/>
                <w:gridSpan w:val="4"/>
                <w:shd w:val="clear" w:color="auto" w:fill="auto"/>
              </w:tcPr>
            </w:tcPrChange>
          </w:tcPr>
          <w:p w14:paraId="7829DEF8" w14:textId="77777777" w:rsidR="009B78F5" w:rsidRPr="00656CB3" w:rsidRDefault="009B78F5" w:rsidP="00033354">
            <w:pPr>
              <w:rPr>
                <w:ins w:id="5588" w:author="miminguyenb@yahoo.com" w:date="2024-05-21T13:48:00Z" w16du:dateUtc="2024-05-21T20:48:00Z"/>
                <w:rFonts w:asciiTheme="minorHAnsi" w:hAnsiTheme="minorHAnsi" w:cstheme="minorHAnsi"/>
                <w:sz w:val="22"/>
                <w:szCs w:val="22"/>
                <w:rPrChange w:id="5589" w:author="miminguyenb@yahoo.com" w:date="2024-05-22T02:52:00Z" w16du:dateUtc="2024-05-22T09:52:00Z">
                  <w:rPr>
                    <w:ins w:id="5590" w:author="miminguyenb@yahoo.com" w:date="2024-05-21T13:48:00Z" w16du:dateUtc="2024-05-21T20:48:00Z"/>
                    <w:rFonts w:ascii="Arial" w:hAnsi="Arial" w:cs="Arial"/>
                    <w:sz w:val="22"/>
                    <w:szCs w:val="22"/>
                  </w:rPr>
                </w:rPrChange>
              </w:rPr>
            </w:pPr>
            <w:ins w:id="5591" w:author="miminguyenb@yahoo.com" w:date="2024-05-21T13:48:00Z" w16du:dateUtc="2024-05-21T20:48:00Z">
              <w:r w:rsidRPr="00656CB3">
                <w:rPr>
                  <w:rFonts w:asciiTheme="minorHAnsi" w:hAnsiTheme="minorHAnsi" w:cstheme="minorHAnsi"/>
                  <w:b/>
                  <w:sz w:val="22"/>
                  <w:szCs w:val="22"/>
                  <w:rPrChange w:id="5592"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5593" w:author="miminguyenb@yahoo.com" w:date="2024-05-22T02:52:00Z" w16du:dateUtc="2024-05-22T09:52:00Z">
                    <w:rPr>
                      <w:rFonts w:ascii="Arial" w:hAnsi="Arial" w:cs="Arial"/>
                      <w:sz w:val="22"/>
                      <w:szCs w:val="22"/>
                    </w:rPr>
                  </w:rPrChange>
                </w:rPr>
                <w:t xml:space="preserve">: </w:t>
              </w:r>
            </w:ins>
          </w:p>
          <w:p w14:paraId="795BBF0F" w14:textId="77777777" w:rsidR="009B78F5" w:rsidRPr="00656CB3" w:rsidRDefault="009B78F5" w:rsidP="00033354">
            <w:pPr>
              <w:rPr>
                <w:ins w:id="5594" w:author="miminguyenb@yahoo.com" w:date="2024-05-21T13:48:00Z" w16du:dateUtc="2024-05-21T20:48:00Z"/>
                <w:rFonts w:asciiTheme="minorHAnsi" w:hAnsiTheme="minorHAnsi" w:cstheme="minorHAnsi"/>
                <w:sz w:val="22"/>
                <w:szCs w:val="22"/>
                <w:rPrChange w:id="5595" w:author="miminguyenb@yahoo.com" w:date="2024-05-22T02:52:00Z" w16du:dateUtc="2024-05-22T09:52:00Z">
                  <w:rPr>
                    <w:ins w:id="5596" w:author="miminguyenb@yahoo.com" w:date="2024-05-21T13:48:00Z" w16du:dateUtc="2024-05-21T20:48:00Z"/>
                    <w:rFonts w:ascii="Arial" w:hAnsi="Arial" w:cs="Arial"/>
                    <w:sz w:val="22"/>
                    <w:szCs w:val="22"/>
                  </w:rPr>
                </w:rPrChange>
              </w:rPr>
            </w:pPr>
          </w:p>
          <w:p w14:paraId="3926F1A4" w14:textId="49F3FE81" w:rsidR="009B78F5" w:rsidRPr="00656CB3" w:rsidRDefault="00C47822" w:rsidP="00C47822">
            <w:pPr>
              <w:pStyle w:val="ListParagraph"/>
              <w:numPr>
                <w:ilvl w:val="0"/>
                <w:numId w:val="63"/>
              </w:numPr>
              <w:rPr>
                <w:ins w:id="5597" w:author="miminguyenb@yahoo.com" w:date="2024-05-21T13:54:00Z" w16du:dateUtc="2024-05-21T20:54:00Z"/>
                <w:rFonts w:asciiTheme="minorHAnsi" w:hAnsiTheme="minorHAnsi" w:cstheme="minorHAnsi"/>
                <w:sz w:val="22"/>
                <w:szCs w:val="22"/>
                <w:rPrChange w:id="5598" w:author="miminguyenb@yahoo.com" w:date="2024-05-22T02:52:00Z" w16du:dateUtc="2024-05-22T09:52:00Z">
                  <w:rPr>
                    <w:ins w:id="5599" w:author="miminguyenb@yahoo.com" w:date="2024-05-21T13:54:00Z" w16du:dateUtc="2024-05-21T20:54:00Z"/>
                    <w:rFonts w:ascii="Arial" w:hAnsi="Arial" w:cs="Arial"/>
                    <w:sz w:val="22"/>
                    <w:szCs w:val="22"/>
                  </w:rPr>
                </w:rPrChange>
              </w:rPr>
            </w:pPr>
            <w:ins w:id="5600" w:author="miminguyenb@yahoo.com" w:date="2024-05-21T13:54:00Z" w16du:dateUtc="2024-05-21T20:54:00Z">
              <w:r w:rsidRPr="00656CB3">
                <w:rPr>
                  <w:rFonts w:asciiTheme="minorHAnsi" w:hAnsiTheme="minorHAnsi" w:cstheme="minorHAnsi"/>
                  <w:sz w:val="22"/>
                  <w:szCs w:val="22"/>
                  <w:rPrChange w:id="5601" w:author="miminguyenb@yahoo.com" w:date="2024-05-22T02:52:00Z" w16du:dateUtc="2024-05-22T09:52:00Z">
                    <w:rPr>
                      <w:rFonts w:ascii="Arial" w:hAnsi="Arial" w:cs="Arial"/>
                      <w:sz w:val="22"/>
                      <w:szCs w:val="22"/>
                    </w:rPr>
                  </w:rPrChange>
                </w:rPr>
                <w:t xml:space="preserve">The Application User </w:t>
              </w:r>
            </w:ins>
            <w:ins w:id="5602" w:author="miminguyenb@yahoo.com" w:date="2024-05-21T13:55:00Z" w16du:dateUtc="2024-05-21T20:55:00Z">
              <w:r w:rsidRPr="00656CB3">
                <w:rPr>
                  <w:rFonts w:asciiTheme="minorHAnsi" w:hAnsiTheme="minorHAnsi" w:cstheme="minorHAnsi"/>
                  <w:sz w:val="22"/>
                  <w:szCs w:val="22"/>
                  <w:rPrChange w:id="5603" w:author="miminguyenb@yahoo.com" w:date="2024-05-22T02:52:00Z" w16du:dateUtc="2024-05-22T09:52:00Z">
                    <w:rPr>
                      <w:rFonts w:ascii="Arial" w:hAnsi="Arial" w:cs="Arial"/>
                      <w:sz w:val="22"/>
                      <w:szCs w:val="22"/>
                    </w:rPr>
                  </w:rPrChange>
                </w:rPr>
                <w:t>enters</w:t>
              </w:r>
            </w:ins>
            <w:ins w:id="5604" w:author="miminguyenb@yahoo.com" w:date="2024-05-21T13:54:00Z" w16du:dateUtc="2024-05-21T20:54:00Z">
              <w:r w:rsidRPr="00656CB3">
                <w:rPr>
                  <w:rFonts w:asciiTheme="minorHAnsi" w:hAnsiTheme="minorHAnsi" w:cstheme="minorHAnsi"/>
                  <w:sz w:val="22"/>
                  <w:szCs w:val="22"/>
                  <w:rPrChange w:id="5605" w:author="miminguyenb@yahoo.com" w:date="2024-05-22T02:52:00Z" w16du:dateUtc="2024-05-22T09:52:00Z">
                    <w:rPr>
                      <w:rFonts w:ascii="Arial" w:hAnsi="Arial" w:cs="Arial"/>
                      <w:sz w:val="22"/>
                      <w:szCs w:val="22"/>
                    </w:rPr>
                  </w:rPrChange>
                </w:rPr>
                <w:t xml:space="preserve"> the ADAFNA (UC-1).</w:t>
              </w:r>
            </w:ins>
          </w:p>
          <w:p w14:paraId="085D043E" w14:textId="5C7D3146" w:rsidR="00C47822" w:rsidRPr="00656CB3" w:rsidRDefault="00C47822" w:rsidP="00C47822">
            <w:pPr>
              <w:pStyle w:val="ListParagraph"/>
              <w:numPr>
                <w:ilvl w:val="0"/>
                <w:numId w:val="63"/>
              </w:numPr>
              <w:rPr>
                <w:ins w:id="5606" w:author="miminguyenb@yahoo.com" w:date="2024-05-21T14:01:00Z" w16du:dateUtc="2024-05-21T21:01:00Z"/>
                <w:rFonts w:asciiTheme="minorHAnsi" w:hAnsiTheme="minorHAnsi" w:cstheme="minorHAnsi"/>
                <w:sz w:val="22"/>
                <w:szCs w:val="22"/>
                <w:rPrChange w:id="5607" w:author="miminguyenb@yahoo.com" w:date="2024-05-22T02:52:00Z" w16du:dateUtc="2024-05-22T09:52:00Z">
                  <w:rPr>
                    <w:ins w:id="5608" w:author="miminguyenb@yahoo.com" w:date="2024-05-21T14:01:00Z" w16du:dateUtc="2024-05-21T21:01:00Z"/>
                    <w:rFonts w:ascii="Arial" w:hAnsi="Arial" w:cs="Arial"/>
                    <w:sz w:val="22"/>
                    <w:szCs w:val="22"/>
                  </w:rPr>
                </w:rPrChange>
              </w:rPr>
            </w:pPr>
            <w:ins w:id="5609" w:author="miminguyenb@yahoo.com" w:date="2024-05-21T13:54:00Z" w16du:dateUtc="2024-05-21T20:54:00Z">
              <w:r w:rsidRPr="00656CB3">
                <w:rPr>
                  <w:rFonts w:asciiTheme="minorHAnsi" w:hAnsiTheme="minorHAnsi" w:cstheme="minorHAnsi"/>
                  <w:sz w:val="22"/>
                  <w:szCs w:val="22"/>
                  <w:rPrChange w:id="5610" w:author="miminguyenb@yahoo.com" w:date="2024-05-22T02:52:00Z" w16du:dateUtc="2024-05-22T09:52:00Z">
                    <w:rPr>
                      <w:rFonts w:ascii="Arial" w:hAnsi="Arial" w:cs="Arial"/>
                      <w:sz w:val="22"/>
                      <w:szCs w:val="22"/>
                    </w:rPr>
                  </w:rPrChange>
                </w:rPr>
                <w:t>T</w:t>
              </w:r>
            </w:ins>
            <w:ins w:id="5611" w:author="miminguyenb@yahoo.com" w:date="2024-05-21T13:55:00Z" w16du:dateUtc="2024-05-21T20:55:00Z">
              <w:r w:rsidRPr="00656CB3">
                <w:rPr>
                  <w:rFonts w:asciiTheme="minorHAnsi" w:hAnsiTheme="minorHAnsi" w:cstheme="minorHAnsi"/>
                  <w:sz w:val="22"/>
                  <w:szCs w:val="22"/>
                  <w:rPrChange w:id="5612" w:author="miminguyenb@yahoo.com" w:date="2024-05-22T02:52:00Z" w16du:dateUtc="2024-05-22T09:52:00Z">
                    <w:rPr>
                      <w:rFonts w:ascii="Arial" w:hAnsi="Arial" w:cs="Arial"/>
                      <w:sz w:val="22"/>
                      <w:szCs w:val="22"/>
                    </w:rPr>
                  </w:rPrChange>
                </w:rPr>
                <w:t xml:space="preserve">he </w:t>
              </w:r>
            </w:ins>
            <w:ins w:id="5613" w:author="miminguyenb@yahoo.com" w:date="2024-05-21T14:02:00Z" w16du:dateUtc="2024-05-21T21:02:00Z">
              <w:r w:rsidRPr="00656CB3">
                <w:rPr>
                  <w:rFonts w:asciiTheme="minorHAnsi" w:hAnsiTheme="minorHAnsi" w:cstheme="minorHAnsi"/>
                  <w:sz w:val="22"/>
                  <w:szCs w:val="22"/>
                  <w:rPrChange w:id="5614" w:author="miminguyenb@yahoo.com" w:date="2024-05-22T02:52:00Z" w16du:dateUtc="2024-05-22T09:52:00Z">
                    <w:rPr>
                      <w:rFonts w:ascii="Arial" w:hAnsi="Arial" w:cs="Arial"/>
                      <w:sz w:val="22"/>
                      <w:szCs w:val="22"/>
                    </w:rPr>
                  </w:rPrChange>
                </w:rPr>
                <w:t xml:space="preserve">Application User </w:t>
              </w:r>
            </w:ins>
            <w:ins w:id="5615" w:author="miminguyenb@yahoo.com" w:date="2024-05-21T13:55:00Z" w16du:dateUtc="2024-05-21T20:55:00Z">
              <w:r w:rsidRPr="00656CB3">
                <w:rPr>
                  <w:rFonts w:asciiTheme="minorHAnsi" w:hAnsiTheme="minorHAnsi" w:cstheme="minorHAnsi"/>
                  <w:sz w:val="22"/>
                  <w:szCs w:val="22"/>
                  <w:rPrChange w:id="5616" w:author="miminguyenb@yahoo.com" w:date="2024-05-22T02:52:00Z" w16du:dateUtc="2024-05-22T09:52:00Z">
                    <w:rPr>
                      <w:rFonts w:ascii="Arial" w:hAnsi="Arial" w:cs="Arial"/>
                      <w:sz w:val="22"/>
                      <w:szCs w:val="22"/>
                    </w:rPr>
                  </w:rPrChange>
                </w:rPr>
                <w:t>chooses their rou</w:t>
              </w:r>
            </w:ins>
            <w:ins w:id="5617" w:author="miminguyenb@yahoo.com" w:date="2024-05-21T14:01:00Z" w16du:dateUtc="2024-05-21T21:01:00Z">
              <w:r w:rsidRPr="00656CB3">
                <w:rPr>
                  <w:rFonts w:asciiTheme="minorHAnsi" w:hAnsiTheme="minorHAnsi" w:cstheme="minorHAnsi"/>
                  <w:sz w:val="22"/>
                  <w:szCs w:val="22"/>
                  <w:rPrChange w:id="5618" w:author="miminguyenb@yahoo.com" w:date="2024-05-22T02:52:00Z" w16du:dateUtc="2024-05-22T09:52:00Z">
                    <w:rPr>
                      <w:rFonts w:ascii="Arial" w:hAnsi="Arial" w:cs="Arial"/>
                      <w:sz w:val="22"/>
                      <w:szCs w:val="22"/>
                    </w:rPr>
                  </w:rPrChange>
                </w:rPr>
                <w:t>te (UC-3 or UC-4).</w:t>
              </w:r>
            </w:ins>
          </w:p>
          <w:p w14:paraId="146807CF" w14:textId="736CD4C4" w:rsidR="00C47822" w:rsidRPr="00656CB3" w:rsidRDefault="00C47822" w:rsidP="00C47822">
            <w:pPr>
              <w:pStyle w:val="ListParagraph"/>
              <w:numPr>
                <w:ilvl w:val="0"/>
                <w:numId w:val="63"/>
              </w:numPr>
              <w:rPr>
                <w:ins w:id="5619" w:author="miminguyenb@yahoo.com" w:date="2024-05-21T14:02:00Z" w16du:dateUtc="2024-05-21T21:02:00Z"/>
                <w:rFonts w:asciiTheme="minorHAnsi" w:hAnsiTheme="minorHAnsi" w:cstheme="minorHAnsi"/>
                <w:sz w:val="22"/>
                <w:szCs w:val="22"/>
                <w:rPrChange w:id="5620" w:author="miminguyenb@yahoo.com" w:date="2024-05-22T02:52:00Z" w16du:dateUtc="2024-05-22T09:52:00Z">
                  <w:rPr>
                    <w:ins w:id="5621" w:author="miminguyenb@yahoo.com" w:date="2024-05-21T14:02:00Z" w16du:dateUtc="2024-05-21T21:02:00Z"/>
                    <w:rFonts w:ascii="Arial" w:hAnsi="Arial" w:cs="Arial"/>
                    <w:sz w:val="22"/>
                    <w:szCs w:val="22"/>
                  </w:rPr>
                </w:rPrChange>
              </w:rPr>
            </w:pPr>
            <w:ins w:id="5622" w:author="miminguyenb@yahoo.com" w:date="2024-05-21T14:01:00Z" w16du:dateUtc="2024-05-21T21:01:00Z">
              <w:r w:rsidRPr="00656CB3">
                <w:rPr>
                  <w:rFonts w:asciiTheme="minorHAnsi" w:hAnsiTheme="minorHAnsi" w:cstheme="minorHAnsi"/>
                  <w:sz w:val="22"/>
                  <w:szCs w:val="22"/>
                  <w:rPrChange w:id="5623" w:author="miminguyenb@yahoo.com" w:date="2024-05-22T02:52:00Z" w16du:dateUtc="2024-05-22T09:52:00Z">
                    <w:rPr>
                      <w:rFonts w:ascii="Arial" w:hAnsi="Arial" w:cs="Arial"/>
                      <w:sz w:val="22"/>
                      <w:szCs w:val="22"/>
                    </w:rPr>
                  </w:rPrChange>
                </w:rPr>
                <w:t xml:space="preserve">The </w:t>
              </w:r>
            </w:ins>
            <w:ins w:id="5624" w:author="miminguyenb@yahoo.com" w:date="2024-05-21T14:02:00Z" w16du:dateUtc="2024-05-21T21:02:00Z">
              <w:r w:rsidRPr="00656CB3">
                <w:rPr>
                  <w:rFonts w:asciiTheme="minorHAnsi" w:hAnsiTheme="minorHAnsi" w:cstheme="minorHAnsi"/>
                  <w:sz w:val="22"/>
                  <w:szCs w:val="22"/>
                  <w:rPrChange w:id="5625" w:author="miminguyenb@yahoo.com" w:date="2024-05-22T02:52:00Z" w16du:dateUtc="2024-05-22T09:52:00Z">
                    <w:rPr>
                      <w:rFonts w:ascii="Arial" w:hAnsi="Arial" w:cs="Arial"/>
                      <w:sz w:val="22"/>
                      <w:szCs w:val="22"/>
                    </w:rPr>
                  </w:rPrChange>
                </w:rPr>
                <w:t xml:space="preserve">Application User </w:t>
              </w:r>
            </w:ins>
            <w:ins w:id="5626" w:author="miminguyenb@yahoo.com" w:date="2024-05-21T14:01:00Z" w16du:dateUtc="2024-05-21T21:01:00Z">
              <w:r w:rsidRPr="00656CB3">
                <w:rPr>
                  <w:rFonts w:asciiTheme="minorHAnsi" w:hAnsiTheme="minorHAnsi" w:cstheme="minorHAnsi"/>
                  <w:sz w:val="22"/>
                  <w:szCs w:val="22"/>
                  <w:rPrChange w:id="5627" w:author="miminguyenb@yahoo.com" w:date="2024-05-22T02:52:00Z" w16du:dateUtc="2024-05-22T09:52:00Z">
                    <w:rPr>
                      <w:rFonts w:ascii="Arial" w:hAnsi="Arial" w:cs="Arial"/>
                      <w:sz w:val="22"/>
                      <w:szCs w:val="22"/>
                    </w:rPr>
                  </w:rPrChange>
                </w:rPr>
                <w:t>clarifies their preferred ADA pathway (UC</w:t>
              </w:r>
            </w:ins>
            <w:ins w:id="5628" w:author="miminguyenb@yahoo.com" w:date="2024-05-21T14:02:00Z" w16du:dateUtc="2024-05-21T21:02:00Z">
              <w:r w:rsidRPr="00656CB3">
                <w:rPr>
                  <w:rFonts w:asciiTheme="minorHAnsi" w:hAnsiTheme="minorHAnsi" w:cstheme="minorHAnsi"/>
                  <w:sz w:val="22"/>
                  <w:szCs w:val="22"/>
                  <w:rPrChange w:id="5629" w:author="miminguyenb@yahoo.com" w:date="2024-05-22T02:52:00Z" w16du:dateUtc="2024-05-22T09:52:00Z">
                    <w:rPr>
                      <w:rFonts w:ascii="Arial" w:hAnsi="Arial" w:cs="Arial"/>
                      <w:sz w:val="22"/>
                      <w:szCs w:val="22"/>
                    </w:rPr>
                  </w:rPrChange>
                </w:rPr>
                <w:t>-7).</w:t>
              </w:r>
            </w:ins>
          </w:p>
          <w:p w14:paraId="25B2E1D9" w14:textId="667CE2AE" w:rsidR="00C47822" w:rsidRPr="00656CB3" w:rsidRDefault="00C47822" w:rsidP="00C47822">
            <w:pPr>
              <w:pStyle w:val="ListParagraph"/>
              <w:numPr>
                <w:ilvl w:val="0"/>
                <w:numId w:val="63"/>
              </w:numPr>
              <w:rPr>
                <w:ins w:id="5630" w:author="miminguyenb@yahoo.com" w:date="2024-05-21T14:02:00Z" w16du:dateUtc="2024-05-21T21:02:00Z"/>
                <w:rFonts w:asciiTheme="minorHAnsi" w:hAnsiTheme="minorHAnsi" w:cstheme="minorHAnsi"/>
                <w:sz w:val="22"/>
                <w:szCs w:val="22"/>
                <w:rPrChange w:id="5631" w:author="miminguyenb@yahoo.com" w:date="2024-05-22T02:52:00Z" w16du:dateUtc="2024-05-22T09:52:00Z">
                  <w:rPr>
                    <w:ins w:id="5632" w:author="miminguyenb@yahoo.com" w:date="2024-05-21T14:02:00Z" w16du:dateUtc="2024-05-21T21:02:00Z"/>
                    <w:rFonts w:ascii="Arial" w:hAnsi="Arial" w:cs="Arial"/>
                    <w:sz w:val="22"/>
                    <w:szCs w:val="22"/>
                  </w:rPr>
                </w:rPrChange>
              </w:rPr>
            </w:pPr>
            <w:ins w:id="5633" w:author="miminguyenb@yahoo.com" w:date="2024-05-21T14:02:00Z" w16du:dateUtc="2024-05-21T21:02:00Z">
              <w:r w:rsidRPr="00656CB3">
                <w:rPr>
                  <w:rFonts w:asciiTheme="minorHAnsi" w:hAnsiTheme="minorHAnsi" w:cstheme="minorHAnsi"/>
                  <w:sz w:val="22"/>
                  <w:szCs w:val="22"/>
                  <w:rPrChange w:id="5634" w:author="miminguyenb@yahoo.com" w:date="2024-05-22T02:52:00Z" w16du:dateUtc="2024-05-22T09:52:00Z">
                    <w:rPr>
                      <w:rFonts w:ascii="Arial" w:hAnsi="Arial" w:cs="Arial"/>
                      <w:sz w:val="22"/>
                      <w:szCs w:val="22"/>
                    </w:rPr>
                  </w:rPrChange>
                </w:rPr>
                <w:t xml:space="preserve">The </w:t>
              </w:r>
              <w:r w:rsidRPr="00656CB3">
                <w:rPr>
                  <w:rFonts w:asciiTheme="minorHAnsi" w:hAnsiTheme="minorHAnsi" w:cstheme="minorHAnsi"/>
                  <w:sz w:val="22"/>
                  <w:szCs w:val="22"/>
                  <w:rPrChange w:id="5635" w:author="miminguyenb@yahoo.com" w:date="2024-05-22T02:52:00Z" w16du:dateUtc="2024-05-22T09:52:00Z">
                    <w:rPr>
                      <w:rFonts w:ascii="Arial" w:hAnsi="Arial" w:cs="Arial"/>
                      <w:sz w:val="22"/>
                      <w:szCs w:val="22"/>
                    </w:rPr>
                  </w:rPrChange>
                </w:rPr>
                <w:t>Application User</w:t>
              </w:r>
              <w:r w:rsidRPr="00656CB3">
                <w:rPr>
                  <w:rFonts w:asciiTheme="minorHAnsi" w:hAnsiTheme="minorHAnsi" w:cstheme="minorHAnsi"/>
                  <w:sz w:val="22"/>
                  <w:szCs w:val="22"/>
                  <w:rPrChange w:id="5636" w:author="miminguyenb@yahoo.com" w:date="2024-05-22T02:52:00Z" w16du:dateUtc="2024-05-22T09:52:00Z">
                    <w:rPr>
                      <w:rFonts w:ascii="Arial" w:hAnsi="Arial" w:cs="Arial"/>
                      <w:sz w:val="22"/>
                      <w:szCs w:val="22"/>
                    </w:rPr>
                  </w:rPrChange>
                </w:rPr>
                <w:t xml:space="preserve"> receives ADA warnings related to their destination (UC-8).</w:t>
              </w:r>
            </w:ins>
          </w:p>
          <w:p w14:paraId="0208A675" w14:textId="1B90EB88" w:rsidR="009B78F5" w:rsidRPr="00656CB3" w:rsidRDefault="00C47822" w:rsidP="00033354">
            <w:pPr>
              <w:pStyle w:val="ListParagraph"/>
              <w:numPr>
                <w:ilvl w:val="0"/>
                <w:numId w:val="63"/>
              </w:numPr>
              <w:rPr>
                <w:ins w:id="5637" w:author="miminguyenb@yahoo.com" w:date="2024-05-21T13:48:00Z" w16du:dateUtc="2024-05-21T20:48:00Z"/>
                <w:rFonts w:asciiTheme="minorHAnsi" w:hAnsiTheme="minorHAnsi" w:cstheme="minorHAnsi"/>
                <w:sz w:val="22"/>
                <w:szCs w:val="22"/>
                <w:rPrChange w:id="5638" w:author="miminguyenb@yahoo.com" w:date="2024-05-22T02:52:00Z" w16du:dateUtc="2024-05-22T09:52:00Z">
                  <w:rPr>
                    <w:ins w:id="5639" w:author="miminguyenb@yahoo.com" w:date="2024-05-21T13:48:00Z" w16du:dateUtc="2024-05-21T20:48:00Z"/>
                  </w:rPr>
                </w:rPrChange>
              </w:rPr>
              <w:pPrChange w:id="5640" w:author="miminguyenb@yahoo.com" w:date="2024-05-21T14:02:00Z" w16du:dateUtc="2024-05-21T21:02:00Z">
                <w:pPr/>
              </w:pPrChange>
            </w:pPr>
            <w:ins w:id="5641" w:author="miminguyenb@yahoo.com" w:date="2024-05-21T14:02:00Z" w16du:dateUtc="2024-05-21T21:02:00Z">
              <w:r w:rsidRPr="00656CB3">
                <w:rPr>
                  <w:rFonts w:asciiTheme="minorHAnsi" w:hAnsiTheme="minorHAnsi" w:cstheme="minorHAnsi"/>
                  <w:sz w:val="22"/>
                  <w:szCs w:val="22"/>
                  <w:rPrChange w:id="5642" w:author="miminguyenb@yahoo.com" w:date="2024-05-22T02:52:00Z" w16du:dateUtc="2024-05-22T09:52:00Z">
                    <w:rPr>
                      <w:rFonts w:ascii="Arial" w:hAnsi="Arial" w:cs="Arial"/>
                      <w:sz w:val="22"/>
                      <w:szCs w:val="22"/>
                    </w:rPr>
                  </w:rPrChange>
                </w:rPr>
                <w:t xml:space="preserve">The </w:t>
              </w:r>
              <w:r w:rsidRPr="00656CB3">
                <w:rPr>
                  <w:rFonts w:asciiTheme="minorHAnsi" w:hAnsiTheme="minorHAnsi" w:cstheme="minorHAnsi"/>
                  <w:sz w:val="22"/>
                  <w:szCs w:val="22"/>
                  <w:rPrChange w:id="5643" w:author="miminguyenb@yahoo.com" w:date="2024-05-22T02:52:00Z" w16du:dateUtc="2024-05-22T09:52:00Z">
                    <w:rPr>
                      <w:rFonts w:ascii="Arial" w:hAnsi="Arial" w:cs="Arial"/>
                      <w:sz w:val="22"/>
                      <w:szCs w:val="22"/>
                    </w:rPr>
                  </w:rPrChange>
                </w:rPr>
                <w:t>Application User</w:t>
              </w:r>
              <w:r w:rsidRPr="00656CB3">
                <w:rPr>
                  <w:rFonts w:asciiTheme="minorHAnsi" w:hAnsiTheme="minorHAnsi" w:cstheme="minorHAnsi"/>
                  <w:sz w:val="22"/>
                  <w:szCs w:val="22"/>
                  <w:rPrChange w:id="5644" w:author="miminguyenb@yahoo.com" w:date="2024-05-22T02:52:00Z" w16du:dateUtc="2024-05-22T09:52:00Z">
                    <w:rPr>
                      <w:rFonts w:ascii="Arial" w:hAnsi="Arial" w:cs="Arial"/>
                      <w:sz w:val="22"/>
                      <w:szCs w:val="22"/>
                    </w:rPr>
                  </w:rPrChange>
                </w:rPr>
                <w:t xml:space="preserve"> is routed to their final destination (UC-9).</w:t>
              </w:r>
            </w:ins>
          </w:p>
          <w:p w14:paraId="20E69692" w14:textId="77777777" w:rsidR="009B78F5" w:rsidRPr="00656CB3" w:rsidRDefault="009B78F5" w:rsidP="00033354">
            <w:pPr>
              <w:rPr>
                <w:ins w:id="5645" w:author="miminguyenb@yahoo.com" w:date="2024-05-21T13:48:00Z" w16du:dateUtc="2024-05-21T20:48:00Z"/>
                <w:rFonts w:asciiTheme="minorHAnsi" w:hAnsiTheme="minorHAnsi" w:cstheme="minorHAnsi"/>
                <w:sz w:val="22"/>
                <w:szCs w:val="22"/>
                <w:rPrChange w:id="5646" w:author="miminguyenb@yahoo.com" w:date="2024-05-22T02:52:00Z" w16du:dateUtc="2024-05-22T09:52:00Z">
                  <w:rPr>
                    <w:ins w:id="5647" w:author="miminguyenb@yahoo.com" w:date="2024-05-21T13:48:00Z" w16du:dateUtc="2024-05-21T20:48:00Z"/>
                    <w:rFonts w:ascii="Arial" w:hAnsi="Arial" w:cs="Arial"/>
                    <w:sz w:val="22"/>
                    <w:szCs w:val="22"/>
                  </w:rPr>
                </w:rPrChange>
              </w:rPr>
            </w:pPr>
          </w:p>
        </w:tc>
      </w:tr>
    </w:tbl>
    <w:p w14:paraId="48C43382" w14:textId="77777777" w:rsidR="00850B00" w:rsidRPr="00656CB3" w:rsidRDefault="00850B00">
      <w:pPr>
        <w:rPr>
          <w:ins w:id="5648" w:author="miminguyenb@yahoo.com" w:date="2024-05-22T01:59:00Z" w16du:dateUtc="2024-05-22T08:59:00Z"/>
          <w:rFonts w:asciiTheme="minorHAnsi" w:hAnsiTheme="minorHAnsi" w:cstheme="minorHAnsi"/>
          <w:sz w:val="22"/>
          <w:szCs w:val="22"/>
          <w:rPrChange w:id="5649" w:author="miminguyenb@yahoo.com" w:date="2024-05-22T02:52:00Z" w16du:dateUtc="2024-05-22T09:52:00Z">
            <w:rPr>
              <w:ins w:id="5650" w:author="miminguyenb@yahoo.com" w:date="2024-05-22T01:59:00Z" w16du:dateUtc="2024-05-22T08:59:00Z"/>
            </w:rPr>
          </w:rPrChange>
        </w:rPr>
      </w:pPr>
      <w:ins w:id="5651" w:author="miminguyenb@yahoo.com" w:date="2024-05-22T01:59:00Z" w16du:dateUtc="2024-05-22T08:59:00Z">
        <w:r w:rsidRPr="00656CB3">
          <w:rPr>
            <w:rFonts w:asciiTheme="minorHAnsi" w:hAnsiTheme="minorHAnsi" w:cstheme="minorHAnsi"/>
            <w:sz w:val="22"/>
            <w:szCs w:val="22"/>
            <w:rPrChange w:id="5652" w:author="miminguyenb@yahoo.com" w:date="2024-05-22T02:52:00Z" w16du:dateUtc="2024-05-22T09:52:00Z">
              <w:rPr/>
            </w:rPrChange>
          </w:rPr>
          <w:br w:type="page"/>
        </w:r>
      </w:ins>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5653" w:author="miminguyenb@yahoo.com" w:date="2024-05-21T13:48:00Z" w16du:dateUtc="2024-05-21T20:48: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9576"/>
        <w:tblGridChange w:id="5654">
          <w:tblGrid>
            <w:gridCol w:w="9576"/>
          </w:tblGrid>
        </w:tblGridChange>
      </w:tblGrid>
      <w:tr w:rsidR="009B78F5" w:rsidRPr="00656CB3" w14:paraId="79B04BA5" w14:textId="77777777" w:rsidTr="009B78F5">
        <w:trPr>
          <w:trHeight w:val="498"/>
          <w:jc w:val="center"/>
          <w:ins w:id="5655" w:author="miminguyenb@yahoo.com" w:date="2024-05-21T13:48:00Z" w16du:dateUtc="2024-05-21T20:48:00Z"/>
          <w:trPrChange w:id="5656" w:author="miminguyenb@yahoo.com" w:date="2024-05-21T13:48:00Z" w16du:dateUtc="2024-05-21T20:48:00Z">
            <w:trPr>
              <w:trHeight w:val="498"/>
            </w:trPr>
          </w:trPrChange>
        </w:trPr>
        <w:tc>
          <w:tcPr>
            <w:tcW w:w="9576" w:type="dxa"/>
            <w:shd w:val="clear" w:color="auto" w:fill="auto"/>
            <w:tcPrChange w:id="5657" w:author="miminguyenb@yahoo.com" w:date="2024-05-21T13:48:00Z" w16du:dateUtc="2024-05-21T20:48:00Z">
              <w:tcPr>
                <w:tcW w:w="9576" w:type="dxa"/>
                <w:shd w:val="clear" w:color="auto" w:fill="auto"/>
              </w:tcPr>
            </w:tcPrChange>
          </w:tcPr>
          <w:p w14:paraId="162FC696" w14:textId="4676706F" w:rsidR="009B78F5" w:rsidRPr="00656CB3" w:rsidRDefault="009B78F5" w:rsidP="00033354">
            <w:pPr>
              <w:rPr>
                <w:ins w:id="5658" w:author="miminguyenb@yahoo.com" w:date="2024-05-21T14:08:00Z" w16du:dateUtc="2024-05-21T21:08:00Z"/>
                <w:rFonts w:asciiTheme="minorHAnsi" w:hAnsiTheme="minorHAnsi" w:cstheme="minorHAnsi"/>
                <w:sz w:val="22"/>
                <w:szCs w:val="22"/>
                <w:rPrChange w:id="5659" w:author="miminguyenb@yahoo.com" w:date="2024-05-22T02:52:00Z" w16du:dateUtc="2024-05-22T09:52:00Z">
                  <w:rPr>
                    <w:ins w:id="5660" w:author="miminguyenb@yahoo.com" w:date="2024-05-21T14:08:00Z" w16du:dateUtc="2024-05-21T21:08:00Z"/>
                    <w:rFonts w:ascii="Arial" w:hAnsi="Arial" w:cs="Arial"/>
                    <w:sz w:val="22"/>
                    <w:szCs w:val="22"/>
                  </w:rPr>
                </w:rPrChange>
              </w:rPr>
            </w:pPr>
            <w:ins w:id="5661" w:author="miminguyenb@yahoo.com" w:date="2024-05-21T13:48:00Z" w16du:dateUtc="2024-05-21T20:48:00Z">
              <w:r w:rsidRPr="00656CB3">
                <w:rPr>
                  <w:rFonts w:asciiTheme="minorHAnsi" w:hAnsiTheme="minorHAnsi" w:cstheme="minorHAnsi"/>
                  <w:b/>
                  <w:sz w:val="22"/>
                  <w:szCs w:val="22"/>
                  <w:rPrChange w:id="5662" w:author="miminguyenb@yahoo.com" w:date="2024-05-22T02:52:00Z" w16du:dateUtc="2024-05-22T09:52:00Z">
                    <w:rPr>
                      <w:rFonts w:ascii="Arial" w:hAnsi="Arial" w:cs="Arial"/>
                      <w:b/>
                      <w:sz w:val="22"/>
                      <w:szCs w:val="22"/>
                    </w:rPr>
                  </w:rPrChange>
                </w:rPr>
                <w:lastRenderedPageBreak/>
                <w:t>Sub-flows</w:t>
              </w:r>
              <w:r w:rsidRPr="00656CB3">
                <w:rPr>
                  <w:rFonts w:asciiTheme="minorHAnsi" w:hAnsiTheme="minorHAnsi" w:cstheme="minorHAnsi"/>
                  <w:sz w:val="22"/>
                  <w:szCs w:val="22"/>
                  <w:rPrChange w:id="5663" w:author="miminguyenb@yahoo.com" w:date="2024-05-22T02:52:00Z" w16du:dateUtc="2024-05-22T09:52:00Z">
                    <w:rPr>
                      <w:rFonts w:ascii="Arial" w:hAnsi="Arial" w:cs="Arial"/>
                      <w:sz w:val="22"/>
                      <w:szCs w:val="22"/>
                    </w:rPr>
                  </w:rPrChange>
                </w:rPr>
                <w:t xml:space="preserve">: </w:t>
              </w:r>
            </w:ins>
          </w:p>
          <w:p w14:paraId="0034BCCE" w14:textId="77777777" w:rsidR="002516F4" w:rsidRPr="00656CB3" w:rsidRDefault="002516F4" w:rsidP="00033354">
            <w:pPr>
              <w:rPr>
                <w:ins w:id="5664" w:author="miminguyenb@yahoo.com" w:date="2024-05-21T14:08:00Z" w16du:dateUtc="2024-05-21T21:08:00Z"/>
                <w:rFonts w:asciiTheme="minorHAnsi" w:hAnsiTheme="minorHAnsi" w:cstheme="minorHAnsi"/>
                <w:sz w:val="22"/>
                <w:szCs w:val="22"/>
                <w:rPrChange w:id="5665" w:author="miminguyenb@yahoo.com" w:date="2024-05-22T02:52:00Z" w16du:dateUtc="2024-05-22T09:52:00Z">
                  <w:rPr>
                    <w:ins w:id="5666" w:author="miminguyenb@yahoo.com" w:date="2024-05-21T14:08:00Z" w16du:dateUtc="2024-05-21T21:08:00Z"/>
                    <w:rFonts w:ascii="Arial" w:hAnsi="Arial" w:cs="Arial"/>
                    <w:sz w:val="22"/>
                    <w:szCs w:val="22"/>
                  </w:rPr>
                </w:rPrChange>
              </w:rPr>
            </w:pPr>
          </w:p>
          <w:p w14:paraId="500E3ABE" w14:textId="2EB19599" w:rsidR="002516F4" w:rsidRPr="00656CB3" w:rsidRDefault="002516F4" w:rsidP="002516F4">
            <w:pPr>
              <w:pStyle w:val="ListParagraph"/>
              <w:numPr>
                <w:ilvl w:val="1"/>
                <w:numId w:val="59"/>
              </w:numPr>
              <w:rPr>
                <w:ins w:id="5667" w:author="miminguyenb@yahoo.com" w:date="2024-05-21T14:08:00Z" w16du:dateUtc="2024-05-21T21:08:00Z"/>
                <w:rFonts w:asciiTheme="minorHAnsi" w:hAnsiTheme="minorHAnsi" w:cstheme="minorHAnsi"/>
                <w:sz w:val="22"/>
                <w:szCs w:val="22"/>
                <w:rPrChange w:id="5668" w:author="miminguyenb@yahoo.com" w:date="2024-05-22T02:52:00Z" w16du:dateUtc="2024-05-22T09:52:00Z">
                  <w:rPr>
                    <w:ins w:id="5669" w:author="miminguyenb@yahoo.com" w:date="2024-05-21T14:08:00Z" w16du:dateUtc="2024-05-21T21:08:00Z"/>
                    <w:rFonts w:ascii="Arial" w:hAnsi="Arial" w:cs="Arial"/>
                    <w:sz w:val="22"/>
                    <w:szCs w:val="22"/>
                  </w:rPr>
                </w:rPrChange>
              </w:rPr>
            </w:pPr>
            <w:ins w:id="5670" w:author="miminguyenb@yahoo.com" w:date="2024-05-21T14:08:00Z" w16du:dateUtc="2024-05-21T21:08:00Z">
              <w:r w:rsidRPr="00656CB3">
                <w:rPr>
                  <w:rFonts w:asciiTheme="minorHAnsi" w:hAnsiTheme="minorHAnsi" w:cstheme="minorHAnsi"/>
                  <w:sz w:val="22"/>
                  <w:szCs w:val="22"/>
                  <w:rPrChange w:id="5671" w:author="miminguyenb@yahoo.com" w:date="2024-05-22T02:52:00Z" w16du:dateUtc="2024-05-22T09:52:00Z">
                    <w:rPr>
                      <w:rFonts w:ascii="Arial" w:hAnsi="Arial" w:cs="Arial"/>
                      <w:sz w:val="22"/>
                      <w:szCs w:val="22"/>
                    </w:rPr>
                  </w:rPrChange>
                </w:rPr>
                <w:t>T</w:t>
              </w:r>
              <w:r w:rsidRPr="00656CB3">
                <w:rPr>
                  <w:rFonts w:asciiTheme="minorHAnsi" w:hAnsiTheme="minorHAnsi" w:cstheme="minorHAnsi"/>
                  <w:sz w:val="22"/>
                  <w:szCs w:val="22"/>
                  <w:rPrChange w:id="5672" w:author="miminguyenb@yahoo.com" w:date="2024-05-22T02:52:00Z" w16du:dateUtc="2024-05-22T09:52:00Z">
                    <w:rPr>
                      <w:rFonts w:ascii="Arial" w:hAnsi="Arial" w:cs="Arial"/>
                      <w:sz w:val="22"/>
                      <w:szCs w:val="22"/>
                    </w:rPr>
                  </w:rPrChange>
                </w:rPr>
                <w:t>he user chooses an unsaved address as their destination (UC-4)</w:t>
              </w:r>
              <w:r w:rsidRPr="00656CB3">
                <w:rPr>
                  <w:rFonts w:asciiTheme="minorHAnsi" w:hAnsiTheme="minorHAnsi" w:cstheme="minorHAnsi"/>
                  <w:sz w:val="22"/>
                  <w:szCs w:val="22"/>
                  <w:rPrChange w:id="5673" w:author="miminguyenb@yahoo.com" w:date="2024-05-22T02:52:00Z" w16du:dateUtc="2024-05-22T09:52:00Z">
                    <w:rPr>
                      <w:rFonts w:ascii="Arial" w:hAnsi="Arial" w:cs="Arial"/>
                      <w:sz w:val="22"/>
                      <w:szCs w:val="22"/>
                    </w:rPr>
                  </w:rPrChange>
                </w:rPr>
                <w:t xml:space="preserve"> and </w:t>
              </w:r>
            </w:ins>
            <w:ins w:id="5674" w:author="miminguyenb@yahoo.com" w:date="2024-05-21T14:10:00Z" w16du:dateUtc="2024-05-21T21:10:00Z">
              <w:r w:rsidRPr="00656CB3">
                <w:rPr>
                  <w:rFonts w:asciiTheme="minorHAnsi" w:hAnsiTheme="minorHAnsi" w:cstheme="minorHAnsi"/>
                  <w:sz w:val="22"/>
                  <w:szCs w:val="22"/>
                  <w:rPrChange w:id="5675" w:author="miminguyenb@yahoo.com" w:date="2024-05-22T02:52:00Z" w16du:dateUtc="2024-05-22T09:52:00Z">
                    <w:rPr>
                      <w:rFonts w:ascii="Arial" w:hAnsi="Arial" w:cs="Arial"/>
                      <w:sz w:val="22"/>
                      <w:szCs w:val="22"/>
                    </w:rPr>
                  </w:rPrChange>
                </w:rPr>
                <w:t xml:space="preserve">does </w:t>
              </w:r>
            </w:ins>
            <w:ins w:id="5676" w:author="miminguyenb@yahoo.com" w:date="2024-05-21T14:08:00Z" w16du:dateUtc="2024-05-21T21:08:00Z">
              <w:r w:rsidRPr="00656CB3">
                <w:rPr>
                  <w:rFonts w:asciiTheme="minorHAnsi" w:hAnsiTheme="minorHAnsi" w:cstheme="minorHAnsi"/>
                  <w:sz w:val="22"/>
                  <w:szCs w:val="22"/>
                  <w:rPrChange w:id="5677" w:author="miminguyenb@yahoo.com" w:date="2024-05-22T02:52:00Z" w16du:dateUtc="2024-05-22T09:52:00Z">
                    <w:rPr>
                      <w:rFonts w:ascii="Arial" w:hAnsi="Arial" w:cs="Arial"/>
                      <w:sz w:val="22"/>
                      <w:szCs w:val="22"/>
                    </w:rPr>
                  </w:rPrChange>
                </w:rPr>
                <w:t>not save the address.</w:t>
              </w:r>
            </w:ins>
          </w:p>
          <w:p w14:paraId="3AE75777" w14:textId="017D9FA2" w:rsidR="002516F4" w:rsidRPr="00656CB3" w:rsidRDefault="002516F4" w:rsidP="002516F4">
            <w:pPr>
              <w:pStyle w:val="ListParagraph"/>
              <w:numPr>
                <w:ilvl w:val="1"/>
                <w:numId w:val="59"/>
              </w:numPr>
              <w:rPr>
                <w:ins w:id="5678" w:author="miminguyenb@yahoo.com" w:date="2024-05-21T14:10:00Z" w16du:dateUtc="2024-05-21T21:10:00Z"/>
                <w:rFonts w:asciiTheme="minorHAnsi" w:hAnsiTheme="minorHAnsi" w:cstheme="minorHAnsi"/>
                <w:sz w:val="22"/>
                <w:szCs w:val="22"/>
                <w:rPrChange w:id="5679" w:author="miminguyenb@yahoo.com" w:date="2024-05-22T02:52:00Z" w16du:dateUtc="2024-05-22T09:52:00Z">
                  <w:rPr>
                    <w:ins w:id="5680" w:author="miminguyenb@yahoo.com" w:date="2024-05-21T14:10:00Z" w16du:dateUtc="2024-05-21T21:10:00Z"/>
                    <w:rFonts w:ascii="Arial" w:hAnsi="Arial" w:cs="Arial"/>
                    <w:sz w:val="22"/>
                    <w:szCs w:val="22"/>
                  </w:rPr>
                </w:rPrChange>
              </w:rPr>
            </w:pPr>
            <w:ins w:id="5681" w:author="miminguyenb@yahoo.com" w:date="2024-05-21T14:09:00Z" w16du:dateUtc="2024-05-21T21:09:00Z">
              <w:r w:rsidRPr="00656CB3">
                <w:rPr>
                  <w:rFonts w:asciiTheme="minorHAnsi" w:hAnsiTheme="minorHAnsi" w:cstheme="minorHAnsi"/>
                  <w:sz w:val="22"/>
                  <w:szCs w:val="22"/>
                  <w:rPrChange w:id="5682" w:author="miminguyenb@yahoo.com" w:date="2024-05-22T02:52:00Z" w16du:dateUtc="2024-05-22T09:52:00Z">
                    <w:rPr>
                      <w:rFonts w:ascii="Arial" w:hAnsi="Arial" w:cs="Arial"/>
                      <w:sz w:val="22"/>
                      <w:szCs w:val="22"/>
                    </w:rPr>
                  </w:rPrChange>
                </w:rPr>
                <w:t>T</w:t>
              </w:r>
              <w:r w:rsidRPr="00656CB3">
                <w:rPr>
                  <w:rFonts w:asciiTheme="minorHAnsi" w:hAnsiTheme="minorHAnsi" w:cstheme="minorHAnsi"/>
                  <w:sz w:val="22"/>
                  <w:szCs w:val="22"/>
                  <w:rPrChange w:id="5683" w:author="miminguyenb@yahoo.com" w:date="2024-05-22T02:52:00Z" w16du:dateUtc="2024-05-22T09:52:00Z">
                    <w:rPr>
                      <w:rFonts w:ascii="Arial" w:hAnsi="Arial" w:cs="Arial"/>
                      <w:sz w:val="22"/>
                      <w:szCs w:val="22"/>
                    </w:rPr>
                  </w:rPrChange>
                </w:rPr>
                <w:t>hey continue onto Step 3 of the Normal Flow of Events from UC-</w:t>
              </w:r>
              <w:r w:rsidRPr="00656CB3">
                <w:rPr>
                  <w:rFonts w:asciiTheme="minorHAnsi" w:hAnsiTheme="minorHAnsi" w:cstheme="minorHAnsi"/>
                  <w:sz w:val="22"/>
                  <w:szCs w:val="22"/>
                  <w:rPrChange w:id="5684" w:author="miminguyenb@yahoo.com" w:date="2024-05-22T02:52:00Z" w16du:dateUtc="2024-05-22T09:52:00Z">
                    <w:rPr>
                      <w:rFonts w:ascii="Arial" w:hAnsi="Arial" w:cs="Arial"/>
                      <w:sz w:val="22"/>
                      <w:szCs w:val="22"/>
                    </w:rPr>
                  </w:rPrChange>
                </w:rPr>
                <w:t>4</w:t>
              </w:r>
              <w:r w:rsidRPr="00656CB3">
                <w:rPr>
                  <w:rFonts w:asciiTheme="minorHAnsi" w:hAnsiTheme="minorHAnsi" w:cstheme="minorHAnsi"/>
                  <w:sz w:val="22"/>
                  <w:szCs w:val="22"/>
                  <w:rPrChange w:id="5685" w:author="miminguyenb@yahoo.com" w:date="2024-05-22T02:52:00Z" w16du:dateUtc="2024-05-22T09:52:00Z">
                    <w:rPr>
                      <w:rFonts w:ascii="Arial" w:hAnsi="Arial" w:cs="Arial"/>
                      <w:sz w:val="22"/>
                      <w:szCs w:val="22"/>
                    </w:rPr>
                  </w:rPrChange>
                </w:rPr>
                <w:t xml:space="preserve">, Use </w:t>
              </w:r>
              <w:r w:rsidRPr="00656CB3">
                <w:rPr>
                  <w:rFonts w:asciiTheme="minorHAnsi" w:hAnsiTheme="minorHAnsi" w:cstheme="minorHAnsi"/>
                  <w:sz w:val="22"/>
                  <w:szCs w:val="22"/>
                  <w:rPrChange w:id="5686" w:author="miminguyenb@yahoo.com" w:date="2024-05-22T02:52:00Z" w16du:dateUtc="2024-05-22T09:52:00Z">
                    <w:rPr>
                      <w:rFonts w:ascii="Arial" w:hAnsi="Arial" w:cs="Arial"/>
                      <w:sz w:val="22"/>
                      <w:szCs w:val="22"/>
                    </w:rPr>
                  </w:rPrChange>
                </w:rPr>
                <w:t>Random</w:t>
              </w:r>
              <w:r w:rsidRPr="00656CB3">
                <w:rPr>
                  <w:rFonts w:asciiTheme="minorHAnsi" w:hAnsiTheme="minorHAnsi" w:cstheme="minorHAnsi"/>
                  <w:sz w:val="22"/>
                  <w:szCs w:val="22"/>
                  <w:rPrChange w:id="5687" w:author="miminguyenb@yahoo.com" w:date="2024-05-22T02:52:00Z" w16du:dateUtc="2024-05-22T09:52:00Z">
                    <w:rPr>
                      <w:rFonts w:ascii="Arial" w:hAnsi="Arial" w:cs="Arial"/>
                      <w:sz w:val="22"/>
                      <w:szCs w:val="22"/>
                    </w:rPr>
                  </w:rPrChange>
                </w:rPr>
                <w:t xml:space="preserve"> Addresses.</w:t>
              </w:r>
            </w:ins>
          </w:p>
          <w:p w14:paraId="29AACA28" w14:textId="77777777" w:rsidR="002516F4" w:rsidRPr="00656CB3" w:rsidRDefault="002516F4" w:rsidP="002516F4">
            <w:pPr>
              <w:pStyle w:val="ListParagraph"/>
              <w:ind w:left="1080"/>
              <w:rPr>
                <w:ins w:id="5688" w:author="miminguyenb@yahoo.com" w:date="2024-05-21T14:09:00Z" w16du:dateUtc="2024-05-21T21:09:00Z"/>
                <w:rFonts w:asciiTheme="minorHAnsi" w:hAnsiTheme="minorHAnsi" w:cstheme="minorHAnsi"/>
                <w:sz w:val="22"/>
                <w:szCs w:val="22"/>
                <w:rPrChange w:id="5689" w:author="miminguyenb@yahoo.com" w:date="2024-05-22T02:52:00Z" w16du:dateUtc="2024-05-22T09:52:00Z">
                  <w:rPr>
                    <w:ins w:id="5690" w:author="miminguyenb@yahoo.com" w:date="2024-05-21T14:09:00Z" w16du:dateUtc="2024-05-21T21:09:00Z"/>
                    <w:rFonts w:ascii="Arial" w:hAnsi="Arial" w:cs="Arial"/>
                    <w:sz w:val="22"/>
                    <w:szCs w:val="22"/>
                  </w:rPr>
                </w:rPrChange>
              </w:rPr>
              <w:pPrChange w:id="5691" w:author="miminguyenb@yahoo.com" w:date="2024-05-21T14:10:00Z" w16du:dateUtc="2024-05-21T21:10:00Z">
                <w:pPr>
                  <w:pStyle w:val="ListParagraph"/>
                  <w:numPr>
                    <w:ilvl w:val="1"/>
                    <w:numId w:val="59"/>
                  </w:numPr>
                  <w:ind w:left="1080" w:hanging="720"/>
                </w:pPr>
              </w:pPrChange>
            </w:pPr>
          </w:p>
          <w:p w14:paraId="4AD417C8" w14:textId="346642D5" w:rsidR="00C47822" w:rsidRPr="00656CB3" w:rsidRDefault="002516F4" w:rsidP="002516F4">
            <w:pPr>
              <w:pStyle w:val="ListParagraph"/>
              <w:numPr>
                <w:ilvl w:val="1"/>
                <w:numId w:val="65"/>
              </w:numPr>
              <w:rPr>
                <w:ins w:id="5692" w:author="miminguyenb@yahoo.com" w:date="2024-05-21T14:05:00Z" w16du:dateUtc="2024-05-21T21:05:00Z"/>
                <w:rFonts w:asciiTheme="minorHAnsi" w:hAnsiTheme="minorHAnsi" w:cstheme="minorHAnsi"/>
                <w:sz w:val="22"/>
                <w:szCs w:val="22"/>
                <w:rPrChange w:id="5693" w:author="miminguyenb@yahoo.com" w:date="2024-05-22T02:52:00Z" w16du:dateUtc="2024-05-22T09:52:00Z">
                  <w:rPr>
                    <w:ins w:id="5694" w:author="miminguyenb@yahoo.com" w:date="2024-05-21T14:05:00Z" w16du:dateUtc="2024-05-21T21:05:00Z"/>
                  </w:rPr>
                </w:rPrChange>
              </w:rPr>
              <w:pPrChange w:id="5695" w:author="miminguyenb@yahoo.com" w:date="2024-05-21T14:11:00Z" w16du:dateUtc="2024-05-21T21:11:00Z">
                <w:pPr>
                  <w:pStyle w:val="ListParagraph"/>
                  <w:numPr>
                    <w:ilvl w:val="1"/>
                    <w:numId w:val="59"/>
                  </w:numPr>
                  <w:ind w:left="1080" w:hanging="720"/>
                </w:pPr>
              </w:pPrChange>
            </w:pPr>
            <w:ins w:id="5696" w:author="miminguyenb@yahoo.com" w:date="2024-05-21T14:10:00Z" w16du:dateUtc="2024-05-21T21:10:00Z">
              <w:r w:rsidRPr="00656CB3">
                <w:rPr>
                  <w:rFonts w:asciiTheme="minorHAnsi" w:hAnsiTheme="minorHAnsi" w:cstheme="minorHAnsi"/>
                  <w:sz w:val="22"/>
                  <w:szCs w:val="22"/>
                  <w:rPrChange w:id="5697" w:author="miminguyenb@yahoo.com" w:date="2024-05-22T02:52:00Z" w16du:dateUtc="2024-05-22T09:52:00Z">
                    <w:rPr/>
                  </w:rPrChange>
                </w:rPr>
                <w:t>T</w:t>
              </w:r>
            </w:ins>
            <w:ins w:id="5698" w:author="miminguyenb@yahoo.com" w:date="2024-05-21T14:03:00Z" w16du:dateUtc="2024-05-21T21:03:00Z">
              <w:r w:rsidR="00C47822" w:rsidRPr="00656CB3">
                <w:rPr>
                  <w:rFonts w:asciiTheme="minorHAnsi" w:hAnsiTheme="minorHAnsi" w:cstheme="minorHAnsi"/>
                  <w:sz w:val="22"/>
                  <w:szCs w:val="22"/>
                  <w:rPrChange w:id="5699" w:author="miminguyenb@yahoo.com" w:date="2024-05-22T02:52:00Z" w16du:dateUtc="2024-05-22T09:52:00Z">
                    <w:rPr/>
                  </w:rPrChange>
                </w:rPr>
                <w:t xml:space="preserve">he user chooses </w:t>
              </w:r>
            </w:ins>
            <w:ins w:id="5700" w:author="miminguyenb@yahoo.com" w:date="2024-05-21T14:05:00Z" w16du:dateUtc="2024-05-21T21:05:00Z">
              <w:r w:rsidRPr="00656CB3">
                <w:rPr>
                  <w:rFonts w:asciiTheme="minorHAnsi" w:hAnsiTheme="minorHAnsi" w:cstheme="minorHAnsi"/>
                  <w:sz w:val="22"/>
                  <w:szCs w:val="22"/>
                  <w:rPrChange w:id="5701" w:author="miminguyenb@yahoo.com" w:date="2024-05-22T02:52:00Z" w16du:dateUtc="2024-05-22T09:52:00Z">
                    <w:rPr/>
                  </w:rPrChange>
                </w:rPr>
                <w:t>an unsaved address as their destination</w:t>
              </w:r>
            </w:ins>
            <w:ins w:id="5702" w:author="miminguyenb@yahoo.com" w:date="2024-05-21T14:07:00Z" w16du:dateUtc="2024-05-21T21:07:00Z">
              <w:r w:rsidRPr="00656CB3">
                <w:rPr>
                  <w:rFonts w:asciiTheme="minorHAnsi" w:hAnsiTheme="minorHAnsi" w:cstheme="minorHAnsi"/>
                  <w:sz w:val="22"/>
                  <w:szCs w:val="22"/>
                  <w:rPrChange w:id="5703" w:author="miminguyenb@yahoo.com" w:date="2024-05-22T02:52:00Z" w16du:dateUtc="2024-05-22T09:52:00Z">
                    <w:rPr/>
                  </w:rPrChange>
                </w:rPr>
                <w:t xml:space="preserve"> (UC-4)</w:t>
              </w:r>
            </w:ins>
            <w:ins w:id="5704" w:author="miminguyenb@yahoo.com" w:date="2024-05-21T14:05:00Z" w16du:dateUtc="2024-05-21T21:05:00Z">
              <w:r w:rsidRPr="00656CB3">
                <w:rPr>
                  <w:rFonts w:asciiTheme="minorHAnsi" w:hAnsiTheme="minorHAnsi" w:cstheme="minorHAnsi"/>
                  <w:sz w:val="22"/>
                  <w:szCs w:val="22"/>
                  <w:rPrChange w:id="5705" w:author="miminguyenb@yahoo.com" w:date="2024-05-22T02:52:00Z" w16du:dateUtc="2024-05-22T09:52:00Z">
                    <w:rPr/>
                  </w:rPrChange>
                </w:rPr>
                <w:t xml:space="preserve"> </w:t>
              </w:r>
            </w:ins>
            <w:ins w:id="5706" w:author="miminguyenb@yahoo.com" w:date="2024-05-21T14:10:00Z" w16du:dateUtc="2024-05-21T21:10:00Z">
              <w:r w:rsidRPr="00656CB3">
                <w:rPr>
                  <w:rFonts w:asciiTheme="minorHAnsi" w:hAnsiTheme="minorHAnsi" w:cstheme="minorHAnsi"/>
                  <w:sz w:val="22"/>
                  <w:szCs w:val="22"/>
                  <w:rPrChange w:id="5707" w:author="miminguyenb@yahoo.com" w:date="2024-05-22T02:52:00Z" w16du:dateUtc="2024-05-22T09:52:00Z">
                    <w:rPr/>
                  </w:rPrChange>
                </w:rPr>
                <w:t xml:space="preserve">and </w:t>
              </w:r>
            </w:ins>
            <w:ins w:id="5708" w:author="miminguyenb@yahoo.com" w:date="2024-05-21T14:05:00Z" w16du:dateUtc="2024-05-21T21:05:00Z">
              <w:r w:rsidRPr="00656CB3">
                <w:rPr>
                  <w:rFonts w:asciiTheme="minorHAnsi" w:hAnsiTheme="minorHAnsi" w:cstheme="minorHAnsi"/>
                  <w:sz w:val="22"/>
                  <w:szCs w:val="22"/>
                  <w:rPrChange w:id="5709" w:author="miminguyenb@yahoo.com" w:date="2024-05-22T02:52:00Z" w16du:dateUtc="2024-05-22T09:52:00Z">
                    <w:rPr/>
                  </w:rPrChange>
                </w:rPr>
                <w:t>save</w:t>
              </w:r>
            </w:ins>
            <w:ins w:id="5710" w:author="miminguyenb@yahoo.com" w:date="2024-05-21T14:10:00Z" w16du:dateUtc="2024-05-21T21:10:00Z">
              <w:r w:rsidRPr="00656CB3">
                <w:rPr>
                  <w:rFonts w:asciiTheme="minorHAnsi" w:hAnsiTheme="minorHAnsi" w:cstheme="minorHAnsi"/>
                  <w:sz w:val="22"/>
                  <w:szCs w:val="22"/>
                  <w:rPrChange w:id="5711" w:author="miminguyenb@yahoo.com" w:date="2024-05-22T02:52:00Z" w16du:dateUtc="2024-05-22T09:52:00Z">
                    <w:rPr/>
                  </w:rPrChange>
                </w:rPr>
                <w:t>s</w:t>
              </w:r>
            </w:ins>
            <w:ins w:id="5712" w:author="miminguyenb@yahoo.com" w:date="2024-05-21T14:05:00Z" w16du:dateUtc="2024-05-21T21:05:00Z">
              <w:r w:rsidRPr="00656CB3">
                <w:rPr>
                  <w:rFonts w:asciiTheme="minorHAnsi" w:hAnsiTheme="minorHAnsi" w:cstheme="minorHAnsi"/>
                  <w:sz w:val="22"/>
                  <w:szCs w:val="22"/>
                  <w:rPrChange w:id="5713" w:author="miminguyenb@yahoo.com" w:date="2024-05-22T02:52:00Z" w16du:dateUtc="2024-05-22T09:52:00Z">
                    <w:rPr/>
                  </w:rPrChange>
                </w:rPr>
                <w:t xml:space="preserve"> </w:t>
              </w:r>
            </w:ins>
            <w:ins w:id="5714" w:author="miminguyenb@yahoo.com" w:date="2024-05-22T03:13:00Z" w16du:dateUtc="2024-05-22T10:13:00Z">
              <w:r w:rsidR="002E3DEA">
                <w:rPr>
                  <w:rFonts w:asciiTheme="minorHAnsi" w:hAnsiTheme="minorHAnsi" w:cstheme="minorHAnsi"/>
                  <w:sz w:val="22"/>
                  <w:szCs w:val="22"/>
                </w:rPr>
                <w:t>it</w:t>
              </w:r>
            </w:ins>
            <w:ins w:id="5715" w:author="miminguyenb@yahoo.com" w:date="2024-05-21T14:05:00Z" w16du:dateUtc="2024-05-21T21:05:00Z">
              <w:r w:rsidRPr="00656CB3">
                <w:rPr>
                  <w:rFonts w:asciiTheme="minorHAnsi" w:hAnsiTheme="minorHAnsi" w:cstheme="minorHAnsi"/>
                  <w:sz w:val="22"/>
                  <w:szCs w:val="22"/>
                  <w:rPrChange w:id="5716" w:author="miminguyenb@yahoo.com" w:date="2024-05-22T02:52:00Z" w16du:dateUtc="2024-05-22T09:52:00Z">
                    <w:rPr/>
                  </w:rPrChange>
                </w:rPr>
                <w:t xml:space="preserve"> (UC-5).</w:t>
              </w:r>
            </w:ins>
          </w:p>
          <w:p w14:paraId="039350D5" w14:textId="3B8A46B0" w:rsidR="002516F4" w:rsidRPr="00656CB3" w:rsidRDefault="002516F4" w:rsidP="002516F4">
            <w:pPr>
              <w:pStyle w:val="ListParagraph"/>
              <w:numPr>
                <w:ilvl w:val="1"/>
                <w:numId w:val="65"/>
              </w:numPr>
              <w:rPr>
                <w:ins w:id="5717" w:author="miminguyenb@yahoo.com" w:date="2024-05-21T14:12:00Z" w16du:dateUtc="2024-05-21T21:12:00Z"/>
                <w:rFonts w:asciiTheme="minorHAnsi" w:hAnsiTheme="minorHAnsi" w:cstheme="minorHAnsi"/>
                <w:sz w:val="22"/>
                <w:szCs w:val="22"/>
                <w:rPrChange w:id="5718" w:author="miminguyenb@yahoo.com" w:date="2024-05-22T02:52:00Z" w16du:dateUtc="2024-05-22T09:52:00Z">
                  <w:rPr>
                    <w:ins w:id="5719" w:author="miminguyenb@yahoo.com" w:date="2024-05-21T14:12:00Z" w16du:dateUtc="2024-05-21T21:12:00Z"/>
                    <w:rFonts w:ascii="Arial" w:hAnsi="Arial" w:cs="Arial"/>
                    <w:sz w:val="22"/>
                    <w:szCs w:val="22"/>
                  </w:rPr>
                </w:rPrChange>
              </w:rPr>
            </w:pPr>
            <w:ins w:id="5720" w:author="miminguyenb@yahoo.com" w:date="2024-05-21T14:11:00Z" w16du:dateUtc="2024-05-21T21:11:00Z">
              <w:r w:rsidRPr="00656CB3">
                <w:rPr>
                  <w:rFonts w:asciiTheme="minorHAnsi" w:hAnsiTheme="minorHAnsi" w:cstheme="minorHAnsi"/>
                  <w:sz w:val="22"/>
                  <w:szCs w:val="22"/>
                  <w:rPrChange w:id="5721" w:author="miminguyenb@yahoo.com" w:date="2024-05-22T02:52:00Z" w16du:dateUtc="2024-05-22T09:52:00Z">
                    <w:rPr>
                      <w:rFonts w:ascii="Arial" w:hAnsi="Arial" w:cs="Arial"/>
                      <w:sz w:val="22"/>
                      <w:szCs w:val="22"/>
                    </w:rPr>
                  </w:rPrChange>
                </w:rPr>
                <w:t xml:space="preserve">They </w:t>
              </w:r>
            </w:ins>
            <w:ins w:id="5722" w:author="miminguyenb@yahoo.com" w:date="2024-05-21T14:06:00Z" w16du:dateUtc="2024-05-21T21:06:00Z">
              <w:r w:rsidRPr="00656CB3">
                <w:rPr>
                  <w:rFonts w:asciiTheme="minorHAnsi" w:hAnsiTheme="minorHAnsi" w:cstheme="minorHAnsi"/>
                  <w:sz w:val="22"/>
                  <w:szCs w:val="22"/>
                  <w:rPrChange w:id="5723" w:author="miminguyenb@yahoo.com" w:date="2024-05-22T02:52:00Z" w16du:dateUtc="2024-05-22T09:52:00Z">
                    <w:rPr/>
                  </w:rPrChange>
                </w:rPr>
                <w:t xml:space="preserve">continue onto </w:t>
              </w:r>
            </w:ins>
            <w:ins w:id="5724" w:author="miminguyenb@yahoo.com" w:date="2024-05-21T14:08:00Z" w16du:dateUtc="2024-05-21T21:08:00Z">
              <w:r w:rsidRPr="00656CB3">
                <w:rPr>
                  <w:rFonts w:asciiTheme="minorHAnsi" w:hAnsiTheme="minorHAnsi" w:cstheme="minorHAnsi"/>
                  <w:sz w:val="22"/>
                  <w:szCs w:val="22"/>
                  <w:rPrChange w:id="5725" w:author="miminguyenb@yahoo.com" w:date="2024-05-22T02:52:00Z" w16du:dateUtc="2024-05-22T09:52:00Z">
                    <w:rPr/>
                  </w:rPrChange>
                </w:rPr>
                <w:t>S</w:t>
              </w:r>
            </w:ins>
            <w:ins w:id="5726" w:author="miminguyenb@yahoo.com" w:date="2024-05-21T14:06:00Z" w16du:dateUtc="2024-05-21T21:06:00Z">
              <w:r w:rsidRPr="00656CB3">
                <w:rPr>
                  <w:rFonts w:asciiTheme="minorHAnsi" w:hAnsiTheme="minorHAnsi" w:cstheme="minorHAnsi"/>
                  <w:sz w:val="22"/>
                  <w:szCs w:val="22"/>
                  <w:rPrChange w:id="5727" w:author="miminguyenb@yahoo.com" w:date="2024-05-22T02:52:00Z" w16du:dateUtc="2024-05-22T09:52:00Z">
                    <w:rPr/>
                  </w:rPrChange>
                </w:rPr>
                <w:t>tep 3 of the Normal Flow of Events from UC-3, Use Saved Addresses.</w:t>
              </w:r>
            </w:ins>
          </w:p>
          <w:p w14:paraId="5864A2E1" w14:textId="77777777" w:rsidR="002516F4" w:rsidRPr="00656CB3" w:rsidRDefault="002516F4" w:rsidP="002516F4">
            <w:pPr>
              <w:pStyle w:val="ListParagraph"/>
              <w:ind w:left="1080"/>
              <w:rPr>
                <w:ins w:id="5728" w:author="miminguyenb@yahoo.com" w:date="2024-05-21T14:12:00Z" w16du:dateUtc="2024-05-21T21:12:00Z"/>
                <w:rFonts w:asciiTheme="minorHAnsi" w:hAnsiTheme="minorHAnsi" w:cstheme="minorHAnsi"/>
                <w:sz w:val="22"/>
                <w:szCs w:val="22"/>
                <w:rPrChange w:id="5729" w:author="miminguyenb@yahoo.com" w:date="2024-05-22T02:52:00Z" w16du:dateUtc="2024-05-22T09:52:00Z">
                  <w:rPr>
                    <w:ins w:id="5730" w:author="miminguyenb@yahoo.com" w:date="2024-05-21T14:12:00Z" w16du:dateUtc="2024-05-21T21:12:00Z"/>
                    <w:rFonts w:ascii="Arial" w:hAnsi="Arial" w:cs="Arial"/>
                    <w:sz w:val="22"/>
                    <w:szCs w:val="22"/>
                  </w:rPr>
                </w:rPrChange>
              </w:rPr>
              <w:pPrChange w:id="5731" w:author="miminguyenb@yahoo.com" w:date="2024-05-21T14:12:00Z" w16du:dateUtc="2024-05-21T21:12:00Z">
                <w:pPr>
                  <w:pStyle w:val="ListParagraph"/>
                  <w:numPr>
                    <w:ilvl w:val="1"/>
                    <w:numId w:val="65"/>
                  </w:numPr>
                  <w:ind w:left="1080" w:hanging="720"/>
                </w:pPr>
              </w:pPrChange>
            </w:pPr>
          </w:p>
          <w:p w14:paraId="2A368799" w14:textId="18EBAFAC" w:rsidR="002516F4" w:rsidRPr="00656CB3" w:rsidRDefault="002516F4" w:rsidP="002516F4">
            <w:pPr>
              <w:ind w:left="360"/>
              <w:rPr>
                <w:ins w:id="5732" w:author="miminguyenb@yahoo.com" w:date="2024-05-21T14:12:00Z" w16du:dateUtc="2024-05-21T21:12:00Z"/>
                <w:rFonts w:asciiTheme="minorHAnsi" w:hAnsiTheme="minorHAnsi" w:cstheme="minorHAnsi"/>
                <w:sz w:val="22"/>
                <w:szCs w:val="22"/>
                <w:rPrChange w:id="5733" w:author="miminguyenb@yahoo.com" w:date="2024-05-22T02:52:00Z" w16du:dateUtc="2024-05-22T09:52:00Z">
                  <w:rPr>
                    <w:ins w:id="5734" w:author="miminguyenb@yahoo.com" w:date="2024-05-21T14:12:00Z" w16du:dateUtc="2024-05-21T21:12:00Z"/>
                    <w:rFonts w:ascii="Arial" w:hAnsi="Arial" w:cs="Arial"/>
                    <w:sz w:val="22"/>
                    <w:szCs w:val="22"/>
                  </w:rPr>
                </w:rPrChange>
              </w:rPr>
            </w:pPr>
            <w:ins w:id="5735" w:author="miminguyenb@yahoo.com" w:date="2024-05-21T14:12:00Z" w16du:dateUtc="2024-05-21T21:12:00Z">
              <w:r w:rsidRPr="00656CB3">
                <w:rPr>
                  <w:rFonts w:asciiTheme="minorHAnsi" w:hAnsiTheme="minorHAnsi" w:cstheme="minorHAnsi"/>
                  <w:sz w:val="22"/>
                  <w:szCs w:val="22"/>
                  <w:rPrChange w:id="5736" w:author="miminguyenb@yahoo.com" w:date="2024-05-22T02:52:00Z" w16du:dateUtc="2024-05-22T09:52:00Z">
                    <w:rPr>
                      <w:rFonts w:ascii="Arial" w:hAnsi="Arial" w:cs="Arial"/>
                      <w:sz w:val="22"/>
                      <w:szCs w:val="22"/>
                    </w:rPr>
                  </w:rPrChange>
                </w:rPr>
                <w:t>2.30.    T</w:t>
              </w:r>
              <w:r w:rsidRPr="00656CB3">
                <w:rPr>
                  <w:rFonts w:asciiTheme="minorHAnsi" w:hAnsiTheme="minorHAnsi" w:cstheme="minorHAnsi"/>
                  <w:sz w:val="22"/>
                  <w:szCs w:val="22"/>
                  <w:rPrChange w:id="5737" w:author="miminguyenb@yahoo.com" w:date="2024-05-22T02:52:00Z" w16du:dateUtc="2024-05-22T09:52:00Z">
                    <w:rPr>
                      <w:rFonts w:ascii="Arial" w:hAnsi="Arial" w:cs="Arial"/>
                      <w:sz w:val="22"/>
                      <w:szCs w:val="22"/>
                    </w:rPr>
                  </w:rPrChange>
                </w:rPr>
                <w:t xml:space="preserve">he user chooses to use an address from their saved </w:t>
              </w:r>
              <w:r w:rsidRPr="00656CB3">
                <w:rPr>
                  <w:rFonts w:asciiTheme="minorHAnsi" w:hAnsiTheme="minorHAnsi" w:cstheme="minorHAnsi"/>
                  <w:sz w:val="22"/>
                  <w:szCs w:val="22"/>
                  <w:rPrChange w:id="5738" w:author="miminguyenb@yahoo.com" w:date="2024-05-22T02:52:00Z" w16du:dateUtc="2024-05-22T09:52:00Z">
                    <w:rPr>
                      <w:rFonts w:ascii="Arial" w:hAnsi="Arial" w:cs="Arial"/>
                      <w:sz w:val="22"/>
                      <w:szCs w:val="22"/>
                    </w:rPr>
                  </w:rPrChange>
                </w:rPr>
                <w:t>addresses (UC-3).</w:t>
              </w:r>
            </w:ins>
            <w:ins w:id="5739" w:author="miminguyenb@yahoo.com" w:date="2024-05-21T14:13:00Z" w16du:dateUtc="2024-05-21T21:13:00Z">
              <w:r w:rsidRPr="00656CB3">
                <w:rPr>
                  <w:rFonts w:asciiTheme="minorHAnsi" w:hAnsiTheme="minorHAnsi" w:cstheme="minorHAnsi"/>
                  <w:sz w:val="22"/>
                  <w:szCs w:val="22"/>
                  <w:rPrChange w:id="5740" w:author="miminguyenb@yahoo.com" w:date="2024-05-22T02:52:00Z" w16du:dateUtc="2024-05-22T09:52:00Z">
                    <w:rPr>
                      <w:rFonts w:ascii="Arial" w:hAnsi="Arial" w:cs="Arial"/>
                      <w:sz w:val="22"/>
                      <w:szCs w:val="22"/>
                    </w:rPr>
                  </w:rPrChange>
                </w:rPr>
                <w:t xml:space="preserve">  </w:t>
              </w:r>
            </w:ins>
          </w:p>
          <w:p w14:paraId="178F90BC" w14:textId="64D14C1B" w:rsidR="009B78F5" w:rsidRPr="00656CB3" w:rsidRDefault="002516F4" w:rsidP="003742D3">
            <w:pPr>
              <w:rPr>
                <w:ins w:id="5741" w:author="miminguyenb@yahoo.com" w:date="2024-05-21T13:48:00Z" w16du:dateUtc="2024-05-21T20:48:00Z"/>
                <w:rFonts w:asciiTheme="minorHAnsi" w:hAnsiTheme="minorHAnsi" w:cstheme="minorHAnsi"/>
                <w:sz w:val="22"/>
                <w:szCs w:val="22"/>
                <w:rPrChange w:id="5742" w:author="miminguyenb@yahoo.com" w:date="2024-05-22T02:52:00Z" w16du:dateUtc="2024-05-22T09:52:00Z">
                  <w:rPr>
                    <w:ins w:id="5743" w:author="miminguyenb@yahoo.com" w:date="2024-05-21T13:48:00Z" w16du:dateUtc="2024-05-21T20:48:00Z"/>
                    <w:rFonts w:ascii="Arial" w:hAnsi="Arial" w:cs="Arial"/>
                    <w:sz w:val="22"/>
                    <w:szCs w:val="22"/>
                  </w:rPr>
                </w:rPrChange>
              </w:rPr>
            </w:pPr>
            <w:ins w:id="5744" w:author="miminguyenb@yahoo.com" w:date="2024-05-21T14:13:00Z" w16du:dateUtc="2024-05-21T21:13:00Z">
              <w:r w:rsidRPr="00656CB3">
                <w:rPr>
                  <w:rFonts w:asciiTheme="minorHAnsi" w:hAnsiTheme="minorHAnsi" w:cstheme="minorHAnsi"/>
                  <w:sz w:val="22"/>
                  <w:szCs w:val="22"/>
                  <w:rPrChange w:id="5745" w:author="miminguyenb@yahoo.com" w:date="2024-05-22T02:52:00Z" w16du:dateUtc="2024-05-22T09:52:00Z">
                    <w:rPr>
                      <w:rFonts w:ascii="Arial" w:hAnsi="Arial" w:cs="Arial"/>
                      <w:sz w:val="22"/>
                      <w:szCs w:val="22"/>
                    </w:rPr>
                  </w:rPrChange>
                </w:rPr>
                <w:t xml:space="preserve">      </w:t>
              </w:r>
            </w:ins>
            <w:ins w:id="5746" w:author="miminguyenb@yahoo.com" w:date="2024-05-21T14:12:00Z" w16du:dateUtc="2024-05-21T21:12:00Z">
              <w:r w:rsidRPr="00656CB3">
                <w:rPr>
                  <w:rFonts w:asciiTheme="minorHAnsi" w:hAnsiTheme="minorHAnsi" w:cstheme="minorHAnsi"/>
                  <w:sz w:val="22"/>
                  <w:szCs w:val="22"/>
                  <w:rPrChange w:id="5747" w:author="miminguyenb@yahoo.com" w:date="2024-05-22T02:52:00Z" w16du:dateUtc="2024-05-22T09:52:00Z">
                    <w:rPr/>
                  </w:rPrChange>
                </w:rPr>
                <w:t xml:space="preserve">2.31. </w:t>
              </w:r>
            </w:ins>
            <w:ins w:id="5748" w:author="miminguyenb@yahoo.com" w:date="2024-05-21T14:13:00Z" w16du:dateUtc="2024-05-21T21:13:00Z">
              <w:r w:rsidRPr="00656CB3">
                <w:rPr>
                  <w:rFonts w:asciiTheme="minorHAnsi" w:hAnsiTheme="minorHAnsi" w:cstheme="minorHAnsi"/>
                  <w:sz w:val="22"/>
                  <w:szCs w:val="22"/>
                  <w:rPrChange w:id="5749" w:author="miminguyenb@yahoo.com" w:date="2024-05-22T02:52:00Z" w16du:dateUtc="2024-05-22T09:52:00Z">
                    <w:rPr/>
                  </w:rPrChange>
                </w:rPr>
                <w:t xml:space="preserve">   </w:t>
              </w:r>
              <w:r w:rsidRPr="00656CB3">
                <w:rPr>
                  <w:rFonts w:asciiTheme="minorHAnsi" w:hAnsiTheme="minorHAnsi" w:cstheme="minorHAnsi"/>
                  <w:sz w:val="22"/>
                  <w:szCs w:val="22"/>
                  <w:rPrChange w:id="5750" w:author="miminguyenb@yahoo.com" w:date="2024-05-22T02:52:00Z" w16du:dateUtc="2024-05-22T09:52:00Z">
                    <w:rPr/>
                  </w:rPrChange>
                </w:rPr>
                <w:t xml:space="preserve">They continue onto Step 3 of the Normal Flow of Events from UC-3, Use </w:t>
              </w:r>
            </w:ins>
            <w:ins w:id="5751" w:author="miminguyenb@yahoo.com" w:date="2024-05-22T03:35:00Z" w16du:dateUtc="2024-05-22T10:35:00Z">
              <w:r w:rsidR="003112FE">
                <w:rPr>
                  <w:rFonts w:asciiTheme="minorHAnsi" w:hAnsiTheme="minorHAnsi" w:cstheme="minorHAnsi"/>
                  <w:sz w:val="22"/>
                  <w:szCs w:val="22"/>
                </w:rPr>
                <w:t xml:space="preserve">Saved </w:t>
              </w:r>
            </w:ins>
            <w:ins w:id="5752" w:author="miminguyenb@yahoo.com" w:date="2024-05-21T14:13:00Z" w16du:dateUtc="2024-05-21T21:13:00Z">
              <w:r w:rsidRPr="00656CB3">
                <w:rPr>
                  <w:rFonts w:asciiTheme="minorHAnsi" w:hAnsiTheme="minorHAnsi" w:cstheme="minorHAnsi"/>
                  <w:sz w:val="22"/>
                  <w:szCs w:val="22"/>
                  <w:rPrChange w:id="5753" w:author="miminguyenb@yahoo.com" w:date="2024-05-22T02:52:00Z" w16du:dateUtc="2024-05-22T09:52:00Z">
                    <w:rPr/>
                  </w:rPrChange>
                </w:rPr>
                <w:t>Addresses.</w:t>
              </w:r>
            </w:ins>
          </w:p>
        </w:tc>
      </w:tr>
      <w:tr w:rsidR="009B78F5" w:rsidRPr="00656CB3" w14:paraId="7756D739" w14:textId="77777777" w:rsidTr="009B78F5">
        <w:trPr>
          <w:jc w:val="center"/>
          <w:ins w:id="5754" w:author="miminguyenb@yahoo.com" w:date="2024-05-21T13:48:00Z" w16du:dateUtc="2024-05-21T20:48:00Z"/>
        </w:trPr>
        <w:tc>
          <w:tcPr>
            <w:tcW w:w="9576" w:type="dxa"/>
            <w:shd w:val="clear" w:color="auto" w:fill="auto"/>
            <w:tcPrChange w:id="5755" w:author="miminguyenb@yahoo.com" w:date="2024-05-21T13:48:00Z" w16du:dateUtc="2024-05-21T20:48:00Z">
              <w:tcPr>
                <w:tcW w:w="9576" w:type="dxa"/>
                <w:shd w:val="clear" w:color="auto" w:fill="auto"/>
              </w:tcPr>
            </w:tcPrChange>
          </w:tcPr>
          <w:p w14:paraId="5099DACD" w14:textId="258ECC58" w:rsidR="009B78F5" w:rsidRPr="00656CB3" w:rsidRDefault="009B78F5" w:rsidP="00033354">
            <w:pPr>
              <w:rPr>
                <w:ins w:id="5756" w:author="miminguyenb@yahoo.com" w:date="2024-05-21T13:48:00Z" w16du:dateUtc="2024-05-21T20:48:00Z"/>
                <w:rFonts w:asciiTheme="minorHAnsi" w:hAnsiTheme="minorHAnsi" w:cstheme="minorHAnsi"/>
                <w:sz w:val="22"/>
                <w:szCs w:val="22"/>
                <w:rPrChange w:id="5757" w:author="miminguyenb@yahoo.com" w:date="2024-05-22T02:52:00Z" w16du:dateUtc="2024-05-22T09:52:00Z">
                  <w:rPr>
                    <w:ins w:id="5758" w:author="miminguyenb@yahoo.com" w:date="2024-05-21T13:48:00Z" w16du:dateUtc="2024-05-21T20:48:00Z"/>
                    <w:rFonts w:ascii="Arial" w:hAnsi="Arial" w:cs="Arial"/>
                    <w:sz w:val="22"/>
                    <w:szCs w:val="22"/>
                  </w:rPr>
                </w:rPrChange>
              </w:rPr>
            </w:pPr>
            <w:ins w:id="5759" w:author="miminguyenb@yahoo.com" w:date="2024-05-21T13:48:00Z" w16du:dateUtc="2024-05-21T20:48:00Z">
              <w:r w:rsidRPr="00656CB3">
                <w:rPr>
                  <w:rFonts w:asciiTheme="minorHAnsi" w:hAnsiTheme="minorHAnsi" w:cstheme="minorHAnsi"/>
                  <w:b/>
                  <w:sz w:val="22"/>
                  <w:szCs w:val="22"/>
                  <w:rPrChange w:id="5760"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5761" w:author="miminguyenb@yahoo.com" w:date="2024-05-22T02:52:00Z" w16du:dateUtc="2024-05-22T09:52:00Z">
                    <w:rPr>
                      <w:rFonts w:ascii="Arial" w:hAnsi="Arial" w:cs="Arial"/>
                      <w:sz w:val="22"/>
                      <w:szCs w:val="22"/>
                    </w:rPr>
                  </w:rPrChange>
                </w:rPr>
                <w:t xml:space="preserve">: </w:t>
              </w:r>
            </w:ins>
          </w:p>
          <w:p w14:paraId="396BCAFB" w14:textId="77777777" w:rsidR="009B78F5" w:rsidRPr="00656CB3" w:rsidRDefault="009B78F5" w:rsidP="00033354">
            <w:pPr>
              <w:rPr>
                <w:ins w:id="5762" w:author="miminguyenb@yahoo.com" w:date="2024-05-21T13:48:00Z" w16du:dateUtc="2024-05-21T20:48:00Z"/>
                <w:rFonts w:asciiTheme="minorHAnsi" w:hAnsiTheme="minorHAnsi" w:cstheme="minorHAnsi"/>
                <w:sz w:val="22"/>
                <w:szCs w:val="22"/>
                <w:rPrChange w:id="5763" w:author="miminguyenb@yahoo.com" w:date="2024-05-22T02:52:00Z" w16du:dateUtc="2024-05-22T09:52:00Z">
                  <w:rPr>
                    <w:ins w:id="5764" w:author="miminguyenb@yahoo.com" w:date="2024-05-21T13:48:00Z" w16du:dateUtc="2024-05-21T20:48:00Z"/>
                    <w:rFonts w:ascii="Arial" w:hAnsi="Arial" w:cs="Arial"/>
                    <w:sz w:val="22"/>
                    <w:szCs w:val="22"/>
                  </w:rPr>
                </w:rPrChange>
              </w:rPr>
            </w:pPr>
          </w:p>
        </w:tc>
      </w:tr>
      <w:tr w:rsidR="009B78F5" w:rsidRPr="00656CB3" w14:paraId="70C58985" w14:textId="77777777" w:rsidTr="009B78F5">
        <w:trPr>
          <w:jc w:val="center"/>
          <w:ins w:id="5765" w:author="miminguyenb@yahoo.com" w:date="2024-05-21T13:48:00Z" w16du:dateUtc="2024-05-21T20:48:00Z"/>
        </w:trPr>
        <w:tc>
          <w:tcPr>
            <w:tcW w:w="9576" w:type="dxa"/>
            <w:shd w:val="clear" w:color="auto" w:fill="auto"/>
            <w:tcPrChange w:id="5766" w:author="miminguyenb@yahoo.com" w:date="2024-05-21T13:48:00Z" w16du:dateUtc="2024-05-21T20:48:00Z">
              <w:tcPr>
                <w:tcW w:w="9576" w:type="dxa"/>
                <w:shd w:val="clear" w:color="auto" w:fill="auto"/>
              </w:tcPr>
            </w:tcPrChange>
          </w:tcPr>
          <w:p w14:paraId="5A1E735C" w14:textId="7E08658E" w:rsidR="009B78F5" w:rsidRPr="00656CB3" w:rsidRDefault="009B78F5" w:rsidP="00033354">
            <w:pPr>
              <w:rPr>
                <w:ins w:id="5767" w:author="miminguyenb@yahoo.com" w:date="2024-05-21T14:15:00Z" w16du:dateUtc="2024-05-21T21:15:00Z"/>
                <w:rFonts w:asciiTheme="minorHAnsi" w:hAnsiTheme="minorHAnsi" w:cstheme="minorHAnsi"/>
                <w:b/>
                <w:sz w:val="22"/>
                <w:szCs w:val="22"/>
                <w:rPrChange w:id="5768" w:author="miminguyenb@yahoo.com" w:date="2024-05-22T02:52:00Z" w16du:dateUtc="2024-05-22T09:52:00Z">
                  <w:rPr>
                    <w:ins w:id="5769" w:author="miminguyenb@yahoo.com" w:date="2024-05-21T14:15:00Z" w16du:dateUtc="2024-05-21T21:15:00Z"/>
                    <w:rFonts w:ascii="Arial" w:hAnsi="Arial" w:cs="Arial"/>
                    <w:b/>
                    <w:sz w:val="22"/>
                    <w:szCs w:val="22"/>
                  </w:rPr>
                </w:rPrChange>
              </w:rPr>
            </w:pPr>
            <w:ins w:id="5770" w:author="miminguyenb@yahoo.com" w:date="2024-05-21T13:48:00Z" w16du:dateUtc="2024-05-21T20:48:00Z">
              <w:r w:rsidRPr="00656CB3">
                <w:rPr>
                  <w:rFonts w:asciiTheme="minorHAnsi" w:hAnsiTheme="minorHAnsi" w:cstheme="minorHAnsi"/>
                  <w:b/>
                  <w:sz w:val="22"/>
                  <w:szCs w:val="22"/>
                  <w:rPrChange w:id="5771" w:author="miminguyenb@yahoo.com" w:date="2024-05-22T02:52:00Z" w16du:dateUtc="2024-05-22T09:52:00Z">
                    <w:rPr>
                      <w:rFonts w:ascii="Arial" w:hAnsi="Arial" w:cs="Arial"/>
                      <w:b/>
                      <w:sz w:val="22"/>
                      <w:szCs w:val="22"/>
                    </w:rPr>
                  </w:rPrChange>
                </w:rPr>
                <w:t xml:space="preserve">Special Requirements: </w:t>
              </w:r>
            </w:ins>
          </w:p>
          <w:p w14:paraId="1E9FFC32" w14:textId="77777777" w:rsidR="003742D3" w:rsidRPr="00656CB3" w:rsidRDefault="003742D3" w:rsidP="003742D3">
            <w:pPr>
              <w:pStyle w:val="BodyTextIndent"/>
              <w:keepNext/>
              <w:tabs>
                <w:tab w:val="left" w:pos="3060"/>
              </w:tabs>
              <w:spacing w:before="120"/>
              <w:ind w:left="360" w:firstLine="0"/>
              <w:outlineLvl w:val="1"/>
              <w:rPr>
                <w:ins w:id="5772" w:author="miminguyenb@yahoo.com" w:date="2024-05-21T14:15:00Z" w16du:dateUtc="2024-05-21T21:15:00Z"/>
                <w:rFonts w:asciiTheme="minorHAnsi" w:hAnsiTheme="minorHAnsi" w:cstheme="minorHAnsi"/>
                <w:sz w:val="22"/>
                <w:szCs w:val="22"/>
                <w:rPrChange w:id="5773" w:author="miminguyenb@yahoo.com" w:date="2024-05-22T02:52:00Z" w16du:dateUtc="2024-05-22T09:52:00Z">
                  <w:rPr>
                    <w:ins w:id="5774" w:author="miminguyenb@yahoo.com" w:date="2024-05-21T14:15:00Z" w16du:dateUtc="2024-05-21T21:15:00Z"/>
                    <w:rFonts w:ascii="Calibri" w:hAnsi="Calibri"/>
                  </w:rPr>
                </w:rPrChange>
              </w:rPr>
            </w:pPr>
            <w:bookmarkStart w:id="5775" w:name="_Toc167241697"/>
            <w:bookmarkStart w:id="5776" w:name="_Toc167241946"/>
            <w:ins w:id="5777" w:author="miminguyenb@yahoo.com" w:date="2024-05-21T14:15:00Z" w16du:dateUtc="2024-05-21T21:15:00Z">
              <w:r w:rsidRPr="00656CB3">
                <w:rPr>
                  <w:rFonts w:asciiTheme="minorHAnsi" w:hAnsiTheme="minorHAnsi" w:cstheme="minorHAnsi"/>
                  <w:sz w:val="22"/>
                  <w:szCs w:val="22"/>
                  <w:rPrChange w:id="5778" w:author="miminguyenb@yahoo.com" w:date="2024-05-22T02:52:00Z" w16du:dateUtc="2024-05-22T09:52:00Z">
                    <w:rPr>
                      <w:rFonts w:ascii="Calibri" w:hAnsi="Calibri"/>
                    </w:rPr>
                  </w:rPrChange>
                </w:rPr>
                <w:t>Operational Requirements:</w:t>
              </w:r>
              <w:bookmarkEnd w:id="5775"/>
              <w:bookmarkEnd w:id="5776"/>
            </w:ins>
          </w:p>
          <w:p w14:paraId="7A9ACCB2" w14:textId="7504C1E2" w:rsidR="003742D3" w:rsidRPr="00656CB3" w:rsidRDefault="003742D3" w:rsidP="003742D3">
            <w:pPr>
              <w:pStyle w:val="BodyTextIndent"/>
              <w:keepNext/>
              <w:numPr>
                <w:ilvl w:val="0"/>
                <w:numId w:val="69"/>
              </w:numPr>
              <w:tabs>
                <w:tab w:val="left" w:pos="3060"/>
              </w:tabs>
              <w:spacing w:before="120"/>
              <w:outlineLvl w:val="1"/>
              <w:rPr>
                <w:ins w:id="5779" w:author="miminguyenb@yahoo.com" w:date="2024-05-21T14:15:00Z" w16du:dateUtc="2024-05-21T21:15:00Z"/>
                <w:rFonts w:asciiTheme="minorHAnsi" w:hAnsiTheme="minorHAnsi" w:cstheme="minorHAnsi"/>
                <w:sz w:val="22"/>
                <w:szCs w:val="22"/>
                <w:rPrChange w:id="5780" w:author="miminguyenb@yahoo.com" w:date="2024-05-22T02:52:00Z" w16du:dateUtc="2024-05-22T09:52:00Z">
                  <w:rPr>
                    <w:ins w:id="5781" w:author="miminguyenb@yahoo.com" w:date="2024-05-21T14:15:00Z" w16du:dateUtc="2024-05-21T21:15:00Z"/>
                    <w:rFonts w:ascii="Calibri" w:hAnsi="Calibri"/>
                    <w:u w:val="single"/>
                  </w:rPr>
                </w:rPrChange>
              </w:rPr>
              <w:pPrChange w:id="5782" w:author="miminguyenb@yahoo.com" w:date="2024-05-21T14:18:00Z" w16du:dateUtc="2024-05-21T21:18:00Z">
                <w:pPr>
                  <w:pStyle w:val="BodyTextIndent"/>
                  <w:keepNext/>
                  <w:tabs>
                    <w:tab w:val="left" w:pos="3060"/>
                  </w:tabs>
                  <w:spacing w:before="120"/>
                  <w:ind w:left="720" w:firstLine="0"/>
                  <w:outlineLvl w:val="1"/>
                </w:pPr>
              </w:pPrChange>
            </w:pPr>
            <w:bookmarkStart w:id="5783" w:name="_Toc167241698"/>
            <w:bookmarkStart w:id="5784" w:name="_Toc167241947"/>
            <w:ins w:id="5785" w:author="miminguyenb@yahoo.com" w:date="2024-05-21T14:15:00Z" w16du:dateUtc="2024-05-21T21:15:00Z">
              <w:r w:rsidRPr="00656CB3">
                <w:rPr>
                  <w:rFonts w:asciiTheme="minorHAnsi" w:hAnsiTheme="minorHAnsi" w:cstheme="minorHAnsi"/>
                  <w:sz w:val="22"/>
                  <w:szCs w:val="22"/>
                  <w:rPrChange w:id="5786" w:author="miminguyenb@yahoo.com" w:date="2024-05-22T02:52:00Z" w16du:dateUtc="2024-05-22T09:52:00Z">
                    <w:rPr>
                      <w:rFonts w:ascii="Calibri" w:hAnsi="Calibri"/>
                      <w:u w:val="single"/>
                    </w:rPr>
                  </w:rPrChange>
                </w:rPr>
                <w:t>The application will have a voice option to tell the user the directions.</w:t>
              </w:r>
              <w:bookmarkEnd w:id="5783"/>
              <w:bookmarkEnd w:id="5784"/>
              <w:r w:rsidRPr="00656CB3">
                <w:rPr>
                  <w:rFonts w:asciiTheme="minorHAnsi" w:hAnsiTheme="minorHAnsi" w:cstheme="minorHAnsi"/>
                  <w:sz w:val="22"/>
                  <w:szCs w:val="22"/>
                  <w:rPrChange w:id="5787" w:author="miminguyenb@yahoo.com" w:date="2024-05-22T02:52:00Z" w16du:dateUtc="2024-05-22T09:52:00Z">
                    <w:rPr>
                      <w:rFonts w:ascii="Calibri" w:hAnsi="Calibri"/>
                      <w:u w:val="single"/>
                    </w:rPr>
                  </w:rPrChange>
                </w:rPr>
                <w:t xml:space="preserve"> </w:t>
              </w:r>
            </w:ins>
          </w:p>
          <w:p w14:paraId="1FABD442" w14:textId="4BC8C510" w:rsidR="003742D3" w:rsidRPr="00656CB3" w:rsidRDefault="003742D3" w:rsidP="003742D3">
            <w:pPr>
              <w:pStyle w:val="BodyTextIndent"/>
              <w:keepNext/>
              <w:numPr>
                <w:ilvl w:val="0"/>
                <w:numId w:val="69"/>
              </w:numPr>
              <w:tabs>
                <w:tab w:val="left" w:pos="3060"/>
              </w:tabs>
              <w:spacing w:before="120"/>
              <w:outlineLvl w:val="1"/>
              <w:rPr>
                <w:ins w:id="5788" w:author="miminguyenb@yahoo.com" w:date="2024-05-21T14:15:00Z" w16du:dateUtc="2024-05-21T21:15:00Z"/>
                <w:rFonts w:asciiTheme="minorHAnsi" w:hAnsiTheme="minorHAnsi" w:cstheme="minorHAnsi"/>
                <w:sz w:val="22"/>
                <w:szCs w:val="22"/>
                <w:rPrChange w:id="5789" w:author="miminguyenb@yahoo.com" w:date="2024-05-22T02:52:00Z" w16du:dateUtc="2024-05-22T09:52:00Z">
                  <w:rPr>
                    <w:ins w:id="5790" w:author="miminguyenb@yahoo.com" w:date="2024-05-21T14:15:00Z" w16du:dateUtc="2024-05-21T21:15:00Z"/>
                    <w:rFonts w:ascii="Calibri" w:hAnsi="Calibri"/>
                    <w:u w:val="single"/>
                  </w:rPr>
                </w:rPrChange>
              </w:rPr>
              <w:pPrChange w:id="5791" w:author="miminguyenb@yahoo.com" w:date="2024-05-21T14:19:00Z" w16du:dateUtc="2024-05-21T21:19:00Z">
                <w:pPr>
                  <w:pStyle w:val="BodyTextIndent"/>
                  <w:keepNext/>
                  <w:numPr>
                    <w:ilvl w:val="1"/>
                    <w:numId w:val="67"/>
                  </w:numPr>
                  <w:tabs>
                    <w:tab w:val="left" w:pos="3060"/>
                  </w:tabs>
                  <w:spacing w:before="120"/>
                  <w:outlineLvl w:val="1"/>
                </w:pPr>
              </w:pPrChange>
            </w:pPr>
            <w:bookmarkStart w:id="5792" w:name="_Toc167241699"/>
            <w:bookmarkStart w:id="5793" w:name="_Toc167241948"/>
            <w:ins w:id="5794" w:author="miminguyenb@yahoo.com" w:date="2024-05-21T14:15:00Z" w16du:dateUtc="2024-05-21T21:15:00Z">
              <w:r w:rsidRPr="00656CB3">
                <w:rPr>
                  <w:rFonts w:asciiTheme="minorHAnsi" w:hAnsiTheme="minorHAnsi" w:cstheme="minorHAnsi"/>
                  <w:sz w:val="22"/>
                  <w:szCs w:val="22"/>
                  <w:rPrChange w:id="5795" w:author="miminguyenb@yahoo.com" w:date="2024-05-22T02:52:00Z" w16du:dateUtc="2024-05-22T09:52:00Z">
                    <w:rPr>
                      <w:rFonts w:ascii="Calibri" w:hAnsi="Calibri"/>
                      <w:u w:val="single"/>
                    </w:rPr>
                  </w:rPrChange>
                </w:rPr>
                <w:t>The application will also have written instructions for users who cannot hear.</w:t>
              </w:r>
              <w:bookmarkEnd w:id="5792"/>
              <w:bookmarkEnd w:id="5793"/>
              <w:r w:rsidRPr="00656CB3">
                <w:rPr>
                  <w:rFonts w:asciiTheme="minorHAnsi" w:hAnsiTheme="minorHAnsi" w:cstheme="minorHAnsi"/>
                  <w:sz w:val="22"/>
                  <w:szCs w:val="22"/>
                  <w:rPrChange w:id="5796" w:author="miminguyenb@yahoo.com" w:date="2024-05-22T02:52:00Z" w16du:dateUtc="2024-05-22T09:52:00Z">
                    <w:rPr>
                      <w:rFonts w:ascii="Calibri" w:hAnsi="Calibri"/>
                      <w:u w:val="single"/>
                    </w:rPr>
                  </w:rPrChange>
                </w:rPr>
                <w:t xml:space="preserve"> </w:t>
              </w:r>
            </w:ins>
          </w:p>
          <w:p w14:paraId="66F0CE3A" w14:textId="7C968E91" w:rsidR="003742D3" w:rsidRDefault="003742D3" w:rsidP="003742D3">
            <w:pPr>
              <w:pStyle w:val="BodyTextIndent"/>
              <w:keepNext/>
              <w:numPr>
                <w:ilvl w:val="0"/>
                <w:numId w:val="69"/>
              </w:numPr>
              <w:tabs>
                <w:tab w:val="left" w:pos="3060"/>
              </w:tabs>
              <w:spacing w:before="120"/>
              <w:outlineLvl w:val="1"/>
              <w:rPr>
                <w:ins w:id="5797" w:author="miminguyenb@yahoo.com" w:date="2024-05-22T02:55:00Z" w16du:dateUtc="2024-05-22T09:55:00Z"/>
                <w:rFonts w:asciiTheme="minorHAnsi" w:hAnsiTheme="minorHAnsi" w:cstheme="minorHAnsi"/>
                <w:sz w:val="22"/>
                <w:szCs w:val="22"/>
              </w:rPr>
            </w:pPr>
            <w:bookmarkStart w:id="5798" w:name="_Toc167241700"/>
            <w:bookmarkStart w:id="5799" w:name="_Toc167241949"/>
            <w:ins w:id="5800" w:author="miminguyenb@yahoo.com" w:date="2024-05-21T14:15:00Z" w16du:dateUtc="2024-05-21T21:15:00Z">
              <w:r w:rsidRPr="00656CB3">
                <w:rPr>
                  <w:rFonts w:asciiTheme="minorHAnsi" w:hAnsiTheme="minorHAnsi" w:cstheme="minorHAnsi"/>
                  <w:sz w:val="22"/>
                  <w:szCs w:val="22"/>
                  <w:rPrChange w:id="5801" w:author="miminguyenb@yahoo.com" w:date="2024-05-22T02:52:00Z" w16du:dateUtc="2024-05-22T09:52:00Z">
                    <w:rPr>
                      <w:rFonts w:ascii="Calibri" w:hAnsi="Calibri"/>
                    </w:rPr>
                  </w:rPrChange>
                </w:rPr>
                <w:t>Notification Service will tell users when they have reached their destination.</w:t>
              </w:r>
            </w:ins>
            <w:bookmarkEnd w:id="5798"/>
            <w:bookmarkEnd w:id="5799"/>
          </w:p>
          <w:p w14:paraId="2A08786E" w14:textId="77777777" w:rsidR="00656CB3" w:rsidRPr="00656CB3" w:rsidRDefault="00656CB3" w:rsidP="00656CB3">
            <w:pPr>
              <w:pStyle w:val="BodyTextIndent"/>
              <w:keepNext/>
              <w:tabs>
                <w:tab w:val="left" w:pos="3060"/>
              </w:tabs>
              <w:spacing w:before="120"/>
              <w:ind w:firstLine="0"/>
              <w:outlineLvl w:val="1"/>
              <w:rPr>
                <w:ins w:id="5802" w:author="miminguyenb@yahoo.com" w:date="2024-05-21T14:15:00Z" w16du:dateUtc="2024-05-21T21:15:00Z"/>
                <w:rFonts w:asciiTheme="minorHAnsi" w:hAnsiTheme="minorHAnsi" w:cstheme="minorHAnsi"/>
                <w:sz w:val="22"/>
                <w:szCs w:val="22"/>
                <w:rPrChange w:id="5803" w:author="miminguyenb@yahoo.com" w:date="2024-05-22T02:52:00Z" w16du:dateUtc="2024-05-22T09:52:00Z">
                  <w:rPr>
                    <w:ins w:id="5804" w:author="miminguyenb@yahoo.com" w:date="2024-05-21T14:15:00Z" w16du:dateUtc="2024-05-21T21:15:00Z"/>
                    <w:rFonts w:ascii="Calibri" w:hAnsi="Calibri"/>
                  </w:rPr>
                </w:rPrChange>
              </w:rPr>
              <w:pPrChange w:id="5805" w:author="miminguyenb@yahoo.com" w:date="2024-05-22T02:55:00Z" w16du:dateUtc="2024-05-22T09:55:00Z">
                <w:pPr>
                  <w:pStyle w:val="BodyTextIndent"/>
                  <w:keepNext/>
                  <w:numPr>
                    <w:ilvl w:val="1"/>
                    <w:numId w:val="67"/>
                  </w:numPr>
                  <w:tabs>
                    <w:tab w:val="left" w:pos="3060"/>
                  </w:tabs>
                  <w:spacing w:before="120"/>
                  <w:outlineLvl w:val="1"/>
                </w:pPr>
              </w:pPrChange>
            </w:pPr>
          </w:p>
          <w:p w14:paraId="180D0E07" w14:textId="2E3C4202" w:rsidR="003742D3" w:rsidRPr="00656CB3" w:rsidRDefault="009A356C" w:rsidP="00033354">
            <w:pPr>
              <w:rPr>
                <w:ins w:id="5806" w:author="miminguyenb@yahoo.com" w:date="2024-05-21T22:44:00Z" w16du:dateUtc="2024-05-22T05:44:00Z"/>
                <w:rFonts w:asciiTheme="minorHAnsi" w:hAnsiTheme="minorHAnsi" w:cstheme="minorHAnsi"/>
                <w:bCs/>
                <w:sz w:val="22"/>
                <w:szCs w:val="22"/>
                <w:rPrChange w:id="5807" w:author="miminguyenb@yahoo.com" w:date="2024-05-22T02:52:00Z" w16du:dateUtc="2024-05-22T09:52:00Z">
                  <w:rPr>
                    <w:ins w:id="5808" w:author="miminguyenb@yahoo.com" w:date="2024-05-21T22:44:00Z" w16du:dateUtc="2024-05-22T05:44:00Z"/>
                    <w:rFonts w:ascii="Arial" w:hAnsi="Arial" w:cs="Arial"/>
                    <w:bCs/>
                    <w:sz w:val="22"/>
                    <w:szCs w:val="22"/>
                  </w:rPr>
                </w:rPrChange>
              </w:rPr>
            </w:pPr>
            <w:ins w:id="5809" w:author="miminguyenb@yahoo.com" w:date="2024-05-21T22:43:00Z" w16du:dateUtc="2024-05-22T05:43:00Z">
              <w:r w:rsidRPr="00656CB3">
                <w:rPr>
                  <w:rFonts w:asciiTheme="minorHAnsi" w:hAnsiTheme="minorHAnsi" w:cstheme="minorHAnsi"/>
                  <w:b/>
                  <w:sz w:val="22"/>
                  <w:szCs w:val="22"/>
                  <w:rPrChange w:id="5810" w:author="miminguyenb@yahoo.com" w:date="2024-05-22T02:52:00Z" w16du:dateUtc="2024-05-22T09:52:00Z">
                    <w:rPr>
                      <w:rFonts w:ascii="Arial" w:hAnsi="Arial" w:cs="Arial"/>
                      <w:b/>
                      <w:sz w:val="22"/>
                      <w:szCs w:val="22"/>
                    </w:rPr>
                  </w:rPrChange>
                </w:rPr>
                <w:t xml:space="preserve">     </w:t>
              </w:r>
            </w:ins>
            <w:ins w:id="5811" w:author="miminguyenb@yahoo.com" w:date="2024-05-21T22:44:00Z" w16du:dateUtc="2024-05-22T05:44:00Z">
              <w:r w:rsidRPr="00656CB3">
                <w:rPr>
                  <w:rFonts w:asciiTheme="minorHAnsi" w:hAnsiTheme="minorHAnsi" w:cstheme="minorHAnsi"/>
                  <w:b/>
                  <w:sz w:val="22"/>
                  <w:szCs w:val="22"/>
                  <w:rPrChange w:id="5812" w:author="miminguyenb@yahoo.com" w:date="2024-05-22T02:52:00Z" w16du:dateUtc="2024-05-22T09:52:00Z">
                    <w:rPr>
                      <w:rFonts w:ascii="Arial" w:hAnsi="Arial" w:cs="Arial"/>
                      <w:b/>
                      <w:sz w:val="22"/>
                      <w:szCs w:val="22"/>
                    </w:rPr>
                  </w:rPrChange>
                </w:rPr>
                <w:t xml:space="preserve"> </w:t>
              </w:r>
              <w:r w:rsidRPr="00656CB3">
                <w:rPr>
                  <w:rFonts w:asciiTheme="minorHAnsi" w:hAnsiTheme="minorHAnsi" w:cstheme="minorHAnsi"/>
                  <w:bCs/>
                  <w:sz w:val="22"/>
                  <w:szCs w:val="22"/>
                  <w:rPrChange w:id="5813" w:author="miminguyenb@yahoo.com" w:date="2024-05-22T02:52:00Z" w16du:dateUtc="2024-05-22T09:52:00Z">
                    <w:rPr>
                      <w:rFonts w:ascii="Arial" w:hAnsi="Arial" w:cs="Arial"/>
                      <w:bCs/>
                      <w:sz w:val="22"/>
                      <w:szCs w:val="22"/>
                    </w:rPr>
                  </w:rPrChange>
                </w:rPr>
                <w:t>Data Requirements:</w:t>
              </w:r>
            </w:ins>
          </w:p>
          <w:p w14:paraId="674FD21C" w14:textId="29169983" w:rsidR="009A356C" w:rsidRPr="00656CB3" w:rsidRDefault="009A356C" w:rsidP="009A356C">
            <w:pPr>
              <w:pStyle w:val="ListParagraph"/>
              <w:numPr>
                <w:ilvl w:val="0"/>
                <w:numId w:val="81"/>
              </w:numPr>
              <w:rPr>
                <w:ins w:id="5814" w:author="miminguyenb@yahoo.com" w:date="2024-05-21T13:48:00Z" w16du:dateUtc="2024-05-21T20:48:00Z"/>
                <w:rFonts w:asciiTheme="minorHAnsi" w:hAnsiTheme="minorHAnsi" w:cstheme="minorHAnsi"/>
                <w:bCs/>
                <w:sz w:val="22"/>
                <w:szCs w:val="22"/>
                <w:rPrChange w:id="5815" w:author="miminguyenb@yahoo.com" w:date="2024-05-22T02:52:00Z" w16du:dateUtc="2024-05-22T09:52:00Z">
                  <w:rPr>
                    <w:ins w:id="5816" w:author="miminguyenb@yahoo.com" w:date="2024-05-21T13:48:00Z" w16du:dateUtc="2024-05-21T20:48:00Z"/>
                    <w:rFonts w:ascii="Arial" w:hAnsi="Arial" w:cs="Arial"/>
                    <w:b/>
                    <w:sz w:val="22"/>
                    <w:szCs w:val="22"/>
                  </w:rPr>
                </w:rPrChange>
              </w:rPr>
              <w:pPrChange w:id="5817" w:author="miminguyenb@yahoo.com" w:date="2024-05-21T22:44:00Z" w16du:dateUtc="2024-05-22T05:44:00Z">
                <w:pPr/>
              </w:pPrChange>
            </w:pPr>
            <w:bookmarkStart w:id="5818" w:name="_Hlk167223945"/>
            <w:ins w:id="5819" w:author="miminguyenb@yahoo.com" w:date="2024-05-21T22:44:00Z" w16du:dateUtc="2024-05-22T05:44:00Z">
              <w:r w:rsidRPr="00656CB3">
                <w:rPr>
                  <w:rFonts w:asciiTheme="minorHAnsi" w:hAnsiTheme="minorHAnsi" w:cstheme="minorHAnsi"/>
                  <w:bCs/>
                  <w:sz w:val="22"/>
                  <w:szCs w:val="22"/>
                  <w:rPrChange w:id="5820" w:author="miminguyenb@yahoo.com" w:date="2024-05-22T02:52:00Z" w16du:dateUtc="2024-05-22T09:52:00Z">
                    <w:rPr>
                      <w:rFonts w:ascii="Arial" w:hAnsi="Arial" w:cs="Arial"/>
                      <w:bCs/>
                      <w:sz w:val="22"/>
                      <w:szCs w:val="22"/>
                    </w:rPr>
                  </w:rPrChange>
                </w:rPr>
                <w:t>The information about the destination and routing to it can be accessed in both the Saved Add</w:t>
              </w:r>
            </w:ins>
            <w:ins w:id="5821" w:author="miminguyenb@yahoo.com" w:date="2024-05-21T22:45:00Z" w16du:dateUtc="2024-05-22T05:45:00Z">
              <w:r w:rsidRPr="00656CB3">
                <w:rPr>
                  <w:rFonts w:asciiTheme="minorHAnsi" w:hAnsiTheme="minorHAnsi" w:cstheme="minorHAnsi"/>
                  <w:bCs/>
                  <w:sz w:val="22"/>
                  <w:szCs w:val="22"/>
                  <w:rPrChange w:id="5822" w:author="miminguyenb@yahoo.com" w:date="2024-05-22T02:52:00Z" w16du:dateUtc="2024-05-22T09:52:00Z">
                    <w:rPr>
                      <w:rFonts w:ascii="Arial" w:hAnsi="Arial" w:cs="Arial"/>
                      <w:bCs/>
                      <w:sz w:val="22"/>
                      <w:szCs w:val="22"/>
                    </w:rPr>
                  </w:rPrChange>
                </w:rPr>
                <w:t>ress Database and General Map Database, depending on the user.</w:t>
              </w:r>
            </w:ins>
          </w:p>
          <w:bookmarkEnd w:id="5818"/>
          <w:p w14:paraId="5D3C6397" w14:textId="77777777" w:rsidR="009B78F5" w:rsidRPr="00656CB3" w:rsidRDefault="009B78F5" w:rsidP="00033354">
            <w:pPr>
              <w:rPr>
                <w:ins w:id="5823" w:author="miminguyenb@yahoo.com" w:date="2024-05-21T13:48:00Z" w16du:dateUtc="2024-05-21T20:48:00Z"/>
                <w:rFonts w:asciiTheme="minorHAnsi" w:hAnsiTheme="minorHAnsi" w:cstheme="minorHAnsi"/>
                <w:b/>
                <w:sz w:val="22"/>
                <w:szCs w:val="22"/>
                <w:rPrChange w:id="5824" w:author="miminguyenb@yahoo.com" w:date="2024-05-22T02:52:00Z" w16du:dateUtc="2024-05-22T09:52:00Z">
                  <w:rPr>
                    <w:ins w:id="5825" w:author="miminguyenb@yahoo.com" w:date="2024-05-21T13:48:00Z" w16du:dateUtc="2024-05-21T20:48:00Z"/>
                    <w:rFonts w:ascii="Arial" w:hAnsi="Arial" w:cs="Arial"/>
                    <w:b/>
                    <w:sz w:val="22"/>
                    <w:szCs w:val="22"/>
                  </w:rPr>
                </w:rPrChange>
              </w:rPr>
            </w:pPr>
          </w:p>
        </w:tc>
      </w:tr>
      <w:tr w:rsidR="009B78F5" w:rsidRPr="00656CB3" w14:paraId="1D504683" w14:textId="77777777" w:rsidTr="009B78F5">
        <w:trPr>
          <w:jc w:val="center"/>
          <w:ins w:id="5826" w:author="miminguyenb@yahoo.com" w:date="2024-05-21T13:48:00Z" w16du:dateUtc="2024-05-21T20:48:00Z"/>
        </w:trPr>
        <w:tc>
          <w:tcPr>
            <w:tcW w:w="9576" w:type="dxa"/>
            <w:shd w:val="clear" w:color="auto" w:fill="auto"/>
            <w:tcPrChange w:id="5827" w:author="miminguyenb@yahoo.com" w:date="2024-05-21T13:48:00Z" w16du:dateUtc="2024-05-21T20:48:00Z">
              <w:tcPr>
                <w:tcW w:w="9576" w:type="dxa"/>
                <w:shd w:val="clear" w:color="auto" w:fill="auto"/>
              </w:tcPr>
            </w:tcPrChange>
          </w:tcPr>
          <w:p w14:paraId="715D248E" w14:textId="0F27EF66" w:rsidR="009B78F5" w:rsidRPr="00656CB3" w:rsidRDefault="009B78F5" w:rsidP="00033354">
            <w:pPr>
              <w:rPr>
                <w:ins w:id="5828" w:author="miminguyenb@yahoo.com" w:date="2024-05-21T13:48:00Z" w16du:dateUtc="2024-05-21T20:48:00Z"/>
                <w:rFonts w:asciiTheme="minorHAnsi" w:hAnsiTheme="minorHAnsi" w:cstheme="minorHAnsi"/>
                <w:b/>
                <w:sz w:val="22"/>
                <w:szCs w:val="22"/>
                <w:rPrChange w:id="5829" w:author="miminguyenb@yahoo.com" w:date="2024-05-22T02:52:00Z" w16du:dateUtc="2024-05-22T09:52:00Z">
                  <w:rPr>
                    <w:ins w:id="5830" w:author="miminguyenb@yahoo.com" w:date="2024-05-21T13:48:00Z" w16du:dateUtc="2024-05-21T20:48:00Z"/>
                    <w:rFonts w:ascii="Arial" w:hAnsi="Arial" w:cs="Arial"/>
                    <w:b/>
                    <w:sz w:val="22"/>
                    <w:szCs w:val="22"/>
                  </w:rPr>
                </w:rPrChange>
              </w:rPr>
            </w:pPr>
            <w:ins w:id="5831" w:author="miminguyenb@yahoo.com" w:date="2024-05-21T13:48:00Z" w16du:dateUtc="2024-05-21T20:48:00Z">
              <w:r w:rsidRPr="00656CB3">
                <w:rPr>
                  <w:rFonts w:asciiTheme="minorHAnsi" w:hAnsiTheme="minorHAnsi" w:cstheme="minorHAnsi"/>
                  <w:b/>
                  <w:sz w:val="22"/>
                  <w:szCs w:val="22"/>
                  <w:rPrChange w:id="5832" w:author="miminguyenb@yahoo.com" w:date="2024-05-22T02:52:00Z" w16du:dateUtc="2024-05-22T09:52:00Z">
                    <w:rPr>
                      <w:rFonts w:ascii="Arial" w:hAnsi="Arial" w:cs="Arial"/>
                      <w:b/>
                      <w:sz w:val="22"/>
                      <w:szCs w:val="22"/>
                    </w:rPr>
                  </w:rPrChange>
                </w:rPr>
                <w:t xml:space="preserve">To do/Issues: </w:t>
              </w:r>
            </w:ins>
          </w:p>
        </w:tc>
      </w:tr>
    </w:tbl>
    <w:p w14:paraId="2BADCADC" w14:textId="77777777" w:rsidR="009B78F5" w:rsidRPr="00656CB3" w:rsidRDefault="009B78F5" w:rsidP="009B78F5">
      <w:pPr>
        <w:rPr>
          <w:ins w:id="5833" w:author="miminguyenb@yahoo.com" w:date="2024-05-21T13:48:00Z" w16du:dateUtc="2024-05-21T20:48:00Z"/>
          <w:rFonts w:asciiTheme="minorHAnsi" w:hAnsiTheme="minorHAnsi" w:cstheme="minorHAnsi"/>
          <w:sz w:val="22"/>
          <w:szCs w:val="22"/>
          <w:rPrChange w:id="5834" w:author="miminguyenb@yahoo.com" w:date="2024-05-22T02:52:00Z" w16du:dateUtc="2024-05-22T09:52:00Z">
            <w:rPr>
              <w:ins w:id="5835" w:author="miminguyenb@yahoo.com" w:date="2024-05-21T13:48:00Z" w16du:dateUtc="2024-05-21T20:48:00Z"/>
              <w:rFonts w:ascii="Arial" w:hAnsi="Arial" w:cs="Arial"/>
            </w:rPr>
          </w:rPrChange>
        </w:rPr>
      </w:pPr>
    </w:p>
    <w:p w14:paraId="32A0E0E1" w14:textId="77777777" w:rsidR="00BF62BE" w:rsidRPr="00656CB3" w:rsidRDefault="00BF62BE" w:rsidP="00BF62BE">
      <w:pPr>
        <w:rPr>
          <w:ins w:id="5836" w:author="miminguyenb@yahoo.com" w:date="2024-05-21T13:35:00Z" w16du:dateUtc="2024-05-21T20:35:00Z"/>
          <w:rFonts w:asciiTheme="minorHAnsi" w:hAnsiTheme="minorHAnsi" w:cstheme="minorHAnsi"/>
          <w:sz w:val="22"/>
          <w:szCs w:val="22"/>
          <w:rPrChange w:id="5837" w:author="miminguyenb@yahoo.com" w:date="2024-05-22T02:52:00Z" w16du:dateUtc="2024-05-22T09:52:00Z">
            <w:rPr>
              <w:ins w:id="5838" w:author="miminguyenb@yahoo.com" w:date="2024-05-21T13:35:00Z" w16du:dateUtc="2024-05-21T20:35:00Z"/>
              <w:rFonts w:ascii="Arial" w:hAnsi="Arial" w:cs="Arial"/>
            </w:rPr>
          </w:rPrChange>
        </w:rPr>
      </w:pPr>
    </w:p>
    <w:p w14:paraId="47435F4E" w14:textId="60DFE73C" w:rsidR="00EE6B8B" w:rsidRPr="00656CB3" w:rsidRDefault="00EE6B8B">
      <w:pPr>
        <w:rPr>
          <w:ins w:id="5839" w:author="miminguyenb@yahoo.com" w:date="2024-05-21T09:51:00Z" w16du:dateUtc="2024-05-21T16:51:00Z"/>
          <w:rFonts w:asciiTheme="minorHAnsi" w:hAnsiTheme="minorHAnsi" w:cstheme="minorHAnsi"/>
          <w:color w:val="FFFFFF"/>
          <w:sz w:val="22"/>
          <w:szCs w:val="22"/>
          <w:highlight w:val="darkCyan"/>
          <w:rPrChange w:id="5840" w:author="miminguyenb@yahoo.com" w:date="2024-05-22T02:52:00Z" w16du:dateUtc="2024-05-22T09:52:00Z">
            <w:rPr>
              <w:ins w:id="5841" w:author="miminguyenb@yahoo.com" w:date="2024-05-21T09:51:00Z" w16du:dateUtc="2024-05-21T16:51:00Z"/>
              <w:rFonts w:ascii="Calibri" w:hAnsi="Calibri"/>
              <w:color w:val="FFFFFF"/>
              <w:highlight w:val="darkCyan"/>
            </w:rPr>
          </w:rPrChange>
        </w:rPr>
      </w:pPr>
    </w:p>
    <w:p w14:paraId="17494C2D" w14:textId="77777777" w:rsidR="00CB54D7" w:rsidRPr="00656CB3" w:rsidRDefault="00CB54D7">
      <w:pPr>
        <w:rPr>
          <w:ins w:id="5842" w:author="miminguyenb@yahoo.com" w:date="2024-05-21T09:25:00Z" w16du:dateUtc="2024-05-21T16:25:00Z"/>
          <w:rFonts w:asciiTheme="minorHAnsi" w:hAnsiTheme="minorHAnsi" w:cstheme="minorHAnsi"/>
          <w:color w:val="FFFFFF"/>
          <w:sz w:val="22"/>
          <w:szCs w:val="22"/>
          <w:highlight w:val="darkCyan"/>
          <w:rPrChange w:id="5843" w:author="miminguyenb@yahoo.com" w:date="2024-05-22T02:52:00Z" w16du:dateUtc="2024-05-22T09:52:00Z">
            <w:rPr>
              <w:ins w:id="5844" w:author="miminguyenb@yahoo.com" w:date="2024-05-21T09:25:00Z" w16du:dateUtc="2024-05-21T16:25:00Z"/>
              <w:rFonts w:ascii="Calibri" w:hAnsi="Calibri"/>
              <w:color w:val="FFFFFF"/>
              <w:highlight w:val="darkCyan"/>
            </w:rPr>
          </w:rPrChange>
        </w:rPr>
      </w:pPr>
    </w:p>
    <w:p w14:paraId="28B56FA2" w14:textId="5FFBCFA0" w:rsidR="003742D3" w:rsidRPr="00656CB3" w:rsidRDefault="003742D3">
      <w:pPr>
        <w:rPr>
          <w:ins w:id="5845" w:author="miminguyenb@yahoo.com" w:date="2024-05-21T14:19:00Z" w16du:dateUtc="2024-05-21T21:19:00Z"/>
          <w:rFonts w:asciiTheme="minorHAnsi" w:hAnsiTheme="minorHAnsi" w:cstheme="minorHAnsi"/>
          <w:color w:val="FFFFFF"/>
          <w:sz w:val="22"/>
          <w:szCs w:val="22"/>
          <w:highlight w:val="darkCyan"/>
          <w:rPrChange w:id="5846" w:author="miminguyenb@yahoo.com" w:date="2024-05-22T02:52:00Z" w16du:dateUtc="2024-05-22T09:52:00Z">
            <w:rPr>
              <w:ins w:id="5847" w:author="miminguyenb@yahoo.com" w:date="2024-05-21T14:19:00Z" w16du:dateUtc="2024-05-21T21:19:00Z"/>
              <w:rFonts w:ascii="Calibri" w:hAnsi="Calibri"/>
              <w:color w:val="FFFFFF"/>
              <w:highlight w:val="darkCyan"/>
            </w:rPr>
          </w:rPrChange>
        </w:rPr>
      </w:pPr>
      <w:ins w:id="5848" w:author="miminguyenb@yahoo.com" w:date="2024-05-21T14:19:00Z" w16du:dateUtc="2024-05-21T21:19:00Z">
        <w:r w:rsidRPr="00656CB3">
          <w:rPr>
            <w:rFonts w:asciiTheme="minorHAnsi" w:hAnsiTheme="minorHAnsi" w:cstheme="minorHAnsi"/>
            <w:color w:val="FFFFFF"/>
            <w:sz w:val="22"/>
            <w:szCs w:val="22"/>
            <w:highlight w:val="darkCyan"/>
            <w:rPrChange w:id="5849" w:author="miminguyenb@yahoo.com" w:date="2024-05-22T02:52:00Z" w16du:dateUtc="2024-05-22T09:52:00Z">
              <w:rPr>
                <w:rFonts w:ascii="Calibri" w:hAnsi="Calibri"/>
                <w:color w:val="FFFFFF"/>
                <w:highlight w:val="darkCyan"/>
              </w:rPr>
            </w:rPrChange>
          </w:rPr>
          <w:br w:type="page"/>
        </w:r>
      </w:ins>
    </w:p>
    <w:p w14:paraId="71A438B5" w14:textId="77777777" w:rsidR="003742D3" w:rsidRPr="00656CB3" w:rsidRDefault="003742D3" w:rsidP="003742D3">
      <w:pPr>
        <w:rPr>
          <w:ins w:id="5850" w:author="miminguyenb@yahoo.com" w:date="2024-05-21T14:20:00Z" w16du:dateUtc="2024-05-21T21:20:00Z"/>
          <w:rFonts w:asciiTheme="minorHAnsi" w:hAnsiTheme="minorHAnsi" w:cstheme="minorHAnsi"/>
          <w:sz w:val="22"/>
          <w:szCs w:val="22"/>
          <w:rPrChange w:id="5851" w:author="miminguyenb@yahoo.com" w:date="2024-05-22T02:52:00Z" w16du:dateUtc="2024-05-22T09:52:00Z">
            <w:rPr>
              <w:ins w:id="5852" w:author="miminguyenb@yahoo.com" w:date="2024-05-21T14:20:00Z" w16du:dateUtc="2024-05-21T21:20:00Z"/>
              <w:rFonts w:ascii="Arial" w:hAnsi="Arial" w:cs="Arial"/>
            </w:rPr>
          </w:rPrChange>
        </w:rPr>
      </w:pP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Change w:id="5853" w:author="miminguyenb@yahoo.com" w:date="2024-05-21T14:20:00Z" w16du:dateUtc="2024-05-21T21:20:00Z">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PrChange>
      </w:tblPr>
      <w:tblGrid>
        <w:gridCol w:w="4788"/>
        <w:gridCol w:w="1170"/>
        <w:gridCol w:w="900"/>
        <w:gridCol w:w="2718"/>
        <w:tblGridChange w:id="5854">
          <w:tblGrid>
            <w:gridCol w:w="4788"/>
            <w:gridCol w:w="1170"/>
            <w:gridCol w:w="900"/>
            <w:gridCol w:w="2718"/>
          </w:tblGrid>
        </w:tblGridChange>
      </w:tblGrid>
      <w:tr w:rsidR="003742D3" w:rsidRPr="00656CB3" w14:paraId="4A3E311A" w14:textId="77777777" w:rsidTr="003742D3">
        <w:trPr>
          <w:jc w:val="center"/>
          <w:ins w:id="5855" w:author="miminguyenb@yahoo.com" w:date="2024-05-21T14:20:00Z" w16du:dateUtc="2024-05-21T21:20:00Z"/>
        </w:trPr>
        <w:tc>
          <w:tcPr>
            <w:tcW w:w="5958" w:type="dxa"/>
            <w:gridSpan w:val="2"/>
            <w:shd w:val="clear" w:color="auto" w:fill="auto"/>
            <w:tcPrChange w:id="5856" w:author="miminguyenb@yahoo.com" w:date="2024-05-21T14:20:00Z" w16du:dateUtc="2024-05-21T21:20:00Z">
              <w:tcPr>
                <w:tcW w:w="5958" w:type="dxa"/>
                <w:gridSpan w:val="2"/>
                <w:shd w:val="clear" w:color="auto" w:fill="auto"/>
              </w:tcPr>
            </w:tcPrChange>
          </w:tcPr>
          <w:p w14:paraId="44205B1C" w14:textId="0E7F2A32" w:rsidR="003742D3" w:rsidRPr="00656CB3" w:rsidRDefault="003742D3" w:rsidP="00033354">
            <w:pPr>
              <w:rPr>
                <w:ins w:id="5857" w:author="miminguyenb@yahoo.com" w:date="2024-05-21T14:20:00Z" w16du:dateUtc="2024-05-21T21:20:00Z"/>
                <w:rFonts w:asciiTheme="minorHAnsi" w:hAnsiTheme="minorHAnsi" w:cstheme="minorHAnsi"/>
                <w:sz w:val="22"/>
                <w:szCs w:val="22"/>
                <w:rPrChange w:id="5858" w:author="miminguyenb@yahoo.com" w:date="2024-05-22T02:52:00Z" w16du:dateUtc="2024-05-22T09:52:00Z">
                  <w:rPr>
                    <w:ins w:id="5859" w:author="miminguyenb@yahoo.com" w:date="2024-05-21T14:20:00Z" w16du:dateUtc="2024-05-21T21:20:00Z"/>
                    <w:rFonts w:ascii="Arial" w:hAnsi="Arial" w:cs="Arial"/>
                    <w:sz w:val="22"/>
                    <w:szCs w:val="22"/>
                  </w:rPr>
                </w:rPrChange>
              </w:rPr>
            </w:pPr>
            <w:ins w:id="5860" w:author="miminguyenb@yahoo.com" w:date="2024-05-21T14:20:00Z" w16du:dateUtc="2024-05-21T21:20:00Z">
              <w:r w:rsidRPr="00656CB3">
                <w:rPr>
                  <w:rFonts w:asciiTheme="minorHAnsi" w:hAnsiTheme="minorHAnsi" w:cstheme="minorHAnsi"/>
                  <w:b/>
                  <w:sz w:val="22"/>
                  <w:szCs w:val="22"/>
                  <w:rPrChange w:id="5861" w:author="miminguyenb@yahoo.com" w:date="2024-05-22T02:52:00Z" w16du:dateUtc="2024-05-22T09:52:00Z">
                    <w:rPr>
                      <w:rFonts w:ascii="Arial" w:hAnsi="Arial" w:cs="Arial"/>
                      <w:b/>
                      <w:sz w:val="22"/>
                      <w:szCs w:val="22"/>
                    </w:rPr>
                  </w:rPrChange>
                </w:rPr>
                <w:t>Use Case Name</w:t>
              </w:r>
              <w:r w:rsidRPr="00656CB3">
                <w:rPr>
                  <w:rFonts w:asciiTheme="minorHAnsi" w:hAnsiTheme="minorHAnsi" w:cstheme="minorHAnsi"/>
                  <w:sz w:val="22"/>
                  <w:szCs w:val="22"/>
                  <w:rPrChange w:id="5862" w:author="miminguyenb@yahoo.com" w:date="2024-05-22T02:52:00Z" w16du:dateUtc="2024-05-22T09:52:00Z">
                    <w:rPr>
                      <w:rFonts w:ascii="Arial" w:hAnsi="Arial" w:cs="Arial"/>
                      <w:sz w:val="22"/>
                      <w:szCs w:val="22"/>
                    </w:rPr>
                  </w:rPrChange>
                </w:rPr>
                <w:t xml:space="preserve">: </w:t>
              </w:r>
            </w:ins>
            <w:ins w:id="5863" w:author="miminguyenb@yahoo.com" w:date="2024-05-21T14:21:00Z" w16du:dateUtc="2024-05-21T21:21:00Z">
              <w:r w:rsidRPr="00656CB3">
                <w:rPr>
                  <w:rFonts w:asciiTheme="minorHAnsi" w:hAnsiTheme="minorHAnsi" w:cstheme="minorHAnsi"/>
                  <w:sz w:val="22"/>
                  <w:szCs w:val="22"/>
                  <w:rPrChange w:id="5864" w:author="miminguyenb@yahoo.com" w:date="2024-05-22T02:52:00Z" w16du:dateUtc="2024-05-22T09:52:00Z">
                    <w:rPr>
                      <w:rFonts w:ascii="Arial" w:hAnsi="Arial" w:cs="Arial"/>
                      <w:sz w:val="22"/>
                      <w:szCs w:val="22"/>
                    </w:rPr>
                  </w:rPrChange>
                </w:rPr>
                <w:t>Help Page</w:t>
              </w:r>
            </w:ins>
          </w:p>
        </w:tc>
        <w:tc>
          <w:tcPr>
            <w:tcW w:w="900" w:type="dxa"/>
            <w:shd w:val="clear" w:color="auto" w:fill="auto"/>
            <w:tcPrChange w:id="5865" w:author="miminguyenb@yahoo.com" w:date="2024-05-21T14:20:00Z" w16du:dateUtc="2024-05-21T21:20:00Z">
              <w:tcPr>
                <w:tcW w:w="900" w:type="dxa"/>
                <w:shd w:val="clear" w:color="auto" w:fill="auto"/>
              </w:tcPr>
            </w:tcPrChange>
          </w:tcPr>
          <w:p w14:paraId="2854159E" w14:textId="4F2E7138" w:rsidR="003742D3" w:rsidRPr="00656CB3" w:rsidRDefault="003742D3" w:rsidP="00033354">
            <w:pPr>
              <w:rPr>
                <w:ins w:id="5866" w:author="miminguyenb@yahoo.com" w:date="2024-05-21T14:20:00Z" w16du:dateUtc="2024-05-21T21:20:00Z"/>
                <w:rFonts w:asciiTheme="minorHAnsi" w:hAnsiTheme="minorHAnsi" w:cstheme="minorHAnsi"/>
                <w:sz w:val="22"/>
                <w:szCs w:val="22"/>
                <w:rPrChange w:id="5867" w:author="miminguyenb@yahoo.com" w:date="2024-05-22T02:52:00Z" w16du:dateUtc="2024-05-22T09:52:00Z">
                  <w:rPr>
                    <w:ins w:id="5868" w:author="miminguyenb@yahoo.com" w:date="2024-05-21T14:20:00Z" w16du:dateUtc="2024-05-21T21:20:00Z"/>
                    <w:rFonts w:ascii="Arial" w:hAnsi="Arial" w:cs="Arial"/>
                    <w:sz w:val="22"/>
                    <w:szCs w:val="22"/>
                  </w:rPr>
                </w:rPrChange>
              </w:rPr>
            </w:pPr>
            <w:ins w:id="5869" w:author="miminguyenb@yahoo.com" w:date="2024-05-21T14:20:00Z" w16du:dateUtc="2024-05-21T21:20:00Z">
              <w:r w:rsidRPr="00656CB3">
                <w:rPr>
                  <w:rFonts w:asciiTheme="minorHAnsi" w:hAnsiTheme="minorHAnsi" w:cstheme="minorHAnsi"/>
                  <w:b/>
                  <w:sz w:val="22"/>
                  <w:szCs w:val="22"/>
                  <w:rPrChange w:id="5870" w:author="miminguyenb@yahoo.com" w:date="2024-05-22T02:52:00Z" w16du:dateUtc="2024-05-22T09:52:00Z">
                    <w:rPr>
                      <w:rFonts w:ascii="Arial" w:hAnsi="Arial" w:cs="Arial"/>
                      <w:b/>
                      <w:sz w:val="22"/>
                      <w:szCs w:val="22"/>
                    </w:rPr>
                  </w:rPrChange>
                </w:rPr>
                <w:t>ID</w:t>
              </w:r>
              <w:r w:rsidRPr="00656CB3">
                <w:rPr>
                  <w:rFonts w:asciiTheme="minorHAnsi" w:hAnsiTheme="minorHAnsi" w:cstheme="minorHAnsi"/>
                  <w:sz w:val="22"/>
                  <w:szCs w:val="22"/>
                  <w:rPrChange w:id="5871" w:author="miminguyenb@yahoo.com" w:date="2024-05-22T02:52:00Z" w16du:dateUtc="2024-05-22T09:52:00Z">
                    <w:rPr>
                      <w:rFonts w:ascii="Arial" w:hAnsi="Arial" w:cs="Arial"/>
                      <w:sz w:val="22"/>
                      <w:szCs w:val="22"/>
                    </w:rPr>
                  </w:rPrChange>
                </w:rPr>
                <w:t>:</w:t>
              </w:r>
            </w:ins>
            <w:ins w:id="5872" w:author="miminguyenb@yahoo.com" w:date="2024-05-21T14:21:00Z" w16du:dateUtc="2024-05-21T21:21:00Z">
              <w:r w:rsidRPr="00656CB3">
                <w:rPr>
                  <w:rFonts w:asciiTheme="minorHAnsi" w:hAnsiTheme="minorHAnsi" w:cstheme="minorHAnsi"/>
                  <w:sz w:val="22"/>
                  <w:szCs w:val="22"/>
                  <w:rPrChange w:id="5873" w:author="miminguyenb@yahoo.com" w:date="2024-05-22T02:52:00Z" w16du:dateUtc="2024-05-22T09:52:00Z">
                    <w:rPr>
                      <w:rFonts w:ascii="Arial" w:hAnsi="Arial" w:cs="Arial"/>
                      <w:sz w:val="22"/>
                      <w:szCs w:val="22"/>
                    </w:rPr>
                  </w:rPrChange>
                </w:rPr>
                <w:t xml:space="preserve"> UC-10</w:t>
              </w:r>
            </w:ins>
            <w:ins w:id="5874" w:author="miminguyenb@yahoo.com" w:date="2024-05-21T14:20:00Z" w16du:dateUtc="2024-05-21T21:20:00Z">
              <w:r w:rsidRPr="00656CB3">
                <w:rPr>
                  <w:rFonts w:asciiTheme="minorHAnsi" w:hAnsiTheme="minorHAnsi" w:cstheme="minorHAnsi"/>
                  <w:sz w:val="22"/>
                  <w:szCs w:val="22"/>
                  <w:rPrChange w:id="5875" w:author="miminguyenb@yahoo.com" w:date="2024-05-22T02:52:00Z" w16du:dateUtc="2024-05-22T09:52:00Z">
                    <w:rPr>
                      <w:rFonts w:ascii="Arial" w:hAnsi="Arial" w:cs="Arial"/>
                      <w:sz w:val="22"/>
                      <w:szCs w:val="22"/>
                    </w:rPr>
                  </w:rPrChange>
                </w:rPr>
                <w:t xml:space="preserve">  </w:t>
              </w:r>
            </w:ins>
          </w:p>
        </w:tc>
        <w:tc>
          <w:tcPr>
            <w:tcW w:w="2718" w:type="dxa"/>
            <w:shd w:val="clear" w:color="auto" w:fill="auto"/>
            <w:tcPrChange w:id="5876" w:author="miminguyenb@yahoo.com" w:date="2024-05-21T14:20:00Z" w16du:dateUtc="2024-05-21T21:20:00Z">
              <w:tcPr>
                <w:tcW w:w="2718" w:type="dxa"/>
                <w:shd w:val="clear" w:color="auto" w:fill="auto"/>
              </w:tcPr>
            </w:tcPrChange>
          </w:tcPr>
          <w:p w14:paraId="3CCE1D13" w14:textId="548B32D2" w:rsidR="003742D3" w:rsidRPr="00656CB3" w:rsidRDefault="003742D3" w:rsidP="00033354">
            <w:pPr>
              <w:rPr>
                <w:ins w:id="5877" w:author="miminguyenb@yahoo.com" w:date="2024-05-21T14:20:00Z" w16du:dateUtc="2024-05-21T21:20:00Z"/>
                <w:rFonts w:asciiTheme="minorHAnsi" w:hAnsiTheme="minorHAnsi" w:cstheme="minorHAnsi"/>
                <w:sz w:val="22"/>
                <w:szCs w:val="22"/>
                <w:rPrChange w:id="5878" w:author="miminguyenb@yahoo.com" w:date="2024-05-22T02:52:00Z" w16du:dateUtc="2024-05-22T09:52:00Z">
                  <w:rPr>
                    <w:ins w:id="5879" w:author="miminguyenb@yahoo.com" w:date="2024-05-21T14:20:00Z" w16du:dateUtc="2024-05-21T21:20:00Z"/>
                    <w:rFonts w:ascii="Arial" w:hAnsi="Arial" w:cs="Arial"/>
                    <w:sz w:val="22"/>
                    <w:szCs w:val="22"/>
                  </w:rPr>
                </w:rPrChange>
              </w:rPr>
            </w:pPr>
            <w:ins w:id="5880" w:author="miminguyenb@yahoo.com" w:date="2024-05-21T14:20:00Z" w16du:dateUtc="2024-05-21T21:20:00Z">
              <w:r w:rsidRPr="00656CB3">
                <w:rPr>
                  <w:rFonts w:asciiTheme="minorHAnsi" w:hAnsiTheme="minorHAnsi" w:cstheme="minorHAnsi"/>
                  <w:b/>
                  <w:sz w:val="22"/>
                  <w:szCs w:val="22"/>
                  <w:rPrChange w:id="5881" w:author="miminguyenb@yahoo.com" w:date="2024-05-22T02:52:00Z" w16du:dateUtc="2024-05-22T09:52:00Z">
                    <w:rPr>
                      <w:rFonts w:ascii="Arial" w:hAnsi="Arial" w:cs="Arial"/>
                      <w:b/>
                      <w:sz w:val="22"/>
                      <w:szCs w:val="22"/>
                    </w:rPr>
                  </w:rPrChange>
                </w:rPr>
                <w:t>Importance</w:t>
              </w:r>
              <w:r w:rsidRPr="00656CB3">
                <w:rPr>
                  <w:rFonts w:asciiTheme="minorHAnsi" w:hAnsiTheme="minorHAnsi" w:cstheme="minorHAnsi"/>
                  <w:sz w:val="22"/>
                  <w:szCs w:val="22"/>
                  <w:rPrChange w:id="5882" w:author="miminguyenb@yahoo.com" w:date="2024-05-22T02:52:00Z" w16du:dateUtc="2024-05-22T09:52:00Z">
                    <w:rPr>
                      <w:rFonts w:ascii="Arial" w:hAnsi="Arial" w:cs="Arial"/>
                      <w:sz w:val="22"/>
                      <w:szCs w:val="22"/>
                    </w:rPr>
                  </w:rPrChange>
                </w:rPr>
                <w:t xml:space="preserve">: </w:t>
              </w:r>
            </w:ins>
            <w:ins w:id="5883" w:author="miminguyenb@yahoo.com" w:date="2024-05-21T14:21:00Z" w16du:dateUtc="2024-05-21T21:21:00Z">
              <w:r w:rsidRPr="00656CB3">
                <w:rPr>
                  <w:rFonts w:asciiTheme="minorHAnsi" w:hAnsiTheme="minorHAnsi" w:cstheme="minorHAnsi"/>
                  <w:sz w:val="22"/>
                  <w:szCs w:val="22"/>
                  <w:rPrChange w:id="5884" w:author="miminguyenb@yahoo.com" w:date="2024-05-22T02:52:00Z" w16du:dateUtc="2024-05-22T09:52:00Z">
                    <w:rPr>
                      <w:rFonts w:ascii="Arial" w:hAnsi="Arial" w:cs="Arial"/>
                      <w:sz w:val="22"/>
                      <w:szCs w:val="22"/>
                    </w:rPr>
                  </w:rPrChange>
                </w:rPr>
                <w:t>Should Have</w:t>
              </w:r>
            </w:ins>
          </w:p>
        </w:tc>
      </w:tr>
      <w:tr w:rsidR="003742D3" w:rsidRPr="00656CB3" w14:paraId="39565985" w14:textId="77777777" w:rsidTr="003742D3">
        <w:trPr>
          <w:jc w:val="center"/>
          <w:ins w:id="5885" w:author="miminguyenb@yahoo.com" w:date="2024-05-21T14:20:00Z" w16du:dateUtc="2024-05-21T21:20:00Z"/>
        </w:trPr>
        <w:tc>
          <w:tcPr>
            <w:tcW w:w="4788" w:type="dxa"/>
            <w:shd w:val="clear" w:color="auto" w:fill="auto"/>
            <w:tcPrChange w:id="5886" w:author="miminguyenb@yahoo.com" w:date="2024-05-21T14:20:00Z" w16du:dateUtc="2024-05-21T21:20:00Z">
              <w:tcPr>
                <w:tcW w:w="4788" w:type="dxa"/>
                <w:shd w:val="clear" w:color="auto" w:fill="auto"/>
              </w:tcPr>
            </w:tcPrChange>
          </w:tcPr>
          <w:p w14:paraId="4EEE8C0F" w14:textId="6B2F8C64" w:rsidR="003742D3" w:rsidRPr="00656CB3" w:rsidRDefault="003742D3" w:rsidP="00033354">
            <w:pPr>
              <w:rPr>
                <w:ins w:id="5887" w:author="miminguyenb@yahoo.com" w:date="2024-05-21T14:20:00Z" w16du:dateUtc="2024-05-21T21:20:00Z"/>
                <w:rFonts w:asciiTheme="minorHAnsi" w:hAnsiTheme="minorHAnsi" w:cstheme="minorHAnsi"/>
                <w:sz w:val="22"/>
                <w:szCs w:val="22"/>
                <w:rPrChange w:id="5888" w:author="miminguyenb@yahoo.com" w:date="2024-05-22T02:52:00Z" w16du:dateUtc="2024-05-22T09:52:00Z">
                  <w:rPr>
                    <w:ins w:id="5889" w:author="miminguyenb@yahoo.com" w:date="2024-05-21T14:20:00Z" w16du:dateUtc="2024-05-21T21:20:00Z"/>
                    <w:rFonts w:ascii="Arial" w:hAnsi="Arial" w:cs="Arial"/>
                    <w:sz w:val="22"/>
                    <w:szCs w:val="22"/>
                  </w:rPr>
                </w:rPrChange>
              </w:rPr>
            </w:pPr>
            <w:ins w:id="5890" w:author="miminguyenb@yahoo.com" w:date="2024-05-21T14:20:00Z" w16du:dateUtc="2024-05-21T21:20:00Z">
              <w:r w:rsidRPr="00656CB3">
                <w:rPr>
                  <w:rFonts w:asciiTheme="minorHAnsi" w:hAnsiTheme="minorHAnsi" w:cstheme="minorHAnsi"/>
                  <w:b/>
                  <w:sz w:val="22"/>
                  <w:szCs w:val="22"/>
                  <w:rPrChange w:id="5891" w:author="miminguyenb@yahoo.com" w:date="2024-05-22T02:52:00Z" w16du:dateUtc="2024-05-22T09:52:00Z">
                    <w:rPr>
                      <w:rFonts w:ascii="Arial" w:hAnsi="Arial" w:cs="Arial"/>
                      <w:b/>
                      <w:sz w:val="22"/>
                      <w:szCs w:val="22"/>
                    </w:rPr>
                  </w:rPrChange>
                </w:rPr>
                <w:t>Primary Actor</w:t>
              </w:r>
              <w:r w:rsidRPr="00656CB3">
                <w:rPr>
                  <w:rFonts w:asciiTheme="minorHAnsi" w:hAnsiTheme="minorHAnsi" w:cstheme="minorHAnsi"/>
                  <w:sz w:val="22"/>
                  <w:szCs w:val="22"/>
                  <w:rPrChange w:id="5892" w:author="miminguyenb@yahoo.com" w:date="2024-05-22T02:52:00Z" w16du:dateUtc="2024-05-22T09:52:00Z">
                    <w:rPr>
                      <w:rFonts w:ascii="Arial" w:hAnsi="Arial" w:cs="Arial"/>
                      <w:sz w:val="22"/>
                      <w:szCs w:val="22"/>
                    </w:rPr>
                  </w:rPrChange>
                </w:rPr>
                <w:t xml:space="preserve">: </w:t>
              </w:r>
            </w:ins>
            <w:ins w:id="5893" w:author="miminguyenb@yahoo.com" w:date="2024-05-21T14:22:00Z" w16du:dateUtc="2024-05-21T21:22:00Z">
              <w:r w:rsidRPr="00656CB3">
                <w:rPr>
                  <w:rFonts w:asciiTheme="minorHAnsi" w:hAnsiTheme="minorHAnsi" w:cstheme="minorHAnsi"/>
                  <w:sz w:val="22"/>
                  <w:szCs w:val="22"/>
                  <w:rPrChange w:id="5894" w:author="miminguyenb@yahoo.com" w:date="2024-05-22T02:52:00Z" w16du:dateUtc="2024-05-22T09:52:00Z">
                    <w:rPr>
                      <w:rFonts w:ascii="Arial" w:hAnsi="Arial" w:cs="Arial"/>
                      <w:sz w:val="22"/>
                      <w:szCs w:val="22"/>
                    </w:rPr>
                  </w:rPrChange>
                </w:rPr>
                <w:t>Application User</w:t>
              </w:r>
            </w:ins>
          </w:p>
        </w:tc>
        <w:tc>
          <w:tcPr>
            <w:tcW w:w="4788" w:type="dxa"/>
            <w:gridSpan w:val="3"/>
            <w:shd w:val="clear" w:color="auto" w:fill="auto"/>
            <w:tcPrChange w:id="5895" w:author="miminguyenb@yahoo.com" w:date="2024-05-21T14:20:00Z" w16du:dateUtc="2024-05-21T21:20:00Z">
              <w:tcPr>
                <w:tcW w:w="4788" w:type="dxa"/>
                <w:gridSpan w:val="3"/>
                <w:shd w:val="clear" w:color="auto" w:fill="auto"/>
              </w:tcPr>
            </w:tcPrChange>
          </w:tcPr>
          <w:p w14:paraId="307FFE95" w14:textId="5CC35660" w:rsidR="003742D3" w:rsidRPr="00656CB3" w:rsidRDefault="003742D3" w:rsidP="00033354">
            <w:pPr>
              <w:rPr>
                <w:ins w:id="5896" w:author="miminguyenb@yahoo.com" w:date="2024-05-21T14:20:00Z" w16du:dateUtc="2024-05-21T21:20:00Z"/>
                <w:rFonts w:asciiTheme="minorHAnsi" w:hAnsiTheme="minorHAnsi" w:cstheme="minorHAnsi"/>
                <w:sz w:val="22"/>
                <w:szCs w:val="22"/>
                <w:rPrChange w:id="5897" w:author="miminguyenb@yahoo.com" w:date="2024-05-22T02:52:00Z" w16du:dateUtc="2024-05-22T09:52:00Z">
                  <w:rPr>
                    <w:ins w:id="5898" w:author="miminguyenb@yahoo.com" w:date="2024-05-21T14:20:00Z" w16du:dateUtc="2024-05-21T21:20:00Z"/>
                    <w:rFonts w:ascii="Arial" w:hAnsi="Arial" w:cs="Arial"/>
                    <w:sz w:val="22"/>
                    <w:szCs w:val="22"/>
                  </w:rPr>
                </w:rPrChange>
              </w:rPr>
            </w:pPr>
            <w:ins w:id="5899" w:author="miminguyenb@yahoo.com" w:date="2024-05-21T14:20:00Z" w16du:dateUtc="2024-05-21T21:20:00Z">
              <w:r w:rsidRPr="00656CB3">
                <w:rPr>
                  <w:rFonts w:asciiTheme="minorHAnsi" w:hAnsiTheme="minorHAnsi" w:cstheme="minorHAnsi"/>
                  <w:b/>
                  <w:sz w:val="22"/>
                  <w:szCs w:val="22"/>
                  <w:rPrChange w:id="5900" w:author="miminguyenb@yahoo.com" w:date="2024-05-22T02:52:00Z" w16du:dateUtc="2024-05-22T09:52:00Z">
                    <w:rPr>
                      <w:rFonts w:ascii="Arial" w:hAnsi="Arial" w:cs="Arial"/>
                      <w:b/>
                      <w:sz w:val="22"/>
                      <w:szCs w:val="22"/>
                    </w:rPr>
                  </w:rPrChange>
                </w:rPr>
                <w:t>Use Case Type</w:t>
              </w:r>
              <w:r w:rsidRPr="00656CB3">
                <w:rPr>
                  <w:rFonts w:asciiTheme="minorHAnsi" w:hAnsiTheme="minorHAnsi" w:cstheme="minorHAnsi"/>
                  <w:sz w:val="22"/>
                  <w:szCs w:val="22"/>
                  <w:rPrChange w:id="5901" w:author="miminguyenb@yahoo.com" w:date="2024-05-22T02:52:00Z" w16du:dateUtc="2024-05-22T09:52:00Z">
                    <w:rPr>
                      <w:rFonts w:ascii="Arial" w:hAnsi="Arial" w:cs="Arial"/>
                      <w:sz w:val="22"/>
                      <w:szCs w:val="22"/>
                    </w:rPr>
                  </w:rPrChange>
                </w:rPr>
                <w:t xml:space="preserve">: </w:t>
              </w:r>
            </w:ins>
            <w:ins w:id="5902" w:author="miminguyenb@yahoo.com" w:date="2024-05-21T14:21:00Z" w16du:dateUtc="2024-05-21T21:21:00Z">
              <w:r w:rsidRPr="00656CB3">
                <w:rPr>
                  <w:rFonts w:asciiTheme="minorHAnsi" w:hAnsiTheme="minorHAnsi" w:cstheme="minorHAnsi"/>
                  <w:sz w:val="22"/>
                  <w:szCs w:val="22"/>
                  <w:rPrChange w:id="5903" w:author="miminguyenb@yahoo.com" w:date="2024-05-22T02:52:00Z" w16du:dateUtc="2024-05-22T09:52:00Z">
                    <w:rPr>
                      <w:rFonts w:ascii="Arial" w:hAnsi="Arial" w:cs="Arial"/>
                      <w:sz w:val="22"/>
                      <w:szCs w:val="22"/>
                    </w:rPr>
                  </w:rPrChange>
                </w:rPr>
                <w:t>Overview, Essential</w:t>
              </w:r>
            </w:ins>
          </w:p>
        </w:tc>
      </w:tr>
      <w:tr w:rsidR="003742D3" w:rsidRPr="00656CB3" w14:paraId="4FC8CAFC" w14:textId="77777777" w:rsidTr="003742D3">
        <w:trPr>
          <w:jc w:val="center"/>
          <w:ins w:id="5904" w:author="miminguyenb@yahoo.com" w:date="2024-05-21T14:20:00Z" w16du:dateUtc="2024-05-21T21:20:00Z"/>
        </w:trPr>
        <w:tc>
          <w:tcPr>
            <w:tcW w:w="9576" w:type="dxa"/>
            <w:gridSpan w:val="4"/>
            <w:shd w:val="clear" w:color="auto" w:fill="auto"/>
            <w:tcPrChange w:id="5905" w:author="miminguyenb@yahoo.com" w:date="2024-05-21T14:20:00Z" w16du:dateUtc="2024-05-21T21:20:00Z">
              <w:tcPr>
                <w:tcW w:w="9576" w:type="dxa"/>
                <w:gridSpan w:val="4"/>
                <w:shd w:val="clear" w:color="auto" w:fill="auto"/>
              </w:tcPr>
            </w:tcPrChange>
          </w:tcPr>
          <w:p w14:paraId="7D43AF2F" w14:textId="5E9B19F7" w:rsidR="003742D3" w:rsidRPr="00656CB3" w:rsidRDefault="003742D3" w:rsidP="00033354">
            <w:pPr>
              <w:rPr>
                <w:ins w:id="5906" w:author="miminguyenb@yahoo.com" w:date="2024-05-21T14:22:00Z" w16du:dateUtc="2024-05-21T21:22:00Z"/>
                <w:rFonts w:asciiTheme="minorHAnsi" w:hAnsiTheme="minorHAnsi" w:cstheme="minorHAnsi"/>
                <w:b/>
                <w:sz w:val="22"/>
                <w:szCs w:val="22"/>
                <w:rPrChange w:id="5907" w:author="miminguyenb@yahoo.com" w:date="2024-05-22T02:52:00Z" w16du:dateUtc="2024-05-22T09:52:00Z">
                  <w:rPr>
                    <w:ins w:id="5908" w:author="miminguyenb@yahoo.com" w:date="2024-05-21T14:22:00Z" w16du:dateUtc="2024-05-21T21:22:00Z"/>
                    <w:rFonts w:ascii="Arial" w:hAnsi="Arial" w:cs="Arial"/>
                    <w:b/>
                    <w:sz w:val="22"/>
                    <w:szCs w:val="22"/>
                  </w:rPr>
                </w:rPrChange>
              </w:rPr>
            </w:pPr>
            <w:ins w:id="5909" w:author="miminguyenb@yahoo.com" w:date="2024-05-21T14:20:00Z" w16du:dateUtc="2024-05-21T21:20:00Z">
              <w:r w:rsidRPr="00656CB3">
                <w:rPr>
                  <w:rFonts w:asciiTheme="minorHAnsi" w:hAnsiTheme="minorHAnsi" w:cstheme="minorHAnsi"/>
                  <w:b/>
                  <w:sz w:val="22"/>
                  <w:szCs w:val="22"/>
                  <w:rPrChange w:id="5910" w:author="miminguyenb@yahoo.com" w:date="2024-05-22T02:52:00Z" w16du:dateUtc="2024-05-22T09:52:00Z">
                    <w:rPr>
                      <w:rFonts w:ascii="Arial" w:hAnsi="Arial" w:cs="Arial"/>
                      <w:b/>
                      <w:sz w:val="22"/>
                      <w:szCs w:val="22"/>
                    </w:rPr>
                  </w:rPrChange>
                </w:rPr>
                <w:t>Supporting Actors:</w:t>
              </w:r>
            </w:ins>
          </w:p>
          <w:p w14:paraId="0E5E1238" w14:textId="45051D37" w:rsidR="003742D3" w:rsidRPr="00656CB3" w:rsidRDefault="003742D3" w:rsidP="00033354">
            <w:pPr>
              <w:rPr>
                <w:ins w:id="5911" w:author="miminguyenb@yahoo.com" w:date="2024-05-21T14:20:00Z" w16du:dateUtc="2024-05-21T21:20:00Z"/>
                <w:rFonts w:asciiTheme="minorHAnsi" w:hAnsiTheme="minorHAnsi" w:cstheme="minorHAnsi"/>
                <w:bCs/>
                <w:sz w:val="22"/>
                <w:szCs w:val="22"/>
                <w:rPrChange w:id="5912" w:author="miminguyenb@yahoo.com" w:date="2024-05-22T02:52:00Z" w16du:dateUtc="2024-05-22T09:52:00Z">
                  <w:rPr>
                    <w:ins w:id="5913" w:author="miminguyenb@yahoo.com" w:date="2024-05-21T14:20:00Z" w16du:dateUtc="2024-05-21T21:20:00Z"/>
                    <w:rFonts w:ascii="Arial" w:hAnsi="Arial" w:cs="Arial"/>
                    <w:b/>
                    <w:sz w:val="22"/>
                    <w:szCs w:val="22"/>
                  </w:rPr>
                </w:rPrChange>
              </w:rPr>
            </w:pPr>
            <w:ins w:id="5914" w:author="miminguyenb@yahoo.com" w:date="2024-05-21T14:22:00Z" w16du:dateUtc="2024-05-21T21:22:00Z">
              <w:r w:rsidRPr="00656CB3">
                <w:rPr>
                  <w:rFonts w:asciiTheme="minorHAnsi" w:hAnsiTheme="minorHAnsi" w:cstheme="minorHAnsi"/>
                  <w:bCs/>
                  <w:sz w:val="22"/>
                  <w:szCs w:val="22"/>
                  <w:rPrChange w:id="5915" w:author="miminguyenb@yahoo.com" w:date="2024-05-22T02:52:00Z" w16du:dateUtc="2024-05-22T09:52:00Z">
                    <w:rPr>
                      <w:rFonts w:ascii="Arial" w:hAnsi="Arial" w:cs="Arial"/>
                      <w:bCs/>
                      <w:sz w:val="22"/>
                      <w:szCs w:val="22"/>
                    </w:rPr>
                  </w:rPrChange>
                </w:rPr>
                <w:t>Help Center Employees</w:t>
              </w:r>
            </w:ins>
          </w:p>
          <w:p w14:paraId="28A4A7DE" w14:textId="77777777" w:rsidR="003742D3" w:rsidRPr="00656CB3" w:rsidRDefault="003742D3" w:rsidP="00033354">
            <w:pPr>
              <w:rPr>
                <w:ins w:id="5916" w:author="miminguyenb@yahoo.com" w:date="2024-05-21T14:20:00Z" w16du:dateUtc="2024-05-21T21:20:00Z"/>
                <w:rFonts w:asciiTheme="minorHAnsi" w:hAnsiTheme="minorHAnsi" w:cstheme="minorHAnsi"/>
                <w:b/>
                <w:sz w:val="22"/>
                <w:szCs w:val="22"/>
                <w:rPrChange w:id="5917" w:author="miminguyenb@yahoo.com" w:date="2024-05-22T02:52:00Z" w16du:dateUtc="2024-05-22T09:52:00Z">
                  <w:rPr>
                    <w:ins w:id="5918" w:author="miminguyenb@yahoo.com" w:date="2024-05-21T14:20:00Z" w16du:dateUtc="2024-05-21T21:20:00Z"/>
                    <w:rFonts w:ascii="Arial" w:hAnsi="Arial" w:cs="Arial"/>
                    <w:b/>
                    <w:sz w:val="22"/>
                    <w:szCs w:val="22"/>
                  </w:rPr>
                </w:rPrChange>
              </w:rPr>
            </w:pPr>
          </w:p>
        </w:tc>
      </w:tr>
      <w:tr w:rsidR="003742D3" w:rsidRPr="00656CB3" w14:paraId="3702EC21" w14:textId="77777777" w:rsidTr="003742D3">
        <w:trPr>
          <w:jc w:val="center"/>
          <w:ins w:id="5919" w:author="miminguyenb@yahoo.com" w:date="2024-05-21T14:20:00Z" w16du:dateUtc="2024-05-21T21:20:00Z"/>
        </w:trPr>
        <w:tc>
          <w:tcPr>
            <w:tcW w:w="9576" w:type="dxa"/>
            <w:gridSpan w:val="4"/>
            <w:shd w:val="clear" w:color="auto" w:fill="auto"/>
            <w:tcPrChange w:id="5920" w:author="miminguyenb@yahoo.com" w:date="2024-05-21T14:20:00Z" w16du:dateUtc="2024-05-21T21:20:00Z">
              <w:tcPr>
                <w:tcW w:w="9576" w:type="dxa"/>
                <w:gridSpan w:val="4"/>
                <w:shd w:val="clear" w:color="auto" w:fill="auto"/>
              </w:tcPr>
            </w:tcPrChange>
          </w:tcPr>
          <w:p w14:paraId="65200F7E" w14:textId="77777777" w:rsidR="003742D3" w:rsidRPr="00656CB3" w:rsidRDefault="003742D3" w:rsidP="00033354">
            <w:pPr>
              <w:rPr>
                <w:ins w:id="5921" w:author="miminguyenb@yahoo.com" w:date="2024-05-21T14:22:00Z" w16du:dateUtc="2024-05-21T21:22:00Z"/>
                <w:rFonts w:asciiTheme="minorHAnsi" w:hAnsiTheme="minorHAnsi" w:cstheme="minorHAnsi"/>
                <w:sz w:val="22"/>
                <w:szCs w:val="22"/>
                <w:rPrChange w:id="5922" w:author="miminguyenb@yahoo.com" w:date="2024-05-22T02:52:00Z" w16du:dateUtc="2024-05-22T09:52:00Z">
                  <w:rPr>
                    <w:ins w:id="5923" w:author="miminguyenb@yahoo.com" w:date="2024-05-21T14:22:00Z" w16du:dateUtc="2024-05-21T21:22:00Z"/>
                    <w:rFonts w:ascii="Arial" w:hAnsi="Arial" w:cs="Arial"/>
                    <w:sz w:val="22"/>
                    <w:szCs w:val="22"/>
                  </w:rPr>
                </w:rPrChange>
              </w:rPr>
            </w:pPr>
            <w:ins w:id="5924" w:author="miminguyenb@yahoo.com" w:date="2024-05-21T14:20:00Z" w16du:dateUtc="2024-05-21T21:20:00Z">
              <w:r w:rsidRPr="00656CB3">
                <w:rPr>
                  <w:rFonts w:asciiTheme="minorHAnsi" w:hAnsiTheme="minorHAnsi" w:cstheme="minorHAnsi"/>
                  <w:b/>
                  <w:sz w:val="22"/>
                  <w:szCs w:val="22"/>
                  <w:rPrChange w:id="5925" w:author="miminguyenb@yahoo.com" w:date="2024-05-22T02:52:00Z" w16du:dateUtc="2024-05-22T09:52:00Z">
                    <w:rPr>
                      <w:rFonts w:ascii="Arial" w:hAnsi="Arial" w:cs="Arial"/>
                      <w:b/>
                      <w:sz w:val="22"/>
                      <w:szCs w:val="22"/>
                    </w:rPr>
                  </w:rPrChange>
                </w:rPr>
                <w:t>Stakeholders and Interests</w:t>
              </w:r>
              <w:r w:rsidRPr="00656CB3">
                <w:rPr>
                  <w:rFonts w:asciiTheme="minorHAnsi" w:hAnsiTheme="minorHAnsi" w:cstheme="minorHAnsi"/>
                  <w:sz w:val="22"/>
                  <w:szCs w:val="22"/>
                  <w:rPrChange w:id="5926" w:author="miminguyenb@yahoo.com" w:date="2024-05-22T02:52:00Z" w16du:dateUtc="2024-05-22T09:52:00Z">
                    <w:rPr>
                      <w:rFonts w:ascii="Arial" w:hAnsi="Arial" w:cs="Arial"/>
                      <w:sz w:val="22"/>
                      <w:szCs w:val="22"/>
                    </w:rPr>
                  </w:rPrChange>
                </w:rPr>
                <w:t xml:space="preserve">: </w:t>
              </w:r>
            </w:ins>
          </w:p>
          <w:p w14:paraId="74DE69A1" w14:textId="77777777" w:rsidR="003742D3" w:rsidRPr="00656CB3" w:rsidRDefault="003742D3" w:rsidP="00033354">
            <w:pPr>
              <w:rPr>
                <w:ins w:id="5927" w:author="miminguyenb@yahoo.com" w:date="2024-05-21T14:22:00Z" w16du:dateUtc="2024-05-21T21:22:00Z"/>
                <w:rFonts w:asciiTheme="minorHAnsi" w:hAnsiTheme="minorHAnsi" w:cstheme="minorHAnsi"/>
                <w:sz w:val="22"/>
                <w:szCs w:val="22"/>
                <w:rPrChange w:id="5928" w:author="miminguyenb@yahoo.com" w:date="2024-05-22T02:52:00Z" w16du:dateUtc="2024-05-22T09:52:00Z">
                  <w:rPr>
                    <w:ins w:id="5929" w:author="miminguyenb@yahoo.com" w:date="2024-05-21T14:22:00Z" w16du:dateUtc="2024-05-21T21:22:00Z"/>
                    <w:rFonts w:ascii="Arial" w:hAnsi="Arial" w:cs="Arial"/>
                    <w:sz w:val="22"/>
                    <w:szCs w:val="22"/>
                  </w:rPr>
                </w:rPrChange>
              </w:rPr>
            </w:pPr>
          </w:p>
          <w:p w14:paraId="48B17BCD" w14:textId="3AEB7451" w:rsidR="003742D3" w:rsidRPr="00656CB3" w:rsidRDefault="003742D3" w:rsidP="00033354">
            <w:pPr>
              <w:rPr>
                <w:ins w:id="5930" w:author="miminguyenb@yahoo.com" w:date="2024-05-21T14:23:00Z" w16du:dateUtc="2024-05-21T21:23:00Z"/>
                <w:rFonts w:asciiTheme="minorHAnsi" w:hAnsiTheme="minorHAnsi" w:cstheme="minorHAnsi"/>
                <w:sz w:val="22"/>
                <w:szCs w:val="22"/>
                <w:rPrChange w:id="5931" w:author="miminguyenb@yahoo.com" w:date="2024-05-22T02:52:00Z" w16du:dateUtc="2024-05-22T09:52:00Z">
                  <w:rPr>
                    <w:ins w:id="5932" w:author="miminguyenb@yahoo.com" w:date="2024-05-21T14:23:00Z" w16du:dateUtc="2024-05-21T21:23:00Z"/>
                    <w:rFonts w:ascii="Arial" w:hAnsi="Arial" w:cs="Arial"/>
                    <w:sz w:val="22"/>
                    <w:szCs w:val="22"/>
                  </w:rPr>
                </w:rPrChange>
              </w:rPr>
            </w:pPr>
            <w:ins w:id="5933" w:author="miminguyenb@yahoo.com" w:date="2024-05-21T14:22:00Z" w16du:dateUtc="2024-05-21T21:22:00Z">
              <w:r w:rsidRPr="00656CB3">
                <w:rPr>
                  <w:rFonts w:asciiTheme="minorHAnsi" w:hAnsiTheme="minorHAnsi" w:cstheme="minorHAnsi"/>
                  <w:sz w:val="22"/>
                  <w:szCs w:val="22"/>
                  <w:rPrChange w:id="5934" w:author="miminguyenb@yahoo.com" w:date="2024-05-22T02:52:00Z" w16du:dateUtc="2024-05-22T09:52:00Z">
                    <w:rPr>
                      <w:rFonts w:ascii="Arial" w:hAnsi="Arial" w:cs="Arial"/>
                      <w:sz w:val="22"/>
                      <w:szCs w:val="22"/>
                    </w:rPr>
                  </w:rPrChange>
                </w:rPr>
                <w:t>Investors/</w:t>
              </w:r>
            </w:ins>
            <w:ins w:id="5935" w:author="miminguyenb@yahoo.com" w:date="2024-05-21T14:23:00Z" w16du:dateUtc="2024-05-21T21:23:00Z">
              <w:r w:rsidRPr="00656CB3">
                <w:rPr>
                  <w:rFonts w:asciiTheme="minorHAnsi" w:hAnsiTheme="minorHAnsi" w:cstheme="minorHAnsi"/>
                  <w:sz w:val="22"/>
                  <w:szCs w:val="22"/>
                  <w:rPrChange w:id="5936" w:author="miminguyenb@yahoo.com" w:date="2024-05-22T02:52:00Z" w16du:dateUtc="2024-05-22T09:52:00Z">
                    <w:rPr>
                      <w:rFonts w:ascii="Arial" w:hAnsi="Arial" w:cs="Arial"/>
                      <w:sz w:val="22"/>
                      <w:szCs w:val="22"/>
                    </w:rPr>
                  </w:rPrChange>
                </w:rPr>
                <w:t>Stakeholders/Business Owners:</w:t>
              </w:r>
            </w:ins>
          </w:p>
          <w:p w14:paraId="2D8D8D1F" w14:textId="44B814C5" w:rsidR="003742D3" w:rsidRPr="00656CB3" w:rsidRDefault="003742D3" w:rsidP="00033354">
            <w:pPr>
              <w:rPr>
                <w:ins w:id="5937" w:author="miminguyenb@yahoo.com" w:date="2024-05-21T14:23:00Z" w16du:dateUtc="2024-05-21T21:23:00Z"/>
                <w:rFonts w:asciiTheme="minorHAnsi" w:hAnsiTheme="minorHAnsi" w:cstheme="minorHAnsi"/>
                <w:sz w:val="22"/>
                <w:szCs w:val="22"/>
                <w:rPrChange w:id="5938" w:author="miminguyenb@yahoo.com" w:date="2024-05-22T02:52:00Z" w16du:dateUtc="2024-05-22T09:52:00Z">
                  <w:rPr>
                    <w:ins w:id="5939" w:author="miminguyenb@yahoo.com" w:date="2024-05-21T14:23:00Z" w16du:dateUtc="2024-05-21T21:23:00Z"/>
                    <w:rFonts w:ascii="Arial" w:hAnsi="Arial" w:cs="Arial"/>
                    <w:sz w:val="22"/>
                    <w:szCs w:val="22"/>
                  </w:rPr>
                </w:rPrChange>
              </w:rPr>
            </w:pPr>
            <w:ins w:id="5940" w:author="miminguyenb@yahoo.com" w:date="2024-05-21T14:23:00Z" w16du:dateUtc="2024-05-21T21:23:00Z">
              <w:r w:rsidRPr="00656CB3">
                <w:rPr>
                  <w:rFonts w:asciiTheme="minorHAnsi" w:hAnsiTheme="minorHAnsi" w:cstheme="minorHAnsi"/>
                  <w:sz w:val="22"/>
                  <w:szCs w:val="22"/>
                  <w:rPrChange w:id="5941" w:author="miminguyenb@yahoo.com" w:date="2024-05-22T02:52:00Z" w16du:dateUtc="2024-05-22T09:52:00Z">
                    <w:rPr>
                      <w:rFonts w:ascii="Arial" w:hAnsi="Arial" w:cs="Arial"/>
                      <w:sz w:val="22"/>
                      <w:szCs w:val="22"/>
                    </w:rPr>
                  </w:rPrChange>
                </w:rPr>
                <w:t>The Help Page i</w:t>
              </w:r>
            </w:ins>
            <w:ins w:id="5942" w:author="miminguyenb@yahoo.com" w:date="2024-05-21T14:24:00Z" w16du:dateUtc="2024-05-21T21:24:00Z">
              <w:r w:rsidRPr="00656CB3">
                <w:rPr>
                  <w:rFonts w:asciiTheme="minorHAnsi" w:hAnsiTheme="minorHAnsi" w:cstheme="minorHAnsi"/>
                  <w:sz w:val="22"/>
                  <w:szCs w:val="22"/>
                  <w:rPrChange w:id="5943" w:author="miminguyenb@yahoo.com" w:date="2024-05-22T02:52:00Z" w16du:dateUtc="2024-05-22T09:52:00Z">
                    <w:rPr>
                      <w:rFonts w:ascii="Arial" w:hAnsi="Arial" w:cs="Arial"/>
                      <w:sz w:val="22"/>
                      <w:szCs w:val="22"/>
                    </w:rPr>
                  </w:rPrChange>
                </w:rPr>
                <w:t xml:space="preserve">s where users will raise their concerns and questions. It would benefit the stakeholders above </w:t>
              </w:r>
            </w:ins>
            <w:ins w:id="5944" w:author="miminguyenb@yahoo.com" w:date="2024-05-22T03:13:00Z" w16du:dateUtc="2024-05-22T10:13:00Z">
              <w:r w:rsidR="002E3DEA">
                <w:rPr>
                  <w:rFonts w:asciiTheme="minorHAnsi" w:hAnsiTheme="minorHAnsi" w:cstheme="minorHAnsi"/>
                  <w:sz w:val="22"/>
                  <w:szCs w:val="22"/>
                </w:rPr>
                <w:t>significantly</w:t>
              </w:r>
            </w:ins>
            <w:ins w:id="5945" w:author="miminguyenb@yahoo.com" w:date="2024-05-21T14:24:00Z" w16du:dateUtc="2024-05-21T21:24:00Z">
              <w:r w:rsidRPr="00656CB3">
                <w:rPr>
                  <w:rFonts w:asciiTheme="minorHAnsi" w:hAnsiTheme="minorHAnsi" w:cstheme="minorHAnsi"/>
                  <w:sz w:val="22"/>
                  <w:szCs w:val="22"/>
                  <w:rPrChange w:id="5946" w:author="miminguyenb@yahoo.com" w:date="2024-05-22T02:52:00Z" w16du:dateUtc="2024-05-22T09:52:00Z">
                    <w:rPr>
                      <w:rFonts w:ascii="Arial" w:hAnsi="Arial" w:cs="Arial"/>
                      <w:sz w:val="22"/>
                      <w:szCs w:val="22"/>
                    </w:rPr>
                  </w:rPrChange>
                </w:rPr>
                <w:t xml:space="preserve"> to know how the users </w:t>
              </w:r>
            </w:ins>
            <w:ins w:id="5947" w:author="miminguyenb@yahoo.com" w:date="2024-05-22T03:13:00Z" w16du:dateUtc="2024-05-22T10:13:00Z">
              <w:r w:rsidR="002E3DEA">
                <w:rPr>
                  <w:rFonts w:asciiTheme="minorHAnsi" w:hAnsiTheme="minorHAnsi" w:cstheme="minorHAnsi"/>
                  <w:sz w:val="22"/>
                  <w:szCs w:val="22"/>
                </w:rPr>
                <w:t>interact</w:t>
              </w:r>
            </w:ins>
            <w:ins w:id="5948" w:author="miminguyenb@yahoo.com" w:date="2024-05-21T14:24:00Z" w16du:dateUtc="2024-05-21T21:24:00Z">
              <w:r w:rsidRPr="00656CB3">
                <w:rPr>
                  <w:rFonts w:asciiTheme="minorHAnsi" w:hAnsiTheme="minorHAnsi" w:cstheme="minorHAnsi"/>
                  <w:sz w:val="22"/>
                  <w:szCs w:val="22"/>
                  <w:rPrChange w:id="5949" w:author="miminguyenb@yahoo.com" w:date="2024-05-22T02:52:00Z" w16du:dateUtc="2024-05-22T09:52:00Z">
                    <w:rPr>
                      <w:rFonts w:ascii="Arial" w:hAnsi="Arial" w:cs="Arial"/>
                      <w:sz w:val="22"/>
                      <w:szCs w:val="22"/>
                    </w:rPr>
                  </w:rPrChange>
                </w:rPr>
                <w:t xml:space="preserve"> with ADAFNA and what they like or </w:t>
              </w:r>
            </w:ins>
            <w:ins w:id="5950" w:author="miminguyenb@yahoo.com" w:date="2024-05-22T03:16:00Z" w16du:dateUtc="2024-05-22T10:16:00Z">
              <w:r w:rsidR="00C11F93">
                <w:rPr>
                  <w:rFonts w:asciiTheme="minorHAnsi" w:hAnsiTheme="minorHAnsi" w:cstheme="minorHAnsi"/>
                  <w:sz w:val="22"/>
                  <w:szCs w:val="22"/>
                </w:rPr>
                <w:t>need clarification on</w:t>
              </w:r>
            </w:ins>
            <w:ins w:id="5951" w:author="miminguyenb@yahoo.com" w:date="2024-05-21T14:31:00Z" w16du:dateUtc="2024-05-21T21:31:00Z">
              <w:r w:rsidR="00AA2626" w:rsidRPr="00656CB3">
                <w:rPr>
                  <w:rFonts w:asciiTheme="minorHAnsi" w:hAnsiTheme="minorHAnsi" w:cstheme="minorHAnsi"/>
                  <w:sz w:val="22"/>
                  <w:szCs w:val="22"/>
                  <w:rPrChange w:id="5952" w:author="miminguyenb@yahoo.com" w:date="2024-05-22T02:52:00Z" w16du:dateUtc="2024-05-22T09:52:00Z">
                    <w:rPr>
                      <w:rFonts w:ascii="Arial" w:hAnsi="Arial" w:cs="Arial"/>
                      <w:sz w:val="22"/>
                      <w:szCs w:val="22"/>
                    </w:rPr>
                  </w:rPrChange>
                </w:rPr>
                <w:t xml:space="preserve">. </w:t>
              </w:r>
            </w:ins>
            <w:ins w:id="5953" w:author="miminguyenb@yahoo.com" w:date="2024-05-22T03:17:00Z" w16du:dateUtc="2024-05-22T10:17:00Z">
              <w:r w:rsidR="00C11F93">
                <w:rPr>
                  <w:rFonts w:asciiTheme="minorHAnsi" w:hAnsiTheme="minorHAnsi" w:cstheme="minorHAnsi"/>
                  <w:sz w:val="22"/>
                  <w:szCs w:val="22"/>
                </w:rPr>
                <w:t>This</w:t>
              </w:r>
            </w:ins>
            <w:ins w:id="5954" w:author="miminguyenb@yahoo.com" w:date="2024-05-22T03:13:00Z" w16du:dateUtc="2024-05-22T10:13:00Z">
              <w:r w:rsidR="002E3DEA">
                <w:rPr>
                  <w:rFonts w:asciiTheme="minorHAnsi" w:hAnsiTheme="minorHAnsi" w:cstheme="minorHAnsi"/>
                  <w:sz w:val="22"/>
                  <w:szCs w:val="22"/>
                </w:rPr>
                <w:t xml:space="preserve"> is vital to learn </w:t>
              </w:r>
            </w:ins>
            <w:ins w:id="5955" w:author="miminguyenb@yahoo.com" w:date="2024-05-21T14:30:00Z" w16du:dateUtc="2024-05-21T21:30:00Z">
              <w:r w:rsidR="00AA2626" w:rsidRPr="00656CB3">
                <w:rPr>
                  <w:rFonts w:asciiTheme="minorHAnsi" w:hAnsiTheme="minorHAnsi" w:cstheme="minorHAnsi"/>
                  <w:sz w:val="22"/>
                  <w:szCs w:val="22"/>
                  <w:rPrChange w:id="5956" w:author="miminguyenb@yahoo.com" w:date="2024-05-22T02:52:00Z" w16du:dateUtc="2024-05-22T09:52:00Z">
                    <w:rPr>
                      <w:rFonts w:ascii="Arial" w:hAnsi="Arial" w:cs="Arial"/>
                      <w:sz w:val="22"/>
                      <w:szCs w:val="22"/>
                    </w:rPr>
                  </w:rPrChange>
                </w:rPr>
                <w:t>how the application can</w:t>
              </w:r>
            </w:ins>
            <w:ins w:id="5957" w:author="miminguyenb@yahoo.com" w:date="2024-05-21T14:31:00Z" w16du:dateUtc="2024-05-21T21:31:00Z">
              <w:r w:rsidR="00AA2626" w:rsidRPr="00656CB3">
                <w:rPr>
                  <w:rFonts w:asciiTheme="minorHAnsi" w:hAnsiTheme="minorHAnsi" w:cstheme="minorHAnsi"/>
                  <w:sz w:val="22"/>
                  <w:szCs w:val="22"/>
                  <w:rPrChange w:id="5958" w:author="miminguyenb@yahoo.com" w:date="2024-05-22T02:52:00Z" w16du:dateUtc="2024-05-22T09:52:00Z">
                    <w:rPr>
                      <w:rFonts w:ascii="Arial" w:hAnsi="Arial" w:cs="Arial"/>
                      <w:sz w:val="22"/>
                      <w:szCs w:val="22"/>
                    </w:rPr>
                  </w:rPrChange>
                </w:rPr>
                <w:t xml:space="preserve"> be improved.</w:t>
              </w:r>
            </w:ins>
          </w:p>
          <w:p w14:paraId="4C913B7F" w14:textId="77777777" w:rsidR="003742D3" w:rsidRPr="00656CB3" w:rsidRDefault="003742D3" w:rsidP="00033354">
            <w:pPr>
              <w:rPr>
                <w:ins w:id="5959" w:author="miminguyenb@yahoo.com" w:date="2024-05-21T14:23:00Z" w16du:dateUtc="2024-05-21T21:23:00Z"/>
                <w:rFonts w:asciiTheme="minorHAnsi" w:hAnsiTheme="minorHAnsi" w:cstheme="minorHAnsi"/>
                <w:sz w:val="22"/>
                <w:szCs w:val="22"/>
                <w:rPrChange w:id="5960" w:author="miminguyenb@yahoo.com" w:date="2024-05-22T02:52:00Z" w16du:dateUtc="2024-05-22T09:52:00Z">
                  <w:rPr>
                    <w:ins w:id="5961" w:author="miminguyenb@yahoo.com" w:date="2024-05-21T14:23:00Z" w16du:dateUtc="2024-05-21T21:23:00Z"/>
                    <w:rFonts w:ascii="Arial" w:hAnsi="Arial" w:cs="Arial"/>
                    <w:sz w:val="22"/>
                    <w:szCs w:val="22"/>
                  </w:rPr>
                </w:rPrChange>
              </w:rPr>
            </w:pPr>
          </w:p>
          <w:p w14:paraId="0B6A6804" w14:textId="104A3B8D" w:rsidR="003742D3" w:rsidRPr="00656CB3" w:rsidRDefault="003742D3" w:rsidP="00033354">
            <w:pPr>
              <w:rPr>
                <w:ins w:id="5962" w:author="miminguyenb@yahoo.com" w:date="2024-05-21T14:25:00Z" w16du:dateUtc="2024-05-21T21:25:00Z"/>
                <w:rFonts w:asciiTheme="minorHAnsi" w:hAnsiTheme="minorHAnsi" w:cstheme="minorHAnsi"/>
                <w:sz w:val="22"/>
                <w:szCs w:val="22"/>
                <w:rPrChange w:id="5963" w:author="miminguyenb@yahoo.com" w:date="2024-05-22T02:52:00Z" w16du:dateUtc="2024-05-22T09:52:00Z">
                  <w:rPr>
                    <w:ins w:id="5964" w:author="miminguyenb@yahoo.com" w:date="2024-05-21T14:25:00Z" w16du:dateUtc="2024-05-21T21:25:00Z"/>
                    <w:rFonts w:ascii="Arial" w:hAnsi="Arial" w:cs="Arial"/>
                    <w:sz w:val="22"/>
                    <w:szCs w:val="22"/>
                  </w:rPr>
                </w:rPrChange>
              </w:rPr>
            </w:pPr>
            <w:ins w:id="5965" w:author="miminguyenb@yahoo.com" w:date="2024-05-21T14:23:00Z" w16du:dateUtc="2024-05-21T21:23:00Z">
              <w:r w:rsidRPr="00656CB3">
                <w:rPr>
                  <w:rFonts w:asciiTheme="minorHAnsi" w:hAnsiTheme="minorHAnsi" w:cstheme="minorHAnsi"/>
                  <w:sz w:val="22"/>
                  <w:szCs w:val="22"/>
                  <w:rPrChange w:id="5966" w:author="miminguyenb@yahoo.com" w:date="2024-05-22T02:52:00Z" w16du:dateUtc="2024-05-22T09:52:00Z">
                    <w:rPr>
                      <w:rFonts w:ascii="Arial" w:hAnsi="Arial" w:cs="Arial"/>
                      <w:sz w:val="22"/>
                      <w:szCs w:val="22"/>
                    </w:rPr>
                  </w:rPrChange>
                </w:rPr>
                <w:t>ADAFNA Application Developers:</w:t>
              </w:r>
            </w:ins>
          </w:p>
          <w:p w14:paraId="4FC53736" w14:textId="27EA2A57" w:rsidR="003742D3" w:rsidRPr="00656CB3" w:rsidRDefault="003112FE" w:rsidP="00033354">
            <w:pPr>
              <w:rPr>
                <w:ins w:id="5967" w:author="miminguyenb@yahoo.com" w:date="2024-05-21T14:23:00Z" w16du:dateUtc="2024-05-21T21:23:00Z"/>
                <w:rFonts w:asciiTheme="minorHAnsi" w:hAnsiTheme="minorHAnsi" w:cstheme="minorHAnsi"/>
                <w:sz w:val="22"/>
                <w:szCs w:val="22"/>
                <w:rPrChange w:id="5968" w:author="miminguyenb@yahoo.com" w:date="2024-05-22T02:52:00Z" w16du:dateUtc="2024-05-22T09:52:00Z">
                  <w:rPr>
                    <w:ins w:id="5969" w:author="miminguyenb@yahoo.com" w:date="2024-05-21T14:23:00Z" w16du:dateUtc="2024-05-21T21:23:00Z"/>
                    <w:rFonts w:ascii="Arial" w:hAnsi="Arial" w:cs="Arial"/>
                    <w:sz w:val="22"/>
                    <w:szCs w:val="22"/>
                  </w:rPr>
                </w:rPrChange>
              </w:rPr>
            </w:pPr>
            <w:ins w:id="5970" w:author="miminguyenb@yahoo.com" w:date="2024-05-22T03:36:00Z" w16du:dateUtc="2024-05-22T10:36:00Z">
              <w:r>
                <w:rPr>
                  <w:rFonts w:asciiTheme="minorHAnsi" w:hAnsiTheme="minorHAnsi" w:cstheme="minorHAnsi"/>
                  <w:sz w:val="22"/>
                  <w:szCs w:val="22"/>
                </w:rPr>
                <w:t>Questions</w:t>
              </w:r>
            </w:ins>
            <w:ins w:id="5971" w:author="miminguyenb@yahoo.com" w:date="2024-05-21T14:25:00Z" w16du:dateUtc="2024-05-21T21:25:00Z">
              <w:r w:rsidR="003742D3" w:rsidRPr="00656CB3">
                <w:rPr>
                  <w:rFonts w:asciiTheme="minorHAnsi" w:hAnsiTheme="minorHAnsi" w:cstheme="minorHAnsi"/>
                  <w:sz w:val="22"/>
                  <w:szCs w:val="22"/>
                  <w:rPrChange w:id="5972" w:author="miminguyenb@yahoo.com" w:date="2024-05-22T02:52:00Z" w16du:dateUtc="2024-05-22T09:52:00Z">
                    <w:rPr>
                      <w:rFonts w:ascii="Arial" w:hAnsi="Arial" w:cs="Arial"/>
                      <w:sz w:val="22"/>
                      <w:szCs w:val="22"/>
                    </w:rPr>
                  </w:rPrChange>
                </w:rPr>
                <w:t xml:space="preserve"> may arise about the user interface of the ADAFNA. These concerns </w:t>
              </w:r>
            </w:ins>
            <w:ins w:id="5973" w:author="miminguyenb@yahoo.com" w:date="2024-05-22T03:17:00Z" w16du:dateUtc="2024-05-22T10:17:00Z">
              <w:r w:rsidR="00C11F93">
                <w:rPr>
                  <w:rFonts w:asciiTheme="minorHAnsi" w:hAnsiTheme="minorHAnsi" w:cstheme="minorHAnsi"/>
                  <w:sz w:val="22"/>
                  <w:szCs w:val="22"/>
                </w:rPr>
                <w:t>will be brought to the developers</w:t>
              </w:r>
            </w:ins>
            <w:ins w:id="5974" w:author="miminguyenb@yahoo.com" w:date="2024-05-22T03:23:00Z" w16du:dateUtc="2024-05-22T10:23:00Z">
              <w:r w:rsidR="00C11F93">
                <w:rPr>
                  <w:rFonts w:asciiTheme="minorHAnsi" w:hAnsiTheme="minorHAnsi" w:cstheme="minorHAnsi"/>
                  <w:sz w:val="22"/>
                  <w:szCs w:val="22"/>
                </w:rPr>
                <w:t>'</w:t>
              </w:r>
            </w:ins>
            <w:ins w:id="5975" w:author="miminguyenb@yahoo.com" w:date="2024-05-22T03:17:00Z" w16du:dateUtc="2024-05-22T10:17:00Z">
              <w:r w:rsidR="00C11F93">
                <w:rPr>
                  <w:rFonts w:asciiTheme="minorHAnsi" w:hAnsiTheme="minorHAnsi" w:cstheme="minorHAnsi"/>
                  <w:sz w:val="22"/>
                  <w:szCs w:val="22"/>
                </w:rPr>
                <w:t xml:space="preserve"> attention so that they can</w:t>
              </w:r>
            </w:ins>
            <w:ins w:id="5976" w:author="miminguyenb@yahoo.com" w:date="2024-05-21T14:30:00Z" w16du:dateUtc="2024-05-21T21:30:00Z">
              <w:r w:rsidR="00AA2626" w:rsidRPr="00656CB3">
                <w:rPr>
                  <w:rFonts w:asciiTheme="minorHAnsi" w:hAnsiTheme="minorHAnsi" w:cstheme="minorHAnsi"/>
                  <w:sz w:val="22"/>
                  <w:szCs w:val="22"/>
                  <w:rPrChange w:id="5977" w:author="miminguyenb@yahoo.com" w:date="2024-05-22T02:52:00Z" w16du:dateUtc="2024-05-22T09:52:00Z">
                    <w:rPr>
                      <w:rFonts w:ascii="Arial" w:hAnsi="Arial" w:cs="Arial"/>
                      <w:sz w:val="22"/>
                      <w:szCs w:val="22"/>
                    </w:rPr>
                  </w:rPrChange>
                </w:rPr>
                <w:t xml:space="preserve"> improve the app.</w:t>
              </w:r>
            </w:ins>
          </w:p>
          <w:p w14:paraId="1756CBFF" w14:textId="77777777" w:rsidR="003742D3" w:rsidRPr="00656CB3" w:rsidRDefault="003742D3" w:rsidP="00033354">
            <w:pPr>
              <w:rPr>
                <w:ins w:id="5978" w:author="miminguyenb@yahoo.com" w:date="2024-05-21T14:23:00Z" w16du:dateUtc="2024-05-21T21:23:00Z"/>
                <w:rFonts w:asciiTheme="minorHAnsi" w:hAnsiTheme="minorHAnsi" w:cstheme="minorHAnsi"/>
                <w:sz w:val="22"/>
                <w:szCs w:val="22"/>
                <w:rPrChange w:id="5979" w:author="miminguyenb@yahoo.com" w:date="2024-05-22T02:52:00Z" w16du:dateUtc="2024-05-22T09:52:00Z">
                  <w:rPr>
                    <w:ins w:id="5980" w:author="miminguyenb@yahoo.com" w:date="2024-05-21T14:23:00Z" w16du:dateUtc="2024-05-21T21:23:00Z"/>
                    <w:rFonts w:ascii="Arial" w:hAnsi="Arial" w:cs="Arial"/>
                    <w:sz w:val="22"/>
                    <w:szCs w:val="22"/>
                  </w:rPr>
                </w:rPrChange>
              </w:rPr>
            </w:pPr>
          </w:p>
          <w:p w14:paraId="6A52EC8C" w14:textId="2F058242" w:rsidR="003742D3" w:rsidRPr="00656CB3" w:rsidRDefault="003742D3" w:rsidP="00033354">
            <w:pPr>
              <w:rPr>
                <w:ins w:id="5981" w:author="miminguyenb@yahoo.com" w:date="2024-05-21T14:30:00Z" w16du:dateUtc="2024-05-21T21:30:00Z"/>
                <w:rFonts w:asciiTheme="minorHAnsi" w:hAnsiTheme="minorHAnsi" w:cstheme="minorHAnsi"/>
                <w:sz w:val="22"/>
                <w:szCs w:val="22"/>
                <w:rPrChange w:id="5982" w:author="miminguyenb@yahoo.com" w:date="2024-05-22T02:52:00Z" w16du:dateUtc="2024-05-22T09:52:00Z">
                  <w:rPr>
                    <w:ins w:id="5983" w:author="miminguyenb@yahoo.com" w:date="2024-05-21T14:30:00Z" w16du:dateUtc="2024-05-21T21:30:00Z"/>
                    <w:rFonts w:ascii="Arial" w:hAnsi="Arial" w:cs="Arial"/>
                    <w:sz w:val="22"/>
                    <w:szCs w:val="22"/>
                  </w:rPr>
                </w:rPrChange>
              </w:rPr>
            </w:pPr>
            <w:ins w:id="5984" w:author="miminguyenb@yahoo.com" w:date="2024-05-21T14:23:00Z" w16du:dateUtc="2024-05-21T21:23:00Z">
              <w:r w:rsidRPr="00656CB3">
                <w:rPr>
                  <w:rFonts w:asciiTheme="minorHAnsi" w:hAnsiTheme="minorHAnsi" w:cstheme="minorHAnsi"/>
                  <w:sz w:val="22"/>
                  <w:szCs w:val="22"/>
                  <w:rPrChange w:id="5985" w:author="miminguyenb@yahoo.com" w:date="2024-05-22T02:52:00Z" w16du:dateUtc="2024-05-22T09:52:00Z">
                    <w:rPr>
                      <w:rFonts w:ascii="Arial" w:hAnsi="Arial" w:cs="Arial"/>
                      <w:sz w:val="22"/>
                      <w:szCs w:val="22"/>
                    </w:rPr>
                  </w:rPrChange>
                </w:rPr>
                <w:t>Support/Help Center Team:</w:t>
              </w:r>
            </w:ins>
          </w:p>
          <w:p w14:paraId="19FF4ED6" w14:textId="6A47CA2D" w:rsidR="003742D3" w:rsidRPr="00656CB3" w:rsidRDefault="00AA2626" w:rsidP="00033354">
            <w:pPr>
              <w:rPr>
                <w:ins w:id="5986" w:author="miminguyenb@yahoo.com" w:date="2024-05-21T14:20:00Z" w16du:dateUtc="2024-05-21T21:20:00Z"/>
                <w:rFonts w:asciiTheme="minorHAnsi" w:hAnsiTheme="minorHAnsi" w:cstheme="minorHAnsi"/>
                <w:sz w:val="22"/>
                <w:szCs w:val="22"/>
                <w:rPrChange w:id="5987" w:author="miminguyenb@yahoo.com" w:date="2024-05-22T02:52:00Z" w16du:dateUtc="2024-05-22T09:52:00Z">
                  <w:rPr>
                    <w:ins w:id="5988" w:author="miminguyenb@yahoo.com" w:date="2024-05-21T14:20:00Z" w16du:dateUtc="2024-05-21T21:20:00Z"/>
                    <w:rFonts w:ascii="Arial" w:hAnsi="Arial" w:cs="Arial"/>
                    <w:sz w:val="22"/>
                    <w:szCs w:val="22"/>
                  </w:rPr>
                </w:rPrChange>
              </w:rPr>
            </w:pPr>
            <w:ins w:id="5989" w:author="miminguyenb@yahoo.com" w:date="2024-05-21T14:30:00Z" w16du:dateUtc="2024-05-21T21:30:00Z">
              <w:r w:rsidRPr="00656CB3">
                <w:rPr>
                  <w:rFonts w:asciiTheme="minorHAnsi" w:hAnsiTheme="minorHAnsi" w:cstheme="minorHAnsi"/>
                  <w:sz w:val="22"/>
                  <w:szCs w:val="22"/>
                  <w:rPrChange w:id="5990" w:author="miminguyenb@yahoo.com" w:date="2024-05-22T02:52:00Z" w16du:dateUtc="2024-05-22T09:52:00Z">
                    <w:rPr>
                      <w:rFonts w:ascii="Arial" w:hAnsi="Arial" w:cs="Arial"/>
                      <w:sz w:val="22"/>
                      <w:szCs w:val="22"/>
                    </w:rPr>
                  </w:rPrChange>
                </w:rPr>
                <w:t xml:space="preserve">Since the Help Center will be answering questions from the users, they are invested in </w:t>
              </w:r>
            </w:ins>
            <w:ins w:id="5991" w:author="miminguyenb@yahoo.com" w:date="2024-05-21T14:31:00Z" w16du:dateUtc="2024-05-21T21:31:00Z">
              <w:r w:rsidRPr="00656CB3">
                <w:rPr>
                  <w:rFonts w:asciiTheme="minorHAnsi" w:hAnsiTheme="minorHAnsi" w:cstheme="minorHAnsi"/>
                  <w:sz w:val="22"/>
                  <w:szCs w:val="22"/>
                  <w:rPrChange w:id="5992" w:author="miminguyenb@yahoo.com" w:date="2024-05-22T02:52:00Z" w16du:dateUtc="2024-05-22T09:52:00Z">
                    <w:rPr>
                      <w:rFonts w:ascii="Arial" w:hAnsi="Arial" w:cs="Arial"/>
                      <w:sz w:val="22"/>
                      <w:szCs w:val="22"/>
                    </w:rPr>
                  </w:rPrChange>
                </w:rPr>
                <w:t>helping users get their questions and concerns answered.</w:t>
              </w:r>
            </w:ins>
          </w:p>
          <w:p w14:paraId="72801718" w14:textId="77777777" w:rsidR="003742D3" w:rsidRPr="00656CB3" w:rsidRDefault="003742D3" w:rsidP="00033354">
            <w:pPr>
              <w:rPr>
                <w:ins w:id="5993" w:author="miminguyenb@yahoo.com" w:date="2024-05-21T14:20:00Z" w16du:dateUtc="2024-05-21T21:20:00Z"/>
                <w:rFonts w:asciiTheme="minorHAnsi" w:hAnsiTheme="minorHAnsi" w:cstheme="minorHAnsi"/>
                <w:sz w:val="22"/>
                <w:szCs w:val="22"/>
                <w:rPrChange w:id="5994" w:author="miminguyenb@yahoo.com" w:date="2024-05-22T02:52:00Z" w16du:dateUtc="2024-05-22T09:52:00Z">
                  <w:rPr>
                    <w:ins w:id="5995" w:author="miminguyenb@yahoo.com" w:date="2024-05-21T14:20:00Z" w16du:dateUtc="2024-05-21T21:20:00Z"/>
                    <w:rFonts w:ascii="Arial" w:hAnsi="Arial" w:cs="Arial"/>
                    <w:sz w:val="22"/>
                    <w:szCs w:val="22"/>
                  </w:rPr>
                </w:rPrChange>
              </w:rPr>
            </w:pPr>
          </w:p>
        </w:tc>
      </w:tr>
      <w:tr w:rsidR="003742D3" w:rsidRPr="00656CB3" w14:paraId="49B6D697" w14:textId="77777777" w:rsidTr="003742D3">
        <w:trPr>
          <w:jc w:val="center"/>
          <w:ins w:id="5996" w:author="miminguyenb@yahoo.com" w:date="2024-05-21T14:20:00Z" w16du:dateUtc="2024-05-21T21:20:00Z"/>
        </w:trPr>
        <w:tc>
          <w:tcPr>
            <w:tcW w:w="9576" w:type="dxa"/>
            <w:gridSpan w:val="4"/>
            <w:shd w:val="clear" w:color="auto" w:fill="auto"/>
            <w:tcPrChange w:id="5997" w:author="miminguyenb@yahoo.com" w:date="2024-05-21T14:20:00Z" w16du:dateUtc="2024-05-21T21:20:00Z">
              <w:tcPr>
                <w:tcW w:w="9576" w:type="dxa"/>
                <w:gridSpan w:val="4"/>
                <w:shd w:val="clear" w:color="auto" w:fill="auto"/>
              </w:tcPr>
            </w:tcPrChange>
          </w:tcPr>
          <w:p w14:paraId="01B7286B" w14:textId="22122898" w:rsidR="003742D3" w:rsidRPr="00656CB3" w:rsidRDefault="003742D3" w:rsidP="00033354">
            <w:pPr>
              <w:rPr>
                <w:ins w:id="5998" w:author="miminguyenb@yahoo.com" w:date="2024-05-21T14:20:00Z" w16du:dateUtc="2024-05-21T21:20:00Z"/>
                <w:rFonts w:asciiTheme="minorHAnsi" w:hAnsiTheme="minorHAnsi" w:cstheme="minorHAnsi"/>
                <w:sz w:val="22"/>
                <w:szCs w:val="22"/>
                <w:rPrChange w:id="5999" w:author="miminguyenb@yahoo.com" w:date="2024-05-22T02:52:00Z" w16du:dateUtc="2024-05-22T09:52:00Z">
                  <w:rPr>
                    <w:ins w:id="6000" w:author="miminguyenb@yahoo.com" w:date="2024-05-21T14:20:00Z" w16du:dateUtc="2024-05-21T21:20:00Z"/>
                    <w:rFonts w:ascii="Arial" w:hAnsi="Arial" w:cs="Arial"/>
                    <w:sz w:val="22"/>
                    <w:szCs w:val="22"/>
                  </w:rPr>
                </w:rPrChange>
              </w:rPr>
            </w:pPr>
            <w:ins w:id="6001" w:author="miminguyenb@yahoo.com" w:date="2024-05-21T14:20:00Z" w16du:dateUtc="2024-05-21T21:20:00Z">
              <w:r w:rsidRPr="00656CB3">
                <w:rPr>
                  <w:rFonts w:asciiTheme="minorHAnsi" w:hAnsiTheme="minorHAnsi" w:cstheme="minorHAnsi"/>
                  <w:b/>
                  <w:sz w:val="22"/>
                  <w:szCs w:val="22"/>
                  <w:rPrChange w:id="6002" w:author="miminguyenb@yahoo.com" w:date="2024-05-22T02:52:00Z" w16du:dateUtc="2024-05-22T09:52:00Z">
                    <w:rPr>
                      <w:rFonts w:ascii="Arial" w:hAnsi="Arial" w:cs="Arial"/>
                      <w:b/>
                      <w:sz w:val="22"/>
                      <w:szCs w:val="22"/>
                    </w:rPr>
                  </w:rPrChange>
                </w:rPr>
                <w:t>Brief Description</w:t>
              </w:r>
              <w:r w:rsidRPr="00656CB3">
                <w:rPr>
                  <w:rFonts w:asciiTheme="minorHAnsi" w:hAnsiTheme="minorHAnsi" w:cstheme="minorHAnsi"/>
                  <w:sz w:val="22"/>
                  <w:szCs w:val="22"/>
                  <w:rPrChange w:id="6003" w:author="miminguyenb@yahoo.com" w:date="2024-05-22T02:52:00Z" w16du:dateUtc="2024-05-22T09:52:00Z">
                    <w:rPr>
                      <w:rFonts w:ascii="Arial" w:hAnsi="Arial" w:cs="Arial"/>
                      <w:sz w:val="22"/>
                      <w:szCs w:val="22"/>
                    </w:rPr>
                  </w:rPrChange>
                </w:rPr>
                <w:t xml:space="preserve">: </w:t>
              </w:r>
            </w:ins>
          </w:p>
          <w:p w14:paraId="6A963403" w14:textId="0BF4C3F5" w:rsidR="003742D3" w:rsidRPr="00656CB3" w:rsidRDefault="00AA2626" w:rsidP="00033354">
            <w:pPr>
              <w:rPr>
                <w:ins w:id="6004" w:author="miminguyenb@yahoo.com" w:date="2024-05-21T14:20:00Z" w16du:dateUtc="2024-05-21T21:20:00Z"/>
                <w:rFonts w:asciiTheme="minorHAnsi" w:hAnsiTheme="minorHAnsi" w:cstheme="minorHAnsi"/>
                <w:sz w:val="22"/>
                <w:szCs w:val="22"/>
                <w:rPrChange w:id="6005" w:author="miminguyenb@yahoo.com" w:date="2024-05-22T02:52:00Z" w16du:dateUtc="2024-05-22T09:52:00Z">
                  <w:rPr>
                    <w:ins w:id="6006" w:author="miminguyenb@yahoo.com" w:date="2024-05-21T14:20:00Z" w16du:dateUtc="2024-05-21T21:20:00Z"/>
                    <w:rFonts w:ascii="Arial" w:hAnsi="Arial" w:cs="Arial"/>
                    <w:sz w:val="22"/>
                    <w:szCs w:val="22"/>
                  </w:rPr>
                </w:rPrChange>
              </w:rPr>
            </w:pPr>
            <w:ins w:id="6007" w:author="miminguyenb@yahoo.com" w:date="2024-05-21T14:31:00Z" w16du:dateUtc="2024-05-21T21:31:00Z">
              <w:r w:rsidRPr="00656CB3">
                <w:rPr>
                  <w:rFonts w:asciiTheme="minorHAnsi" w:hAnsiTheme="minorHAnsi" w:cstheme="minorHAnsi"/>
                  <w:sz w:val="22"/>
                  <w:szCs w:val="22"/>
                  <w:rPrChange w:id="6008" w:author="miminguyenb@yahoo.com" w:date="2024-05-22T02:52:00Z" w16du:dateUtc="2024-05-22T09:52:00Z">
                    <w:rPr>
                      <w:rFonts w:ascii="Arial" w:hAnsi="Arial" w:cs="Arial"/>
                      <w:sz w:val="22"/>
                      <w:szCs w:val="22"/>
                    </w:rPr>
                  </w:rPrChange>
                </w:rPr>
                <w:t>The Help Page has general commonly asked qu</w:t>
              </w:r>
            </w:ins>
            <w:ins w:id="6009" w:author="miminguyenb@yahoo.com" w:date="2024-05-21T14:32:00Z" w16du:dateUtc="2024-05-21T21:32:00Z">
              <w:r w:rsidRPr="00656CB3">
                <w:rPr>
                  <w:rFonts w:asciiTheme="minorHAnsi" w:hAnsiTheme="minorHAnsi" w:cstheme="minorHAnsi"/>
                  <w:sz w:val="22"/>
                  <w:szCs w:val="22"/>
                  <w:rPrChange w:id="6010" w:author="miminguyenb@yahoo.com" w:date="2024-05-22T02:52:00Z" w16du:dateUtc="2024-05-22T09:52:00Z">
                    <w:rPr>
                      <w:rFonts w:ascii="Arial" w:hAnsi="Arial" w:cs="Arial"/>
                      <w:sz w:val="22"/>
                      <w:szCs w:val="22"/>
                    </w:rPr>
                  </w:rPrChange>
                </w:rPr>
                <w:t>estions where users can get their questions answered. If the Help Page does not have the answer to the user’s question posted, then the user can send their question directly to the Help Team</w:t>
              </w:r>
            </w:ins>
            <w:ins w:id="6011" w:author="miminguyenb@yahoo.com" w:date="2024-05-21T14:33:00Z" w16du:dateUtc="2024-05-21T21:33:00Z">
              <w:r w:rsidRPr="00656CB3">
                <w:rPr>
                  <w:rFonts w:asciiTheme="minorHAnsi" w:hAnsiTheme="minorHAnsi" w:cstheme="minorHAnsi"/>
                  <w:sz w:val="22"/>
                  <w:szCs w:val="22"/>
                  <w:rPrChange w:id="6012" w:author="miminguyenb@yahoo.com" w:date="2024-05-22T02:52:00Z" w16du:dateUtc="2024-05-22T09:52:00Z">
                    <w:rPr>
                      <w:rFonts w:ascii="Arial" w:hAnsi="Arial" w:cs="Arial"/>
                      <w:sz w:val="22"/>
                      <w:szCs w:val="22"/>
                    </w:rPr>
                  </w:rPrChange>
                </w:rPr>
                <w:t xml:space="preserve">, </w:t>
              </w:r>
            </w:ins>
            <w:ins w:id="6013" w:author="miminguyenb@yahoo.com" w:date="2024-05-22T03:17:00Z" w16du:dateUtc="2024-05-22T10:17:00Z">
              <w:r w:rsidR="00C11F93">
                <w:rPr>
                  <w:rFonts w:asciiTheme="minorHAnsi" w:hAnsiTheme="minorHAnsi" w:cstheme="minorHAnsi"/>
                  <w:sz w:val="22"/>
                  <w:szCs w:val="22"/>
                </w:rPr>
                <w:t xml:space="preserve">which is </w:t>
              </w:r>
            </w:ins>
            <w:ins w:id="6014" w:author="miminguyenb@yahoo.com" w:date="2024-05-21T14:33:00Z" w16du:dateUtc="2024-05-21T21:33:00Z">
              <w:r w:rsidRPr="00656CB3">
                <w:rPr>
                  <w:rFonts w:asciiTheme="minorHAnsi" w:hAnsiTheme="minorHAnsi" w:cstheme="minorHAnsi"/>
                  <w:sz w:val="22"/>
                  <w:szCs w:val="22"/>
                  <w:rPrChange w:id="6015" w:author="miminguyenb@yahoo.com" w:date="2024-05-22T02:52:00Z" w16du:dateUtc="2024-05-22T09:52:00Z">
                    <w:rPr>
                      <w:rFonts w:ascii="Arial" w:hAnsi="Arial" w:cs="Arial"/>
                      <w:sz w:val="22"/>
                      <w:szCs w:val="22"/>
                    </w:rPr>
                  </w:rPrChange>
                </w:rPr>
                <w:t>also accessible from the Help Page.</w:t>
              </w:r>
            </w:ins>
          </w:p>
          <w:p w14:paraId="1F563834" w14:textId="77777777" w:rsidR="003742D3" w:rsidRPr="00656CB3" w:rsidRDefault="003742D3" w:rsidP="00033354">
            <w:pPr>
              <w:rPr>
                <w:ins w:id="6016" w:author="miminguyenb@yahoo.com" w:date="2024-05-21T14:20:00Z" w16du:dateUtc="2024-05-21T21:20:00Z"/>
                <w:rFonts w:asciiTheme="minorHAnsi" w:hAnsiTheme="minorHAnsi" w:cstheme="minorHAnsi"/>
                <w:sz w:val="22"/>
                <w:szCs w:val="22"/>
                <w:rPrChange w:id="6017" w:author="miminguyenb@yahoo.com" w:date="2024-05-22T02:52:00Z" w16du:dateUtc="2024-05-22T09:52:00Z">
                  <w:rPr>
                    <w:ins w:id="6018" w:author="miminguyenb@yahoo.com" w:date="2024-05-21T14:20:00Z" w16du:dateUtc="2024-05-21T21:20:00Z"/>
                    <w:rFonts w:ascii="Arial" w:hAnsi="Arial" w:cs="Arial"/>
                    <w:sz w:val="22"/>
                    <w:szCs w:val="22"/>
                  </w:rPr>
                </w:rPrChange>
              </w:rPr>
            </w:pPr>
          </w:p>
        </w:tc>
      </w:tr>
      <w:tr w:rsidR="003742D3" w:rsidRPr="00656CB3" w14:paraId="3D7BA98C" w14:textId="77777777" w:rsidTr="003742D3">
        <w:trPr>
          <w:jc w:val="center"/>
          <w:ins w:id="6019" w:author="miminguyenb@yahoo.com" w:date="2024-05-21T14:20:00Z" w16du:dateUtc="2024-05-21T21:20:00Z"/>
        </w:trPr>
        <w:tc>
          <w:tcPr>
            <w:tcW w:w="9576" w:type="dxa"/>
            <w:gridSpan w:val="4"/>
            <w:shd w:val="clear" w:color="auto" w:fill="auto"/>
            <w:tcPrChange w:id="6020" w:author="miminguyenb@yahoo.com" w:date="2024-05-21T14:20:00Z" w16du:dateUtc="2024-05-21T21:20:00Z">
              <w:tcPr>
                <w:tcW w:w="9576" w:type="dxa"/>
                <w:gridSpan w:val="4"/>
                <w:shd w:val="clear" w:color="auto" w:fill="auto"/>
              </w:tcPr>
            </w:tcPrChange>
          </w:tcPr>
          <w:p w14:paraId="06534570" w14:textId="77777777" w:rsidR="003742D3" w:rsidRPr="00656CB3" w:rsidRDefault="003742D3" w:rsidP="00033354">
            <w:pPr>
              <w:rPr>
                <w:ins w:id="6021" w:author="miminguyenb@yahoo.com" w:date="2024-05-21T14:20:00Z" w16du:dateUtc="2024-05-21T21:20:00Z"/>
                <w:rFonts w:asciiTheme="minorHAnsi" w:hAnsiTheme="minorHAnsi" w:cstheme="minorHAnsi"/>
                <w:sz w:val="22"/>
                <w:szCs w:val="22"/>
                <w:rPrChange w:id="6022" w:author="miminguyenb@yahoo.com" w:date="2024-05-22T02:52:00Z" w16du:dateUtc="2024-05-22T09:52:00Z">
                  <w:rPr>
                    <w:ins w:id="6023" w:author="miminguyenb@yahoo.com" w:date="2024-05-21T14:20:00Z" w16du:dateUtc="2024-05-21T21:20:00Z"/>
                    <w:rFonts w:ascii="Arial" w:hAnsi="Arial" w:cs="Arial"/>
                    <w:sz w:val="22"/>
                    <w:szCs w:val="22"/>
                  </w:rPr>
                </w:rPrChange>
              </w:rPr>
            </w:pPr>
            <w:ins w:id="6024" w:author="miminguyenb@yahoo.com" w:date="2024-05-21T14:20:00Z" w16du:dateUtc="2024-05-21T21:20:00Z">
              <w:r w:rsidRPr="00656CB3">
                <w:rPr>
                  <w:rFonts w:asciiTheme="minorHAnsi" w:hAnsiTheme="minorHAnsi" w:cstheme="minorHAnsi"/>
                  <w:b/>
                  <w:sz w:val="22"/>
                  <w:szCs w:val="22"/>
                  <w:rPrChange w:id="6025" w:author="miminguyenb@yahoo.com" w:date="2024-05-22T02:52:00Z" w16du:dateUtc="2024-05-22T09:52:00Z">
                    <w:rPr>
                      <w:rFonts w:ascii="Arial" w:hAnsi="Arial" w:cs="Arial"/>
                      <w:b/>
                      <w:sz w:val="22"/>
                      <w:szCs w:val="22"/>
                    </w:rPr>
                  </w:rPrChange>
                </w:rPr>
                <w:t>Trigger</w:t>
              </w:r>
              <w:r w:rsidRPr="00656CB3">
                <w:rPr>
                  <w:rFonts w:asciiTheme="minorHAnsi" w:hAnsiTheme="minorHAnsi" w:cstheme="minorHAnsi"/>
                  <w:sz w:val="22"/>
                  <w:szCs w:val="22"/>
                  <w:rPrChange w:id="6026" w:author="miminguyenb@yahoo.com" w:date="2024-05-22T02:52:00Z" w16du:dateUtc="2024-05-22T09:52:00Z">
                    <w:rPr>
                      <w:rFonts w:ascii="Arial" w:hAnsi="Arial" w:cs="Arial"/>
                      <w:sz w:val="22"/>
                      <w:szCs w:val="22"/>
                    </w:rPr>
                  </w:rPrChange>
                </w:rPr>
                <w:t xml:space="preserve">: </w:t>
              </w:r>
            </w:ins>
          </w:p>
          <w:p w14:paraId="439B805A" w14:textId="77777777" w:rsidR="003742D3" w:rsidRPr="00656CB3" w:rsidRDefault="003742D3" w:rsidP="00033354">
            <w:pPr>
              <w:rPr>
                <w:ins w:id="6027" w:author="miminguyenb@yahoo.com" w:date="2024-05-21T14:20:00Z" w16du:dateUtc="2024-05-21T21:20:00Z"/>
                <w:rFonts w:asciiTheme="minorHAnsi" w:hAnsiTheme="minorHAnsi" w:cstheme="minorHAnsi"/>
                <w:sz w:val="22"/>
                <w:szCs w:val="22"/>
                <w:rPrChange w:id="6028" w:author="miminguyenb@yahoo.com" w:date="2024-05-22T02:52:00Z" w16du:dateUtc="2024-05-22T09:52:00Z">
                  <w:rPr>
                    <w:ins w:id="6029" w:author="miminguyenb@yahoo.com" w:date="2024-05-21T14:20:00Z" w16du:dateUtc="2024-05-21T21:20:00Z"/>
                    <w:rFonts w:ascii="Arial" w:hAnsi="Arial" w:cs="Arial"/>
                    <w:sz w:val="22"/>
                    <w:szCs w:val="22"/>
                  </w:rPr>
                </w:rPrChange>
              </w:rPr>
            </w:pPr>
          </w:p>
          <w:p w14:paraId="3F97CC0B" w14:textId="36024456" w:rsidR="003742D3" w:rsidRPr="00656CB3" w:rsidRDefault="003742D3" w:rsidP="00033354">
            <w:pPr>
              <w:tabs>
                <w:tab w:val="left" w:pos="1980"/>
                <w:tab w:val="left" w:pos="3240"/>
              </w:tabs>
              <w:rPr>
                <w:ins w:id="6030" w:author="miminguyenb@yahoo.com" w:date="2024-05-21T14:20:00Z" w16du:dateUtc="2024-05-21T21:20:00Z"/>
                <w:rFonts w:asciiTheme="minorHAnsi" w:hAnsiTheme="minorHAnsi" w:cstheme="minorHAnsi"/>
                <w:sz w:val="22"/>
                <w:szCs w:val="22"/>
                <w:rPrChange w:id="6031" w:author="miminguyenb@yahoo.com" w:date="2024-05-22T02:52:00Z" w16du:dateUtc="2024-05-22T09:52:00Z">
                  <w:rPr>
                    <w:ins w:id="6032" w:author="miminguyenb@yahoo.com" w:date="2024-05-21T14:20:00Z" w16du:dateUtc="2024-05-21T21:20:00Z"/>
                    <w:rFonts w:ascii="Arial" w:hAnsi="Arial" w:cs="Arial"/>
                    <w:sz w:val="22"/>
                    <w:szCs w:val="22"/>
                  </w:rPr>
                </w:rPrChange>
              </w:rPr>
            </w:pPr>
            <w:ins w:id="6033" w:author="miminguyenb@yahoo.com" w:date="2024-05-21T14:20:00Z" w16du:dateUtc="2024-05-21T21:20:00Z">
              <w:r w:rsidRPr="00656CB3">
                <w:rPr>
                  <w:rFonts w:asciiTheme="minorHAnsi" w:hAnsiTheme="minorHAnsi" w:cstheme="minorHAnsi"/>
                  <w:b/>
                  <w:sz w:val="22"/>
                  <w:szCs w:val="22"/>
                  <w:rPrChange w:id="6034" w:author="miminguyenb@yahoo.com" w:date="2024-05-22T02:52:00Z" w16du:dateUtc="2024-05-22T09:52:00Z">
                    <w:rPr>
                      <w:rFonts w:ascii="Arial" w:hAnsi="Arial" w:cs="Arial"/>
                      <w:b/>
                      <w:sz w:val="22"/>
                      <w:szCs w:val="22"/>
                    </w:rPr>
                  </w:rPrChange>
                </w:rPr>
                <w:t>Type</w:t>
              </w:r>
              <w:r w:rsidRPr="00656CB3">
                <w:rPr>
                  <w:rFonts w:asciiTheme="minorHAnsi" w:hAnsiTheme="minorHAnsi" w:cstheme="minorHAnsi"/>
                  <w:sz w:val="22"/>
                  <w:szCs w:val="22"/>
                  <w:rPrChange w:id="6035" w:author="miminguyenb@yahoo.com" w:date="2024-05-22T02:52:00Z" w16du:dateUtc="2024-05-22T09:52:00Z">
                    <w:rPr>
                      <w:rFonts w:ascii="Arial" w:hAnsi="Arial" w:cs="Arial"/>
                      <w:sz w:val="22"/>
                      <w:szCs w:val="22"/>
                    </w:rPr>
                  </w:rPrChange>
                </w:rPr>
                <w:t xml:space="preserve"> (mark one): </w:t>
              </w:r>
              <w:r w:rsidRPr="00656CB3">
                <w:rPr>
                  <w:rFonts w:asciiTheme="minorHAnsi" w:hAnsiTheme="minorHAnsi" w:cstheme="minorHAnsi"/>
                  <w:sz w:val="22"/>
                  <w:szCs w:val="22"/>
                  <w:rPrChange w:id="6036" w:author="miminguyenb@yahoo.com" w:date="2024-05-22T02:52:00Z" w16du:dateUtc="2024-05-22T09:52:00Z">
                    <w:rPr>
                      <w:rFonts w:ascii="Arial" w:hAnsi="Arial" w:cs="Arial"/>
                      <w:sz w:val="22"/>
                      <w:szCs w:val="22"/>
                    </w:rPr>
                  </w:rPrChange>
                </w:rPr>
                <w:tab/>
                <w:t>_</w:t>
              </w:r>
            </w:ins>
            <w:ins w:id="6037" w:author="miminguyenb@yahoo.com" w:date="2024-05-21T14:33:00Z" w16du:dateUtc="2024-05-21T21:33:00Z">
              <w:r w:rsidR="00AA2626" w:rsidRPr="00656CB3">
                <w:rPr>
                  <w:rFonts w:asciiTheme="minorHAnsi" w:hAnsiTheme="minorHAnsi" w:cstheme="minorHAnsi"/>
                  <w:sz w:val="22"/>
                  <w:szCs w:val="22"/>
                  <w:rPrChange w:id="6038" w:author="miminguyenb@yahoo.com" w:date="2024-05-22T02:52:00Z" w16du:dateUtc="2024-05-22T09:52:00Z">
                    <w:rPr>
                      <w:rFonts w:ascii="Arial" w:hAnsi="Arial" w:cs="Arial"/>
                      <w:sz w:val="22"/>
                      <w:szCs w:val="22"/>
                    </w:rPr>
                  </w:rPrChange>
                </w:rPr>
                <w:t>X</w:t>
              </w:r>
            </w:ins>
            <w:ins w:id="6039" w:author="miminguyenb@yahoo.com" w:date="2024-05-21T14:20:00Z" w16du:dateUtc="2024-05-21T21:20:00Z">
              <w:r w:rsidRPr="00656CB3">
                <w:rPr>
                  <w:rFonts w:asciiTheme="minorHAnsi" w:hAnsiTheme="minorHAnsi" w:cstheme="minorHAnsi"/>
                  <w:sz w:val="22"/>
                  <w:szCs w:val="22"/>
                  <w:rPrChange w:id="6040" w:author="miminguyenb@yahoo.com" w:date="2024-05-22T02:52:00Z" w16du:dateUtc="2024-05-22T09:52:00Z">
                    <w:rPr>
                      <w:rFonts w:ascii="Arial" w:hAnsi="Arial" w:cs="Arial"/>
                      <w:sz w:val="22"/>
                      <w:szCs w:val="22"/>
                    </w:rPr>
                  </w:rPrChange>
                </w:rPr>
                <w:t>_ External</w:t>
              </w:r>
              <w:r w:rsidRPr="00656CB3">
                <w:rPr>
                  <w:rFonts w:asciiTheme="minorHAnsi" w:hAnsiTheme="minorHAnsi" w:cstheme="minorHAnsi"/>
                  <w:sz w:val="22"/>
                  <w:szCs w:val="22"/>
                  <w:rPrChange w:id="6041" w:author="miminguyenb@yahoo.com" w:date="2024-05-22T02:52:00Z" w16du:dateUtc="2024-05-22T09:52:00Z">
                    <w:rPr>
                      <w:rFonts w:ascii="Arial" w:hAnsi="Arial" w:cs="Arial"/>
                      <w:sz w:val="22"/>
                      <w:szCs w:val="22"/>
                    </w:rPr>
                  </w:rPrChange>
                </w:rPr>
                <w:tab/>
                <w:t xml:space="preserve">   ___ Temporal</w:t>
              </w:r>
            </w:ins>
          </w:p>
        </w:tc>
      </w:tr>
      <w:tr w:rsidR="003742D3" w:rsidRPr="00656CB3" w14:paraId="158C3C27" w14:textId="77777777" w:rsidTr="003742D3">
        <w:trPr>
          <w:jc w:val="center"/>
          <w:ins w:id="6042" w:author="miminguyenb@yahoo.com" w:date="2024-05-21T14:20:00Z" w16du:dateUtc="2024-05-21T21:20:00Z"/>
        </w:trPr>
        <w:tc>
          <w:tcPr>
            <w:tcW w:w="9576" w:type="dxa"/>
            <w:gridSpan w:val="4"/>
            <w:shd w:val="clear" w:color="auto" w:fill="auto"/>
            <w:tcPrChange w:id="6043" w:author="miminguyenb@yahoo.com" w:date="2024-05-21T14:20:00Z" w16du:dateUtc="2024-05-21T21:20:00Z">
              <w:tcPr>
                <w:tcW w:w="9576" w:type="dxa"/>
                <w:gridSpan w:val="4"/>
                <w:shd w:val="clear" w:color="auto" w:fill="auto"/>
              </w:tcPr>
            </w:tcPrChange>
          </w:tcPr>
          <w:p w14:paraId="4C243ABF" w14:textId="77777777" w:rsidR="003742D3" w:rsidRPr="00656CB3" w:rsidRDefault="003742D3" w:rsidP="00033354">
            <w:pPr>
              <w:rPr>
                <w:ins w:id="6044" w:author="miminguyenb@yahoo.com" w:date="2024-05-21T14:20:00Z" w16du:dateUtc="2024-05-21T21:20:00Z"/>
                <w:rFonts w:asciiTheme="minorHAnsi" w:hAnsiTheme="minorHAnsi" w:cstheme="minorHAnsi"/>
                <w:sz w:val="22"/>
                <w:szCs w:val="22"/>
                <w:rPrChange w:id="6045" w:author="miminguyenb@yahoo.com" w:date="2024-05-22T02:52:00Z" w16du:dateUtc="2024-05-22T09:52:00Z">
                  <w:rPr>
                    <w:ins w:id="6046" w:author="miminguyenb@yahoo.com" w:date="2024-05-21T14:20:00Z" w16du:dateUtc="2024-05-21T21:20:00Z"/>
                    <w:rFonts w:ascii="Arial" w:hAnsi="Arial" w:cs="Arial"/>
                    <w:sz w:val="22"/>
                    <w:szCs w:val="22"/>
                  </w:rPr>
                </w:rPrChange>
              </w:rPr>
            </w:pPr>
            <w:ins w:id="6047" w:author="miminguyenb@yahoo.com" w:date="2024-05-21T14:20:00Z" w16du:dateUtc="2024-05-21T21:20:00Z">
              <w:r w:rsidRPr="00656CB3">
                <w:rPr>
                  <w:rFonts w:asciiTheme="minorHAnsi" w:hAnsiTheme="minorHAnsi" w:cstheme="minorHAnsi"/>
                  <w:b/>
                  <w:sz w:val="22"/>
                  <w:szCs w:val="22"/>
                  <w:rPrChange w:id="6048" w:author="miminguyenb@yahoo.com" w:date="2024-05-22T02:52:00Z" w16du:dateUtc="2024-05-22T09:52:00Z">
                    <w:rPr>
                      <w:rFonts w:ascii="Arial" w:hAnsi="Arial" w:cs="Arial"/>
                      <w:b/>
                      <w:sz w:val="22"/>
                      <w:szCs w:val="22"/>
                    </w:rPr>
                  </w:rPrChange>
                </w:rPr>
                <w:t>Relationships</w:t>
              </w:r>
              <w:r w:rsidRPr="00656CB3">
                <w:rPr>
                  <w:rFonts w:asciiTheme="minorHAnsi" w:hAnsiTheme="minorHAnsi" w:cstheme="minorHAnsi"/>
                  <w:sz w:val="22"/>
                  <w:szCs w:val="22"/>
                  <w:rPrChange w:id="6049" w:author="miminguyenb@yahoo.com" w:date="2024-05-22T02:52:00Z" w16du:dateUtc="2024-05-22T09:52:00Z">
                    <w:rPr>
                      <w:rFonts w:ascii="Arial" w:hAnsi="Arial" w:cs="Arial"/>
                      <w:sz w:val="22"/>
                      <w:szCs w:val="22"/>
                    </w:rPr>
                  </w:rPrChange>
                </w:rPr>
                <w:t xml:space="preserve">: </w:t>
              </w:r>
            </w:ins>
          </w:p>
          <w:p w14:paraId="24EE97E4" w14:textId="50369D24" w:rsidR="003742D3" w:rsidRPr="00656CB3" w:rsidRDefault="003742D3" w:rsidP="00033354">
            <w:pPr>
              <w:tabs>
                <w:tab w:val="left" w:pos="720"/>
                <w:tab w:val="left" w:pos="6610"/>
              </w:tabs>
              <w:rPr>
                <w:ins w:id="6050" w:author="miminguyenb@yahoo.com" w:date="2024-05-21T14:20:00Z" w16du:dateUtc="2024-05-21T21:20:00Z"/>
                <w:rFonts w:asciiTheme="minorHAnsi" w:hAnsiTheme="minorHAnsi" w:cstheme="minorHAnsi"/>
                <w:sz w:val="22"/>
                <w:szCs w:val="22"/>
                <w:rPrChange w:id="6051" w:author="miminguyenb@yahoo.com" w:date="2024-05-22T02:52:00Z" w16du:dateUtc="2024-05-22T09:52:00Z">
                  <w:rPr>
                    <w:ins w:id="6052" w:author="miminguyenb@yahoo.com" w:date="2024-05-21T14:20:00Z" w16du:dateUtc="2024-05-21T21:20:00Z"/>
                    <w:rFonts w:ascii="Arial" w:hAnsi="Arial" w:cs="Arial"/>
                    <w:sz w:val="22"/>
                    <w:szCs w:val="22"/>
                  </w:rPr>
                </w:rPrChange>
              </w:rPr>
            </w:pPr>
            <w:ins w:id="6053" w:author="miminguyenb@yahoo.com" w:date="2024-05-21T14:20:00Z" w16du:dateUtc="2024-05-21T21:20:00Z">
              <w:r w:rsidRPr="00656CB3">
                <w:rPr>
                  <w:rFonts w:asciiTheme="minorHAnsi" w:hAnsiTheme="minorHAnsi" w:cstheme="minorHAnsi"/>
                  <w:sz w:val="22"/>
                  <w:szCs w:val="22"/>
                  <w:rPrChange w:id="6054"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6055" w:author="miminguyenb@yahoo.com" w:date="2024-05-22T02:52:00Z" w16du:dateUtc="2024-05-22T09:52:00Z">
                    <w:rPr>
                      <w:rFonts w:ascii="Arial" w:hAnsi="Arial" w:cs="Arial"/>
                      <w:b/>
                      <w:sz w:val="22"/>
                      <w:szCs w:val="22"/>
                    </w:rPr>
                  </w:rPrChange>
                </w:rPr>
                <w:t>Association</w:t>
              </w:r>
              <w:r w:rsidRPr="00656CB3">
                <w:rPr>
                  <w:rFonts w:asciiTheme="minorHAnsi" w:hAnsiTheme="minorHAnsi" w:cstheme="minorHAnsi"/>
                  <w:sz w:val="22"/>
                  <w:szCs w:val="22"/>
                  <w:rPrChange w:id="6056" w:author="miminguyenb@yahoo.com" w:date="2024-05-22T02:52:00Z" w16du:dateUtc="2024-05-22T09:52:00Z">
                    <w:rPr>
                      <w:rFonts w:ascii="Arial" w:hAnsi="Arial" w:cs="Arial"/>
                      <w:sz w:val="22"/>
                      <w:szCs w:val="22"/>
                    </w:rPr>
                  </w:rPrChange>
                </w:rPr>
                <w:t xml:space="preserve">: </w:t>
              </w:r>
            </w:ins>
            <w:ins w:id="6057" w:author="miminguyenb@yahoo.com" w:date="2024-05-22T01:47:00Z" w16du:dateUtc="2024-05-22T08:47:00Z">
              <w:r w:rsidR="00F818B8" w:rsidRPr="00656CB3">
                <w:rPr>
                  <w:rFonts w:asciiTheme="minorHAnsi" w:hAnsiTheme="minorHAnsi" w:cstheme="minorHAnsi"/>
                  <w:sz w:val="22"/>
                  <w:szCs w:val="22"/>
                  <w:rPrChange w:id="6058" w:author="miminguyenb@yahoo.com" w:date="2024-05-22T02:52:00Z" w16du:dateUtc="2024-05-22T09:52:00Z">
                    <w:rPr>
                      <w:rFonts w:ascii="Arial" w:hAnsi="Arial" w:cs="Arial"/>
                      <w:sz w:val="22"/>
                      <w:szCs w:val="22"/>
                    </w:rPr>
                  </w:rPrChange>
                </w:rPr>
                <w:t>Help Center Employees who answer questions from the Help Page.</w:t>
              </w:r>
            </w:ins>
            <w:ins w:id="6059" w:author="miminguyenb@yahoo.com" w:date="2024-05-21T14:20:00Z" w16du:dateUtc="2024-05-21T21:20:00Z">
              <w:r w:rsidRPr="00656CB3">
                <w:rPr>
                  <w:rFonts w:asciiTheme="minorHAnsi" w:hAnsiTheme="minorHAnsi" w:cstheme="minorHAnsi"/>
                  <w:sz w:val="22"/>
                  <w:szCs w:val="22"/>
                  <w:rPrChange w:id="6060" w:author="miminguyenb@yahoo.com" w:date="2024-05-22T02:52:00Z" w16du:dateUtc="2024-05-22T09:52:00Z">
                    <w:rPr>
                      <w:rFonts w:ascii="Arial" w:hAnsi="Arial" w:cs="Arial"/>
                      <w:sz w:val="22"/>
                      <w:szCs w:val="22"/>
                    </w:rPr>
                  </w:rPrChange>
                </w:rPr>
                <w:tab/>
              </w:r>
            </w:ins>
          </w:p>
          <w:p w14:paraId="7045CBE2" w14:textId="77777777" w:rsidR="003742D3" w:rsidRPr="00656CB3" w:rsidRDefault="003742D3" w:rsidP="00033354">
            <w:pPr>
              <w:tabs>
                <w:tab w:val="left" w:pos="720"/>
              </w:tabs>
              <w:rPr>
                <w:ins w:id="6061" w:author="miminguyenb@yahoo.com" w:date="2024-05-21T14:20:00Z" w16du:dateUtc="2024-05-21T21:20:00Z"/>
                <w:rFonts w:asciiTheme="minorHAnsi" w:hAnsiTheme="minorHAnsi" w:cstheme="minorHAnsi"/>
                <w:sz w:val="22"/>
                <w:szCs w:val="22"/>
                <w:rPrChange w:id="6062" w:author="miminguyenb@yahoo.com" w:date="2024-05-22T02:52:00Z" w16du:dateUtc="2024-05-22T09:52:00Z">
                  <w:rPr>
                    <w:ins w:id="6063" w:author="miminguyenb@yahoo.com" w:date="2024-05-21T14:20:00Z" w16du:dateUtc="2024-05-21T21:20:00Z"/>
                    <w:rFonts w:ascii="Arial" w:hAnsi="Arial" w:cs="Arial"/>
                    <w:sz w:val="22"/>
                    <w:szCs w:val="22"/>
                  </w:rPr>
                </w:rPrChange>
              </w:rPr>
            </w:pPr>
            <w:ins w:id="6064" w:author="miminguyenb@yahoo.com" w:date="2024-05-21T14:20:00Z" w16du:dateUtc="2024-05-21T21:20:00Z">
              <w:r w:rsidRPr="00656CB3">
                <w:rPr>
                  <w:rFonts w:asciiTheme="minorHAnsi" w:hAnsiTheme="minorHAnsi" w:cstheme="minorHAnsi"/>
                  <w:sz w:val="22"/>
                  <w:szCs w:val="22"/>
                  <w:rPrChange w:id="6065"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6066" w:author="miminguyenb@yahoo.com" w:date="2024-05-22T02:52:00Z" w16du:dateUtc="2024-05-22T09:52:00Z">
                    <w:rPr>
                      <w:rFonts w:ascii="Arial" w:hAnsi="Arial" w:cs="Arial"/>
                      <w:b/>
                      <w:sz w:val="22"/>
                      <w:szCs w:val="22"/>
                    </w:rPr>
                  </w:rPrChange>
                </w:rPr>
                <w:t>Include</w:t>
              </w:r>
              <w:r w:rsidRPr="00656CB3">
                <w:rPr>
                  <w:rFonts w:asciiTheme="minorHAnsi" w:hAnsiTheme="minorHAnsi" w:cstheme="minorHAnsi"/>
                  <w:sz w:val="22"/>
                  <w:szCs w:val="22"/>
                  <w:rPrChange w:id="6067" w:author="miminguyenb@yahoo.com" w:date="2024-05-22T02:52:00Z" w16du:dateUtc="2024-05-22T09:52:00Z">
                    <w:rPr>
                      <w:rFonts w:ascii="Arial" w:hAnsi="Arial" w:cs="Arial"/>
                      <w:sz w:val="22"/>
                      <w:szCs w:val="22"/>
                    </w:rPr>
                  </w:rPrChange>
                </w:rPr>
                <w:t xml:space="preserve">: </w:t>
              </w:r>
            </w:ins>
          </w:p>
          <w:p w14:paraId="40AB96EF" w14:textId="498BA1D8" w:rsidR="003742D3" w:rsidRPr="00656CB3" w:rsidRDefault="003742D3" w:rsidP="00033354">
            <w:pPr>
              <w:tabs>
                <w:tab w:val="left" w:pos="720"/>
                <w:tab w:val="left" w:pos="5708"/>
              </w:tabs>
              <w:rPr>
                <w:ins w:id="6068" w:author="miminguyenb@yahoo.com" w:date="2024-05-21T14:20:00Z" w16du:dateUtc="2024-05-21T21:20:00Z"/>
                <w:rFonts w:asciiTheme="minorHAnsi" w:hAnsiTheme="minorHAnsi" w:cstheme="minorHAnsi"/>
                <w:sz w:val="22"/>
                <w:szCs w:val="22"/>
                <w:rPrChange w:id="6069" w:author="miminguyenb@yahoo.com" w:date="2024-05-22T02:52:00Z" w16du:dateUtc="2024-05-22T09:52:00Z">
                  <w:rPr>
                    <w:ins w:id="6070" w:author="miminguyenb@yahoo.com" w:date="2024-05-21T14:20:00Z" w16du:dateUtc="2024-05-21T21:20:00Z"/>
                    <w:rFonts w:ascii="Arial" w:hAnsi="Arial" w:cs="Arial"/>
                    <w:sz w:val="22"/>
                    <w:szCs w:val="22"/>
                  </w:rPr>
                </w:rPrChange>
              </w:rPr>
            </w:pPr>
            <w:ins w:id="6071" w:author="miminguyenb@yahoo.com" w:date="2024-05-21T14:20:00Z" w16du:dateUtc="2024-05-21T21:20:00Z">
              <w:r w:rsidRPr="00656CB3">
                <w:rPr>
                  <w:rFonts w:asciiTheme="minorHAnsi" w:hAnsiTheme="minorHAnsi" w:cstheme="minorHAnsi"/>
                  <w:sz w:val="22"/>
                  <w:szCs w:val="22"/>
                  <w:rPrChange w:id="6072"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6073" w:author="miminguyenb@yahoo.com" w:date="2024-05-22T02:52:00Z" w16du:dateUtc="2024-05-22T09:52:00Z">
                    <w:rPr>
                      <w:rFonts w:ascii="Arial" w:hAnsi="Arial" w:cs="Arial"/>
                      <w:b/>
                      <w:sz w:val="22"/>
                      <w:szCs w:val="22"/>
                    </w:rPr>
                  </w:rPrChange>
                </w:rPr>
                <w:t>Extend</w:t>
              </w:r>
              <w:r w:rsidRPr="00656CB3">
                <w:rPr>
                  <w:rFonts w:asciiTheme="minorHAnsi" w:hAnsiTheme="minorHAnsi" w:cstheme="minorHAnsi"/>
                  <w:sz w:val="22"/>
                  <w:szCs w:val="22"/>
                  <w:rPrChange w:id="6074" w:author="miminguyenb@yahoo.com" w:date="2024-05-22T02:52:00Z" w16du:dateUtc="2024-05-22T09:52:00Z">
                    <w:rPr>
                      <w:rFonts w:ascii="Arial" w:hAnsi="Arial" w:cs="Arial"/>
                      <w:sz w:val="22"/>
                      <w:szCs w:val="22"/>
                    </w:rPr>
                  </w:rPrChange>
                </w:rPr>
                <w:t>:</w:t>
              </w:r>
            </w:ins>
          </w:p>
          <w:p w14:paraId="11CA3627" w14:textId="77777777" w:rsidR="003742D3" w:rsidRPr="00656CB3" w:rsidRDefault="003742D3" w:rsidP="00033354">
            <w:pPr>
              <w:tabs>
                <w:tab w:val="left" w:pos="720"/>
              </w:tabs>
              <w:rPr>
                <w:ins w:id="6075" w:author="miminguyenb@yahoo.com" w:date="2024-05-21T14:20:00Z" w16du:dateUtc="2024-05-21T21:20:00Z"/>
                <w:rFonts w:asciiTheme="minorHAnsi" w:hAnsiTheme="minorHAnsi" w:cstheme="minorHAnsi"/>
                <w:sz w:val="22"/>
                <w:szCs w:val="22"/>
                <w:rPrChange w:id="6076" w:author="miminguyenb@yahoo.com" w:date="2024-05-22T02:52:00Z" w16du:dateUtc="2024-05-22T09:52:00Z">
                  <w:rPr>
                    <w:ins w:id="6077" w:author="miminguyenb@yahoo.com" w:date="2024-05-21T14:20:00Z" w16du:dateUtc="2024-05-21T21:20:00Z"/>
                    <w:rFonts w:ascii="Arial" w:hAnsi="Arial" w:cs="Arial"/>
                    <w:sz w:val="22"/>
                    <w:szCs w:val="22"/>
                  </w:rPr>
                </w:rPrChange>
              </w:rPr>
            </w:pPr>
            <w:ins w:id="6078" w:author="miminguyenb@yahoo.com" w:date="2024-05-21T14:20:00Z" w16du:dateUtc="2024-05-21T21:20:00Z">
              <w:r w:rsidRPr="00656CB3">
                <w:rPr>
                  <w:rFonts w:asciiTheme="minorHAnsi" w:hAnsiTheme="minorHAnsi" w:cstheme="minorHAnsi"/>
                  <w:sz w:val="22"/>
                  <w:szCs w:val="22"/>
                  <w:rPrChange w:id="6079" w:author="miminguyenb@yahoo.com" w:date="2024-05-22T02:52:00Z" w16du:dateUtc="2024-05-22T09:52:00Z">
                    <w:rPr>
                      <w:rFonts w:ascii="Arial" w:hAnsi="Arial" w:cs="Arial"/>
                      <w:sz w:val="22"/>
                      <w:szCs w:val="22"/>
                    </w:rPr>
                  </w:rPrChange>
                </w:rPr>
                <w:tab/>
              </w:r>
              <w:r w:rsidRPr="00656CB3">
                <w:rPr>
                  <w:rFonts w:asciiTheme="minorHAnsi" w:hAnsiTheme="minorHAnsi" w:cstheme="minorHAnsi"/>
                  <w:b/>
                  <w:sz w:val="22"/>
                  <w:szCs w:val="22"/>
                  <w:rPrChange w:id="6080" w:author="miminguyenb@yahoo.com" w:date="2024-05-22T02:52:00Z" w16du:dateUtc="2024-05-22T09:52:00Z">
                    <w:rPr>
                      <w:rFonts w:ascii="Arial" w:hAnsi="Arial" w:cs="Arial"/>
                      <w:b/>
                      <w:sz w:val="22"/>
                      <w:szCs w:val="22"/>
                    </w:rPr>
                  </w:rPrChange>
                </w:rPr>
                <w:t>Generalization</w:t>
              </w:r>
              <w:r w:rsidRPr="00656CB3">
                <w:rPr>
                  <w:rFonts w:asciiTheme="minorHAnsi" w:hAnsiTheme="minorHAnsi" w:cstheme="minorHAnsi"/>
                  <w:sz w:val="22"/>
                  <w:szCs w:val="22"/>
                  <w:rPrChange w:id="6081" w:author="miminguyenb@yahoo.com" w:date="2024-05-22T02:52:00Z" w16du:dateUtc="2024-05-22T09:52:00Z">
                    <w:rPr>
                      <w:rFonts w:ascii="Arial" w:hAnsi="Arial" w:cs="Arial"/>
                      <w:sz w:val="22"/>
                      <w:szCs w:val="22"/>
                    </w:rPr>
                  </w:rPrChange>
                </w:rPr>
                <w:t xml:space="preserve">: </w:t>
              </w:r>
            </w:ins>
          </w:p>
        </w:tc>
      </w:tr>
      <w:tr w:rsidR="003742D3" w:rsidRPr="00656CB3" w14:paraId="31361D3D" w14:textId="77777777" w:rsidTr="003742D3">
        <w:trPr>
          <w:jc w:val="center"/>
          <w:ins w:id="6082" w:author="miminguyenb@yahoo.com" w:date="2024-05-21T14:20:00Z" w16du:dateUtc="2024-05-21T21:20:00Z"/>
        </w:trPr>
        <w:tc>
          <w:tcPr>
            <w:tcW w:w="9576" w:type="dxa"/>
            <w:gridSpan w:val="4"/>
            <w:shd w:val="clear" w:color="auto" w:fill="auto"/>
            <w:tcPrChange w:id="6083" w:author="miminguyenb@yahoo.com" w:date="2024-05-21T14:20:00Z" w16du:dateUtc="2024-05-21T21:20:00Z">
              <w:tcPr>
                <w:tcW w:w="9576" w:type="dxa"/>
                <w:gridSpan w:val="4"/>
                <w:shd w:val="clear" w:color="auto" w:fill="auto"/>
              </w:tcPr>
            </w:tcPrChange>
          </w:tcPr>
          <w:p w14:paraId="6CAB3B6A" w14:textId="71D20B8E" w:rsidR="003742D3" w:rsidRPr="00656CB3" w:rsidRDefault="003742D3" w:rsidP="00033354">
            <w:pPr>
              <w:rPr>
                <w:ins w:id="6084" w:author="miminguyenb@yahoo.com" w:date="2024-05-21T14:20:00Z" w16du:dateUtc="2024-05-21T21:20:00Z"/>
                <w:rFonts w:asciiTheme="minorHAnsi" w:hAnsiTheme="minorHAnsi" w:cstheme="minorHAnsi"/>
                <w:sz w:val="22"/>
                <w:szCs w:val="22"/>
                <w:rPrChange w:id="6085" w:author="miminguyenb@yahoo.com" w:date="2024-05-22T02:52:00Z" w16du:dateUtc="2024-05-22T09:52:00Z">
                  <w:rPr>
                    <w:ins w:id="6086" w:author="miminguyenb@yahoo.com" w:date="2024-05-21T14:20:00Z" w16du:dateUtc="2024-05-21T21:20:00Z"/>
                    <w:rFonts w:ascii="Arial" w:hAnsi="Arial" w:cs="Arial"/>
                    <w:sz w:val="22"/>
                    <w:szCs w:val="22"/>
                  </w:rPr>
                </w:rPrChange>
              </w:rPr>
            </w:pPr>
            <w:ins w:id="6087" w:author="miminguyenb@yahoo.com" w:date="2024-05-21T14:20:00Z" w16du:dateUtc="2024-05-21T21:20:00Z">
              <w:r w:rsidRPr="00656CB3">
                <w:rPr>
                  <w:rFonts w:asciiTheme="minorHAnsi" w:hAnsiTheme="minorHAnsi" w:cstheme="minorHAnsi"/>
                  <w:b/>
                  <w:sz w:val="22"/>
                  <w:szCs w:val="22"/>
                  <w:rPrChange w:id="6088" w:author="miminguyenb@yahoo.com" w:date="2024-05-22T02:52:00Z" w16du:dateUtc="2024-05-22T09:52:00Z">
                    <w:rPr>
                      <w:rFonts w:ascii="Arial" w:hAnsi="Arial" w:cs="Arial"/>
                      <w:b/>
                      <w:sz w:val="22"/>
                      <w:szCs w:val="22"/>
                    </w:rPr>
                  </w:rPrChange>
                </w:rPr>
                <w:t>The Normal Flow of Events</w:t>
              </w:r>
              <w:r w:rsidRPr="00656CB3">
                <w:rPr>
                  <w:rFonts w:asciiTheme="minorHAnsi" w:hAnsiTheme="minorHAnsi" w:cstheme="minorHAnsi"/>
                  <w:sz w:val="22"/>
                  <w:szCs w:val="22"/>
                  <w:rPrChange w:id="6089" w:author="miminguyenb@yahoo.com" w:date="2024-05-22T02:52:00Z" w16du:dateUtc="2024-05-22T09:52:00Z">
                    <w:rPr>
                      <w:rFonts w:ascii="Arial" w:hAnsi="Arial" w:cs="Arial"/>
                      <w:sz w:val="22"/>
                      <w:szCs w:val="22"/>
                    </w:rPr>
                  </w:rPrChange>
                </w:rPr>
                <w:t xml:space="preserve">: </w:t>
              </w:r>
            </w:ins>
          </w:p>
          <w:p w14:paraId="001355E9" w14:textId="4ED3290A" w:rsidR="003742D3" w:rsidRPr="00656CB3" w:rsidRDefault="00AA2626" w:rsidP="00AA2626">
            <w:pPr>
              <w:pStyle w:val="ListParagraph"/>
              <w:numPr>
                <w:ilvl w:val="0"/>
                <w:numId w:val="70"/>
              </w:numPr>
              <w:rPr>
                <w:ins w:id="6090" w:author="miminguyenb@yahoo.com" w:date="2024-05-21T14:34:00Z" w16du:dateUtc="2024-05-21T21:34:00Z"/>
                <w:rFonts w:asciiTheme="minorHAnsi" w:hAnsiTheme="minorHAnsi" w:cstheme="minorHAnsi"/>
                <w:sz w:val="22"/>
                <w:szCs w:val="22"/>
                <w:rPrChange w:id="6091" w:author="miminguyenb@yahoo.com" w:date="2024-05-22T02:52:00Z" w16du:dateUtc="2024-05-22T09:52:00Z">
                  <w:rPr>
                    <w:ins w:id="6092" w:author="miminguyenb@yahoo.com" w:date="2024-05-21T14:34:00Z" w16du:dateUtc="2024-05-21T21:34:00Z"/>
                    <w:rFonts w:ascii="Arial" w:hAnsi="Arial" w:cs="Arial"/>
                    <w:sz w:val="22"/>
                    <w:szCs w:val="22"/>
                  </w:rPr>
                </w:rPrChange>
              </w:rPr>
            </w:pPr>
            <w:ins w:id="6093" w:author="miminguyenb@yahoo.com" w:date="2024-05-21T14:34:00Z" w16du:dateUtc="2024-05-21T21:34:00Z">
              <w:r w:rsidRPr="00656CB3">
                <w:rPr>
                  <w:rFonts w:asciiTheme="minorHAnsi" w:hAnsiTheme="minorHAnsi" w:cstheme="minorHAnsi"/>
                  <w:sz w:val="22"/>
                  <w:szCs w:val="22"/>
                  <w:rPrChange w:id="6094" w:author="miminguyenb@yahoo.com" w:date="2024-05-22T02:52:00Z" w16du:dateUtc="2024-05-22T09:52:00Z">
                    <w:rPr>
                      <w:rFonts w:ascii="Arial" w:hAnsi="Arial" w:cs="Arial"/>
                      <w:sz w:val="22"/>
                      <w:szCs w:val="22"/>
                    </w:rPr>
                  </w:rPrChange>
                </w:rPr>
                <w:t xml:space="preserve">The user opens the application </w:t>
              </w:r>
            </w:ins>
            <w:ins w:id="6095" w:author="miminguyenb@yahoo.com" w:date="2024-05-21T14:35:00Z" w16du:dateUtc="2024-05-21T21:35:00Z">
              <w:r w:rsidRPr="00656CB3">
                <w:rPr>
                  <w:rFonts w:asciiTheme="minorHAnsi" w:hAnsiTheme="minorHAnsi" w:cstheme="minorHAnsi"/>
                  <w:sz w:val="22"/>
                  <w:szCs w:val="22"/>
                  <w:rPrChange w:id="6096" w:author="miminguyenb@yahoo.com" w:date="2024-05-22T02:52:00Z" w16du:dateUtc="2024-05-22T09:52:00Z">
                    <w:rPr>
                      <w:rFonts w:ascii="Arial" w:hAnsi="Arial" w:cs="Arial"/>
                      <w:sz w:val="22"/>
                      <w:szCs w:val="22"/>
                    </w:rPr>
                  </w:rPrChange>
                </w:rPr>
                <w:t>and</w:t>
              </w:r>
            </w:ins>
            <w:ins w:id="6097" w:author="miminguyenb@yahoo.com" w:date="2024-05-21T14:34:00Z" w16du:dateUtc="2024-05-21T21:34:00Z">
              <w:r w:rsidRPr="00656CB3">
                <w:rPr>
                  <w:rFonts w:asciiTheme="minorHAnsi" w:hAnsiTheme="minorHAnsi" w:cstheme="minorHAnsi"/>
                  <w:sz w:val="22"/>
                  <w:szCs w:val="22"/>
                  <w:rPrChange w:id="6098" w:author="miminguyenb@yahoo.com" w:date="2024-05-22T02:52:00Z" w16du:dateUtc="2024-05-22T09:52:00Z">
                    <w:rPr>
                      <w:rFonts w:ascii="Arial" w:hAnsi="Arial" w:cs="Arial"/>
                      <w:sz w:val="22"/>
                      <w:szCs w:val="22"/>
                    </w:rPr>
                  </w:rPrChange>
                </w:rPr>
                <w:t xml:space="preserve"> has questions to be answered (UC-1).</w:t>
              </w:r>
            </w:ins>
          </w:p>
          <w:p w14:paraId="713722BC" w14:textId="602AEA29" w:rsidR="00AA2626" w:rsidRPr="00656CB3" w:rsidRDefault="00AA2626" w:rsidP="00AA2626">
            <w:pPr>
              <w:pStyle w:val="ListParagraph"/>
              <w:numPr>
                <w:ilvl w:val="0"/>
                <w:numId w:val="70"/>
              </w:numPr>
              <w:rPr>
                <w:ins w:id="6099" w:author="miminguyenb@yahoo.com" w:date="2024-05-21T14:35:00Z" w16du:dateUtc="2024-05-21T21:35:00Z"/>
                <w:rFonts w:asciiTheme="minorHAnsi" w:hAnsiTheme="minorHAnsi" w:cstheme="minorHAnsi"/>
                <w:sz w:val="22"/>
                <w:szCs w:val="22"/>
                <w:rPrChange w:id="6100" w:author="miminguyenb@yahoo.com" w:date="2024-05-22T02:52:00Z" w16du:dateUtc="2024-05-22T09:52:00Z">
                  <w:rPr>
                    <w:ins w:id="6101" w:author="miminguyenb@yahoo.com" w:date="2024-05-21T14:35:00Z" w16du:dateUtc="2024-05-21T21:35:00Z"/>
                    <w:rFonts w:ascii="Arial" w:hAnsi="Arial" w:cs="Arial"/>
                    <w:sz w:val="22"/>
                    <w:szCs w:val="22"/>
                  </w:rPr>
                </w:rPrChange>
              </w:rPr>
            </w:pPr>
            <w:ins w:id="6102" w:author="miminguyenb@yahoo.com" w:date="2024-05-21T14:34:00Z" w16du:dateUtc="2024-05-21T21:34:00Z">
              <w:r w:rsidRPr="00656CB3">
                <w:rPr>
                  <w:rFonts w:asciiTheme="minorHAnsi" w:hAnsiTheme="minorHAnsi" w:cstheme="minorHAnsi"/>
                  <w:sz w:val="22"/>
                  <w:szCs w:val="22"/>
                  <w:rPrChange w:id="6103" w:author="miminguyenb@yahoo.com" w:date="2024-05-22T02:52:00Z" w16du:dateUtc="2024-05-22T09:52:00Z">
                    <w:rPr>
                      <w:rFonts w:ascii="Arial" w:hAnsi="Arial" w:cs="Arial"/>
                      <w:sz w:val="22"/>
                      <w:szCs w:val="22"/>
                    </w:rPr>
                  </w:rPrChange>
                </w:rPr>
                <w:t>The</w:t>
              </w:r>
            </w:ins>
            <w:ins w:id="6104" w:author="miminguyenb@yahoo.com" w:date="2024-05-22T03:36:00Z" w16du:dateUtc="2024-05-22T10:36:00Z">
              <w:r w:rsidR="003112FE">
                <w:rPr>
                  <w:rFonts w:asciiTheme="minorHAnsi" w:hAnsiTheme="minorHAnsi" w:cstheme="minorHAnsi"/>
                  <w:sz w:val="22"/>
                  <w:szCs w:val="22"/>
                </w:rPr>
                <w:t xml:space="preserve"> user</w:t>
              </w:r>
            </w:ins>
            <w:ins w:id="6105" w:author="miminguyenb@yahoo.com" w:date="2024-05-21T14:34:00Z" w16du:dateUtc="2024-05-21T21:34:00Z">
              <w:r w:rsidRPr="00656CB3">
                <w:rPr>
                  <w:rFonts w:asciiTheme="minorHAnsi" w:hAnsiTheme="minorHAnsi" w:cstheme="minorHAnsi"/>
                  <w:sz w:val="22"/>
                  <w:szCs w:val="22"/>
                  <w:rPrChange w:id="6106" w:author="miminguyenb@yahoo.com" w:date="2024-05-22T02:52:00Z" w16du:dateUtc="2024-05-22T09:52:00Z">
                    <w:rPr>
                      <w:rFonts w:ascii="Arial" w:hAnsi="Arial" w:cs="Arial"/>
                      <w:sz w:val="22"/>
                      <w:szCs w:val="22"/>
                    </w:rPr>
                  </w:rPrChange>
                </w:rPr>
                <w:t xml:space="preserve"> navigates to the Help Page to find the answer to their </w:t>
              </w:r>
            </w:ins>
            <w:ins w:id="6107" w:author="miminguyenb@yahoo.com" w:date="2024-05-21T14:35:00Z" w16du:dateUtc="2024-05-21T21:35:00Z">
              <w:r w:rsidRPr="00656CB3">
                <w:rPr>
                  <w:rFonts w:asciiTheme="minorHAnsi" w:hAnsiTheme="minorHAnsi" w:cstheme="minorHAnsi"/>
                  <w:sz w:val="22"/>
                  <w:szCs w:val="22"/>
                  <w:rPrChange w:id="6108" w:author="miminguyenb@yahoo.com" w:date="2024-05-22T02:52:00Z" w16du:dateUtc="2024-05-22T09:52:00Z">
                    <w:rPr>
                      <w:rFonts w:ascii="Arial" w:hAnsi="Arial" w:cs="Arial"/>
                      <w:sz w:val="22"/>
                      <w:szCs w:val="22"/>
                    </w:rPr>
                  </w:rPrChange>
                </w:rPr>
                <w:t>question (UC-10).</w:t>
              </w:r>
            </w:ins>
          </w:p>
          <w:p w14:paraId="03EDD92B" w14:textId="16C8482A" w:rsidR="00AA2626" w:rsidRPr="00656CB3" w:rsidRDefault="00AA2626" w:rsidP="00AA2626">
            <w:pPr>
              <w:pStyle w:val="ListParagraph"/>
              <w:numPr>
                <w:ilvl w:val="0"/>
                <w:numId w:val="70"/>
              </w:numPr>
              <w:rPr>
                <w:ins w:id="6109" w:author="miminguyenb@yahoo.com" w:date="2024-05-21T14:36:00Z" w16du:dateUtc="2024-05-21T21:36:00Z"/>
                <w:rFonts w:asciiTheme="minorHAnsi" w:hAnsiTheme="minorHAnsi" w:cstheme="minorHAnsi"/>
                <w:sz w:val="22"/>
                <w:szCs w:val="22"/>
                <w:rPrChange w:id="6110" w:author="miminguyenb@yahoo.com" w:date="2024-05-22T02:52:00Z" w16du:dateUtc="2024-05-22T09:52:00Z">
                  <w:rPr>
                    <w:ins w:id="6111" w:author="miminguyenb@yahoo.com" w:date="2024-05-21T14:36:00Z" w16du:dateUtc="2024-05-21T21:36:00Z"/>
                    <w:rFonts w:ascii="Arial" w:hAnsi="Arial" w:cs="Arial"/>
                    <w:sz w:val="22"/>
                    <w:szCs w:val="22"/>
                  </w:rPr>
                </w:rPrChange>
              </w:rPr>
            </w:pPr>
            <w:ins w:id="6112" w:author="miminguyenb@yahoo.com" w:date="2024-05-21T14:35:00Z" w16du:dateUtc="2024-05-21T21:35:00Z">
              <w:r w:rsidRPr="00656CB3">
                <w:rPr>
                  <w:rFonts w:asciiTheme="minorHAnsi" w:hAnsiTheme="minorHAnsi" w:cstheme="minorHAnsi"/>
                  <w:sz w:val="22"/>
                  <w:szCs w:val="22"/>
                  <w:rPrChange w:id="6113" w:author="miminguyenb@yahoo.com" w:date="2024-05-22T02:52:00Z" w16du:dateUtc="2024-05-22T09:52:00Z">
                    <w:rPr>
                      <w:rFonts w:ascii="Arial" w:hAnsi="Arial" w:cs="Arial"/>
                      <w:sz w:val="22"/>
                      <w:szCs w:val="22"/>
                    </w:rPr>
                  </w:rPrChange>
                </w:rPr>
                <w:t>If the answer to their question</w:t>
              </w:r>
            </w:ins>
            <w:ins w:id="6114" w:author="miminguyenb@yahoo.com" w:date="2024-05-21T14:36:00Z" w16du:dateUtc="2024-05-21T21:36:00Z">
              <w:r w:rsidRPr="00656CB3">
                <w:rPr>
                  <w:rFonts w:asciiTheme="minorHAnsi" w:hAnsiTheme="minorHAnsi" w:cstheme="minorHAnsi"/>
                  <w:sz w:val="22"/>
                  <w:szCs w:val="22"/>
                  <w:rPrChange w:id="6115" w:author="miminguyenb@yahoo.com" w:date="2024-05-22T02:52:00Z" w16du:dateUtc="2024-05-22T09:52:00Z">
                    <w:rPr>
                      <w:rFonts w:ascii="Arial" w:hAnsi="Arial" w:cs="Arial"/>
                      <w:sz w:val="22"/>
                      <w:szCs w:val="22"/>
                    </w:rPr>
                  </w:rPrChange>
                </w:rPr>
                <w:t xml:space="preserve"> is not directly posted, then the users can directly contact the Help Center to get their question answered.</w:t>
              </w:r>
            </w:ins>
          </w:p>
          <w:p w14:paraId="104185DF" w14:textId="24109B3B" w:rsidR="003742D3" w:rsidRPr="00656CB3" w:rsidRDefault="00AA2626" w:rsidP="00033354">
            <w:pPr>
              <w:pStyle w:val="ListParagraph"/>
              <w:numPr>
                <w:ilvl w:val="0"/>
                <w:numId w:val="70"/>
              </w:numPr>
              <w:rPr>
                <w:ins w:id="6116" w:author="miminguyenb@yahoo.com" w:date="2024-05-21T14:20:00Z" w16du:dateUtc="2024-05-21T21:20:00Z"/>
                <w:rFonts w:asciiTheme="minorHAnsi" w:hAnsiTheme="minorHAnsi" w:cstheme="minorHAnsi"/>
                <w:sz w:val="22"/>
                <w:szCs w:val="22"/>
                <w:rPrChange w:id="6117" w:author="miminguyenb@yahoo.com" w:date="2024-05-22T02:52:00Z" w16du:dateUtc="2024-05-22T09:52:00Z">
                  <w:rPr>
                    <w:ins w:id="6118" w:author="miminguyenb@yahoo.com" w:date="2024-05-21T14:20:00Z" w16du:dateUtc="2024-05-21T21:20:00Z"/>
                  </w:rPr>
                </w:rPrChange>
              </w:rPr>
              <w:pPrChange w:id="6119" w:author="miminguyenb@yahoo.com" w:date="2024-05-21T14:36:00Z" w16du:dateUtc="2024-05-21T21:36:00Z">
                <w:pPr/>
              </w:pPrChange>
            </w:pPr>
            <w:ins w:id="6120" w:author="miminguyenb@yahoo.com" w:date="2024-05-21T14:36:00Z" w16du:dateUtc="2024-05-21T21:36:00Z">
              <w:r w:rsidRPr="00656CB3">
                <w:rPr>
                  <w:rFonts w:asciiTheme="minorHAnsi" w:hAnsiTheme="minorHAnsi" w:cstheme="minorHAnsi"/>
                  <w:sz w:val="22"/>
                  <w:szCs w:val="22"/>
                  <w:rPrChange w:id="6121" w:author="miminguyenb@yahoo.com" w:date="2024-05-22T02:52:00Z" w16du:dateUtc="2024-05-22T09:52:00Z">
                    <w:rPr>
                      <w:rFonts w:ascii="Arial" w:hAnsi="Arial" w:cs="Arial"/>
                      <w:sz w:val="22"/>
                      <w:szCs w:val="22"/>
                    </w:rPr>
                  </w:rPrChange>
                </w:rPr>
                <w:t>The user’s question gets answered.</w:t>
              </w:r>
            </w:ins>
          </w:p>
          <w:p w14:paraId="3CB97123" w14:textId="77777777" w:rsidR="003742D3" w:rsidRPr="00656CB3" w:rsidRDefault="003742D3" w:rsidP="00033354">
            <w:pPr>
              <w:rPr>
                <w:ins w:id="6122" w:author="miminguyenb@yahoo.com" w:date="2024-05-21T14:20:00Z" w16du:dateUtc="2024-05-21T21:20:00Z"/>
                <w:rFonts w:asciiTheme="minorHAnsi" w:hAnsiTheme="minorHAnsi" w:cstheme="minorHAnsi"/>
                <w:sz w:val="22"/>
                <w:szCs w:val="22"/>
                <w:rPrChange w:id="6123" w:author="miminguyenb@yahoo.com" w:date="2024-05-22T02:52:00Z" w16du:dateUtc="2024-05-22T09:52:00Z">
                  <w:rPr>
                    <w:ins w:id="6124" w:author="miminguyenb@yahoo.com" w:date="2024-05-21T14:20:00Z" w16du:dateUtc="2024-05-21T21:20:00Z"/>
                    <w:rFonts w:ascii="Arial" w:hAnsi="Arial" w:cs="Arial"/>
                    <w:sz w:val="22"/>
                    <w:szCs w:val="22"/>
                  </w:rPr>
                </w:rPrChange>
              </w:rPr>
            </w:pPr>
          </w:p>
        </w:tc>
      </w:tr>
      <w:tr w:rsidR="003742D3" w:rsidRPr="00656CB3" w14:paraId="477F668A" w14:textId="77777777" w:rsidTr="003742D3">
        <w:trPr>
          <w:trHeight w:val="498"/>
          <w:jc w:val="center"/>
          <w:ins w:id="6125" w:author="miminguyenb@yahoo.com" w:date="2024-05-21T14:20:00Z" w16du:dateUtc="2024-05-21T21:20:00Z"/>
          <w:trPrChange w:id="6126" w:author="miminguyenb@yahoo.com" w:date="2024-05-21T14:20:00Z" w16du:dateUtc="2024-05-21T21:20:00Z">
            <w:trPr>
              <w:trHeight w:val="498"/>
            </w:trPr>
          </w:trPrChange>
        </w:trPr>
        <w:tc>
          <w:tcPr>
            <w:tcW w:w="9576" w:type="dxa"/>
            <w:gridSpan w:val="4"/>
            <w:shd w:val="clear" w:color="auto" w:fill="auto"/>
            <w:tcPrChange w:id="6127" w:author="miminguyenb@yahoo.com" w:date="2024-05-21T14:20:00Z" w16du:dateUtc="2024-05-21T21:20:00Z">
              <w:tcPr>
                <w:tcW w:w="9576" w:type="dxa"/>
                <w:gridSpan w:val="4"/>
                <w:shd w:val="clear" w:color="auto" w:fill="auto"/>
              </w:tcPr>
            </w:tcPrChange>
          </w:tcPr>
          <w:p w14:paraId="157869CC" w14:textId="5ED14B7A" w:rsidR="003742D3" w:rsidRPr="00656CB3" w:rsidRDefault="003742D3" w:rsidP="00033354">
            <w:pPr>
              <w:rPr>
                <w:ins w:id="6128" w:author="miminguyenb@yahoo.com" w:date="2024-05-21T14:20:00Z" w16du:dateUtc="2024-05-21T21:20:00Z"/>
                <w:rFonts w:asciiTheme="minorHAnsi" w:hAnsiTheme="minorHAnsi" w:cstheme="minorHAnsi"/>
                <w:sz w:val="22"/>
                <w:szCs w:val="22"/>
                <w:rPrChange w:id="6129" w:author="miminguyenb@yahoo.com" w:date="2024-05-22T02:52:00Z" w16du:dateUtc="2024-05-22T09:52:00Z">
                  <w:rPr>
                    <w:ins w:id="6130" w:author="miminguyenb@yahoo.com" w:date="2024-05-21T14:20:00Z" w16du:dateUtc="2024-05-21T21:20:00Z"/>
                    <w:rFonts w:ascii="Arial" w:hAnsi="Arial" w:cs="Arial"/>
                    <w:sz w:val="22"/>
                    <w:szCs w:val="22"/>
                  </w:rPr>
                </w:rPrChange>
              </w:rPr>
            </w:pPr>
            <w:ins w:id="6131" w:author="miminguyenb@yahoo.com" w:date="2024-05-21T14:20:00Z" w16du:dateUtc="2024-05-21T21:20:00Z">
              <w:r w:rsidRPr="00656CB3">
                <w:rPr>
                  <w:rFonts w:asciiTheme="minorHAnsi" w:hAnsiTheme="minorHAnsi" w:cstheme="minorHAnsi"/>
                  <w:b/>
                  <w:sz w:val="22"/>
                  <w:szCs w:val="22"/>
                  <w:rPrChange w:id="6132" w:author="miminguyenb@yahoo.com" w:date="2024-05-22T02:52:00Z" w16du:dateUtc="2024-05-22T09:52:00Z">
                    <w:rPr>
                      <w:rFonts w:ascii="Arial" w:hAnsi="Arial" w:cs="Arial"/>
                      <w:b/>
                      <w:sz w:val="22"/>
                      <w:szCs w:val="22"/>
                    </w:rPr>
                  </w:rPrChange>
                </w:rPr>
                <w:t>Sub-flows</w:t>
              </w:r>
              <w:r w:rsidRPr="00656CB3">
                <w:rPr>
                  <w:rFonts w:asciiTheme="minorHAnsi" w:hAnsiTheme="minorHAnsi" w:cstheme="minorHAnsi"/>
                  <w:sz w:val="22"/>
                  <w:szCs w:val="22"/>
                  <w:rPrChange w:id="6133" w:author="miminguyenb@yahoo.com" w:date="2024-05-22T02:52:00Z" w16du:dateUtc="2024-05-22T09:52:00Z">
                    <w:rPr>
                      <w:rFonts w:ascii="Arial" w:hAnsi="Arial" w:cs="Arial"/>
                      <w:sz w:val="22"/>
                      <w:szCs w:val="22"/>
                    </w:rPr>
                  </w:rPrChange>
                </w:rPr>
                <w:t>:</w:t>
              </w:r>
            </w:ins>
          </w:p>
        </w:tc>
      </w:tr>
      <w:tr w:rsidR="003742D3" w:rsidRPr="00656CB3" w14:paraId="68276703" w14:textId="77777777" w:rsidTr="003742D3">
        <w:trPr>
          <w:jc w:val="center"/>
          <w:ins w:id="6134" w:author="miminguyenb@yahoo.com" w:date="2024-05-21T14:20:00Z" w16du:dateUtc="2024-05-21T21:20:00Z"/>
        </w:trPr>
        <w:tc>
          <w:tcPr>
            <w:tcW w:w="9576" w:type="dxa"/>
            <w:gridSpan w:val="4"/>
            <w:shd w:val="clear" w:color="auto" w:fill="auto"/>
            <w:tcPrChange w:id="6135" w:author="miminguyenb@yahoo.com" w:date="2024-05-21T14:20:00Z" w16du:dateUtc="2024-05-21T21:20:00Z">
              <w:tcPr>
                <w:tcW w:w="9576" w:type="dxa"/>
                <w:gridSpan w:val="4"/>
                <w:shd w:val="clear" w:color="auto" w:fill="auto"/>
              </w:tcPr>
            </w:tcPrChange>
          </w:tcPr>
          <w:p w14:paraId="7D8D9525" w14:textId="77777777" w:rsidR="003742D3" w:rsidRPr="00656CB3" w:rsidRDefault="003742D3" w:rsidP="00033354">
            <w:pPr>
              <w:rPr>
                <w:ins w:id="6136" w:author="miminguyenb@yahoo.com" w:date="2024-05-21T14:20:00Z" w16du:dateUtc="2024-05-21T21:20:00Z"/>
                <w:rFonts w:asciiTheme="minorHAnsi" w:hAnsiTheme="minorHAnsi" w:cstheme="minorHAnsi"/>
                <w:sz w:val="22"/>
                <w:szCs w:val="22"/>
                <w:rPrChange w:id="6137" w:author="miminguyenb@yahoo.com" w:date="2024-05-22T02:52:00Z" w16du:dateUtc="2024-05-22T09:52:00Z">
                  <w:rPr>
                    <w:ins w:id="6138" w:author="miminguyenb@yahoo.com" w:date="2024-05-21T14:20:00Z" w16du:dateUtc="2024-05-21T21:20:00Z"/>
                    <w:rFonts w:ascii="Arial" w:hAnsi="Arial" w:cs="Arial"/>
                    <w:sz w:val="22"/>
                    <w:szCs w:val="22"/>
                  </w:rPr>
                </w:rPrChange>
              </w:rPr>
            </w:pPr>
            <w:ins w:id="6139" w:author="miminguyenb@yahoo.com" w:date="2024-05-21T14:20:00Z" w16du:dateUtc="2024-05-21T21:20:00Z">
              <w:r w:rsidRPr="00656CB3">
                <w:rPr>
                  <w:rFonts w:asciiTheme="minorHAnsi" w:hAnsiTheme="minorHAnsi" w:cstheme="minorHAnsi"/>
                  <w:b/>
                  <w:sz w:val="22"/>
                  <w:szCs w:val="22"/>
                  <w:rPrChange w:id="6140" w:author="miminguyenb@yahoo.com" w:date="2024-05-22T02:52:00Z" w16du:dateUtc="2024-05-22T09:52:00Z">
                    <w:rPr>
                      <w:rFonts w:ascii="Arial" w:hAnsi="Arial" w:cs="Arial"/>
                      <w:b/>
                      <w:sz w:val="22"/>
                      <w:szCs w:val="22"/>
                    </w:rPr>
                  </w:rPrChange>
                </w:rPr>
                <w:t>Alternate/Exceptional Flows</w:t>
              </w:r>
              <w:r w:rsidRPr="00656CB3">
                <w:rPr>
                  <w:rFonts w:asciiTheme="minorHAnsi" w:hAnsiTheme="minorHAnsi" w:cstheme="minorHAnsi"/>
                  <w:sz w:val="22"/>
                  <w:szCs w:val="22"/>
                  <w:rPrChange w:id="6141" w:author="miminguyenb@yahoo.com" w:date="2024-05-22T02:52:00Z" w16du:dateUtc="2024-05-22T09:52:00Z">
                    <w:rPr>
                      <w:rFonts w:ascii="Arial" w:hAnsi="Arial" w:cs="Arial"/>
                      <w:sz w:val="22"/>
                      <w:szCs w:val="22"/>
                    </w:rPr>
                  </w:rPrChange>
                </w:rPr>
                <w:t xml:space="preserve">: </w:t>
              </w:r>
            </w:ins>
          </w:p>
          <w:p w14:paraId="22BDD880" w14:textId="77777777" w:rsidR="003742D3" w:rsidRPr="00656CB3" w:rsidRDefault="003742D3" w:rsidP="00033354">
            <w:pPr>
              <w:rPr>
                <w:ins w:id="6142" w:author="miminguyenb@yahoo.com" w:date="2024-05-21T14:20:00Z" w16du:dateUtc="2024-05-21T21:20:00Z"/>
                <w:rFonts w:asciiTheme="minorHAnsi" w:hAnsiTheme="minorHAnsi" w:cstheme="minorHAnsi"/>
                <w:sz w:val="22"/>
                <w:szCs w:val="22"/>
                <w:rPrChange w:id="6143" w:author="miminguyenb@yahoo.com" w:date="2024-05-22T02:52:00Z" w16du:dateUtc="2024-05-22T09:52:00Z">
                  <w:rPr>
                    <w:ins w:id="6144" w:author="miminguyenb@yahoo.com" w:date="2024-05-21T14:20:00Z" w16du:dateUtc="2024-05-21T21:20:00Z"/>
                    <w:rFonts w:ascii="Arial" w:hAnsi="Arial" w:cs="Arial"/>
                    <w:sz w:val="22"/>
                    <w:szCs w:val="22"/>
                  </w:rPr>
                </w:rPrChange>
              </w:rPr>
            </w:pPr>
          </w:p>
        </w:tc>
      </w:tr>
      <w:tr w:rsidR="003742D3" w:rsidRPr="00656CB3" w14:paraId="2B3ABC02" w14:textId="77777777" w:rsidTr="003742D3">
        <w:trPr>
          <w:jc w:val="center"/>
          <w:ins w:id="6145" w:author="miminguyenb@yahoo.com" w:date="2024-05-21T14:20:00Z" w16du:dateUtc="2024-05-21T21:20:00Z"/>
        </w:trPr>
        <w:tc>
          <w:tcPr>
            <w:tcW w:w="9576" w:type="dxa"/>
            <w:gridSpan w:val="4"/>
            <w:shd w:val="clear" w:color="auto" w:fill="auto"/>
            <w:tcPrChange w:id="6146" w:author="miminguyenb@yahoo.com" w:date="2024-05-21T14:20:00Z" w16du:dateUtc="2024-05-21T21:20:00Z">
              <w:tcPr>
                <w:tcW w:w="9576" w:type="dxa"/>
                <w:gridSpan w:val="4"/>
                <w:shd w:val="clear" w:color="auto" w:fill="auto"/>
              </w:tcPr>
            </w:tcPrChange>
          </w:tcPr>
          <w:p w14:paraId="3C29D0C4" w14:textId="428217B7" w:rsidR="003742D3" w:rsidRPr="00656CB3" w:rsidRDefault="003742D3" w:rsidP="00AA2626">
            <w:pPr>
              <w:rPr>
                <w:ins w:id="6147" w:author="miminguyenb@yahoo.com" w:date="2024-05-21T14:20:00Z" w16du:dateUtc="2024-05-21T21:20:00Z"/>
                <w:rFonts w:asciiTheme="minorHAnsi" w:hAnsiTheme="minorHAnsi" w:cstheme="minorHAnsi"/>
                <w:b/>
                <w:sz w:val="22"/>
                <w:szCs w:val="22"/>
                <w:rPrChange w:id="6148" w:author="miminguyenb@yahoo.com" w:date="2024-05-22T02:52:00Z" w16du:dateUtc="2024-05-22T09:52:00Z">
                  <w:rPr>
                    <w:ins w:id="6149" w:author="miminguyenb@yahoo.com" w:date="2024-05-21T14:20:00Z" w16du:dateUtc="2024-05-21T21:20:00Z"/>
                  </w:rPr>
                </w:rPrChange>
              </w:rPr>
            </w:pPr>
            <w:ins w:id="6150" w:author="miminguyenb@yahoo.com" w:date="2024-05-21T14:20:00Z" w16du:dateUtc="2024-05-21T21:20:00Z">
              <w:r w:rsidRPr="00656CB3">
                <w:rPr>
                  <w:rFonts w:asciiTheme="minorHAnsi" w:hAnsiTheme="minorHAnsi" w:cstheme="minorHAnsi"/>
                  <w:b/>
                  <w:sz w:val="22"/>
                  <w:szCs w:val="22"/>
                  <w:rPrChange w:id="6151" w:author="miminguyenb@yahoo.com" w:date="2024-05-22T02:52:00Z" w16du:dateUtc="2024-05-22T09:52:00Z">
                    <w:rPr>
                      <w:rFonts w:ascii="Arial" w:hAnsi="Arial" w:cs="Arial"/>
                      <w:b/>
                      <w:sz w:val="22"/>
                      <w:szCs w:val="22"/>
                    </w:rPr>
                  </w:rPrChange>
                </w:rPr>
                <w:t xml:space="preserve">Special Requirements: </w:t>
              </w:r>
            </w:ins>
          </w:p>
        </w:tc>
      </w:tr>
      <w:tr w:rsidR="003742D3" w:rsidRPr="00656CB3" w14:paraId="3FC37BA0" w14:textId="77777777" w:rsidTr="003742D3">
        <w:trPr>
          <w:jc w:val="center"/>
          <w:ins w:id="6152" w:author="miminguyenb@yahoo.com" w:date="2024-05-21T14:20:00Z" w16du:dateUtc="2024-05-21T21:20:00Z"/>
        </w:trPr>
        <w:tc>
          <w:tcPr>
            <w:tcW w:w="9576" w:type="dxa"/>
            <w:gridSpan w:val="4"/>
            <w:shd w:val="clear" w:color="auto" w:fill="auto"/>
            <w:tcPrChange w:id="6153" w:author="miminguyenb@yahoo.com" w:date="2024-05-21T14:20:00Z" w16du:dateUtc="2024-05-21T21:20:00Z">
              <w:tcPr>
                <w:tcW w:w="9576" w:type="dxa"/>
                <w:gridSpan w:val="4"/>
                <w:shd w:val="clear" w:color="auto" w:fill="auto"/>
              </w:tcPr>
            </w:tcPrChange>
          </w:tcPr>
          <w:p w14:paraId="15963D89" w14:textId="563907A8" w:rsidR="003742D3" w:rsidRPr="00656CB3" w:rsidRDefault="003742D3" w:rsidP="00033354">
            <w:pPr>
              <w:rPr>
                <w:ins w:id="6154" w:author="miminguyenb@yahoo.com" w:date="2024-05-21T14:20:00Z" w16du:dateUtc="2024-05-21T21:20:00Z"/>
                <w:rFonts w:asciiTheme="minorHAnsi" w:hAnsiTheme="minorHAnsi" w:cstheme="minorHAnsi"/>
                <w:b/>
                <w:sz w:val="22"/>
                <w:szCs w:val="22"/>
                <w:rPrChange w:id="6155" w:author="miminguyenb@yahoo.com" w:date="2024-05-22T02:52:00Z" w16du:dateUtc="2024-05-22T09:52:00Z">
                  <w:rPr>
                    <w:ins w:id="6156" w:author="miminguyenb@yahoo.com" w:date="2024-05-21T14:20:00Z" w16du:dateUtc="2024-05-21T21:20:00Z"/>
                    <w:rFonts w:ascii="Arial" w:hAnsi="Arial" w:cs="Arial"/>
                    <w:b/>
                    <w:sz w:val="22"/>
                    <w:szCs w:val="22"/>
                  </w:rPr>
                </w:rPrChange>
              </w:rPr>
            </w:pPr>
            <w:ins w:id="6157" w:author="miminguyenb@yahoo.com" w:date="2024-05-21T14:20:00Z" w16du:dateUtc="2024-05-21T21:20:00Z">
              <w:r w:rsidRPr="00656CB3">
                <w:rPr>
                  <w:rFonts w:asciiTheme="minorHAnsi" w:hAnsiTheme="minorHAnsi" w:cstheme="minorHAnsi"/>
                  <w:b/>
                  <w:sz w:val="22"/>
                  <w:szCs w:val="22"/>
                  <w:rPrChange w:id="6158" w:author="miminguyenb@yahoo.com" w:date="2024-05-22T02:52:00Z" w16du:dateUtc="2024-05-22T09:52:00Z">
                    <w:rPr>
                      <w:rFonts w:ascii="Arial" w:hAnsi="Arial" w:cs="Arial"/>
                      <w:b/>
                      <w:sz w:val="22"/>
                      <w:szCs w:val="22"/>
                    </w:rPr>
                  </w:rPrChange>
                </w:rPr>
                <w:t xml:space="preserve">To do/Issues: </w:t>
              </w:r>
            </w:ins>
          </w:p>
        </w:tc>
      </w:tr>
    </w:tbl>
    <w:p w14:paraId="239BA937" w14:textId="7987062F" w:rsidR="00993D08" w:rsidRPr="00B96795" w:rsidRDefault="00BF62BE" w:rsidP="00BB350B">
      <w:pPr>
        <w:rPr>
          <w:rFonts w:ascii="Calibri" w:hAnsi="Calibri"/>
          <w:b/>
          <w:bCs/>
          <w:highlight w:val="darkCyan"/>
          <w:rPrChange w:id="6159" w:author="miminguyenb@yahoo.com" w:date="2024-05-22T02:21:00Z" w16du:dateUtc="2024-05-22T09:21:00Z">
            <w:rPr>
              <w:rFonts w:ascii="Calibri" w:hAnsi="Calibri"/>
              <w:color w:val="000000"/>
              <w:sz w:val="22"/>
            </w:rPr>
          </w:rPrChange>
        </w:rPr>
      </w:pPr>
      <w:ins w:id="6160" w:author="miminguyenb@yahoo.com" w:date="2024-05-21T13:34:00Z" w16du:dateUtc="2024-05-21T20:34:00Z">
        <w:r>
          <w:rPr>
            <w:rFonts w:ascii="Calibri" w:hAnsi="Calibri"/>
            <w:color w:val="FFFFFF"/>
            <w:highlight w:val="darkCyan"/>
          </w:rPr>
          <w:br w:type="page"/>
        </w:r>
      </w:ins>
      <w:r w:rsidR="001437BA" w:rsidRPr="00B96795">
        <w:rPr>
          <w:rFonts w:ascii="Calibri" w:hAnsi="Calibri"/>
          <w:b/>
          <w:bCs/>
          <w:rPrChange w:id="6161" w:author="miminguyenb@yahoo.com" w:date="2024-05-22T02:21:00Z" w16du:dateUtc="2024-05-22T09:21:00Z">
            <w:rPr>
              <w:rFonts w:ascii="Calibri" w:hAnsi="Calibri"/>
              <w:color w:val="FFFFFF"/>
              <w:highlight w:val="darkCyan"/>
            </w:rPr>
          </w:rPrChange>
        </w:rPr>
        <w:lastRenderedPageBreak/>
        <w:t>6</w:t>
      </w:r>
      <w:r w:rsidR="003F61B3" w:rsidRPr="00B96795">
        <w:rPr>
          <w:rFonts w:ascii="Calibri" w:hAnsi="Calibri"/>
          <w:b/>
          <w:bCs/>
          <w:rPrChange w:id="6162" w:author="miminguyenb@yahoo.com" w:date="2024-05-22T02:21:00Z" w16du:dateUtc="2024-05-22T09:21:00Z">
            <w:rPr>
              <w:rFonts w:ascii="Calibri" w:hAnsi="Calibri"/>
              <w:color w:val="FFFFFF"/>
              <w:highlight w:val="darkCyan"/>
            </w:rPr>
          </w:rPrChange>
        </w:rPr>
        <w:t xml:space="preserve">.0  </w:t>
      </w:r>
      <w:del w:id="6163" w:author="miminguyenb@yahoo.com" w:date="2024-05-21T23:34:00Z" w16du:dateUtc="2024-05-22T06:34:00Z">
        <w:r w:rsidR="003F61B3" w:rsidRPr="00B96795" w:rsidDel="00C32191">
          <w:rPr>
            <w:rFonts w:ascii="Calibri" w:hAnsi="Calibri"/>
            <w:b/>
            <w:bCs/>
            <w:rPrChange w:id="6164" w:author="miminguyenb@yahoo.com" w:date="2024-05-22T02:21:00Z" w16du:dateUtc="2024-05-22T09:21:00Z">
              <w:rPr>
                <w:rFonts w:ascii="Calibri" w:hAnsi="Calibri"/>
                <w:color w:val="FFFFFF"/>
                <w:highlight w:val="darkCyan"/>
              </w:rPr>
            </w:rPrChange>
          </w:rPr>
          <w:tab/>
        </w:r>
      </w:del>
      <w:r w:rsidR="003F61B3" w:rsidRPr="00B96795">
        <w:rPr>
          <w:rFonts w:ascii="Calibri" w:hAnsi="Calibri"/>
          <w:b/>
          <w:bCs/>
          <w:rPrChange w:id="6165" w:author="miminguyenb@yahoo.com" w:date="2024-05-22T02:21:00Z" w16du:dateUtc="2024-05-22T09:21:00Z">
            <w:rPr>
              <w:rFonts w:ascii="Calibri" w:hAnsi="Calibri"/>
              <w:color w:val="FFFFFF"/>
              <w:highlight w:val="darkCyan"/>
            </w:rPr>
          </w:rPrChange>
        </w:rPr>
        <w:t>System Evolution</w:t>
      </w:r>
    </w:p>
    <w:p w14:paraId="1D06AE12" w14:textId="7A1276D9" w:rsidR="00C32191" w:rsidRDefault="003F61B3" w:rsidP="00993D08">
      <w:pPr>
        <w:pStyle w:val="BodyText"/>
        <w:tabs>
          <w:tab w:val="left" w:pos="540"/>
        </w:tabs>
        <w:ind w:left="547" w:hanging="547"/>
        <w:rPr>
          <w:ins w:id="6166" w:author="miminguyenb@yahoo.com" w:date="2024-05-21T23:34:00Z" w16du:dateUtc="2024-05-22T06:34:00Z"/>
          <w:rFonts w:ascii="Calibri" w:hAnsi="Calibri"/>
        </w:rPr>
      </w:pPr>
      <w:del w:id="6167" w:author="miminguyenb@yahoo.com" w:date="2024-05-22T02:21:00Z" w16du:dateUtc="2024-05-22T09:21:00Z">
        <w:r w:rsidRPr="0034053E" w:rsidDel="008743BA">
          <w:rPr>
            <w:rFonts w:ascii="Calibri" w:hAnsi="Calibri"/>
            <w:b w:val="0"/>
            <w:bCs/>
            <w:sz w:val="22"/>
          </w:rPr>
          <w:delText>Th</w:delText>
        </w:r>
        <w:r w:rsidR="00CF5522" w:rsidRPr="0034053E" w:rsidDel="008743BA">
          <w:rPr>
            <w:rFonts w:ascii="Calibri" w:hAnsi="Calibri"/>
            <w:b w:val="0"/>
            <w:bCs/>
            <w:sz w:val="22"/>
          </w:rPr>
          <w:delText>is</w:delText>
        </w:r>
        <w:r w:rsidRPr="0034053E" w:rsidDel="008743BA">
          <w:rPr>
            <w:rFonts w:ascii="Calibri" w:hAnsi="Calibri"/>
            <w:b w:val="0"/>
            <w:bCs/>
            <w:sz w:val="22"/>
          </w:rPr>
          <w:delText xml:space="preserve"> section answers the question, </w:delText>
        </w:r>
        <w:r w:rsidR="00197F2A" w:rsidDel="008743BA">
          <w:rPr>
            <w:rFonts w:ascii="Calibri" w:hAnsi="Calibri"/>
            <w:b w:val="0"/>
            <w:bCs/>
            <w:sz w:val="22"/>
          </w:rPr>
          <w:delText>"</w:delText>
        </w:r>
        <w:r w:rsidRPr="0034053E" w:rsidDel="008743BA">
          <w:rPr>
            <w:rFonts w:ascii="Calibri" w:hAnsi="Calibri"/>
            <w:b w:val="0"/>
            <w:bCs/>
            <w:sz w:val="22"/>
          </w:rPr>
          <w:delText>What about the future?</w:delText>
        </w:r>
        <w:r w:rsidR="00197F2A" w:rsidDel="008743BA">
          <w:rPr>
            <w:rFonts w:ascii="Calibri" w:hAnsi="Calibri"/>
            <w:b w:val="0"/>
            <w:bCs/>
            <w:sz w:val="22"/>
          </w:rPr>
          <w:delText>"</w:delText>
        </w:r>
        <w:r w:rsidRPr="0034053E" w:rsidDel="008743BA">
          <w:rPr>
            <w:rFonts w:ascii="Calibri" w:hAnsi="Calibri"/>
            <w:b w:val="0"/>
            <w:bCs/>
            <w:sz w:val="22"/>
          </w:rPr>
          <w:delText xml:space="preserve"> It is a brief discussion of any </w:delText>
        </w:r>
        <w:r w:rsidR="00C14DF5" w:rsidDel="008743BA">
          <w:rPr>
            <w:rFonts w:ascii="Calibri" w:hAnsi="Calibri"/>
            <w:b w:val="0"/>
            <w:bCs/>
            <w:sz w:val="22"/>
          </w:rPr>
          <w:delText xml:space="preserve">desired system </w:delText>
        </w:r>
        <w:r w:rsidR="00C64276" w:rsidDel="008743BA">
          <w:rPr>
            <w:rFonts w:ascii="Calibri" w:hAnsi="Calibri"/>
            <w:b w:val="0"/>
            <w:bCs/>
            <w:sz w:val="22"/>
          </w:rPr>
          <w:delText>features</w:delText>
        </w:r>
        <w:r w:rsidRPr="0034053E" w:rsidDel="008743BA">
          <w:rPr>
            <w:rFonts w:ascii="Calibri" w:hAnsi="Calibri"/>
            <w:b w:val="0"/>
            <w:bCs/>
            <w:sz w:val="22"/>
          </w:rPr>
          <w:delText xml:space="preserve"> </w:delText>
        </w:r>
        <w:r w:rsidR="00C64276" w:rsidDel="008743BA">
          <w:rPr>
            <w:rFonts w:ascii="Calibri" w:hAnsi="Calibri"/>
            <w:b w:val="0"/>
            <w:bCs/>
            <w:sz w:val="22"/>
          </w:rPr>
          <w:delText>that will</w:delText>
        </w:r>
        <w:r w:rsidRPr="0034053E" w:rsidDel="008743BA">
          <w:rPr>
            <w:rFonts w:ascii="Calibri" w:hAnsi="Calibri"/>
            <w:b w:val="0"/>
            <w:bCs/>
            <w:sz w:val="22"/>
          </w:rPr>
          <w:delText xml:space="preserve"> not be </w:delText>
        </w:r>
        <w:r w:rsidR="00F96B05" w:rsidRPr="0034053E" w:rsidDel="008743BA">
          <w:rPr>
            <w:rFonts w:ascii="Calibri" w:hAnsi="Calibri"/>
            <w:b w:val="0"/>
            <w:bCs/>
            <w:sz w:val="22"/>
          </w:rPr>
          <w:delText xml:space="preserve">part of the </w:delText>
        </w:r>
        <w:r w:rsidR="00C14DF5" w:rsidDel="008743BA">
          <w:rPr>
            <w:rFonts w:ascii="Calibri" w:hAnsi="Calibri"/>
            <w:b w:val="0"/>
            <w:bCs/>
            <w:sz w:val="22"/>
          </w:rPr>
          <w:delText>MVP initial version</w:delText>
        </w:r>
        <w:r w:rsidR="00F96B05" w:rsidRPr="0034053E" w:rsidDel="008743BA">
          <w:rPr>
            <w:rFonts w:ascii="Calibri" w:hAnsi="Calibri"/>
            <w:b w:val="0"/>
            <w:bCs/>
            <w:sz w:val="22"/>
          </w:rPr>
          <w:delText xml:space="preserve"> (see </w:delText>
        </w:r>
        <w:r w:rsidR="00C14DF5" w:rsidDel="008743BA">
          <w:rPr>
            <w:rFonts w:ascii="Calibri" w:hAnsi="Calibri"/>
            <w:b w:val="0"/>
            <w:bCs/>
            <w:sz w:val="22"/>
          </w:rPr>
          <w:delText xml:space="preserve">the </w:delText>
        </w:r>
        <w:r w:rsidR="00F96B05" w:rsidRPr="0034053E" w:rsidDel="008743BA">
          <w:rPr>
            <w:rFonts w:ascii="Calibri" w:hAnsi="Calibri"/>
            <w:b w:val="0"/>
            <w:bCs/>
            <w:sz w:val="22"/>
          </w:rPr>
          <w:delText>corresponding comment in the description for Section 3.0)</w:delText>
        </w:r>
        <w:r w:rsidR="00197F2A" w:rsidDel="008743BA">
          <w:rPr>
            <w:rFonts w:ascii="Calibri" w:hAnsi="Calibri"/>
            <w:b w:val="0"/>
            <w:bCs/>
            <w:sz w:val="22"/>
          </w:rPr>
          <w:delText xml:space="preserve">. </w:delText>
        </w:r>
        <w:r w:rsidRPr="0034053E" w:rsidDel="008743BA">
          <w:rPr>
            <w:rFonts w:ascii="Calibri" w:hAnsi="Calibri"/>
            <w:b w:val="0"/>
            <w:bCs/>
            <w:sz w:val="22"/>
          </w:rPr>
          <w:delText>Also</w:delText>
        </w:r>
        <w:r w:rsidR="00C14DF5" w:rsidDel="008743BA">
          <w:rPr>
            <w:rFonts w:ascii="Calibri" w:hAnsi="Calibri"/>
            <w:b w:val="0"/>
            <w:bCs/>
            <w:sz w:val="22"/>
          </w:rPr>
          <w:delText>,</w:delText>
        </w:r>
        <w:r w:rsidRPr="0034053E" w:rsidDel="008743BA">
          <w:rPr>
            <w:rFonts w:ascii="Calibri" w:hAnsi="Calibri"/>
            <w:b w:val="0"/>
            <w:bCs/>
            <w:sz w:val="22"/>
          </w:rPr>
          <w:delText xml:space="preserve"> include any planned or recommended upgrades to hardware</w:delText>
        </w:r>
        <w:r w:rsidR="00C14DF5" w:rsidDel="008743BA">
          <w:rPr>
            <w:rFonts w:ascii="Calibri" w:hAnsi="Calibri"/>
            <w:b w:val="0"/>
            <w:bCs/>
            <w:sz w:val="22"/>
          </w:rPr>
          <w:delText>/</w:delText>
        </w:r>
        <w:r w:rsidRPr="0034053E" w:rsidDel="008743BA">
          <w:rPr>
            <w:rFonts w:ascii="Calibri" w:hAnsi="Calibri"/>
            <w:b w:val="0"/>
            <w:bCs/>
            <w:sz w:val="22"/>
          </w:rPr>
          <w:delText>software for continued system use</w:delText>
        </w:r>
        <w:r w:rsidR="00C64276" w:rsidDel="008743BA">
          <w:rPr>
            <w:rFonts w:ascii="Calibri" w:hAnsi="Calibri"/>
            <w:b w:val="0"/>
            <w:bCs/>
            <w:sz w:val="22"/>
          </w:rPr>
          <w:delText xml:space="preserve"> or expansion</w:delText>
        </w:r>
        <w:r w:rsidRPr="0034053E" w:rsidDel="008743BA">
          <w:rPr>
            <w:rFonts w:ascii="Calibri" w:hAnsi="Calibri"/>
          </w:rPr>
          <w:delText>.</w:delText>
        </w:r>
      </w:del>
    </w:p>
    <w:p w14:paraId="488F84B5" w14:textId="7D20309B" w:rsidR="00C32191" w:rsidRPr="00C32191" w:rsidRDefault="00C32191" w:rsidP="00993D08">
      <w:pPr>
        <w:pStyle w:val="BodyText"/>
        <w:tabs>
          <w:tab w:val="left" w:pos="540"/>
        </w:tabs>
        <w:ind w:left="547" w:hanging="547"/>
        <w:rPr>
          <w:ins w:id="6168" w:author="miminguyenb@yahoo.com" w:date="2024-05-21T23:34:00Z" w16du:dateUtc="2024-05-22T06:34:00Z"/>
          <w:rFonts w:ascii="Calibri" w:hAnsi="Calibri"/>
          <w:b w:val="0"/>
          <w:bCs/>
          <w:sz w:val="22"/>
          <w:szCs w:val="22"/>
          <w:rPrChange w:id="6169" w:author="miminguyenb@yahoo.com" w:date="2024-05-21T23:35:00Z" w16du:dateUtc="2024-05-22T06:35:00Z">
            <w:rPr>
              <w:ins w:id="6170" w:author="miminguyenb@yahoo.com" w:date="2024-05-21T23:34:00Z" w16du:dateUtc="2024-05-22T06:34:00Z"/>
              <w:rFonts w:ascii="Calibri" w:hAnsi="Calibri"/>
            </w:rPr>
          </w:rPrChange>
        </w:rPr>
      </w:pPr>
      <w:ins w:id="6171" w:author="miminguyenb@yahoo.com" w:date="2024-05-21T23:35:00Z" w16du:dateUtc="2024-05-22T06:35:00Z">
        <w:r>
          <w:rPr>
            <w:rFonts w:ascii="Calibri" w:hAnsi="Calibri"/>
            <w:b w:val="0"/>
            <w:bCs/>
            <w:sz w:val="22"/>
            <w:szCs w:val="22"/>
          </w:rPr>
          <w:t xml:space="preserve">As the System Proposal for the ADAFNA currently stands, </w:t>
        </w:r>
      </w:ins>
      <w:ins w:id="6172" w:author="miminguyenb@yahoo.com" w:date="2024-05-22T03:17:00Z" w16du:dateUtc="2024-05-22T10:17:00Z">
        <w:r w:rsidR="00C11F93">
          <w:rPr>
            <w:rFonts w:ascii="Calibri" w:hAnsi="Calibri"/>
            <w:b w:val="0"/>
            <w:bCs/>
            <w:sz w:val="22"/>
            <w:szCs w:val="22"/>
          </w:rPr>
          <w:t>many must-have and should-have requirements exist</w:t>
        </w:r>
      </w:ins>
      <w:ins w:id="6173" w:author="miminguyenb@yahoo.com" w:date="2024-05-21T23:35:00Z" w16du:dateUtc="2024-05-22T06:35:00Z">
        <w:r>
          <w:rPr>
            <w:rFonts w:ascii="Calibri" w:hAnsi="Calibri"/>
            <w:b w:val="0"/>
            <w:bCs/>
            <w:sz w:val="22"/>
            <w:szCs w:val="22"/>
          </w:rPr>
          <w:t xml:space="preserve">. </w:t>
        </w:r>
      </w:ins>
      <w:ins w:id="6174" w:author="miminguyenb@yahoo.com" w:date="2024-05-21T23:36:00Z" w16du:dateUtc="2024-05-22T06:36:00Z">
        <w:r>
          <w:rPr>
            <w:rFonts w:ascii="Calibri" w:hAnsi="Calibri"/>
            <w:b w:val="0"/>
            <w:bCs/>
            <w:sz w:val="22"/>
            <w:szCs w:val="22"/>
          </w:rPr>
          <w:t>The budget was created just for the MVP. It is natural that as time goes on, sof</w:t>
        </w:r>
      </w:ins>
      <w:ins w:id="6175" w:author="miminguyenb@yahoo.com" w:date="2024-05-21T23:37:00Z" w16du:dateUtc="2024-05-22T06:37:00Z">
        <w:r>
          <w:rPr>
            <w:rFonts w:ascii="Calibri" w:hAnsi="Calibri"/>
            <w:b w:val="0"/>
            <w:bCs/>
            <w:sz w:val="22"/>
            <w:szCs w:val="22"/>
          </w:rPr>
          <w:t xml:space="preserve">tware and hardware updates will be necessary to carry more users and data. The future of the ADAFNA could also support </w:t>
        </w:r>
      </w:ins>
      <w:ins w:id="6176" w:author="miminguyenb@yahoo.com" w:date="2024-05-22T03:17:00Z" w16du:dateUtc="2024-05-22T10:17:00Z">
        <w:r w:rsidR="00C11F93">
          <w:rPr>
            <w:rFonts w:ascii="Calibri" w:hAnsi="Calibri"/>
            <w:b w:val="0"/>
            <w:bCs/>
            <w:sz w:val="22"/>
            <w:szCs w:val="22"/>
          </w:rPr>
          <w:t>languages other than</w:t>
        </w:r>
      </w:ins>
      <w:ins w:id="6177" w:author="miminguyenb@yahoo.com" w:date="2024-05-21T23:37:00Z" w16du:dateUtc="2024-05-22T06:37:00Z">
        <w:r>
          <w:rPr>
            <w:rFonts w:ascii="Calibri" w:hAnsi="Calibri"/>
            <w:b w:val="0"/>
            <w:bCs/>
            <w:sz w:val="22"/>
            <w:szCs w:val="22"/>
          </w:rPr>
          <w:t xml:space="preserve"> English. The future expansion of the ADAFNA will </w:t>
        </w:r>
      </w:ins>
      <w:ins w:id="6178" w:author="miminguyenb@yahoo.com" w:date="2024-05-21T23:38:00Z" w16du:dateUtc="2024-05-22T06:38:00Z">
        <w:r>
          <w:rPr>
            <w:rFonts w:ascii="Calibri" w:hAnsi="Calibri"/>
            <w:b w:val="0"/>
            <w:bCs/>
            <w:sz w:val="22"/>
            <w:szCs w:val="22"/>
          </w:rPr>
          <w:t xml:space="preserve">allow it to grow into a </w:t>
        </w:r>
      </w:ins>
      <w:ins w:id="6179" w:author="miminguyenb@yahoo.com" w:date="2024-05-22T03:17:00Z" w16du:dateUtc="2024-05-22T10:17:00Z">
        <w:r w:rsidR="00C11F93">
          <w:rPr>
            <w:rFonts w:ascii="Calibri" w:hAnsi="Calibri"/>
            <w:b w:val="0"/>
            <w:bCs/>
            <w:sz w:val="22"/>
            <w:szCs w:val="22"/>
          </w:rPr>
          <w:t>standard</w:t>
        </w:r>
      </w:ins>
      <w:ins w:id="6180" w:author="miminguyenb@yahoo.com" w:date="2024-05-21T23:38:00Z" w16du:dateUtc="2024-05-22T06:38:00Z">
        <w:r>
          <w:rPr>
            <w:rFonts w:ascii="Calibri" w:hAnsi="Calibri"/>
            <w:b w:val="0"/>
            <w:bCs/>
            <w:sz w:val="22"/>
            <w:szCs w:val="22"/>
          </w:rPr>
          <w:t xml:space="preserve"> known tool such as Google Maps</w:t>
        </w:r>
      </w:ins>
      <w:ins w:id="6181" w:author="miminguyenb@yahoo.com" w:date="2024-05-21T23:41:00Z" w16du:dateUtc="2024-05-22T06:41:00Z">
        <w:r w:rsidR="00AF2808">
          <w:rPr>
            <w:rFonts w:ascii="Calibri" w:hAnsi="Calibri"/>
            <w:b w:val="0"/>
            <w:bCs/>
            <w:sz w:val="22"/>
            <w:szCs w:val="22"/>
          </w:rPr>
          <w:t>, possibly even integrating with Google Maps to allow the ADA-accessible path to be another one added to Google Maps'</w:t>
        </w:r>
      </w:ins>
      <w:ins w:id="6182" w:author="miminguyenb@yahoo.com" w:date="2024-05-21T23:39:00Z" w16du:dateUtc="2024-05-22T06:39:00Z">
        <w:r w:rsidR="00AF2808">
          <w:rPr>
            <w:rFonts w:ascii="Calibri" w:hAnsi="Calibri"/>
            <w:b w:val="0"/>
            <w:bCs/>
            <w:sz w:val="22"/>
            <w:szCs w:val="22"/>
          </w:rPr>
          <w:t xml:space="preserve"> current path options: drive, transit, walk, bike, and plane. As the ADAFNA grows, the mis</w:t>
        </w:r>
      </w:ins>
      <w:ins w:id="6183" w:author="miminguyenb@yahoo.com" w:date="2024-05-21T23:40:00Z" w16du:dateUtc="2024-05-22T06:40:00Z">
        <w:r w:rsidR="00AF2808">
          <w:rPr>
            <w:rFonts w:ascii="Calibri" w:hAnsi="Calibri"/>
            <w:b w:val="0"/>
            <w:bCs/>
            <w:sz w:val="22"/>
            <w:szCs w:val="22"/>
          </w:rPr>
          <w:t>sion must stay the same</w:t>
        </w:r>
      </w:ins>
      <w:ins w:id="6184" w:author="miminguyenb@yahoo.com" w:date="2024-05-22T03:17:00Z" w16du:dateUtc="2024-05-22T10:17:00Z">
        <w:r w:rsidR="00C11F93">
          <w:rPr>
            <w:rFonts w:ascii="Calibri" w:hAnsi="Calibri"/>
            <w:b w:val="0"/>
            <w:bCs/>
            <w:sz w:val="22"/>
            <w:szCs w:val="22"/>
          </w:rPr>
          <w:t>:</w:t>
        </w:r>
      </w:ins>
      <w:ins w:id="6185" w:author="miminguyenb@yahoo.com" w:date="2024-05-21T23:40:00Z" w16du:dateUtc="2024-05-22T06:40:00Z">
        <w:r w:rsidR="00AF2808">
          <w:rPr>
            <w:rFonts w:ascii="Calibri" w:hAnsi="Calibri"/>
            <w:b w:val="0"/>
            <w:bCs/>
            <w:sz w:val="22"/>
            <w:szCs w:val="22"/>
          </w:rPr>
          <w:t xml:space="preserve"> to help all types of people discover the world. </w:t>
        </w:r>
      </w:ins>
      <w:ins w:id="6186" w:author="miminguyenb@yahoo.com" w:date="2024-05-22T03:17:00Z" w16du:dateUtc="2024-05-22T10:17:00Z">
        <w:r w:rsidR="00C11F93">
          <w:rPr>
            <w:rFonts w:ascii="Calibri" w:hAnsi="Calibri"/>
            <w:b w:val="0"/>
            <w:bCs/>
            <w:sz w:val="22"/>
            <w:szCs w:val="22"/>
          </w:rPr>
          <w:t>This value must stand</w:t>
        </w:r>
      </w:ins>
      <w:ins w:id="6187" w:author="miminguyenb@yahoo.com" w:date="2024-05-21T23:40:00Z" w16du:dateUtc="2024-05-22T06:40:00Z">
        <w:r w:rsidR="00AF2808">
          <w:rPr>
            <w:rFonts w:ascii="Calibri" w:hAnsi="Calibri"/>
            <w:b w:val="0"/>
            <w:bCs/>
            <w:sz w:val="22"/>
            <w:szCs w:val="22"/>
          </w:rPr>
          <w:t xml:space="preserve"> forever with the ADA-Friendly Navigation App.</w:t>
        </w:r>
      </w:ins>
    </w:p>
    <w:p w14:paraId="4F57822F" w14:textId="77777777" w:rsidR="00C32191" w:rsidRPr="0034053E" w:rsidRDefault="00C32191" w:rsidP="00AF2808">
      <w:pPr>
        <w:pStyle w:val="BodyText"/>
        <w:tabs>
          <w:tab w:val="left" w:pos="540"/>
        </w:tabs>
        <w:rPr>
          <w:rFonts w:ascii="Calibri" w:hAnsi="Calibri"/>
        </w:rPr>
        <w:pPrChange w:id="6188" w:author="miminguyenb@yahoo.com" w:date="2024-05-21T23:40:00Z" w16du:dateUtc="2024-05-22T06:40:00Z">
          <w:pPr>
            <w:pStyle w:val="BodyText"/>
            <w:tabs>
              <w:tab w:val="left" w:pos="540"/>
            </w:tabs>
            <w:ind w:left="547" w:hanging="547"/>
          </w:pPr>
        </w:pPrChange>
      </w:pPr>
    </w:p>
    <w:p w14:paraId="4AA595B1" w14:textId="77777777" w:rsidR="00993D08" w:rsidRPr="00B96795" w:rsidDel="008743BA" w:rsidRDefault="001437BA" w:rsidP="001F37F0">
      <w:pPr>
        <w:pStyle w:val="BodyText"/>
        <w:keepNext/>
        <w:spacing w:before="240"/>
        <w:ind w:left="547" w:hanging="547"/>
        <w:outlineLvl w:val="0"/>
        <w:rPr>
          <w:del w:id="6189" w:author="miminguyenb@yahoo.com" w:date="2024-05-22T02:14:00Z" w16du:dateUtc="2024-05-22T09:14:00Z"/>
          <w:rFonts w:ascii="Calibri" w:hAnsi="Calibri"/>
          <w:b w:val="0"/>
          <w:bCs/>
          <w:szCs w:val="24"/>
          <w:rPrChange w:id="6190" w:author="miminguyenb@yahoo.com" w:date="2024-05-22T02:22:00Z" w16du:dateUtc="2024-05-22T09:22:00Z">
            <w:rPr>
              <w:del w:id="6191" w:author="miminguyenb@yahoo.com" w:date="2024-05-22T02:14:00Z" w16du:dateUtc="2024-05-22T09:14:00Z"/>
              <w:rFonts w:ascii="Calibri" w:hAnsi="Calibri"/>
              <w:b w:val="0"/>
              <w:bCs/>
              <w:color w:val="000000"/>
              <w:szCs w:val="24"/>
            </w:rPr>
          </w:rPrChange>
        </w:rPr>
      </w:pPr>
      <w:bookmarkStart w:id="6192" w:name="_Toc167241701"/>
      <w:bookmarkStart w:id="6193" w:name="_Toc167241950"/>
      <w:r w:rsidRPr="00B96795">
        <w:rPr>
          <w:rFonts w:ascii="Calibri" w:hAnsi="Calibri"/>
          <w:szCs w:val="24"/>
          <w:rPrChange w:id="6194" w:author="miminguyenb@yahoo.com" w:date="2024-05-22T02:22:00Z" w16du:dateUtc="2024-05-22T09:22:00Z">
            <w:rPr>
              <w:rFonts w:ascii="Calibri" w:hAnsi="Calibri"/>
              <w:color w:val="FFFFFF"/>
              <w:szCs w:val="24"/>
              <w:highlight w:val="darkCyan"/>
            </w:rPr>
          </w:rPrChange>
        </w:rPr>
        <w:t>7</w:t>
      </w:r>
      <w:r w:rsidR="003F61B3" w:rsidRPr="00B96795">
        <w:rPr>
          <w:rFonts w:ascii="Calibri" w:hAnsi="Calibri"/>
          <w:szCs w:val="24"/>
          <w:rPrChange w:id="6195" w:author="miminguyenb@yahoo.com" w:date="2024-05-22T02:22:00Z" w16du:dateUtc="2024-05-22T09:22:00Z">
            <w:rPr>
              <w:rFonts w:ascii="Calibri" w:hAnsi="Calibri"/>
              <w:color w:val="FFFFFF"/>
              <w:szCs w:val="24"/>
              <w:highlight w:val="darkCyan"/>
            </w:rPr>
          </w:rPrChange>
        </w:rPr>
        <w:t xml:space="preserve">.0 </w:t>
      </w:r>
      <w:r w:rsidR="003F61B3" w:rsidRPr="00B96795">
        <w:rPr>
          <w:rFonts w:ascii="Calibri" w:hAnsi="Calibri"/>
          <w:szCs w:val="24"/>
          <w:rPrChange w:id="6196" w:author="miminguyenb@yahoo.com" w:date="2024-05-22T02:22:00Z" w16du:dateUtc="2024-05-22T09:22:00Z">
            <w:rPr>
              <w:rFonts w:ascii="Calibri" w:hAnsi="Calibri"/>
              <w:color w:val="FFFFFF"/>
              <w:szCs w:val="24"/>
              <w:highlight w:val="darkCyan"/>
            </w:rPr>
          </w:rPrChange>
        </w:rPr>
        <w:tab/>
        <w:t>Conclusions and Recommendations</w:t>
      </w:r>
      <w:bookmarkEnd w:id="6192"/>
      <w:bookmarkEnd w:id="6193"/>
      <w:del w:id="6197" w:author="miminguyenb@yahoo.com" w:date="2024-05-22T02:14:00Z" w16du:dateUtc="2024-05-22T09:14:00Z">
        <w:r w:rsidR="00197F2A" w:rsidRPr="00B96795" w:rsidDel="008743BA">
          <w:rPr>
            <w:rFonts w:ascii="Calibri" w:hAnsi="Calibri"/>
            <w:b w:val="0"/>
            <w:bCs/>
            <w:szCs w:val="24"/>
            <w:rPrChange w:id="6198" w:author="miminguyenb@yahoo.com" w:date="2024-05-22T02:22:00Z" w16du:dateUtc="2024-05-22T09:22:00Z">
              <w:rPr>
                <w:rFonts w:ascii="Calibri" w:hAnsi="Calibri"/>
                <w:b w:val="0"/>
                <w:bCs/>
                <w:color w:val="000000"/>
                <w:szCs w:val="24"/>
              </w:rPr>
            </w:rPrChange>
          </w:rPr>
          <w:delText xml:space="preserve">. </w:delText>
        </w:r>
      </w:del>
    </w:p>
    <w:p w14:paraId="394D2454" w14:textId="24AB7F98" w:rsidR="00AF2808" w:rsidRDefault="004652DC" w:rsidP="008743BA">
      <w:pPr>
        <w:pStyle w:val="BodyText"/>
        <w:keepNext/>
        <w:spacing w:before="240"/>
        <w:ind w:left="547" w:hanging="547"/>
        <w:outlineLvl w:val="0"/>
        <w:rPr>
          <w:ins w:id="6199" w:author="miminguyenb@yahoo.com" w:date="2024-05-21T23:41:00Z" w16du:dateUtc="2024-05-22T06:41:00Z"/>
          <w:rFonts w:ascii="Calibri" w:hAnsi="Calibri"/>
          <w:b w:val="0"/>
          <w:bCs/>
          <w:color w:val="000000"/>
          <w:sz w:val="22"/>
        </w:rPr>
        <w:pPrChange w:id="6200" w:author="miminguyenb@yahoo.com" w:date="2024-05-22T02:14:00Z" w16du:dateUtc="2024-05-22T09:14:00Z">
          <w:pPr>
            <w:pStyle w:val="BodyText"/>
            <w:ind w:left="547" w:hanging="547"/>
          </w:pPr>
        </w:pPrChange>
      </w:pPr>
      <w:del w:id="6201" w:author="miminguyenb@yahoo.com" w:date="2024-05-22T02:14:00Z" w16du:dateUtc="2024-05-22T09:14:00Z">
        <w:r w:rsidRPr="0034053E" w:rsidDel="008743BA">
          <w:rPr>
            <w:rFonts w:ascii="Calibri" w:hAnsi="Calibri"/>
            <w:b w:val="0"/>
            <w:bCs/>
            <w:color w:val="000000"/>
            <w:sz w:val="22"/>
          </w:rPr>
          <w:delText>These may be</w:delText>
        </w:r>
        <w:r w:rsidR="00394F00" w:rsidDel="008743BA">
          <w:rPr>
            <w:rFonts w:ascii="Calibri" w:hAnsi="Calibri"/>
            <w:b w:val="0"/>
            <w:bCs/>
            <w:color w:val="000000"/>
            <w:sz w:val="22"/>
          </w:rPr>
          <w:delText xml:space="preserve"> organized as</w:delText>
        </w:r>
        <w:r w:rsidRPr="0034053E" w:rsidDel="008743BA">
          <w:rPr>
            <w:rFonts w:ascii="Calibri" w:hAnsi="Calibri"/>
            <w:b w:val="0"/>
            <w:bCs/>
            <w:color w:val="000000"/>
            <w:sz w:val="22"/>
          </w:rPr>
          <w:delText xml:space="preserve"> two separate sections or two</w:delText>
        </w:r>
        <w:r w:rsidR="00C14DF5" w:rsidDel="008743BA">
          <w:rPr>
            <w:rFonts w:ascii="Calibri" w:hAnsi="Calibri"/>
            <w:b w:val="0"/>
            <w:bCs/>
            <w:color w:val="000000"/>
            <w:sz w:val="22"/>
          </w:rPr>
          <w:delText xml:space="preserve"> </w:delText>
        </w:r>
        <w:r w:rsidRPr="00B50CBC" w:rsidDel="008743BA">
          <w:rPr>
            <w:rFonts w:ascii="Calibri" w:hAnsi="Calibri"/>
            <w:b w:val="0"/>
            <w:bCs/>
            <w:i/>
            <w:color w:val="000000"/>
            <w:sz w:val="22"/>
          </w:rPr>
          <w:delText>distinct</w:delText>
        </w:r>
        <w:r w:rsidRPr="0034053E" w:rsidDel="008743BA">
          <w:rPr>
            <w:rFonts w:ascii="Calibri" w:hAnsi="Calibri"/>
            <w:b w:val="0"/>
            <w:bCs/>
            <w:color w:val="000000"/>
            <w:sz w:val="22"/>
          </w:rPr>
          <w:delText xml:space="preserve"> parts of section</w:delText>
        </w:r>
        <w:r w:rsidR="00BD57F2" w:rsidDel="008743BA">
          <w:rPr>
            <w:rFonts w:ascii="Calibri" w:hAnsi="Calibri"/>
            <w:b w:val="0"/>
            <w:bCs/>
            <w:color w:val="000000"/>
            <w:sz w:val="22"/>
          </w:rPr>
          <w:delText xml:space="preserve"> 7</w:delText>
        </w:r>
        <w:r w:rsidR="00197F2A" w:rsidDel="008743BA">
          <w:rPr>
            <w:rFonts w:ascii="Calibri" w:hAnsi="Calibri"/>
            <w:b w:val="0"/>
            <w:bCs/>
            <w:color w:val="000000"/>
            <w:sz w:val="22"/>
          </w:rPr>
          <w:delText xml:space="preserve">. </w:delText>
        </w:r>
        <w:r w:rsidRPr="0034053E" w:rsidDel="008743BA">
          <w:rPr>
            <w:rFonts w:ascii="Calibri" w:hAnsi="Calibri"/>
            <w:b w:val="0"/>
            <w:bCs/>
            <w:color w:val="000000"/>
            <w:sz w:val="22"/>
          </w:rPr>
          <w:delText>In either case, this is one place where a se</w:delText>
        </w:r>
        <w:r w:rsidR="00F96B05" w:rsidRPr="0034053E" w:rsidDel="008743BA">
          <w:rPr>
            <w:rFonts w:ascii="Calibri" w:hAnsi="Calibri"/>
            <w:b w:val="0"/>
            <w:bCs/>
            <w:color w:val="000000"/>
            <w:sz w:val="22"/>
          </w:rPr>
          <w:delText>ction introduction is neither needed nor recommended</w:delText>
        </w:r>
        <w:r w:rsidR="006F38A3" w:rsidDel="008743BA">
          <w:rPr>
            <w:rFonts w:ascii="Calibri" w:hAnsi="Calibri"/>
            <w:b w:val="0"/>
            <w:bCs/>
            <w:color w:val="000000"/>
            <w:sz w:val="22"/>
          </w:rPr>
          <w:delText>.</w:delText>
        </w:r>
        <w:r w:rsidRPr="0034053E" w:rsidDel="008743BA">
          <w:rPr>
            <w:rFonts w:ascii="Calibri" w:hAnsi="Calibri"/>
            <w:b w:val="0"/>
            <w:bCs/>
            <w:color w:val="000000"/>
            <w:sz w:val="22"/>
          </w:rPr>
          <w:delText xml:space="preserve"> </w:delText>
        </w:r>
      </w:del>
    </w:p>
    <w:p w14:paraId="1EBA8FF1" w14:textId="77777777" w:rsidR="00AF2808" w:rsidRPr="0034053E" w:rsidRDefault="00AF2808" w:rsidP="00993D08">
      <w:pPr>
        <w:pStyle w:val="BodyText"/>
        <w:ind w:left="547" w:hanging="547"/>
        <w:rPr>
          <w:rFonts w:ascii="Calibri" w:hAnsi="Calibri"/>
          <w:color w:val="000000"/>
        </w:rPr>
      </w:pPr>
    </w:p>
    <w:p w14:paraId="2C9B9CE8" w14:textId="2EF387AE" w:rsidR="00AF2808" w:rsidRDefault="00AF2808">
      <w:pPr>
        <w:pStyle w:val="BodyTextIndent2"/>
        <w:ind w:left="540" w:hanging="540"/>
        <w:rPr>
          <w:ins w:id="6202" w:author="miminguyenb@yahoo.com" w:date="2024-05-21T23:53:00Z" w16du:dateUtc="2024-05-22T06:53:00Z"/>
          <w:rFonts w:ascii="Calibri" w:hAnsi="Calibri"/>
          <w:color w:val="000000"/>
        </w:rPr>
      </w:pPr>
      <w:ins w:id="6203" w:author="miminguyenb@yahoo.com" w:date="2024-05-21T23:41:00Z" w16du:dateUtc="2024-05-22T06:41:00Z">
        <w:r>
          <w:rPr>
            <w:rFonts w:ascii="Calibri" w:hAnsi="Calibri"/>
            <w:color w:val="000000"/>
          </w:rPr>
          <w:t>Th</w:t>
        </w:r>
      </w:ins>
      <w:ins w:id="6204" w:author="miminguyenb@yahoo.com" w:date="2024-05-21T23:42:00Z" w16du:dateUtc="2024-05-22T06:42:00Z">
        <w:r>
          <w:rPr>
            <w:rFonts w:ascii="Calibri" w:hAnsi="Calibri"/>
            <w:color w:val="000000"/>
          </w:rPr>
          <w:t>rough the System Proposal for the ADA-Friendly Navigation App, the goal of the app is clear</w:t>
        </w:r>
      </w:ins>
      <w:ins w:id="6205" w:author="miminguyenb@yahoo.com" w:date="2024-05-22T03:17:00Z" w16du:dateUtc="2024-05-22T10:17:00Z">
        <w:r w:rsidR="00C11F93">
          <w:rPr>
            <w:rFonts w:ascii="Calibri" w:hAnsi="Calibri"/>
            <w:color w:val="000000"/>
          </w:rPr>
          <w:t>:</w:t>
        </w:r>
      </w:ins>
      <w:ins w:id="6206" w:author="miminguyenb@yahoo.com" w:date="2024-05-21T23:42:00Z" w16du:dateUtc="2024-05-22T06:42:00Z">
        <w:r>
          <w:rPr>
            <w:rFonts w:ascii="Calibri" w:hAnsi="Calibri"/>
            <w:color w:val="000000"/>
          </w:rPr>
          <w:t xml:space="preserve"> to help everyone discover the world, focusing on those who are physically disabl</w:t>
        </w:r>
      </w:ins>
      <w:ins w:id="6207" w:author="miminguyenb@yahoo.com" w:date="2024-05-21T23:43:00Z" w16du:dateUtc="2024-05-22T06:43:00Z">
        <w:r>
          <w:rPr>
            <w:rFonts w:ascii="Calibri" w:hAnsi="Calibri"/>
            <w:color w:val="000000"/>
          </w:rPr>
          <w:t xml:space="preserve">ed. </w:t>
        </w:r>
      </w:ins>
      <w:ins w:id="6208" w:author="miminguyenb@yahoo.com" w:date="2024-05-21T23:44:00Z" w16du:dateUtc="2024-05-22T06:44:00Z">
        <w:r>
          <w:rPr>
            <w:rFonts w:ascii="Calibri" w:hAnsi="Calibri"/>
            <w:color w:val="000000"/>
          </w:rPr>
          <w:t>The ADAFNA strives to create ADA-friendly</w:t>
        </w:r>
      </w:ins>
      <w:ins w:id="6209" w:author="miminguyenb@yahoo.com" w:date="2024-05-21T23:45:00Z" w16du:dateUtc="2024-05-22T06:45:00Z">
        <w:r>
          <w:rPr>
            <w:rFonts w:ascii="Calibri" w:hAnsi="Calibri"/>
            <w:color w:val="000000"/>
          </w:rPr>
          <w:t xml:space="preserve"> routes </w:t>
        </w:r>
      </w:ins>
      <w:ins w:id="6210" w:author="miminguyenb@yahoo.com" w:date="2024-05-22T03:17:00Z" w16du:dateUtc="2024-05-22T10:17:00Z">
        <w:r w:rsidR="00C11F93">
          <w:rPr>
            <w:rFonts w:ascii="Calibri" w:hAnsi="Calibri"/>
            <w:color w:val="000000"/>
          </w:rPr>
          <w:t xml:space="preserve">that are </w:t>
        </w:r>
      </w:ins>
      <w:ins w:id="6211" w:author="miminguyenb@yahoo.com" w:date="2024-05-21T23:45:00Z" w16du:dateUtc="2024-05-22T06:45:00Z">
        <w:r>
          <w:rPr>
            <w:rFonts w:ascii="Calibri" w:hAnsi="Calibri"/>
            <w:color w:val="000000"/>
          </w:rPr>
          <w:t>available for all to access. These routes will</w:t>
        </w:r>
      </w:ins>
      <w:ins w:id="6212" w:author="miminguyenb@yahoo.com" w:date="2024-05-21T23:46:00Z" w16du:dateUtc="2024-05-22T06:46:00Z">
        <w:r>
          <w:rPr>
            <w:rFonts w:ascii="Calibri" w:hAnsi="Calibri"/>
            <w:color w:val="000000"/>
          </w:rPr>
          <w:t xml:space="preserve"> </w:t>
        </w:r>
      </w:ins>
      <w:ins w:id="6213" w:author="miminguyenb@yahoo.com" w:date="2024-05-21T23:45:00Z" w16du:dateUtc="2024-05-22T06:45:00Z">
        <w:r>
          <w:rPr>
            <w:rFonts w:ascii="Calibri" w:hAnsi="Calibri"/>
            <w:color w:val="000000"/>
          </w:rPr>
          <w:t xml:space="preserve">route </w:t>
        </w:r>
      </w:ins>
      <w:ins w:id="6214" w:author="miminguyenb@yahoo.com" w:date="2024-05-22T03:18:00Z" w16du:dateUtc="2024-05-22T10:18:00Z">
        <w:r w:rsidR="00C11F93">
          <w:rPr>
            <w:rFonts w:ascii="Calibri" w:hAnsi="Calibri"/>
            <w:color w:val="000000"/>
          </w:rPr>
          <w:t>users</w:t>
        </w:r>
      </w:ins>
      <w:ins w:id="6215" w:author="miminguyenb@yahoo.com" w:date="2024-05-21T23:45:00Z" w16du:dateUtc="2024-05-22T06:45:00Z">
        <w:r>
          <w:rPr>
            <w:rFonts w:ascii="Calibri" w:hAnsi="Calibri"/>
            <w:color w:val="000000"/>
          </w:rPr>
          <w:t xml:space="preserve"> straight to their final destination following their ADA pathway. Users </w:t>
        </w:r>
      </w:ins>
      <w:ins w:id="6216" w:author="miminguyenb@yahoo.com" w:date="2024-05-22T03:36:00Z" w16du:dateUtc="2024-05-22T10:36:00Z">
        <w:r w:rsidR="006C35F1">
          <w:rPr>
            <w:rFonts w:ascii="Calibri" w:hAnsi="Calibri"/>
            <w:color w:val="000000"/>
          </w:rPr>
          <w:t>will see</w:t>
        </w:r>
      </w:ins>
      <w:ins w:id="6217" w:author="miminguyenb@yahoo.com" w:date="2024-05-21T23:45:00Z" w16du:dateUtc="2024-05-22T06:45:00Z">
        <w:r>
          <w:rPr>
            <w:rFonts w:ascii="Calibri" w:hAnsi="Calibri"/>
            <w:color w:val="000000"/>
          </w:rPr>
          <w:t xml:space="preserve"> </w:t>
        </w:r>
      </w:ins>
      <w:ins w:id="6218" w:author="miminguyenb@yahoo.com" w:date="2024-05-21T23:46:00Z" w16du:dateUtc="2024-05-22T06:46:00Z">
        <w:r>
          <w:rPr>
            <w:rFonts w:ascii="Calibri" w:hAnsi="Calibri"/>
            <w:color w:val="000000"/>
          </w:rPr>
          <w:t xml:space="preserve">ADA-accessible rooms and elevators inside any building. Helping people of all </w:t>
        </w:r>
      </w:ins>
      <w:ins w:id="6219" w:author="miminguyenb@yahoo.com" w:date="2024-05-21T23:47:00Z" w16du:dateUtc="2024-05-22T06:47:00Z">
        <w:r>
          <w:rPr>
            <w:rFonts w:ascii="Calibri" w:hAnsi="Calibri"/>
            <w:color w:val="000000"/>
          </w:rPr>
          <w:t>capabilities</w:t>
        </w:r>
      </w:ins>
      <w:ins w:id="6220" w:author="miminguyenb@yahoo.com" w:date="2024-05-21T23:46:00Z" w16du:dateUtc="2024-05-22T06:46:00Z">
        <w:r>
          <w:rPr>
            <w:rFonts w:ascii="Calibri" w:hAnsi="Calibri"/>
            <w:color w:val="000000"/>
          </w:rPr>
          <w:t xml:space="preserve"> to discover the world. </w:t>
        </w:r>
      </w:ins>
    </w:p>
    <w:p w14:paraId="585DE67B" w14:textId="77777777" w:rsidR="00A44F54" w:rsidRDefault="00A44F54">
      <w:pPr>
        <w:pStyle w:val="BodyTextIndent2"/>
        <w:ind w:left="540" w:hanging="540"/>
        <w:rPr>
          <w:ins w:id="6221" w:author="miminguyenb@yahoo.com" w:date="2024-05-21T23:44:00Z" w16du:dateUtc="2024-05-22T06:44:00Z"/>
          <w:rFonts w:ascii="Calibri" w:hAnsi="Calibri"/>
          <w:color w:val="000000"/>
        </w:rPr>
      </w:pPr>
    </w:p>
    <w:p w14:paraId="5010F597" w14:textId="7A4AA565" w:rsidR="003F61B3" w:rsidRDefault="00AF2808">
      <w:pPr>
        <w:pStyle w:val="BodyTextIndent2"/>
        <w:ind w:left="540" w:hanging="540"/>
        <w:rPr>
          <w:ins w:id="6222" w:author="miminguyenb@yahoo.com" w:date="2024-05-21T23:53:00Z" w16du:dateUtc="2024-05-22T06:53:00Z"/>
          <w:rFonts w:ascii="Calibri" w:hAnsi="Calibri"/>
          <w:color w:val="000000"/>
        </w:rPr>
      </w:pPr>
      <w:ins w:id="6223" w:author="miminguyenb@yahoo.com" w:date="2024-05-21T23:43:00Z" w16du:dateUtc="2024-05-22T06:43:00Z">
        <w:r>
          <w:rPr>
            <w:rFonts w:ascii="Calibri" w:hAnsi="Calibri"/>
            <w:color w:val="000000"/>
          </w:rPr>
          <w:t>The System Proposal has walked through ev</w:t>
        </w:r>
      </w:ins>
      <w:ins w:id="6224" w:author="miminguyenb@yahoo.com" w:date="2024-05-21T23:44:00Z" w16du:dateUtc="2024-05-22T06:44:00Z">
        <w:r>
          <w:rPr>
            <w:rFonts w:ascii="Calibri" w:hAnsi="Calibri"/>
            <w:color w:val="000000"/>
          </w:rPr>
          <w:t xml:space="preserve">ery aspect of the ADFNA. </w:t>
        </w:r>
      </w:ins>
      <w:ins w:id="6225" w:author="miminguyenb@yahoo.com" w:date="2024-05-21T23:47:00Z" w16du:dateUtc="2024-05-22T06:47:00Z">
        <w:r>
          <w:rPr>
            <w:rFonts w:ascii="Calibri" w:hAnsi="Calibri"/>
            <w:color w:val="000000"/>
          </w:rPr>
          <w:t xml:space="preserve">Through the introduction and overview, </w:t>
        </w:r>
      </w:ins>
      <w:ins w:id="6226" w:author="miminguyenb@yahoo.com" w:date="2024-05-21T23:48:00Z" w16du:dateUtc="2024-05-22T06:48:00Z">
        <w:r>
          <w:rPr>
            <w:rFonts w:ascii="Calibri" w:hAnsi="Calibri"/>
            <w:color w:val="000000"/>
          </w:rPr>
          <w:t>explain the project vision, stakeholders and interests,</w:t>
        </w:r>
      </w:ins>
      <w:ins w:id="6227" w:author="miminguyenb@yahoo.com" w:date="2024-05-21T23:47:00Z" w16du:dateUtc="2024-05-22T06:47:00Z">
        <w:r>
          <w:rPr>
            <w:rFonts w:ascii="Calibri" w:hAnsi="Calibri"/>
            <w:color w:val="000000"/>
          </w:rPr>
          <w:t xml:space="preserve"> the </w:t>
        </w:r>
      </w:ins>
      <w:ins w:id="6228" w:author="miminguyenb@yahoo.com" w:date="2024-05-21T23:48:00Z" w16du:dateUtc="2024-05-22T06:48:00Z">
        <w:r>
          <w:rPr>
            <w:rFonts w:ascii="Calibri" w:hAnsi="Calibri"/>
            <w:color w:val="000000"/>
          </w:rPr>
          <w:t xml:space="preserve">expected costs and benefits, and the constraints. Following that was the initial Project Initial Request. Afterward, a feasibility </w:t>
        </w:r>
      </w:ins>
      <w:ins w:id="6229" w:author="miminguyenb@yahoo.com" w:date="2024-05-21T23:49:00Z" w16du:dateUtc="2024-05-22T06:49:00Z">
        <w:r>
          <w:rPr>
            <w:rFonts w:ascii="Calibri" w:hAnsi="Calibri"/>
            <w:color w:val="000000"/>
          </w:rPr>
          <w:t>assessment</w:t>
        </w:r>
      </w:ins>
      <w:ins w:id="6230" w:author="miminguyenb@yahoo.com" w:date="2024-05-21T23:48:00Z" w16du:dateUtc="2024-05-22T06:48:00Z">
        <w:r>
          <w:rPr>
            <w:rFonts w:ascii="Calibri" w:hAnsi="Calibri"/>
            <w:color w:val="000000"/>
          </w:rPr>
          <w:t xml:space="preserve"> based on </w:t>
        </w:r>
      </w:ins>
      <w:ins w:id="6231" w:author="miminguyenb@yahoo.com" w:date="2024-05-21T23:49:00Z" w16du:dateUtc="2024-05-22T06:49:00Z">
        <w:r>
          <w:rPr>
            <w:rFonts w:ascii="Calibri" w:hAnsi="Calibri"/>
            <w:color w:val="000000"/>
          </w:rPr>
          <w:t>technical, resource, schedule, organization, legal</w:t>
        </w:r>
      </w:ins>
      <w:ins w:id="6232" w:author="miminguyenb@yahoo.com" w:date="2024-05-22T03:21:00Z" w16du:dateUtc="2024-05-22T10:21:00Z">
        <w:r w:rsidR="00C11F93">
          <w:rPr>
            <w:rFonts w:ascii="Calibri" w:hAnsi="Calibri"/>
            <w:color w:val="000000"/>
          </w:rPr>
          <w:t xml:space="preserve">, and </w:t>
        </w:r>
      </w:ins>
      <w:ins w:id="6233" w:author="miminguyenb@yahoo.com" w:date="2024-05-22T03:22:00Z" w16du:dateUtc="2024-05-22T10:22:00Z">
        <w:r w:rsidR="00C11F93">
          <w:rPr>
            <w:rFonts w:ascii="Calibri" w:hAnsi="Calibri"/>
            <w:color w:val="000000"/>
          </w:rPr>
          <w:t>contractual</w:t>
        </w:r>
      </w:ins>
      <w:ins w:id="6234" w:author="miminguyenb@yahoo.com" w:date="2024-05-22T03:21:00Z" w16du:dateUtc="2024-05-22T10:21:00Z">
        <w:r w:rsidR="00C11F93">
          <w:rPr>
            <w:rFonts w:ascii="Calibri" w:hAnsi="Calibri"/>
            <w:color w:val="000000"/>
          </w:rPr>
          <w:t xml:space="preserve"> feasibility shows</w:t>
        </w:r>
      </w:ins>
      <w:ins w:id="6235" w:author="miminguyenb@yahoo.com" w:date="2024-05-21T23:49:00Z" w16du:dateUtc="2024-05-22T06:49:00Z">
        <w:r>
          <w:rPr>
            <w:rFonts w:ascii="Calibri" w:hAnsi="Calibri"/>
            <w:color w:val="000000"/>
          </w:rPr>
          <w:t xml:space="preserve"> how feasible the project is. </w:t>
        </w:r>
        <w:r w:rsidR="00A44F54">
          <w:rPr>
            <w:rFonts w:ascii="Calibri" w:hAnsi="Calibri"/>
            <w:color w:val="000000"/>
          </w:rPr>
          <w:t>The</w:t>
        </w:r>
      </w:ins>
      <w:ins w:id="6236" w:author="miminguyenb@yahoo.com" w:date="2024-05-21T23:50:00Z" w16du:dateUtc="2024-05-22T06:50:00Z">
        <w:r w:rsidR="00A44F54">
          <w:rPr>
            <w:rFonts w:ascii="Calibri" w:hAnsi="Calibri"/>
            <w:color w:val="000000"/>
          </w:rPr>
          <w:t xml:space="preserve"> </w:t>
        </w:r>
      </w:ins>
      <w:ins w:id="6237" w:author="miminguyenb@yahoo.com" w:date="2024-05-22T03:18:00Z" w16du:dateUtc="2024-05-22T10:18:00Z">
        <w:r w:rsidR="00C11F93">
          <w:rPr>
            <w:rFonts w:ascii="Calibri" w:hAnsi="Calibri"/>
            <w:color w:val="000000"/>
          </w:rPr>
          <w:t xml:space="preserve">document's functional, data, and non-function requirements were then outlined to </w:t>
        </w:r>
      </w:ins>
      <w:ins w:id="6238" w:author="miminguyenb@yahoo.com" w:date="2024-05-22T03:21:00Z" w16du:dateUtc="2024-05-22T10:21:00Z">
        <w:r w:rsidR="00C11F93">
          <w:rPr>
            <w:rFonts w:ascii="Calibri" w:hAnsi="Calibri"/>
            <w:color w:val="000000"/>
          </w:rPr>
          <w:t xml:space="preserve">clear </w:t>
        </w:r>
      </w:ins>
      <w:ins w:id="6239" w:author="miminguyenb@yahoo.com" w:date="2024-05-21T23:50:00Z" w16du:dateUtc="2024-05-22T06:50:00Z">
        <w:r w:rsidR="00A44F54">
          <w:rPr>
            <w:rFonts w:ascii="Calibri" w:hAnsi="Calibri"/>
            <w:color w:val="000000"/>
          </w:rPr>
          <w:t>the deliverables in the MVP of this proje</w:t>
        </w:r>
      </w:ins>
      <w:ins w:id="6240" w:author="miminguyenb@yahoo.com" w:date="2024-05-21T23:51:00Z" w16du:dateUtc="2024-05-22T06:51:00Z">
        <w:r w:rsidR="00A44F54">
          <w:rPr>
            <w:rFonts w:ascii="Calibri" w:hAnsi="Calibri"/>
            <w:color w:val="000000"/>
          </w:rPr>
          <w:t xml:space="preserve">ct. The requirements were detailed more thoroughly in the use-case diagram and descriptions. Lastly, </w:t>
        </w:r>
      </w:ins>
      <w:ins w:id="6241" w:author="miminguyenb@yahoo.com" w:date="2024-05-21T23:52:00Z" w16du:dateUtc="2024-05-22T06:52:00Z">
        <w:r w:rsidR="00A44F54">
          <w:rPr>
            <w:rFonts w:ascii="Calibri" w:hAnsi="Calibri"/>
            <w:color w:val="000000"/>
          </w:rPr>
          <w:t xml:space="preserve">were the future goals of the ADAFNA as it grows. </w:t>
        </w:r>
      </w:ins>
    </w:p>
    <w:p w14:paraId="082191B6" w14:textId="77777777" w:rsidR="00A44F54" w:rsidRDefault="00A44F54">
      <w:pPr>
        <w:pStyle w:val="BodyTextIndent2"/>
        <w:ind w:left="540" w:hanging="540"/>
        <w:rPr>
          <w:ins w:id="6242" w:author="miminguyenb@yahoo.com" w:date="2024-05-21T23:52:00Z" w16du:dateUtc="2024-05-22T06:52:00Z"/>
          <w:rFonts w:ascii="Calibri" w:hAnsi="Calibri"/>
          <w:color w:val="000000"/>
        </w:rPr>
      </w:pPr>
    </w:p>
    <w:p w14:paraId="1301E8A5" w14:textId="19C058BC" w:rsidR="00A44F54" w:rsidRPr="0034053E" w:rsidRDefault="00A44F54">
      <w:pPr>
        <w:pStyle w:val="BodyTextIndent2"/>
        <w:ind w:left="540" w:hanging="540"/>
        <w:rPr>
          <w:rFonts w:ascii="Calibri" w:hAnsi="Calibri"/>
          <w:color w:val="000000"/>
        </w:rPr>
      </w:pPr>
      <w:ins w:id="6243" w:author="miminguyenb@yahoo.com" w:date="2024-05-21T23:52:00Z" w16du:dateUtc="2024-05-22T06:52:00Z">
        <w:r>
          <w:rPr>
            <w:rFonts w:ascii="Calibri" w:hAnsi="Calibri"/>
            <w:color w:val="000000"/>
          </w:rPr>
          <w:t>The ADA-Friendly Navigation App is a tec</w:t>
        </w:r>
      </w:ins>
      <w:ins w:id="6244" w:author="miminguyenb@yahoo.com" w:date="2024-05-21T23:53:00Z" w16du:dateUtc="2024-05-22T06:53:00Z">
        <w:r>
          <w:rPr>
            <w:rFonts w:ascii="Calibri" w:hAnsi="Calibri"/>
            <w:color w:val="000000"/>
          </w:rPr>
          <w:t xml:space="preserve">hnology with the purest intent to help people. Through reading the System Proposal, </w:t>
        </w:r>
      </w:ins>
      <w:ins w:id="6245" w:author="miminguyenb@yahoo.com" w:date="2024-05-22T01:02:00Z" w16du:dateUtc="2024-05-22T08:02:00Z">
        <w:r w:rsidR="00860E7D">
          <w:rPr>
            <w:rFonts w:ascii="Calibri" w:hAnsi="Calibri"/>
            <w:color w:val="000000"/>
          </w:rPr>
          <w:t xml:space="preserve">the readers should have a complete understanding </w:t>
        </w:r>
      </w:ins>
      <w:ins w:id="6246" w:author="miminguyenb@yahoo.com" w:date="2024-05-22T03:18:00Z" w16du:dateUtc="2024-05-22T10:18:00Z">
        <w:r w:rsidR="00C11F93">
          <w:rPr>
            <w:rFonts w:ascii="Calibri" w:hAnsi="Calibri"/>
            <w:color w:val="000000"/>
          </w:rPr>
          <w:t>of</w:t>
        </w:r>
      </w:ins>
      <w:ins w:id="6247" w:author="miminguyenb@yahoo.com" w:date="2024-05-22T01:02:00Z" w16du:dateUtc="2024-05-22T08:02:00Z">
        <w:r w:rsidR="00860E7D">
          <w:rPr>
            <w:rFonts w:ascii="Calibri" w:hAnsi="Calibri"/>
            <w:color w:val="000000"/>
          </w:rPr>
          <w:t xml:space="preserve"> the ADA-Friendly Navigati</w:t>
        </w:r>
      </w:ins>
      <w:ins w:id="6248" w:author="miminguyenb@yahoo.com" w:date="2024-05-22T01:03:00Z" w16du:dateUtc="2024-05-22T08:03:00Z">
        <w:r w:rsidR="00860E7D">
          <w:rPr>
            <w:rFonts w:ascii="Calibri" w:hAnsi="Calibri"/>
            <w:color w:val="000000"/>
          </w:rPr>
          <w:t xml:space="preserve">on App. </w:t>
        </w:r>
      </w:ins>
      <w:ins w:id="6249" w:author="miminguyenb@yahoo.com" w:date="2024-05-22T03:18:00Z" w16du:dateUtc="2024-05-22T10:18:00Z">
        <w:r w:rsidR="00C11F93">
          <w:rPr>
            <w:rFonts w:ascii="Calibri" w:hAnsi="Calibri"/>
            <w:color w:val="000000"/>
          </w:rPr>
          <w:t>The last step is to create and implement this new technology</w:t>
        </w:r>
      </w:ins>
      <w:ins w:id="6250" w:author="miminguyenb@yahoo.com" w:date="2024-05-22T01:03:00Z" w16du:dateUtc="2024-05-22T08:03:00Z">
        <w:r w:rsidR="00860E7D">
          <w:rPr>
            <w:rFonts w:ascii="Calibri" w:hAnsi="Calibri"/>
            <w:color w:val="000000"/>
          </w:rPr>
          <w:t>.</w:t>
        </w:r>
      </w:ins>
    </w:p>
    <w:p w14:paraId="35AA7780" w14:textId="77777777" w:rsidR="00441E7F" w:rsidRDefault="00441E7F">
      <w:pPr>
        <w:rPr>
          <w:rFonts w:ascii="Calibri" w:hAnsi="Calibri"/>
          <w:b/>
          <w:bCs/>
          <w:color w:val="FFFFFF" w:themeColor="background1"/>
          <w:highlight w:val="darkCyan"/>
          <w:u w:val="single"/>
        </w:rPr>
      </w:pPr>
    </w:p>
    <w:p w14:paraId="5313FDCA" w14:textId="77777777" w:rsidR="00860E7D" w:rsidRDefault="00860E7D">
      <w:pPr>
        <w:rPr>
          <w:ins w:id="6251" w:author="miminguyenb@yahoo.com" w:date="2024-05-22T01:03:00Z" w16du:dateUtc="2024-05-22T08:03:00Z"/>
          <w:rFonts w:ascii="Calibri" w:hAnsi="Calibri"/>
          <w:b/>
          <w:sz w:val="28"/>
          <w:u w:val="single"/>
        </w:rPr>
      </w:pPr>
      <w:ins w:id="6252" w:author="miminguyenb@yahoo.com" w:date="2024-05-22T01:03:00Z" w16du:dateUtc="2024-05-22T08:03:00Z">
        <w:r>
          <w:rPr>
            <w:rFonts w:ascii="Calibri" w:hAnsi="Calibri"/>
            <w:b/>
            <w:u w:val="single"/>
          </w:rPr>
          <w:br w:type="page"/>
        </w:r>
      </w:ins>
    </w:p>
    <w:p w14:paraId="6B5E21D1" w14:textId="492CB476" w:rsidR="00EB0A15" w:rsidRPr="00656CB3" w:rsidRDefault="003F61B3" w:rsidP="001F37F0">
      <w:pPr>
        <w:pStyle w:val="Heading1"/>
        <w:jc w:val="left"/>
        <w:rPr>
          <w:rFonts w:ascii="Calibri" w:hAnsi="Calibri"/>
          <w:b/>
          <w:sz w:val="24"/>
          <w:u w:val="single"/>
          <w:rPrChange w:id="6253" w:author="miminguyenb@yahoo.com" w:date="2024-05-22T02:57:00Z" w16du:dateUtc="2024-05-22T09:57:00Z">
            <w:rPr>
              <w:rFonts w:ascii="Calibri" w:hAnsi="Calibri"/>
              <w:b/>
              <w:u w:val="single"/>
            </w:rPr>
          </w:rPrChange>
        </w:rPr>
      </w:pPr>
      <w:bookmarkStart w:id="6254" w:name="_Toc167241702"/>
      <w:bookmarkStart w:id="6255" w:name="_Toc167241951"/>
      <w:r w:rsidRPr="00656CB3">
        <w:rPr>
          <w:rFonts w:ascii="Calibri" w:hAnsi="Calibri"/>
          <w:b/>
          <w:sz w:val="24"/>
          <w:u w:val="single"/>
          <w:rPrChange w:id="6256" w:author="miminguyenb@yahoo.com" w:date="2024-05-22T02:57:00Z" w16du:dateUtc="2024-05-22T09:57:00Z">
            <w:rPr>
              <w:rFonts w:ascii="Calibri" w:hAnsi="Calibri"/>
              <w:b/>
              <w:u w:val="single"/>
            </w:rPr>
          </w:rPrChange>
        </w:rPr>
        <w:lastRenderedPageBreak/>
        <w:t>Appendices</w:t>
      </w:r>
      <w:bookmarkEnd w:id="6254"/>
      <w:bookmarkEnd w:id="6255"/>
      <w:r w:rsidRPr="00656CB3">
        <w:rPr>
          <w:rFonts w:ascii="Calibri" w:hAnsi="Calibri"/>
          <w:b/>
          <w:sz w:val="24"/>
          <w:u w:val="single"/>
          <w:rPrChange w:id="6257" w:author="miminguyenb@yahoo.com" w:date="2024-05-22T02:57:00Z" w16du:dateUtc="2024-05-22T09:57:00Z">
            <w:rPr>
              <w:rFonts w:ascii="Calibri" w:hAnsi="Calibri"/>
              <w:b/>
              <w:u w:val="single"/>
            </w:rPr>
          </w:rPrChange>
        </w:rPr>
        <w:t xml:space="preserve"> </w:t>
      </w:r>
    </w:p>
    <w:p w14:paraId="67B73493" w14:textId="5584A684" w:rsidR="004B1934" w:rsidRPr="00656CB3" w:rsidDel="00656CB3" w:rsidRDefault="003F61B3" w:rsidP="000179A5">
      <w:pPr>
        <w:tabs>
          <w:tab w:val="left" w:pos="540"/>
        </w:tabs>
        <w:ind w:left="540" w:hanging="540"/>
        <w:rPr>
          <w:del w:id="6258" w:author="miminguyenb@yahoo.com" w:date="2024-05-22T02:58:00Z" w16du:dateUtc="2024-05-22T09:58:00Z"/>
          <w:rFonts w:ascii="Calibri" w:hAnsi="Calibri"/>
          <w:sz w:val="22"/>
          <w:szCs w:val="22"/>
        </w:rPr>
      </w:pPr>
      <w:del w:id="6259" w:author="miminguyenb@yahoo.com" w:date="2024-05-22T02:58:00Z" w16du:dateUtc="2024-05-22T09:58:00Z">
        <w:r w:rsidRPr="00656CB3" w:rsidDel="00656CB3">
          <w:rPr>
            <w:rFonts w:ascii="Calibri" w:hAnsi="Calibri"/>
            <w:bCs/>
            <w:sz w:val="22"/>
            <w:szCs w:val="22"/>
          </w:rPr>
          <w:delText xml:space="preserve">Include </w:delText>
        </w:r>
        <w:r w:rsidR="00CF5522" w:rsidRPr="00656CB3" w:rsidDel="00656CB3">
          <w:rPr>
            <w:rFonts w:ascii="Calibri" w:hAnsi="Calibri"/>
            <w:bCs/>
            <w:sz w:val="22"/>
            <w:szCs w:val="22"/>
          </w:rPr>
          <w:delText xml:space="preserve">(at least) </w:delText>
        </w:r>
        <w:r w:rsidRPr="00656CB3" w:rsidDel="00656CB3">
          <w:rPr>
            <w:rFonts w:ascii="Calibri" w:hAnsi="Calibri"/>
            <w:bCs/>
            <w:sz w:val="22"/>
            <w:szCs w:val="22"/>
          </w:rPr>
          <w:delText>a copy of</w:delText>
        </w:r>
        <w:r w:rsidR="00EA1B94" w:rsidRPr="00656CB3" w:rsidDel="00656CB3">
          <w:rPr>
            <w:rFonts w:ascii="Calibri" w:hAnsi="Calibri"/>
            <w:bCs/>
            <w:sz w:val="22"/>
            <w:szCs w:val="22"/>
          </w:rPr>
          <w:delText xml:space="preserve"> any</w:delText>
        </w:r>
        <w:r w:rsidRPr="00656CB3" w:rsidDel="00656CB3">
          <w:rPr>
            <w:rFonts w:ascii="Calibri" w:hAnsi="Calibri"/>
            <w:bCs/>
            <w:sz w:val="22"/>
            <w:szCs w:val="22"/>
          </w:rPr>
          <w:delText xml:space="preserve"> </w:delText>
        </w:r>
        <w:r w:rsidR="007165D8" w:rsidRPr="00656CB3" w:rsidDel="00656CB3">
          <w:rPr>
            <w:rFonts w:ascii="Calibri" w:hAnsi="Calibri"/>
            <w:bCs/>
            <w:sz w:val="22"/>
            <w:szCs w:val="22"/>
          </w:rPr>
          <w:delText xml:space="preserve">completed </w:delText>
        </w:r>
        <w:r w:rsidRPr="00656CB3" w:rsidDel="00656CB3">
          <w:rPr>
            <w:rFonts w:ascii="Calibri" w:hAnsi="Calibri"/>
            <w:bCs/>
            <w:sz w:val="22"/>
            <w:szCs w:val="22"/>
          </w:rPr>
          <w:delText>questionnaire</w:delText>
        </w:r>
        <w:r w:rsidR="00EA1B94" w:rsidRPr="00656CB3" w:rsidDel="00656CB3">
          <w:rPr>
            <w:rFonts w:ascii="Calibri" w:hAnsi="Calibri"/>
            <w:bCs/>
            <w:sz w:val="22"/>
            <w:szCs w:val="22"/>
          </w:rPr>
          <w:delText>s or surveys</w:delText>
        </w:r>
        <w:r w:rsidR="00CF5522" w:rsidRPr="00656CB3" w:rsidDel="00656CB3">
          <w:rPr>
            <w:rFonts w:ascii="Calibri" w:hAnsi="Calibri"/>
            <w:bCs/>
            <w:sz w:val="22"/>
            <w:szCs w:val="22"/>
          </w:rPr>
          <w:delText>, plus</w:delText>
        </w:r>
        <w:r w:rsidRPr="00656CB3" w:rsidDel="00656CB3">
          <w:rPr>
            <w:rFonts w:ascii="Calibri" w:hAnsi="Calibri"/>
            <w:bCs/>
            <w:sz w:val="22"/>
            <w:szCs w:val="22"/>
          </w:rPr>
          <w:delText xml:space="preserve"> any other applicable reference materials</w:delText>
        </w:r>
        <w:r w:rsidRPr="00656CB3" w:rsidDel="00656CB3">
          <w:rPr>
            <w:rFonts w:ascii="Calibri" w:hAnsi="Calibri"/>
            <w:sz w:val="22"/>
            <w:szCs w:val="22"/>
          </w:rPr>
          <w:delText>.</w:delText>
        </w:r>
      </w:del>
    </w:p>
    <w:p w14:paraId="71599FD2" w14:textId="77777777" w:rsidR="00576079" w:rsidRPr="00656CB3" w:rsidRDefault="00576079" w:rsidP="000179A5">
      <w:pPr>
        <w:tabs>
          <w:tab w:val="left" w:pos="540"/>
        </w:tabs>
        <w:ind w:left="540" w:hanging="540"/>
        <w:rPr>
          <w:rFonts w:ascii="Calibri" w:hAnsi="Calibri"/>
          <w:color w:val="000000"/>
          <w:sz w:val="22"/>
          <w:szCs w:val="22"/>
        </w:rPr>
      </w:pPr>
    </w:p>
    <w:p w14:paraId="572B410C" w14:textId="3A653200" w:rsidR="00EB0A15" w:rsidRPr="00747FF1" w:rsidRDefault="00576079">
      <w:pPr>
        <w:rPr>
          <w:rFonts w:asciiTheme="minorHAnsi" w:hAnsiTheme="minorHAnsi" w:cstheme="minorHAnsi"/>
          <w:sz w:val="22"/>
          <w:szCs w:val="22"/>
          <w:shd w:val="clear" w:color="auto" w:fill="FFFFFF"/>
          <w:rPrChange w:id="6260" w:author="miminguyenb@yahoo.com" w:date="2024-05-22T11:41:00Z" w16du:dateUtc="2024-05-22T18:41:00Z">
            <w:rPr>
              <w:rFonts w:asciiTheme="minorHAnsi" w:hAnsiTheme="minorHAnsi" w:cstheme="minorHAnsi"/>
              <w:shd w:val="clear" w:color="auto" w:fill="FFFFFF"/>
            </w:rPr>
          </w:rPrChange>
        </w:rPr>
      </w:pPr>
      <w:r w:rsidRPr="00747FF1">
        <w:rPr>
          <w:rFonts w:asciiTheme="minorHAnsi" w:hAnsiTheme="minorHAnsi" w:cstheme="minorHAnsi"/>
          <w:sz w:val="22"/>
          <w:szCs w:val="22"/>
          <w:shd w:val="clear" w:color="auto" w:fill="FFFFFF"/>
          <w:rPrChange w:id="6261" w:author="miminguyenb@yahoo.com" w:date="2024-05-22T11:41:00Z" w16du:dateUtc="2024-05-22T18:41:00Z">
            <w:rPr>
              <w:rFonts w:asciiTheme="minorHAnsi" w:hAnsiTheme="minorHAnsi" w:cstheme="minorHAnsi"/>
              <w:shd w:val="clear" w:color="auto" w:fill="FFFFFF"/>
            </w:rPr>
          </w:rPrChange>
        </w:rPr>
        <w:t xml:space="preserve">Society for Human Resource Management (SHRM). "ADA Compliance Questionnaire." Accessed May 3, 2024. </w:t>
      </w:r>
      <w:r w:rsidR="00000000" w:rsidRPr="00747FF1">
        <w:rPr>
          <w:sz w:val="22"/>
          <w:szCs w:val="22"/>
          <w:rPrChange w:id="6262" w:author="miminguyenb@yahoo.com" w:date="2024-05-22T11:41:00Z" w16du:dateUtc="2024-05-22T18:41:00Z">
            <w:rPr/>
          </w:rPrChange>
        </w:rPr>
        <w:fldChar w:fldCharType="begin"/>
      </w:r>
      <w:r w:rsidR="00000000" w:rsidRPr="00747FF1">
        <w:rPr>
          <w:sz w:val="22"/>
          <w:szCs w:val="22"/>
          <w:rPrChange w:id="6263" w:author="miminguyenb@yahoo.com" w:date="2024-05-22T11:41:00Z" w16du:dateUtc="2024-05-22T18:41:00Z">
            <w:rPr/>
          </w:rPrChange>
        </w:rPr>
        <w:instrText>HYPERLINK "https://www.shrm.org/topics-tools/tools/forms/ada-compliance-questionnaire" \t "_new"</w:instrText>
      </w:r>
      <w:r w:rsidR="00000000" w:rsidRPr="00747FF1">
        <w:rPr>
          <w:sz w:val="22"/>
          <w:szCs w:val="22"/>
          <w:rPrChange w:id="6264" w:author="miminguyenb@yahoo.com" w:date="2024-05-22T11:41:00Z" w16du:dateUtc="2024-05-22T18:41:00Z">
            <w:rPr/>
          </w:rPrChange>
        </w:rPr>
      </w:r>
      <w:r w:rsidR="00000000" w:rsidRPr="00747FF1">
        <w:rPr>
          <w:sz w:val="22"/>
          <w:szCs w:val="22"/>
          <w:rPrChange w:id="6265" w:author="miminguyenb@yahoo.com" w:date="2024-05-22T11:41:00Z" w16du:dateUtc="2024-05-22T18:41:00Z">
            <w:rPr/>
          </w:rPrChange>
        </w:rPr>
        <w:fldChar w:fldCharType="separate"/>
      </w:r>
      <w:r w:rsidRPr="00747FF1">
        <w:rPr>
          <w:rStyle w:val="Hyperlink"/>
          <w:rFonts w:asciiTheme="minorHAnsi" w:hAnsiTheme="minorHAnsi" w:cstheme="minorHAnsi"/>
          <w:color w:val="auto"/>
          <w:sz w:val="22"/>
          <w:szCs w:val="22"/>
          <w:u w:val="none"/>
          <w:bdr w:val="single" w:sz="2" w:space="0" w:color="E3E3E3" w:frame="1"/>
          <w:shd w:val="clear" w:color="auto" w:fill="FFFFFF"/>
          <w:rPrChange w:id="6266" w:author="miminguyenb@yahoo.com" w:date="2024-05-22T11:41:00Z" w16du:dateUtc="2024-05-22T18:41:00Z">
            <w:rPr>
              <w:rStyle w:val="Hyperlink"/>
              <w:rFonts w:asciiTheme="minorHAnsi" w:hAnsiTheme="minorHAnsi" w:cstheme="minorHAnsi"/>
              <w:color w:val="auto"/>
              <w:u w:val="none"/>
              <w:bdr w:val="single" w:sz="2" w:space="0" w:color="E3E3E3" w:frame="1"/>
              <w:shd w:val="clear" w:color="auto" w:fill="FFFFFF"/>
            </w:rPr>
          </w:rPrChange>
        </w:rPr>
        <w:t>https://www.shrm.org/topics-tools/tools/forms/ada-compliance-questionnaire</w:t>
      </w:r>
      <w:r w:rsidR="00000000" w:rsidRPr="00747FF1">
        <w:rPr>
          <w:rStyle w:val="Hyperlink"/>
          <w:rFonts w:asciiTheme="minorHAnsi" w:hAnsiTheme="minorHAnsi" w:cstheme="minorHAnsi"/>
          <w:color w:val="auto"/>
          <w:sz w:val="22"/>
          <w:szCs w:val="22"/>
          <w:u w:val="none"/>
          <w:bdr w:val="single" w:sz="2" w:space="0" w:color="E3E3E3" w:frame="1"/>
          <w:shd w:val="clear" w:color="auto" w:fill="FFFFFF"/>
          <w:rPrChange w:id="6267" w:author="miminguyenb@yahoo.com" w:date="2024-05-22T11:41:00Z" w16du:dateUtc="2024-05-22T18:41:00Z">
            <w:rPr>
              <w:rStyle w:val="Hyperlink"/>
              <w:rFonts w:asciiTheme="minorHAnsi" w:hAnsiTheme="minorHAnsi" w:cstheme="minorHAnsi"/>
              <w:color w:val="auto"/>
              <w:u w:val="none"/>
              <w:bdr w:val="single" w:sz="2" w:space="0" w:color="E3E3E3" w:frame="1"/>
              <w:shd w:val="clear" w:color="auto" w:fill="FFFFFF"/>
            </w:rPr>
          </w:rPrChange>
        </w:rPr>
        <w:fldChar w:fldCharType="end"/>
      </w:r>
      <w:r w:rsidRPr="00747FF1">
        <w:rPr>
          <w:rFonts w:asciiTheme="minorHAnsi" w:hAnsiTheme="minorHAnsi" w:cstheme="minorHAnsi"/>
          <w:sz w:val="22"/>
          <w:szCs w:val="22"/>
          <w:shd w:val="clear" w:color="auto" w:fill="FFFFFF"/>
          <w:rPrChange w:id="6268" w:author="miminguyenb@yahoo.com" w:date="2024-05-22T11:41:00Z" w16du:dateUtc="2024-05-22T18:41:00Z">
            <w:rPr>
              <w:rFonts w:asciiTheme="minorHAnsi" w:hAnsiTheme="minorHAnsi" w:cstheme="minorHAnsi"/>
              <w:shd w:val="clear" w:color="auto" w:fill="FFFFFF"/>
            </w:rPr>
          </w:rPrChange>
        </w:rPr>
        <w:t>.</w:t>
      </w:r>
    </w:p>
    <w:p w14:paraId="143F1A67" w14:textId="77777777" w:rsidR="00576079" w:rsidRPr="00747FF1" w:rsidRDefault="00576079">
      <w:pPr>
        <w:rPr>
          <w:rFonts w:asciiTheme="minorHAnsi" w:hAnsiTheme="minorHAnsi" w:cstheme="minorHAnsi"/>
          <w:sz w:val="22"/>
          <w:szCs w:val="22"/>
          <w:shd w:val="clear" w:color="auto" w:fill="FFFFFF"/>
          <w:rPrChange w:id="6269" w:author="miminguyenb@yahoo.com" w:date="2024-05-22T11:41:00Z" w16du:dateUtc="2024-05-22T18:41:00Z">
            <w:rPr>
              <w:rFonts w:asciiTheme="minorHAnsi" w:hAnsiTheme="minorHAnsi" w:cstheme="minorHAnsi"/>
              <w:shd w:val="clear" w:color="auto" w:fill="FFFFFF"/>
            </w:rPr>
          </w:rPrChange>
        </w:rPr>
      </w:pPr>
    </w:p>
    <w:p w14:paraId="01D1BB0C" w14:textId="64366CDD" w:rsidR="00576079" w:rsidRPr="00747FF1" w:rsidRDefault="00576079">
      <w:pPr>
        <w:rPr>
          <w:rFonts w:asciiTheme="minorHAnsi" w:hAnsiTheme="minorHAnsi" w:cstheme="minorHAnsi"/>
          <w:sz w:val="22"/>
          <w:szCs w:val="22"/>
          <w:shd w:val="clear" w:color="auto" w:fill="FFFFFF"/>
          <w:rPrChange w:id="6270" w:author="miminguyenb@yahoo.com" w:date="2024-05-22T11:41:00Z" w16du:dateUtc="2024-05-22T18:41:00Z">
            <w:rPr>
              <w:rFonts w:asciiTheme="minorHAnsi" w:hAnsiTheme="minorHAnsi" w:cstheme="minorHAnsi"/>
              <w:shd w:val="clear" w:color="auto" w:fill="FFFFFF"/>
            </w:rPr>
          </w:rPrChange>
        </w:rPr>
      </w:pPr>
      <w:r w:rsidRPr="00747FF1">
        <w:rPr>
          <w:rFonts w:asciiTheme="minorHAnsi" w:hAnsiTheme="minorHAnsi" w:cstheme="minorHAnsi"/>
          <w:sz w:val="22"/>
          <w:szCs w:val="22"/>
          <w:shd w:val="clear" w:color="auto" w:fill="FFFFFF"/>
          <w:rPrChange w:id="6271" w:author="miminguyenb@yahoo.com" w:date="2024-05-22T11:41:00Z" w16du:dateUtc="2024-05-22T18:41:00Z">
            <w:rPr>
              <w:rFonts w:asciiTheme="minorHAnsi" w:hAnsiTheme="minorHAnsi" w:cstheme="minorHAnsi"/>
              <w:shd w:val="clear" w:color="auto" w:fill="FFFFFF"/>
            </w:rPr>
          </w:rPrChange>
        </w:rPr>
        <w:t xml:space="preserve">U.S. Department of Justice - Civil Rights Division. "Introduction to the ADA." Accessed May 3, 2024. </w:t>
      </w:r>
      <w:r w:rsidR="00000000" w:rsidRPr="00747FF1">
        <w:rPr>
          <w:sz w:val="22"/>
          <w:szCs w:val="22"/>
          <w:rPrChange w:id="6272" w:author="miminguyenb@yahoo.com" w:date="2024-05-22T11:41:00Z" w16du:dateUtc="2024-05-22T18:41:00Z">
            <w:rPr/>
          </w:rPrChange>
        </w:rPr>
        <w:fldChar w:fldCharType="begin"/>
      </w:r>
      <w:r w:rsidR="00000000" w:rsidRPr="00747FF1">
        <w:rPr>
          <w:sz w:val="22"/>
          <w:szCs w:val="22"/>
          <w:rPrChange w:id="6273" w:author="miminguyenb@yahoo.com" w:date="2024-05-22T11:41:00Z" w16du:dateUtc="2024-05-22T18:41:00Z">
            <w:rPr/>
          </w:rPrChange>
        </w:rPr>
        <w:instrText>HYPERLINK "https://archive.ada.gov/pcatoolkit/introapp1and2.htm" \t "_new"</w:instrText>
      </w:r>
      <w:r w:rsidR="00000000" w:rsidRPr="00747FF1">
        <w:rPr>
          <w:sz w:val="22"/>
          <w:szCs w:val="22"/>
          <w:rPrChange w:id="6274" w:author="miminguyenb@yahoo.com" w:date="2024-05-22T11:41:00Z" w16du:dateUtc="2024-05-22T18:41:00Z">
            <w:rPr/>
          </w:rPrChange>
        </w:rPr>
      </w:r>
      <w:r w:rsidR="00000000" w:rsidRPr="00747FF1">
        <w:rPr>
          <w:sz w:val="22"/>
          <w:szCs w:val="22"/>
          <w:rPrChange w:id="6275" w:author="miminguyenb@yahoo.com" w:date="2024-05-22T11:41:00Z" w16du:dateUtc="2024-05-22T18:41:00Z">
            <w:rPr/>
          </w:rPrChange>
        </w:rPr>
        <w:fldChar w:fldCharType="separate"/>
      </w:r>
      <w:r w:rsidRPr="00747FF1">
        <w:rPr>
          <w:rStyle w:val="Hyperlink"/>
          <w:rFonts w:asciiTheme="minorHAnsi" w:hAnsiTheme="minorHAnsi" w:cstheme="minorHAnsi"/>
          <w:color w:val="auto"/>
          <w:sz w:val="22"/>
          <w:szCs w:val="22"/>
          <w:u w:val="none"/>
          <w:bdr w:val="single" w:sz="2" w:space="0" w:color="E3E3E3" w:frame="1"/>
          <w:shd w:val="clear" w:color="auto" w:fill="FFFFFF"/>
          <w:rPrChange w:id="6276" w:author="miminguyenb@yahoo.com" w:date="2024-05-22T11:41:00Z" w16du:dateUtc="2024-05-22T18:41:00Z">
            <w:rPr>
              <w:rStyle w:val="Hyperlink"/>
              <w:rFonts w:asciiTheme="minorHAnsi" w:hAnsiTheme="minorHAnsi" w:cstheme="minorHAnsi"/>
              <w:color w:val="auto"/>
              <w:u w:val="none"/>
              <w:bdr w:val="single" w:sz="2" w:space="0" w:color="E3E3E3" w:frame="1"/>
              <w:shd w:val="clear" w:color="auto" w:fill="FFFFFF"/>
            </w:rPr>
          </w:rPrChange>
        </w:rPr>
        <w:t>https://archive.ada.gov/pcatoolkit/introapp1and2.htm</w:t>
      </w:r>
      <w:r w:rsidR="00000000" w:rsidRPr="00747FF1">
        <w:rPr>
          <w:rStyle w:val="Hyperlink"/>
          <w:rFonts w:asciiTheme="minorHAnsi" w:hAnsiTheme="minorHAnsi" w:cstheme="minorHAnsi"/>
          <w:color w:val="auto"/>
          <w:sz w:val="22"/>
          <w:szCs w:val="22"/>
          <w:u w:val="none"/>
          <w:bdr w:val="single" w:sz="2" w:space="0" w:color="E3E3E3" w:frame="1"/>
          <w:shd w:val="clear" w:color="auto" w:fill="FFFFFF"/>
          <w:rPrChange w:id="6277" w:author="miminguyenb@yahoo.com" w:date="2024-05-22T11:41:00Z" w16du:dateUtc="2024-05-22T18:41:00Z">
            <w:rPr>
              <w:rStyle w:val="Hyperlink"/>
              <w:rFonts w:asciiTheme="minorHAnsi" w:hAnsiTheme="minorHAnsi" w:cstheme="minorHAnsi"/>
              <w:color w:val="auto"/>
              <w:u w:val="none"/>
              <w:bdr w:val="single" w:sz="2" w:space="0" w:color="E3E3E3" w:frame="1"/>
              <w:shd w:val="clear" w:color="auto" w:fill="FFFFFF"/>
            </w:rPr>
          </w:rPrChange>
        </w:rPr>
        <w:fldChar w:fldCharType="end"/>
      </w:r>
      <w:r w:rsidRPr="00747FF1">
        <w:rPr>
          <w:rFonts w:asciiTheme="minorHAnsi" w:hAnsiTheme="minorHAnsi" w:cstheme="minorHAnsi"/>
          <w:sz w:val="22"/>
          <w:szCs w:val="22"/>
          <w:shd w:val="clear" w:color="auto" w:fill="FFFFFF"/>
          <w:rPrChange w:id="6278" w:author="miminguyenb@yahoo.com" w:date="2024-05-22T11:41:00Z" w16du:dateUtc="2024-05-22T18:41:00Z">
            <w:rPr>
              <w:rFonts w:asciiTheme="minorHAnsi" w:hAnsiTheme="minorHAnsi" w:cstheme="minorHAnsi"/>
              <w:shd w:val="clear" w:color="auto" w:fill="FFFFFF"/>
            </w:rPr>
          </w:rPrChange>
        </w:rPr>
        <w:t>.</w:t>
      </w:r>
    </w:p>
    <w:p w14:paraId="60C0C801" w14:textId="77777777" w:rsidR="00576079" w:rsidDel="008743BA" w:rsidRDefault="00576079">
      <w:pPr>
        <w:rPr>
          <w:del w:id="6279" w:author="miminguyenb@yahoo.com" w:date="2024-05-22T02:14:00Z" w16du:dateUtc="2024-05-22T09:14:00Z"/>
          <w:rFonts w:ascii="Segoe UI" w:hAnsi="Segoe UI" w:cs="Segoe UI"/>
          <w:color w:val="0D0D0D"/>
          <w:shd w:val="clear" w:color="auto" w:fill="FFFFFF"/>
        </w:rPr>
      </w:pPr>
    </w:p>
    <w:p w14:paraId="6319FECC" w14:textId="77777777" w:rsidR="00576079" w:rsidDel="008743BA" w:rsidRDefault="00576079">
      <w:pPr>
        <w:rPr>
          <w:del w:id="6280" w:author="miminguyenb@yahoo.com" w:date="2024-05-22T02:14:00Z" w16du:dateUtc="2024-05-22T09:14:00Z"/>
          <w:rFonts w:ascii="Calibri" w:hAnsi="Calibri"/>
          <w:color w:val="000000"/>
        </w:rPr>
      </w:pPr>
    </w:p>
    <w:p w14:paraId="0E6C88EA" w14:textId="77777777" w:rsidR="00AB4725" w:rsidRPr="00AF5D4C" w:rsidRDefault="00AB4725">
      <w:pPr>
        <w:rPr>
          <w:rFonts w:ascii="Calibri" w:hAnsi="Calibri"/>
        </w:rPr>
      </w:pPr>
    </w:p>
    <w:p w14:paraId="75831A6D" w14:textId="77777777" w:rsidR="00EB0A15" w:rsidRDefault="00F53871" w:rsidP="001F37F0">
      <w:pPr>
        <w:pStyle w:val="Heading1"/>
        <w:jc w:val="left"/>
        <w:rPr>
          <w:ins w:id="6281" w:author="miminguyenb@yahoo.com" w:date="2024-05-22T02:58:00Z" w16du:dateUtc="2024-05-22T09:58:00Z"/>
          <w:rFonts w:ascii="Calibri" w:hAnsi="Calibri"/>
          <w:b/>
          <w:sz w:val="24"/>
          <w:u w:val="single"/>
        </w:rPr>
      </w:pPr>
      <w:bookmarkStart w:id="6282" w:name="_Toc167241703"/>
      <w:bookmarkStart w:id="6283" w:name="_Toc167241952"/>
      <w:r w:rsidRPr="00656CB3">
        <w:rPr>
          <w:rFonts w:ascii="Calibri" w:hAnsi="Calibri"/>
          <w:b/>
          <w:sz w:val="24"/>
          <w:u w:val="single"/>
          <w:rPrChange w:id="6284" w:author="miminguyenb@yahoo.com" w:date="2024-05-22T02:57:00Z" w16du:dateUtc="2024-05-22T09:57:00Z">
            <w:rPr>
              <w:rFonts w:ascii="Calibri" w:hAnsi="Calibri"/>
              <w:b/>
              <w:u w:val="single"/>
            </w:rPr>
          </w:rPrChange>
        </w:rPr>
        <w:t>Glossary</w:t>
      </w:r>
      <w:bookmarkEnd w:id="6282"/>
      <w:bookmarkEnd w:id="6283"/>
      <w:r w:rsidR="003F61B3" w:rsidRPr="00656CB3">
        <w:rPr>
          <w:rFonts w:ascii="Calibri" w:hAnsi="Calibri"/>
          <w:b/>
          <w:sz w:val="24"/>
          <w:u w:val="single"/>
          <w:rPrChange w:id="6285" w:author="miminguyenb@yahoo.com" w:date="2024-05-22T02:57:00Z" w16du:dateUtc="2024-05-22T09:57:00Z">
            <w:rPr>
              <w:rFonts w:ascii="Calibri" w:hAnsi="Calibri"/>
              <w:b/>
              <w:u w:val="single"/>
            </w:rPr>
          </w:rPrChange>
        </w:rPr>
        <w:t xml:space="preserve"> </w:t>
      </w:r>
    </w:p>
    <w:p w14:paraId="3FC7A091" w14:textId="77777777" w:rsidR="00656CB3" w:rsidRPr="00656CB3" w:rsidRDefault="00656CB3" w:rsidP="00656CB3">
      <w:pPr>
        <w:rPr>
          <w:rPrChange w:id="6286" w:author="miminguyenb@yahoo.com" w:date="2024-05-22T02:58:00Z" w16du:dateUtc="2024-05-22T09:58:00Z">
            <w:rPr>
              <w:rFonts w:ascii="Calibri" w:hAnsi="Calibri"/>
              <w:b/>
              <w:u w:val="single"/>
            </w:rPr>
          </w:rPrChange>
        </w:rPr>
        <w:pPrChange w:id="6287" w:author="miminguyenb@yahoo.com" w:date="2024-05-22T02:58:00Z" w16du:dateUtc="2024-05-22T09:58:00Z">
          <w:pPr>
            <w:pStyle w:val="Heading1"/>
            <w:jc w:val="left"/>
          </w:pPr>
        </w:pPrChange>
      </w:pPr>
    </w:p>
    <w:p w14:paraId="7CE1F41B" w14:textId="33A17716" w:rsidR="00576079" w:rsidRPr="00656CB3" w:rsidRDefault="0049311B" w:rsidP="00576079">
      <w:pPr>
        <w:rPr>
          <w:ins w:id="6288" w:author="miminguyenb@yahoo.com" w:date="2024-05-22T01:47:00Z" w16du:dateUtc="2024-05-22T08:47:00Z"/>
          <w:rFonts w:asciiTheme="minorHAnsi" w:hAnsiTheme="minorHAnsi" w:cstheme="minorHAnsi"/>
          <w:sz w:val="22"/>
          <w:szCs w:val="22"/>
          <w:rPrChange w:id="6289" w:author="miminguyenb@yahoo.com" w:date="2024-05-22T02:57:00Z" w16du:dateUtc="2024-05-22T09:57:00Z">
            <w:rPr>
              <w:ins w:id="6290" w:author="miminguyenb@yahoo.com" w:date="2024-05-22T01:47:00Z" w16du:dateUtc="2024-05-22T08:47:00Z"/>
              <w:rFonts w:asciiTheme="minorHAnsi" w:hAnsiTheme="minorHAnsi" w:cstheme="minorHAnsi"/>
            </w:rPr>
          </w:rPrChange>
        </w:rPr>
      </w:pPr>
      <w:r w:rsidRPr="00656CB3">
        <w:rPr>
          <w:rFonts w:asciiTheme="minorHAnsi" w:hAnsiTheme="minorHAnsi" w:cstheme="minorHAnsi"/>
          <w:sz w:val="22"/>
          <w:szCs w:val="22"/>
          <w:rPrChange w:id="6291" w:author="miminguyenb@yahoo.com" w:date="2024-05-22T02:57:00Z" w16du:dateUtc="2024-05-22T09:57:00Z">
            <w:rPr>
              <w:rFonts w:asciiTheme="minorHAnsi" w:hAnsiTheme="minorHAnsi" w:cstheme="minorHAnsi"/>
            </w:rPr>
          </w:rPrChange>
        </w:rPr>
        <w:t>ADA</w:t>
      </w:r>
      <w:r w:rsidR="00F143DA" w:rsidRPr="00656CB3">
        <w:rPr>
          <w:rFonts w:asciiTheme="minorHAnsi" w:hAnsiTheme="minorHAnsi" w:cstheme="minorHAnsi"/>
          <w:sz w:val="22"/>
          <w:szCs w:val="22"/>
          <w:rPrChange w:id="6292"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293" w:author="miminguyenb@yahoo.com" w:date="2024-05-22T02:57:00Z" w16du:dateUtc="2024-05-22T09:57:00Z">
            <w:rPr>
              <w:rFonts w:asciiTheme="minorHAnsi" w:hAnsiTheme="minorHAnsi" w:cstheme="minorHAnsi"/>
            </w:rPr>
          </w:rPrChange>
        </w:rPr>
        <w:t xml:space="preserve">Americans with </w:t>
      </w:r>
      <w:r w:rsidR="00F143DA" w:rsidRPr="00656CB3">
        <w:rPr>
          <w:rFonts w:asciiTheme="minorHAnsi" w:hAnsiTheme="minorHAnsi" w:cstheme="minorHAnsi"/>
          <w:sz w:val="22"/>
          <w:szCs w:val="22"/>
          <w:rPrChange w:id="6294" w:author="miminguyenb@yahoo.com" w:date="2024-05-22T02:57:00Z" w16du:dateUtc="2024-05-22T09:57:00Z">
            <w:rPr>
              <w:rFonts w:asciiTheme="minorHAnsi" w:hAnsiTheme="minorHAnsi" w:cstheme="minorHAnsi"/>
            </w:rPr>
          </w:rPrChange>
        </w:rPr>
        <w:t>Disabilities</w:t>
      </w:r>
      <w:r w:rsidRPr="00656CB3">
        <w:rPr>
          <w:rFonts w:asciiTheme="minorHAnsi" w:hAnsiTheme="minorHAnsi" w:cstheme="minorHAnsi"/>
          <w:sz w:val="22"/>
          <w:szCs w:val="22"/>
          <w:rPrChange w:id="6295" w:author="miminguyenb@yahoo.com" w:date="2024-05-22T02:57:00Z" w16du:dateUtc="2024-05-22T09:57:00Z">
            <w:rPr>
              <w:rFonts w:asciiTheme="minorHAnsi" w:hAnsiTheme="minorHAnsi" w:cstheme="minorHAnsi"/>
            </w:rPr>
          </w:rPrChange>
        </w:rPr>
        <w:t xml:space="preserve"> Act</w:t>
      </w:r>
    </w:p>
    <w:p w14:paraId="2A94E34F" w14:textId="7F588D78" w:rsidR="00F818B8" w:rsidRPr="00656CB3" w:rsidRDefault="00F818B8" w:rsidP="00576079">
      <w:pPr>
        <w:rPr>
          <w:ins w:id="6296" w:author="miminguyenb@yahoo.com" w:date="2024-05-22T01:45:00Z" w16du:dateUtc="2024-05-22T08:45:00Z"/>
          <w:rFonts w:asciiTheme="minorHAnsi" w:hAnsiTheme="minorHAnsi" w:cstheme="minorHAnsi"/>
          <w:sz w:val="22"/>
          <w:szCs w:val="22"/>
          <w:rPrChange w:id="6297" w:author="miminguyenb@yahoo.com" w:date="2024-05-22T02:57:00Z" w16du:dateUtc="2024-05-22T09:57:00Z">
            <w:rPr>
              <w:ins w:id="6298" w:author="miminguyenb@yahoo.com" w:date="2024-05-22T01:45:00Z" w16du:dateUtc="2024-05-22T08:45:00Z"/>
              <w:rFonts w:asciiTheme="minorHAnsi" w:hAnsiTheme="minorHAnsi" w:cstheme="minorHAnsi"/>
            </w:rPr>
          </w:rPrChange>
        </w:rPr>
      </w:pPr>
      <w:ins w:id="6299" w:author="miminguyenb@yahoo.com" w:date="2024-05-22T01:47:00Z" w16du:dateUtc="2024-05-22T08:47:00Z">
        <w:r w:rsidRPr="00656CB3">
          <w:rPr>
            <w:rFonts w:asciiTheme="minorHAnsi" w:hAnsiTheme="minorHAnsi" w:cstheme="minorHAnsi"/>
            <w:sz w:val="22"/>
            <w:szCs w:val="22"/>
            <w:rPrChange w:id="6300" w:author="miminguyenb@yahoo.com" w:date="2024-05-22T02:57:00Z" w16du:dateUtc="2024-05-22T09:57:00Z">
              <w:rPr>
                <w:rFonts w:asciiTheme="minorHAnsi" w:hAnsiTheme="minorHAnsi" w:cstheme="minorHAnsi"/>
              </w:rPr>
            </w:rPrChange>
          </w:rPr>
          <w:t xml:space="preserve">Association: </w:t>
        </w:r>
      </w:ins>
      <w:ins w:id="6301" w:author="miminguyenb@yahoo.com" w:date="2024-05-22T02:09:00Z" w16du:dateUtc="2024-05-22T09:09:00Z">
        <w:r w:rsidR="008743BA" w:rsidRPr="00656CB3">
          <w:rPr>
            <w:rFonts w:asciiTheme="minorHAnsi" w:hAnsiTheme="minorHAnsi" w:cstheme="minorHAnsi"/>
            <w:sz w:val="22"/>
            <w:szCs w:val="22"/>
            <w:rPrChange w:id="6302" w:author="miminguyenb@yahoo.com" w:date="2024-05-22T02:57:00Z" w16du:dateUtc="2024-05-22T09:57:00Z">
              <w:rPr>
                <w:rFonts w:asciiTheme="minorHAnsi" w:hAnsiTheme="minorHAnsi" w:cstheme="minorHAnsi"/>
              </w:rPr>
            </w:rPrChange>
          </w:rPr>
          <w:t xml:space="preserve">General </w:t>
        </w:r>
      </w:ins>
      <w:ins w:id="6303" w:author="miminguyenb@yahoo.com" w:date="2024-05-22T02:10:00Z" w16du:dateUtc="2024-05-22T09:10:00Z">
        <w:r w:rsidR="008743BA" w:rsidRPr="00656CB3">
          <w:rPr>
            <w:rFonts w:asciiTheme="minorHAnsi" w:hAnsiTheme="minorHAnsi" w:cstheme="minorHAnsi"/>
            <w:sz w:val="22"/>
            <w:szCs w:val="22"/>
            <w:rPrChange w:id="6304" w:author="miminguyenb@yahoo.com" w:date="2024-05-22T02:57:00Z" w16du:dateUtc="2024-05-22T09:57:00Z">
              <w:rPr>
                <w:rFonts w:asciiTheme="minorHAnsi" w:hAnsiTheme="minorHAnsi" w:cstheme="minorHAnsi"/>
              </w:rPr>
            </w:rPrChange>
          </w:rPr>
          <w:t>relationship between classes</w:t>
        </w:r>
      </w:ins>
    </w:p>
    <w:p w14:paraId="7D34505E" w14:textId="13DB06C6" w:rsidR="00F818B8" w:rsidRPr="00656CB3" w:rsidRDefault="00F818B8" w:rsidP="00576079">
      <w:pPr>
        <w:rPr>
          <w:ins w:id="6305" w:author="miminguyenb@yahoo.com" w:date="2024-05-22T01:46:00Z" w16du:dateUtc="2024-05-22T08:46:00Z"/>
          <w:rFonts w:asciiTheme="minorHAnsi" w:hAnsiTheme="minorHAnsi" w:cstheme="minorHAnsi"/>
          <w:sz w:val="22"/>
          <w:szCs w:val="22"/>
          <w:rPrChange w:id="6306" w:author="miminguyenb@yahoo.com" w:date="2024-05-22T02:57:00Z" w16du:dateUtc="2024-05-22T09:57:00Z">
            <w:rPr>
              <w:ins w:id="6307" w:author="miminguyenb@yahoo.com" w:date="2024-05-22T01:46:00Z" w16du:dateUtc="2024-05-22T08:46:00Z"/>
              <w:rFonts w:asciiTheme="minorHAnsi" w:hAnsiTheme="minorHAnsi" w:cstheme="minorHAnsi"/>
            </w:rPr>
          </w:rPrChange>
        </w:rPr>
      </w:pPr>
      <w:ins w:id="6308" w:author="miminguyenb@yahoo.com" w:date="2024-05-22T01:45:00Z" w16du:dateUtc="2024-05-22T08:45:00Z">
        <w:r w:rsidRPr="00656CB3">
          <w:rPr>
            <w:rFonts w:asciiTheme="minorHAnsi" w:hAnsiTheme="minorHAnsi" w:cstheme="minorHAnsi"/>
            <w:sz w:val="22"/>
            <w:szCs w:val="22"/>
            <w:rPrChange w:id="6309" w:author="miminguyenb@yahoo.com" w:date="2024-05-22T02:57:00Z" w16du:dateUtc="2024-05-22T09:57:00Z">
              <w:rPr>
                <w:rFonts w:asciiTheme="minorHAnsi" w:hAnsiTheme="minorHAnsi" w:cstheme="minorHAnsi"/>
              </w:rPr>
            </w:rPrChange>
          </w:rPr>
          <w:t>Data Requirements:</w:t>
        </w:r>
      </w:ins>
      <w:ins w:id="6310" w:author="miminguyenb@yahoo.com" w:date="2024-05-22T02:09:00Z" w16du:dateUtc="2024-05-22T09:09:00Z">
        <w:r w:rsidR="008743BA" w:rsidRPr="00656CB3">
          <w:rPr>
            <w:rFonts w:asciiTheme="minorHAnsi" w:hAnsiTheme="minorHAnsi" w:cstheme="minorHAnsi"/>
            <w:sz w:val="22"/>
            <w:szCs w:val="22"/>
            <w:rPrChange w:id="6311" w:author="miminguyenb@yahoo.com" w:date="2024-05-22T02:57:00Z" w16du:dateUtc="2024-05-22T09:57:00Z">
              <w:rPr>
                <w:rFonts w:asciiTheme="minorHAnsi" w:hAnsiTheme="minorHAnsi" w:cstheme="minorHAnsi"/>
              </w:rPr>
            </w:rPrChange>
          </w:rPr>
          <w:t xml:space="preserve"> Requirements relating to the data or</w:t>
        </w:r>
      </w:ins>
      <w:ins w:id="6312" w:author="miminguyenb@yahoo.com" w:date="2024-05-22T02:10:00Z" w16du:dateUtc="2024-05-22T09:10:00Z">
        <w:r w:rsidR="008743BA" w:rsidRPr="00656CB3">
          <w:rPr>
            <w:rFonts w:asciiTheme="minorHAnsi" w:hAnsiTheme="minorHAnsi" w:cstheme="minorHAnsi"/>
            <w:sz w:val="22"/>
            <w:szCs w:val="22"/>
            <w:rPrChange w:id="6313" w:author="miminguyenb@yahoo.com" w:date="2024-05-22T02:57:00Z" w16du:dateUtc="2024-05-22T09:57:00Z">
              <w:rPr>
                <w:rFonts w:asciiTheme="minorHAnsi" w:hAnsiTheme="minorHAnsi" w:cstheme="minorHAnsi"/>
              </w:rPr>
            </w:rPrChange>
          </w:rPr>
          <w:t xml:space="preserve"> database of the system</w:t>
        </w:r>
      </w:ins>
    </w:p>
    <w:p w14:paraId="12083E1C" w14:textId="45A50A61" w:rsidR="00F818B8" w:rsidRPr="00656CB3" w:rsidRDefault="00F818B8" w:rsidP="00576079">
      <w:pPr>
        <w:rPr>
          <w:rFonts w:asciiTheme="minorHAnsi" w:hAnsiTheme="minorHAnsi" w:cstheme="minorHAnsi"/>
          <w:sz w:val="22"/>
          <w:szCs w:val="22"/>
          <w:rPrChange w:id="6314" w:author="miminguyenb@yahoo.com" w:date="2024-05-22T02:57:00Z" w16du:dateUtc="2024-05-22T09:57:00Z">
            <w:rPr>
              <w:rFonts w:asciiTheme="minorHAnsi" w:hAnsiTheme="minorHAnsi" w:cstheme="minorHAnsi"/>
            </w:rPr>
          </w:rPrChange>
        </w:rPr>
      </w:pPr>
      <w:ins w:id="6315" w:author="miminguyenb@yahoo.com" w:date="2024-05-22T01:46:00Z" w16du:dateUtc="2024-05-22T08:46:00Z">
        <w:r w:rsidRPr="00656CB3">
          <w:rPr>
            <w:rFonts w:asciiTheme="minorHAnsi" w:hAnsiTheme="minorHAnsi" w:cstheme="minorHAnsi"/>
            <w:sz w:val="22"/>
            <w:szCs w:val="22"/>
            <w:rPrChange w:id="6316" w:author="miminguyenb@yahoo.com" w:date="2024-05-22T02:57:00Z" w16du:dateUtc="2024-05-22T09:57:00Z">
              <w:rPr>
                <w:rFonts w:asciiTheme="minorHAnsi" w:hAnsiTheme="minorHAnsi" w:cstheme="minorHAnsi"/>
              </w:rPr>
            </w:rPrChange>
          </w:rPr>
          <w:t>Extend</w:t>
        </w:r>
      </w:ins>
      <w:ins w:id="6317" w:author="miminguyenb@yahoo.com" w:date="2024-05-22T02:10:00Z" w16du:dateUtc="2024-05-22T09:10:00Z">
        <w:r w:rsidR="008743BA" w:rsidRPr="00656CB3">
          <w:rPr>
            <w:rFonts w:asciiTheme="minorHAnsi" w:hAnsiTheme="minorHAnsi" w:cstheme="minorHAnsi"/>
            <w:sz w:val="22"/>
            <w:szCs w:val="22"/>
            <w:rPrChange w:id="6318" w:author="miminguyenb@yahoo.com" w:date="2024-05-22T02:57:00Z" w16du:dateUtc="2024-05-22T09:57:00Z">
              <w:rPr>
                <w:rFonts w:asciiTheme="minorHAnsi" w:hAnsiTheme="minorHAnsi" w:cstheme="minorHAnsi"/>
              </w:rPr>
            </w:rPrChange>
          </w:rPr>
          <w:t xml:space="preserve"> An optional functionality </w:t>
        </w:r>
      </w:ins>
      <w:ins w:id="6319" w:author="miminguyenb@yahoo.com" w:date="2024-05-22T02:11:00Z" w16du:dateUtc="2024-05-22T09:11:00Z">
        <w:r w:rsidR="008743BA" w:rsidRPr="00656CB3">
          <w:rPr>
            <w:rFonts w:asciiTheme="minorHAnsi" w:hAnsiTheme="minorHAnsi" w:cstheme="minorHAnsi"/>
            <w:sz w:val="22"/>
            <w:szCs w:val="22"/>
            <w:rPrChange w:id="6320" w:author="miminguyenb@yahoo.com" w:date="2024-05-22T02:57:00Z" w16du:dateUtc="2024-05-22T09:57:00Z">
              <w:rPr>
                <w:rFonts w:asciiTheme="minorHAnsi" w:hAnsiTheme="minorHAnsi" w:cstheme="minorHAnsi"/>
              </w:rPr>
            </w:rPrChange>
          </w:rPr>
          <w:t>that could be added to the base use case</w:t>
        </w:r>
      </w:ins>
      <w:ins w:id="6321" w:author="miminguyenb@yahoo.com" w:date="2024-05-22T03:19:00Z" w16du:dateUtc="2024-05-22T10:19:00Z">
        <w:r w:rsidR="00C11F93">
          <w:rPr>
            <w:rFonts w:asciiTheme="minorHAnsi" w:hAnsiTheme="minorHAnsi" w:cstheme="minorHAnsi"/>
            <w:sz w:val="22"/>
            <w:szCs w:val="22"/>
          </w:rPr>
          <w:t>.</w:t>
        </w:r>
      </w:ins>
    </w:p>
    <w:p w14:paraId="2E276831" w14:textId="4A5DA990" w:rsidR="0049311B" w:rsidRPr="00656CB3" w:rsidRDefault="0049311B" w:rsidP="00576079">
      <w:pPr>
        <w:rPr>
          <w:ins w:id="6322" w:author="miminguyenb@yahoo.com" w:date="2024-05-22T01:45:00Z" w16du:dateUtc="2024-05-22T08:45:00Z"/>
          <w:rFonts w:asciiTheme="minorHAnsi" w:hAnsiTheme="minorHAnsi" w:cstheme="minorHAnsi"/>
          <w:sz w:val="22"/>
          <w:szCs w:val="22"/>
          <w:rPrChange w:id="6323" w:author="miminguyenb@yahoo.com" w:date="2024-05-22T02:57:00Z" w16du:dateUtc="2024-05-22T09:57:00Z">
            <w:rPr>
              <w:ins w:id="6324" w:author="miminguyenb@yahoo.com" w:date="2024-05-22T01:45:00Z" w16du:dateUtc="2024-05-22T08:45:00Z"/>
              <w:rFonts w:asciiTheme="minorHAnsi" w:hAnsiTheme="minorHAnsi" w:cstheme="minorHAnsi"/>
            </w:rPr>
          </w:rPrChange>
        </w:rPr>
      </w:pPr>
      <w:r w:rsidRPr="00656CB3">
        <w:rPr>
          <w:rFonts w:asciiTheme="minorHAnsi" w:hAnsiTheme="minorHAnsi" w:cstheme="minorHAnsi"/>
          <w:sz w:val="22"/>
          <w:szCs w:val="22"/>
          <w:rPrChange w:id="6325" w:author="miminguyenb@yahoo.com" w:date="2024-05-22T02:57:00Z" w16du:dateUtc="2024-05-22T09:57:00Z">
            <w:rPr>
              <w:rFonts w:asciiTheme="minorHAnsi" w:hAnsiTheme="minorHAnsi" w:cstheme="minorHAnsi"/>
            </w:rPr>
          </w:rPrChange>
        </w:rPr>
        <w:t>Feasibility</w:t>
      </w:r>
      <w:r w:rsidR="00F143DA" w:rsidRPr="00656CB3">
        <w:rPr>
          <w:rFonts w:asciiTheme="minorHAnsi" w:hAnsiTheme="minorHAnsi" w:cstheme="minorHAnsi"/>
          <w:sz w:val="22"/>
          <w:szCs w:val="22"/>
          <w:rPrChange w:id="6326"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327" w:author="miminguyenb@yahoo.com" w:date="2024-05-22T02:57:00Z" w16du:dateUtc="2024-05-22T09:57:00Z">
            <w:rPr>
              <w:rFonts w:asciiTheme="minorHAnsi" w:hAnsiTheme="minorHAnsi" w:cstheme="minorHAnsi"/>
            </w:rPr>
          </w:rPrChange>
        </w:rPr>
        <w:t>capable of being done or carried out</w:t>
      </w:r>
    </w:p>
    <w:p w14:paraId="51AC42D8" w14:textId="5AA2351D" w:rsidR="00F818B8" w:rsidRPr="00656CB3" w:rsidRDefault="00F818B8" w:rsidP="00576079">
      <w:pPr>
        <w:rPr>
          <w:ins w:id="6328" w:author="miminguyenb@yahoo.com" w:date="2024-05-22T01:46:00Z" w16du:dateUtc="2024-05-22T08:46:00Z"/>
          <w:rFonts w:asciiTheme="minorHAnsi" w:hAnsiTheme="minorHAnsi" w:cstheme="minorHAnsi"/>
          <w:sz w:val="22"/>
          <w:szCs w:val="22"/>
          <w:rPrChange w:id="6329" w:author="miminguyenb@yahoo.com" w:date="2024-05-22T02:57:00Z" w16du:dateUtc="2024-05-22T09:57:00Z">
            <w:rPr>
              <w:ins w:id="6330" w:author="miminguyenb@yahoo.com" w:date="2024-05-22T01:46:00Z" w16du:dateUtc="2024-05-22T08:46:00Z"/>
              <w:rFonts w:asciiTheme="minorHAnsi" w:hAnsiTheme="minorHAnsi" w:cstheme="minorHAnsi"/>
            </w:rPr>
          </w:rPrChange>
        </w:rPr>
      </w:pPr>
      <w:ins w:id="6331" w:author="miminguyenb@yahoo.com" w:date="2024-05-22T01:46:00Z" w16du:dateUtc="2024-05-22T08:46:00Z">
        <w:r w:rsidRPr="00656CB3">
          <w:rPr>
            <w:rFonts w:asciiTheme="minorHAnsi" w:hAnsiTheme="minorHAnsi" w:cstheme="minorHAnsi"/>
            <w:sz w:val="22"/>
            <w:szCs w:val="22"/>
            <w:rPrChange w:id="6332" w:author="miminguyenb@yahoo.com" w:date="2024-05-22T02:57:00Z" w16du:dateUtc="2024-05-22T09:57:00Z">
              <w:rPr>
                <w:rFonts w:asciiTheme="minorHAnsi" w:hAnsiTheme="minorHAnsi" w:cstheme="minorHAnsi"/>
              </w:rPr>
            </w:rPrChange>
          </w:rPr>
          <w:t>Generalization:</w:t>
        </w:r>
      </w:ins>
      <w:ins w:id="6333" w:author="miminguyenb@yahoo.com" w:date="2024-05-22T02:11:00Z" w16du:dateUtc="2024-05-22T09:11:00Z">
        <w:r w:rsidR="008743BA" w:rsidRPr="00656CB3">
          <w:rPr>
            <w:rFonts w:asciiTheme="minorHAnsi" w:hAnsiTheme="minorHAnsi" w:cstheme="minorHAnsi"/>
            <w:sz w:val="22"/>
            <w:szCs w:val="22"/>
            <w:rPrChange w:id="6334" w:author="miminguyenb@yahoo.com" w:date="2024-05-22T02:57:00Z" w16du:dateUtc="2024-05-22T09:57:00Z">
              <w:rPr>
                <w:rFonts w:asciiTheme="minorHAnsi" w:hAnsiTheme="minorHAnsi" w:cstheme="minorHAnsi"/>
              </w:rPr>
            </w:rPrChange>
          </w:rPr>
          <w:t xml:space="preserve"> When one use case inherits everything from another use case</w:t>
        </w:r>
      </w:ins>
    </w:p>
    <w:p w14:paraId="6FC00A5E" w14:textId="67AD85DB" w:rsidR="00F818B8" w:rsidRPr="00656CB3" w:rsidRDefault="00F818B8" w:rsidP="00576079">
      <w:pPr>
        <w:rPr>
          <w:rFonts w:asciiTheme="minorHAnsi" w:hAnsiTheme="minorHAnsi" w:cstheme="minorHAnsi"/>
          <w:sz w:val="22"/>
          <w:szCs w:val="22"/>
          <w:rPrChange w:id="6335" w:author="miminguyenb@yahoo.com" w:date="2024-05-22T02:57:00Z" w16du:dateUtc="2024-05-22T09:57:00Z">
            <w:rPr>
              <w:rFonts w:asciiTheme="minorHAnsi" w:hAnsiTheme="minorHAnsi" w:cstheme="minorHAnsi"/>
            </w:rPr>
          </w:rPrChange>
        </w:rPr>
      </w:pPr>
      <w:ins w:id="6336" w:author="miminguyenb@yahoo.com" w:date="2024-05-22T01:46:00Z" w16du:dateUtc="2024-05-22T08:46:00Z">
        <w:r w:rsidRPr="00656CB3">
          <w:rPr>
            <w:rFonts w:asciiTheme="minorHAnsi" w:hAnsiTheme="minorHAnsi" w:cstheme="minorHAnsi"/>
            <w:sz w:val="22"/>
            <w:szCs w:val="22"/>
            <w:rPrChange w:id="6337" w:author="miminguyenb@yahoo.com" w:date="2024-05-22T02:57:00Z" w16du:dateUtc="2024-05-22T09:57:00Z">
              <w:rPr>
                <w:rFonts w:asciiTheme="minorHAnsi" w:hAnsiTheme="minorHAnsi" w:cstheme="minorHAnsi"/>
              </w:rPr>
            </w:rPrChange>
          </w:rPr>
          <w:t xml:space="preserve">Include: </w:t>
        </w:r>
      </w:ins>
      <w:ins w:id="6338" w:author="miminguyenb@yahoo.com" w:date="2024-05-22T02:12:00Z" w16du:dateUtc="2024-05-22T09:12:00Z">
        <w:r w:rsidR="008743BA" w:rsidRPr="00656CB3">
          <w:rPr>
            <w:rFonts w:asciiTheme="minorHAnsi" w:hAnsiTheme="minorHAnsi" w:cstheme="minorHAnsi"/>
            <w:sz w:val="22"/>
            <w:szCs w:val="22"/>
            <w:rPrChange w:id="6339" w:author="miminguyenb@yahoo.com" w:date="2024-05-22T02:57:00Z" w16du:dateUtc="2024-05-22T09:57:00Z">
              <w:rPr>
                <w:rFonts w:asciiTheme="minorHAnsi" w:hAnsiTheme="minorHAnsi" w:cstheme="minorHAnsi"/>
              </w:rPr>
            </w:rPrChange>
          </w:rPr>
          <w:t>When one use case must include another use case</w:t>
        </w:r>
      </w:ins>
    </w:p>
    <w:p w14:paraId="1BEBCC01" w14:textId="13798363" w:rsidR="0049311B" w:rsidRPr="00656CB3" w:rsidRDefault="0049311B" w:rsidP="00576079">
      <w:pPr>
        <w:rPr>
          <w:ins w:id="6340" w:author="miminguyenb@yahoo.com" w:date="2024-05-22T01:45:00Z" w16du:dateUtc="2024-05-22T08:45:00Z"/>
          <w:rFonts w:asciiTheme="minorHAnsi" w:hAnsiTheme="minorHAnsi" w:cstheme="minorHAnsi"/>
          <w:sz w:val="22"/>
          <w:szCs w:val="22"/>
          <w:rPrChange w:id="6341" w:author="miminguyenb@yahoo.com" w:date="2024-05-22T02:57:00Z" w16du:dateUtc="2024-05-22T09:57:00Z">
            <w:rPr>
              <w:ins w:id="6342" w:author="miminguyenb@yahoo.com" w:date="2024-05-22T01:45:00Z" w16du:dateUtc="2024-05-22T08:45:00Z"/>
              <w:rFonts w:asciiTheme="minorHAnsi" w:hAnsiTheme="minorHAnsi" w:cstheme="minorHAnsi"/>
            </w:rPr>
          </w:rPrChange>
        </w:rPr>
      </w:pPr>
      <w:r w:rsidRPr="00656CB3">
        <w:rPr>
          <w:rFonts w:asciiTheme="minorHAnsi" w:hAnsiTheme="minorHAnsi" w:cstheme="minorHAnsi"/>
          <w:sz w:val="22"/>
          <w:szCs w:val="22"/>
          <w:rPrChange w:id="6343" w:author="miminguyenb@yahoo.com" w:date="2024-05-22T02:57:00Z" w16du:dateUtc="2024-05-22T09:57:00Z">
            <w:rPr>
              <w:rFonts w:asciiTheme="minorHAnsi" w:hAnsiTheme="minorHAnsi" w:cstheme="minorHAnsi"/>
            </w:rPr>
          </w:rPrChange>
        </w:rPr>
        <w:t>Infrastructure</w:t>
      </w:r>
      <w:r w:rsidR="00F143DA" w:rsidRPr="00656CB3">
        <w:rPr>
          <w:rFonts w:asciiTheme="minorHAnsi" w:hAnsiTheme="minorHAnsi" w:cstheme="minorHAnsi"/>
          <w:sz w:val="22"/>
          <w:szCs w:val="22"/>
          <w:rPrChange w:id="6344"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345" w:author="miminguyenb@yahoo.com" w:date="2024-05-22T02:57:00Z" w16du:dateUtc="2024-05-22T09:57:00Z">
            <w:rPr>
              <w:rFonts w:asciiTheme="minorHAnsi" w:hAnsiTheme="minorHAnsi" w:cstheme="minorHAnsi"/>
            </w:rPr>
          </w:rPrChange>
        </w:rPr>
        <w:t>the underlying foundation or basic framework</w:t>
      </w:r>
      <w:r w:rsidR="00F143DA" w:rsidRPr="00656CB3">
        <w:rPr>
          <w:rFonts w:asciiTheme="minorHAnsi" w:hAnsiTheme="minorHAnsi" w:cstheme="minorHAnsi"/>
          <w:sz w:val="22"/>
          <w:szCs w:val="22"/>
          <w:rPrChange w:id="6346"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347" w:author="miminguyenb@yahoo.com" w:date="2024-05-22T02:57:00Z" w16du:dateUtc="2024-05-22T09:57:00Z">
            <w:rPr>
              <w:rFonts w:asciiTheme="minorHAnsi" w:hAnsiTheme="minorHAnsi" w:cstheme="minorHAnsi"/>
            </w:rPr>
          </w:rPrChange>
        </w:rPr>
        <w:t>as of a system or organization)</w:t>
      </w:r>
    </w:p>
    <w:p w14:paraId="36B0476B" w14:textId="62922D73" w:rsidR="00F818B8" w:rsidRPr="00656CB3" w:rsidRDefault="00F818B8" w:rsidP="00576079">
      <w:pPr>
        <w:rPr>
          <w:rFonts w:asciiTheme="minorHAnsi" w:hAnsiTheme="minorHAnsi" w:cstheme="minorHAnsi"/>
          <w:sz w:val="22"/>
          <w:szCs w:val="22"/>
          <w:rPrChange w:id="6348" w:author="miminguyenb@yahoo.com" w:date="2024-05-22T02:57:00Z" w16du:dateUtc="2024-05-22T09:57:00Z">
            <w:rPr>
              <w:rFonts w:asciiTheme="minorHAnsi" w:hAnsiTheme="minorHAnsi" w:cstheme="minorHAnsi"/>
            </w:rPr>
          </w:rPrChange>
        </w:rPr>
      </w:pPr>
      <w:ins w:id="6349" w:author="miminguyenb@yahoo.com" w:date="2024-05-22T01:45:00Z" w16du:dateUtc="2024-05-22T08:45:00Z">
        <w:r w:rsidRPr="00656CB3">
          <w:rPr>
            <w:rFonts w:asciiTheme="minorHAnsi" w:hAnsiTheme="minorHAnsi" w:cstheme="minorHAnsi"/>
            <w:sz w:val="22"/>
            <w:szCs w:val="22"/>
            <w:rPrChange w:id="6350" w:author="miminguyenb@yahoo.com" w:date="2024-05-22T02:57:00Z" w16du:dateUtc="2024-05-22T09:57:00Z">
              <w:rPr>
                <w:rFonts w:asciiTheme="minorHAnsi" w:hAnsiTheme="minorHAnsi" w:cstheme="minorHAnsi"/>
              </w:rPr>
            </w:rPrChange>
          </w:rPr>
          <w:t xml:space="preserve">Non-Functional Requirements: </w:t>
        </w:r>
      </w:ins>
      <w:ins w:id="6351" w:author="miminguyenb@yahoo.com" w:date="2024-05-22T02:13:00Z" w16du:dateUtc="2024-05-22T09:13:00Z">
        <w:r w:rsidR="008743BA" w:rsidRPr="00656CB3">
          <w:rPr>
            <w:rFonts w:asciiTheme="minorHAnsi" w:hAnsiTheme="minorHAnsi" w:cstheme="minorHAnsi"/>
            <w:sz w:val="22"/>
            <w:szCs w:val="22"/>
            <w:rPrChange w:id="6352" w:author="miminguyenb@yahoo.com" w:date="2024-05-22T02:57:00Z" w16du:dateUtc="2024-05-22T09:57:00Z">
              <w:rPr>
                <w:rFonts w:asciiTheme="minorHAnsi" w:hAnsiTheme="minorHAnsi" w:cstheme="minorHAnsi"/>
              </w:rPr>
            </w:rPrChange>
          </w:rPr>
          <w:t>Requirements of the system that do not impact its functionality</w:t>
        </w:r>
      </w:ins>
    </w:p>
    <w:p w14:paraId="7785215E" w14:textId="2453FC7B" w:rsidR="0049311B" w:rsidRPr="00656CB3" w:rsidRDefault="0049311B" w:rsidP="00576079">
      <w:pPr>
        <w:rPr>
          <w:rFonts w:asciiTheme="minorHAnsi" w:hAnsiTheme="minorHAnsi" w:cstheme="minorHAnsi"/>
          <w:sz w:val="22"/>
          <w:szCs w:val="22"/>
          <w:rPrChange w:id="6353" w:author="miminguyenb@yahoo.com" w:date="2024-05-22T02:57:00Z" w16du:dateUtc="2024-05-22T09:57:00Z">
            <w:rPr>
              <w:rFonts w:asciiTheme="minorHAnsi" w:hAnsiTheme="minorHAnsi" w:cstheme="minorHAnsi"/>
            </w:rPr>
          </w:rPrChange>
        </w:rPr>
      </w:pPr>
      <w:r w:rsidRPr="00656CB3">
        <w:rPr>
          <w:rFonts w:asciiTheme="minorHAnsi" w:hAnsiTheme="minorHAnsi" w:cstheme="minorHAnsi"/>
          <w:sz w:val="22"/>
          <w:szCs w:val="22"/>
          <w:rPrChange w:id="6354" w:author="miminguyenb@yahoo.com" w:date="2024-05-22T02:57:00Z" w16du:dateUtc="2024-05-22T09:57:00Z">
            <w:rPr>
              <w:rFonts w:asciiTheme="minorHAnsi" w:hAnsiTheme="minorHAnsi" w:cstheme="minorHAnsi"/>
            </w:rPr>
          </w:rPrChange>
        </w:rPr>
        <w:t>PIR</w:t>
      </w:r>
      <w:r w:rsidR="00F143DA" w:rsidRPr="00656CB3">
        <w:rPr>
          <w:rFonts w:asciiTheme="minorHAnsi" w:hAnsiTheme="minorHAnsi" w:cstheme="minorHAnsi"/>
          <w:sz w:val="22"/>
          <w:szCs w:val="22"/>
          <w:rPrChange w:id="6355"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356" w:author="miminguyenb@yahoo.com" w:date="2024-05-22T02:57:00Z" w16du:dateUtc="2024-05-22T09:57:00Z">
            <w:rPr>
              <w:rFonts w:asciiTheme="minorHAnsi" w:hAnsiTheme="minorHAnsi" w:cstheme="minorHAnsi"/>
            </w:rPr>
          </w:rPrChange>
        </w:rPr>
        <w:t xml:space="preserve">Project </w:t>
      </w:r>
      <w:r w:rsidR="00F143DA" w:rsidRPr="00656CB3">
        <w:rPr>
          <w:rFonts w:asciiTheme="minorHAnsi" w:hAnsiTheme="minorHAnsi" w:cstheme="minorHAnsi"/>
          <w:sz w:val="22"/>
          <w:szCs w:val="22"/>
          <w:rPrChange w:id="6357" w:author="miminguyenb@yahoo.com" w:date="2024-05-22T02:57:00Z" w16du:dateUtc="2024-05-22T09:57:00Z">
            <w:rPr>
              <w:rFonts w:asciiTheme="minorHAnsi" w:hAnsiTheme="minorHAnsi" w:cstheme="minorHAnsi"/>
            </w:rPr>
          </w:rPrChange>
        </w:rPr>
        <w:t>Initial</w:t>
      </w:r>
      <w:r w:rsidRPr="00656CB3">
        <w:rPr>
          <w:rFonts w:asciiTheme="minorHAnsi" w:hAnsiTheme="minorHAnsi" w:cstheme="minorHAnsi"/>
          <w:sz w:val="22"/>
          <w:szCs w:val="22"/>
          <w:rPrChange w:id="6358" w:author="miminguyenb@yahoo.com" w:date="2024-05-22T02:57:00Z" w16du:dateUtc="2024-05-22T09:57:00Z">
            <w:rPr>
              <w:rFonts w:asciiTheme="minorHAnsi" w:hAnsiTheme="minorHAnsi" w:cstheme="minorHAnsi"/>
            </w:rPr>
          </w:rPrChange>
        </w:rPr>
        <w:t xml:space="preserve"> Request</w:t>
      </w:r>
    </w:p>
    <w:p w14:paraId="76310095" w14:textId="64FE172F" w:rsidR="0049311B" w:rsidRPr="00656CB3" w:rsidRDefault="0049311B" w:rsidP="00576079">
      <w:pPr>
        <w:rPr>
          <w:rFonts w:asciiTheme="minorHAnsi" w:hAnsiTheme="minorHAnsi" w:cstheme="minorHAnsi"/>
          <w:sz w:val="22"/>
          <w:szCs w:val="22"/>
          <w:rPrChange w:id="6359" w:author="miminguyenb@yahoo.com" w:date="2024-05-22T02:57:00Z" w16du:dateUtc="2024-05-22T09:57:00Z">
            <w:rPr>
              <w:rFonts w:asciiTheme="minorHAnsi" w:hAnsiTheme="minorHAnsi" w:cstheme="minorHAnsi"/>
            </w:rPr>
          </w:rPrChange>
        </w:rPr>
      </w:pPr>
      <w:r w:rsidRPr="00656CB3">
        <w:rPr>
          <w:rFonts w:asciiTheme="minorHAnsi" w:hAnsiTheme="minorHAnsi" w:cstheme="minorHAnsi"/>
          <w:sz w:val="22"/>
          <w:szCs w:val="22"/>
          <w:rPrChange w:id="6360" w:author="miminguyenb@yahoo.com" w:date="2024-05-22T02:57:00Z" w16du:dateUtc="2024-05-22T09:57:00Z">
            <w:rPr>
              <w:rFonts w:asciiTheme="minorHAnsi" w:hAnsiTheme="minorHAnsi" w:cstheme="minorHAnsi"/>
            </w:rPr>
          </w:rPrChange>
        </w:rPr>
        <w:t>Physically disabled</w:t>
      </w:r>
      <w:r w:rsidR="00F143DA" w:rsidRPr="00656CB3">
        <w:rPr>
          <w:rFonts w:asciiTheme="minorHAnsi" w:hAnsiTheme="minorHAnsi" w:cstheme="minorHAnsi"/>
          <w:sz w:val="22"/>
          <w:szCs w:val="22"/>
          <w:rPrChange w:id="6361"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362" w:author="miminguyenb@yahoo.com" w:date="2024-05-22T02:57:00Z" w16du:dateUtc="2024-05-22T09:57:00Z">
            <w:rPr>
              <w:rFonts w:asciiTheme="minorHAnsi" w:hAnsiTheme="minorHAnsi" w:cstheme="minorHAnsi"/>
            </w:rPr>
          </w:rPrChange>
        </w:rPr>
        <w:t>limitation on a person</w:t>
      </w:r>
      <w:r w:rsidR="00430AF2" w:rsidRPr="00656CB3">
        <w:rPr>
          <w:rFonts w:asciiTheme="minorHAnsi" w:hAnsiTheme="minorHAnsi" w:cstheme="minorHAnsi"/>
          <w:sz w:val="22"/>
          <w:szCs w:val="22"/>
          <w:rPrChange w:id="6363" w:author="miminguyenb@yahoo.com" w:date="2024-05-22T02:57:00Z" w16du:dateUtc="2024-05-22T09:57:00Z">
            <w:rPr>
              <w:rFonts w:asciiTheme="minorHAnsi" w:hAnsiTheme="minorHAnsi" w:cstheme="minorHAnsi"/>
            </w:rPr>
          </w:rPrChange>
        </w:rPr>
        <w:t>'</w:t>
      </w:r>
      <w:r w:rsidRPr="00656CB3">
        <w:rPr>
          <w:rFonts w:asciiTheme="minorHAnsi" w:hAnsiTheme="minorHAnsi" w:cstheme="minorHAnsi"/>
          <w:sz w:val="22"/>
          <w:szCs w:val="22"/>
          <w:rPrChange w:id="6364" w:author="miminguyenb@yahoo.com" w:date="2024-05-22T02:57:00Z" w16du:dateUtc="2024-05-22T09:57:00Z">
            <w:rPr>
              <w:rFonts w:asciiTheme="minorHAnsi" w:hAnsiTheme="minorHAnsi" w:cstheme="minorHAnsi"/>
            </w:rPr>
          </w:rPrChange>
        </w:rPr>
        <w:t>s physical functioning, mobility, dexterity, or stamina</w:t>
      </w:r>
    </w:p>
    <w:p w14:paraId="41CA582F" w14:textId="3ED3CF61" w:rsidR="0049311B" w:rsidRPr="00656CB3" w:rsidRDefault="0049311B" w:rsidP="00576079">
      <w:pPr>
        <w:rPr>
          <w:rFonts w:asciiTheme="minorHAnsi" w:hAnsiTheme="minorHAnsi" w:cstheme="minorHAnsi"/>
          <w:sz w:val="22"/>
          <w:szCs w:val="22"/>
          <w:rPrChange w:id="6365" w:author="miminguyenb@yahoo.com" w:date="2024-05-22T02:57:00Z" w16du:dateUtc="2024-05-22T09:57:00Z">
            <w:rPr>
              <w:rFonts w:asciiTheme="minorHAnsi" w:hAnsiTheme="minorHAnsi" w:cstheme="minorHAnsi"/>
            </w:rPr>
          </w:rPrChange>
        </w:rPr>
      </w:pPr>
      <w:r w:rsidRPr="00656CB3">
        <w:rPr>
          <w:rFonts w:asciiTheme="minorHAnsi" w:hAnsiTheme="minorHAnsi" w:cstheme="minorHAnsi"/>
          <w:sz w:val="22"/>
          <w:szCs w:val="22"/>
          <w:rPrChange w:id="6366" w:author="miminguyenb@yahoo.com" w:date="2024-05-22T02:57:00Z" w16du:dateUtc="2024-05-22T09:57:00Z">
            <w:rPr>
              <w:rFonts w:asciiTheme="minorHAnsi" w:hAnsiTheme="minorHAnsi" w:cstheme="minorHAnsi"/>
            </w:rPr>
          </w:rPrChange>
        </w:rPr>
        <w:t>Stakeholders</w:t>
      </w:r>
      <w:r w:rsidR="00F143DA" w:rsidRPr="00656CB3">
        <w:rPr>
          <w:rFonts w:asciiTheme="minorHAnsi" w:hAnsiTheme="minorHAnsi" w:cstheme="minorHAnsi"/>
          <w:sz w:val="22"/>
          <w:szCs w:val="22"/>
          <w:rPrChange w:id="6367" w:author="miminguyenb@yahoo.com" w:date="2024-05-22T02:57:00Z" w16du:dateUtc="2024-05-22T09:57:00Z">
            <w:rPr>
              <w:rFonts w:asciiTheme="minorHAnsi" w:hAnsiTheme="minorHAnsi" w:cstheme="minorHAnsi"/>
            </w:rPr>
          </w:rPrChange>
        </w:rPr>
        <w:t xml:space="preserve">: </w:t>
      </w:r>
      <w:r w:rsidR="00430AF2" w:rsidRPr="00656CB3">
        <w:rPr>
          <w:rFonts w:asciiTheme="minorHAnsi" w:hAnsiTheme="minorHAnsi" w:cstheme="minorHAnsi"/>
          <w:sz w:val="22"/>
          <w:szCs w:val="22"/>
          <w:rPrChange w:id="6368" w:author="miminguyenb@yahoo.com" w:date="2024-05-22T02:57:00Z" w16du:dateUtc="2024-05-22T09:57:00Z">
            <w:rPr>
              <w:rFonts w:asciiTheme="minorHAnsi" w:hAnsiTheme="minorHAnsi" w:cstheme="minorHAnsi"/>
            </w:rPr>
          </w:rPrChange>
        </w:rPr>
        <w:t>one who is involved in or affected by a course of action</w:t>
      </w:r>
    </w:p>
    <w:p w14:paraId="6D27FEA3" w14:textId="43EC474A" w:rsidR="0049311B" w:rsidRPr="00656CB3" w:rsidRDefault="0049311B" w:rsidP="00576079">
      <w:pPr>
        <w:rPr>
          <w:ins w:id="6369" w:author="miminguyenb@yahoo.com" w:date="2024-05-22T01:36:00Z" w16du:dateUtc="2024-05-22T08:36:00Z"/>
          <w:rFonts w:asciiTheme="minorHAnsi" w:hAnsiTheme="minorHAnsi" w:cstheme="minorHAnsi"/>
          <w:sz w:val="22"/>
          <w:szCs w:val="22"/>
          <w:rPrChange w:id="6370" w:author="miminguyenb@yahoo.com" w:date="2024-05-22T02:57:00Z" w16du:dateUtc="2024-05-22T09:57:00Z">
            <w:rPr>
              <w:ins w:id="6371" w:author="miminguyenb@yahoo.com" w:date="2024-05-22T01:36:00Z" w16du:dateUtc="2024-05-22T08:36:00Z"/>
              <w:rFonts w:asciiTheme="minorHAnsi" w:hAnsiTheme="minorHAnsi" w:cstheme="minorHAnsi"/>
            </w:rPr>
          </w:rPrChange>
        </w:rPr>
      </w:pPr>
      <w:r w:rsidRPr="00656CB3">
        <w:rPr>
          <w:rFonts w:asciiTheme="minorHAnsi" w:hAnsiTheme="minorHAnsi" w:cstheme="minorHAnsi"/>
          <w:sz w:val="22"/>
          <w:szCs w:val="22"/>
          <w:rPrChange w:id="6372" w:author="miminguyenb@yahoo.com" w:date="2024-05-22T02:57:00Z" w16du:dateUtc="2024-05-22T09:57:00Z">
            <w:rPr>
              <w:rFonts w:asciiTheme="minorHAnsi" w:hAnsiTheme="minorHAnsi" w:cstheme="minorHAnsi"/>
            </w:rPr>
          </w:rPrChange>
        </w:rPr>
        <w:t>System proposal</w:t>
      </w:r>
      <w:r w:rsidR="00F143DA" w:rsidRPr="00656CB3">
        <w:rPr>
          <w:rFonts w:asciiTheme="minorHAnsi" w:hAnsiTheme="minorHAnsi" w:cstheme="minorHAnsi"/>
          <w:sz w:val="22"/>
          <w:szCs w:val="22"/>
          <w:rPrChange w:id="6373" w:author="miminguyenb@yahoo.com" w:date="2024-05-22T02:57:00Z" w16du:dateUtc="2024-05-22T09:57:00Z">
            <w:rPr>
              <w:rFonts w:asciiTheme="minorHAnsi" w:hAnsiTheme="minorHAnsi" w:cstheme="minorHAnsi"/>
            </w:rPr>
          </w:rPrChange>
        </w:rPr>
        <w:t xml:space="preserve">: </w:t>
      </w:r>
      <w:r w:rsidRPr="00656CB3">
        <w:rPr>
          <w:rFonts w:asciiTheme="minorHAnsi" w:hAnsiTheme="minorHAnsi" w:cstheme="minorHAnsi"/>
          <w:sz w:val="22"/>
          <w:szCs w:val="22"/>
          <w:rPrChange w:id="6374" w:author="miminguyenb@yahoo.com" w:date="2024-05-22T02:57:00Z" w16du:dateUtc="2024-05-22T09:57:00Z">
            <w:rPr>
              <w:rFonts w:asciiTheme="minorHAnsi" w:hAnsiTheme="minorHAnsi" w:cstheme="minorHAnsi"/>
            </w:rPr>
          </w:rPrChange>
        </w:rPr>
        <w:t>a comprehensive document that outlines a system</w:t>
      </w:r>
      <w:r w:rsidR="00430AF2" w:rsidRPr="00656CB3">
        <w:rPr>
          <w:rFonts w:asciiTheme="minorHAnsi" w:hAnsiTheme="minorHAnsi" w:cstheme="minorHAnsi"/>
          <w:sz w:val="22"/>
          <w:szCs w:val="22"/>
          <w:rPrChange w:id="6375" w:author="miminguyenb@yahoo.com" w:date="2024-05-22T02:57:00Z" w16du:dateUtc="2024-05-22T09:57:00Z">
            <w:rPr>
              <w:rFonts w:asciiTheme="minorHAnsi" w:hAnsiTheme="minorHAnsi" w:cstheme="minorHAnsi"/>
            </w:rPr>
          </w:rPrChange>
        </w:rPr>
        <w:t>'</w:t>
      </w:r>
      <w:r w:rsidRPr="00656CB3">
        <w:rPr>
          <w:rFonts w:asciiTheme="minorHAnsi" w:hAnsiTheme="minorHAnsi" w:cstheme="minorHAnsi"/>
          <w:sz w:val="22"/>
          <w:szCs w:val="22"/>
          <w:rPrChange w:id="6376" w:author="miminguyenb@yahoo.com" w:date="2024-05-22T02:57:00Z" w16du:dateUtc="2024-05-22T09:57:00Z">
            <w:rPr>
              <w:rFonts w:asciiTheme="minorHAnsi" w:hAnsiTheme="minorHAnsi" w:cstheme="minorHAnsi"/>
            </w:rPr>
          </w:rPrChange>
        </w:rPr>
        <w:t>s objectives, requirements, functionalities, and design</w:t>
      </w:r>
    </w:p>
    <w:p w14:paraId="1A0ECA87" w14:textId="77777777" w:rsidR="00F664BC" w:rsidRPr="00AF5D4C" w:rsidDel="008743BA" w:rsidRDefault="00F664BC" w:rsidP="00576079">
      <w:pPr>
        <w:rPr>
          <w:del w:id="6377" w:author="miminguyenb@yahoo.com" w:date="2024-05-22T02:13:00Z" w16du:dateUtc="2024-05-22T09:13:00Z"/>
          <w:rFonts w:asciiTheme="minorHAnsi" w:hAnsiTheme="minorHAnsi" w:cstheme="minorHAnsi"/>
        </w:rPr>
      </w:pPr>
    </w:p>
    <w:p w14:paraId="76D0E511" w14:textId="77777777" w:rsidR="0049311B" w:rsidRDefault="0049311B" w:rsidP="00576079"/>
    <w:p w14:paraId="62179A52" w14:textId="70B4E3DB" w:rsidR="00B96795" w:rsidRDefault="00B96795">
      <w:pPr>
        <w:rPr>
          <w:ins w:id="6378" w:author="miminguyenb@yahoo.com" w:date="2024-05-22T02:21:00Z" w16du:dateUtc="2024-05-22T09:21:00Z"/>
          <w:sz w:val="28"/>
        </w:rPr>
      </w:pPr>
      <w:ins w:id="6379" w:author="miminguyenb@yahoo.com" w:date="2024-05-22T02:21:00Z" w16du:dateUtc="2024-05-22T09:21:00Z">
        <w:r>
          <w:br w:type="page"/>
        </w:r>
      </w:ins>
    </w:p>
    <w:p w14:paraId="669639FF" w14:textId="77777777" w:rsidR="00576079" w:rsidRPr="00656CB3" w:rsidDel="008743BA" w:rsidRDefault="00576079" w:rsidP="00576079">
      <w:pPr>
        <w:rPr>
          <w:del w:id="6380" w:author="miminguyenb@yahoo.com" w:date="2024-05-22T02:13:00Z" w16du:dateUtc="2024-05-22T09:13:00Z"/>
        </w:rPr>
      </w:pPr>
    </w:p>
    <w:p w14:paraId="7A68EBC0" w14:textId="7BF999DF" w:rsidR="003F61B3" w:rsidRPr="00656CB3" w:rsidDel="008743BA" w:rsidRDefault="00205FF8" w:rsidP="000179A5">
      <w:pPr>
        <w:ind w:left="540" w:hanging="540"/>
        <w:rPr>
          <w:del w:id="6381" w:author="miminguyenb@yahoo.com" w:date="2024-05-22T02:13:00Z" w16du:dateUtc="2024-05-22T09:13:00Z"/>
          <w:rFonts w:ascii="Calibri" w:hAnsi="Calibri"/>
          <w:rPrChange w:id="6382" w:author="miminguyenb@yahoo.com" w:date="2024-05-22T02:58:00Z" w16du:dateUtc="2024-05-22T09:58:00Z">
            <w:rPr>
              <w:del w:id="6383" w:author="miminguyenb@yahoo.com" w:date="2024-05-22T02:13:00Z" w16du:dateUtc="2024-05-22T09:13:00Z"/>
              <w:rFonts w:ascii="Calibri" w:hAnsi="Calibri"/>
              <w:sz w:val="22"/>
            </w:rPr>
          </w:rPrChange>
        </w:rPr>
      </w:pPr>
      <w:del w:id="6384" w:author="miminguyenb@yahoo.com" w:date="2024-05-22T02:13:00Z" w16du:dateUtc="2024-05-22T09:13:00Z">
        <w:r w:rsidRPr="00656CB3" w:rsidDel="008743BA">
          <w:rPr>
            <w:rFonts w:ascii="Calibri" w:hAnsi="Calibri"/>
            <w:rPrChange w:id="6385" w:author="miminguyenb@yahoo.com" w:date="2024-05-22T02:58:00Z" w16du:dateUtc="2024-05-22T09:58:00Z">
              <w:rPr>
                <w:rFonts w:ascii="Calibri" w:hAnsi="Calibri"/>
                <w:sz w:val="22"/>
              </w:rPr>
            </w:rPrChange>
          </w:rPr>
          <w:delText xml:space="preserve">Always include a </w:delText>
        </w:r>
        <w:r w:rsidR="00992EB7" w:rsidRPr="00656CB3" w:rsidDel="008743BA">
          <w:rPr>
            <w:rFonts w:ascii="Calibri" w:hAnsi="Calibri"/>
            <w:rPrChange w:id="6386" w:author="miminguyenb@yahoo.com" w:date="2024-05-22T02:58:00Z" w16du:dateUtc="2024-05-22T09:58:00Z">
              <w:rPr>
                <w:rFonts w:ascii="Calibri" w:hAnsi="Calibri"/>
                <w:sz w:val="22"/>
              </w:rPr>
            </w:rPrChange>
          </w:rPr>
          <w:delText>g</w:delText>
        </w:r>
        <w:r w:rsidRPr="00656CB3" w:rsidDel="008743BA">
          <w:rPr>
            <w:rFonts w:ascii="Calibri" w:hAnsi="Calibri"/>
            <w:rPrChange w:id="6387" w:author="miminguyenb@yahoo.com" w:date="2024-05-22T02:58:00Z" w16du:dateUtc="2024-05-22T09:58:00Z">
              <w:rPr>
                <w:rFonts w:ascii="Calibri" w:hAnsi="Calibri"/>
                <w:sz w:val="22"/>
              </w:rPr>
            </w:rPrChange>
          </w:rPr>
          <w:delText>lossary and use it to d</w:delText>
        </w:r>
        <w:r w:rsidR="003F61B3" w:rsidRPr="00656CB3" w:rsidDel="008743BA">
          <w:rPr>
            <w:rFonts w:ascii="Calibri" w:hAnsi="Calibri"/>
            <w:rPrChange w:id="6388" w:author="miminguyenb@yahoo.com" w:date="2024-05-22T02:58:00Z" w16du:dateUtc="2024-05-22T09:58:00Z">
              <w:rPr>
                <w:rFonts w:ascii="Calibri" w:hAnsi="Calibri"/>
                <w:sz w:val="22"/>
              </w:rPr>
            </w:rPrChange>
          </w:rPr>
          <w:delText xml:space="preserve">efine any technical terms, business </w:delText>
        </w:r>
        <w:r w:rsidR="00C14DF5" w:rsidRPr="00656CB3" w:rsidDel="008743BA">
          <w:rPr>
            <w:rFonts w:ascii="Calibri" w:hAnsi="Calibri"/>
            <w:rPrChange w:id="6389" w:author="miminguyenb@yahoo.com" w:date="2024-05-22T02:58:00Z" w16du:dateUtc="2024-05-22T09:58:00Z">
              <w:rPr>
                <w:rFonts w:ascii="Calibri" w:hAnsi="Calibri"/>
                <w:sz w:val="22"/>
              </w:rPr>
            </w:rPrChange>
          </w:rPr>
          <w:delText>terms,</w:delText>
        </w:r>
        <w:r w:rsidR="003F61B3" w:rsidRPr="00656CB3" w:rsidDel="008743BA">
          <w:rPr>
            <w:rFonts w:ascii="Calibri" w:hAnsi="Calibri"/>
            <w:rPrChange w:id="6390" w:author="miminguyenb@yahoo.com" w:date="2024-05-22T02:58:00Z" w16du:dateUtc="2024-05-22T09:58:00Z">
              <w:rPr>
                <w:rFonts w:ascii="Calibri" w:hAnsi="Calibri"/>
                <w:sz w:val="22"/>
              </w:rPr>
            </w:rPrChange>
          </w:rPr>
          <w:delText xml:space="preserve"> or abbreviations used in the document that a potential reader may not know</w:delText>
        </w:r>
        <w:r w:rsidR="00197F2A" w:rsidRPr="00656CB3" w:rsidDel="008743BA">
          <w:rPr>
            <w:rFonts w:ascii="Calibri" w:hAnsi="Calibri"/>
            <w:rPrChange w:id="6391" w:author="miminguyenb@yahoo.com" w:date="2024-05-22T02:58:00Z" w16du:dateUtc="2024-05-22T09:58:00Z">
              <w:rPr>
                <w:rFonts w:ascii="Calibri" w:hAnsi="Calibri"/>
                <w:sz w:val="22"/>
              </w:rPr>
            </w:rPrChange>
          </w:rPr>
          <w:delText xml:space="preserve">. </w:delText>
        </w:r>
        <w:r w:rsidR="003F61B3" w:rsidRPr="00656CB3" w:rsidDel="008743BA">
          <w:rPr>
            <w:rFonts w:ascii="Calibri" w:hAnsi="Calibri"/>
            <w:rPrChange w:id="6392" w:author="miminguyenb@yahoo.com" w:date="2024-05-22T02:58:00Z" w16du:dateUtc="2024-05-22T09:58:00Z">
              <w:rPr>
                <w:rFonts w:ascii="Calibri" w:hAnsi="Calibri"/>
                <w:sz w:val="22"/>
              </w:rPr>
            </w:rPrChange>
          </w:rPr>
          <w:delText xml:space="preserve">Since </w:delText>
        </w:r>
        <w:r w:rsidR="003F61B3" w:rsidRPr="00656CB3" w:rsidDel="008743BA">
          <w:rPr>
            <w:rFonts w:ascii="Calibri" w:hAnsi="Calibri"/>
            <w:i/>
            <w:rPrChange w:id="6393" w:author="miminguyenb@yahoo.com" w:date="2024-05-22T02:58:00Z" w16du:dateUtc="2024-05-22T09:58:00Z">
              <w:rPr>
                <w:rFonts w:ascii="Calibri" w:hAnsi="Calibri"/>
                <w:i/>
                <w:sz w:val="22"/>
              </w:rPr>
            </w:rPrChange>
          </w:rPr>
          <w:delText>you cannot make any assumptions</w:delText>
        </w:r>
        <w:r w:rsidR="003F61B3" w:rsidRPr="00656CB3" w:rsidDel="008743BA">
          <w:rPr>
            <w:rFonts w:ascii="Calibri" w:hAnsi="Calibri"/>
            <w:rPrChange w:id="6394" w:author="miminguyenb@yahoo.com" w:date="2024-05-22T02:58:00Z" w16du:dateUtc="2024-05-22T09:58:00Z">
              <w:rPr>
                <w:rFonts w:ascii="Calibri" w:hAnsi="Calibri"/>
                <w:sz w:val="22"/>
              </w:rPr>
            </w:rPrChange>
          </w:rPr>
          <w:delText xml:space="preserve"> about the experience or expertise of the reader, it is best to be on the safe side and define more rather than fewer terms</w:delText>
        </w:r>
        <w:r w:rsidR="00C14DF5" w:rsidRPr="00656CB3" w:rsidDel="008743BA">
          <w:rPr>
            <w:rFonts w:ascii="Calibri" w:hAnsi="Calibri"/>
            <w:rPrChange w:id="6395" w:author="miminguyenb@yahoo.com" w:date="2024-05-22T02:58:00Z" w16du:dateUtc="2024-05-22T09:58:00Z">
              <w:rPr>
                <w:rFonts w:ascii="Calibri" w:hAnsi="Calibri"/>
                <w:sz w:val="22"/>
              </w:rPr>
            </w:rPrChange>
          </w:rPr>
          <w:delText xml:space="preserve"> here in the glossary</w:delText>
        </w:r>
        <w:r w:rsidR="00197F2A" w:rsidRPr="00656CB3" w:rsidDel="008743BA">
          <w:rPr>
            <w:rFonts w:ascii="Calibri" w:hAnsi="Calibri"/>
            <w:rPrChange w:id="6396" w:author="miminguyenb@yahoo.com" w:date="2024-05-22T02:58:00Z" w16du:dateUtc="2024-05-22T09:58:00Z">
              <w:rPr>
                <w:rFonts w:ascii="Calibri" w:hAnsi="Calibri"/>
                <w:sz w:val="22"/>
              </w:rPr>
            </w:rPrChange>
          </w:rPr>
          <w:delText xml:space="preserve">. </w:delText>
        </w:r>
        <w:r w:rsidR="00F53871" w:rsidRPr="00656CB3" w:rsidDel="008743BA">
          <w:rPr>
            <w:rFonts w:ascii="Calibri" w:hAnsi="Calibri"/>
            <w:rPrChange w:id="6397" w:author="miminguyenb@yahoo.com" w:date="2024-05-22T02:58:00Z" w16du:dateUtc="2024-05-22T09:58:00Z">
              <w:rPr>
                <w:rFonts w:ascii="Calibri" w:hAnsi="Calibri"/>
                <w:sz w:val="22"/>
              </w:rPr>
            </w:rPrChange>
          </w:rPr>
          <w:delText xml:space="preserve">However, </w:delText>
        </w:r>
        <w:r w:rsidR="00C14DF5" w:rsidRPr="00656CB3" w:rsidDel="008743BA">
          <w:rPr>
            <w:rFonts w:ascii="Calibri" w:hAnsi="Calibri"/>
            <w:rPrChange w:id="6398" w:author="miminguyenb@yahoo.com" w:date="2024-05-22T02:58:00Z" w16du:dateUtc="2024-05-22T09:58:00Z">
              <w:rPr>
                <w:rFonts w:ascii="Calibri" w:hAnsi="Calibri"/>
                <w:sz w:val="22"/>
              </w:rPr>
            </w:rPrChange>
          </w:rPr>
          <w:delText xml:space="preserve">even </w:delText>
        </w:r>
        <w:r w:rsidR="00F53871" w:rsidRPr="00656CB3" w:rsidDel="008743BA">
          <w:rPr>
            <w:rFonts w:ascii="Calibri" w:hAnsi="Calibri"/>
            <w:rPrChange w:id="6399" w:author="miminguyenb@yahoo.com" w:date="2024-05-22T02:58:00Z" w16du:dateUtc="2024-05-22T09:58:00Z">
              <w:rPr>
                <w:rFonts w:ascii="Calibri" w:hAnsi="Calibri"/>
                <w:sz w:val="22"/>
              </w:rPr>
            </w:rPrChange>
          </w:rPr>
          <w:delText xml:space="preserve">if you have defined terms </w:delText>
        </w:r>
        <w:r w:rsidR="00C14DF5" w:rsidRPr="00656CB3" w:rsidDel="008743BA">
          <w:rPr>
            <w:rFonts w:ascii="Calibri" w:hAnsi="Calibri"/>
            <w:rPrChange w:id="6400" w:author="miminguyenb@yahoo.com" w:date="2024-05-22T02:58:00Z" w16du:dateUtc="2024-05-22T09:58:00Z">
              <w:rPr>
                <w:rFonts w:ascii="Calibri" w:hAnsi="Calibri"/>
                <w:sz w:val="22"/>
              </w:rPr>
            </w:rPrChange>
          </w:rPr>
          <w:delText xml:space="preserve">inline </w:delText>
        </w:r>
        <w:r w:rsidR="00F53871" w:rsidRPr="00656CB3" w:rsidDel="008743BA">
          <w:rPr>
            <w:rFonts w:ascii="Calibri" w:hAnsi="Calibri"/>
            <w:rPrChange w:id="6401" w:author="miminguyenb@yahoo.com" w:date="2024-05-22T02:58:00Z" w16du:dateUtc="2024-05-22T09:58:00Z">
              <w:rPr>
                <w:rFonts w:ascii="Calibri" w:hAnsi="Calibri"/>
                <w:sz w:val="22"/>
              </w:rPr>
            </w:rPrChange>
          </w:rPr>
          <w:delText xml:space="preserve">within the text, </w:delText>
        </w:r>
        <w:r w:rsidR="00C14DF5" w:rsidRPr="00656CB3" w:rsidDel="008743BA">
          <w:rPr>
            <w:rFonts w:ascii="Calibri" w:hAnsi="Calibri"/>
            <w:rPrChange w:id="6402" w:author="miminguyenb@yahoo.com" w:date="2024-05-22T02:58:00Z" w16du:dateUtc="2024-05-22T09:58:00Z">
              <w:rPr>
                <w:rFonts w:ascii="Calibri" w:hAnsi="Calibri"/>
                <w:sz w:val="22"/>
              </w:rPr>
            </w:rPrChange>
          </w:rPr>
          <w:delText xml:space="preserve">it is </w:delText>
        </w:r>
        <w:r w:rsidR="002908F7" w:rsidRPr="00656CB3" w:rsidDel="008743BA">
          <w:rPr>
            <w:rFonts w:ascii="Calibri" w:hAnsi="Calibri"/>
            <w:rPrChange w:id="6403" w:author="miminguyenb@yahoo.com" w:date="2024-05-22T02:58:00Z" w16du:dateUtc="2024-05-22T09:58:00Z">
              <w:rPr>
                <w:rFonts w:ascii="Calibri" w:hAnsi="Calibri"/>
                <w:sz w:val="22"/>
              </w:rPr>
            </w:rPrChange>
          </w:rPr>
          <w:delText>also best to include them in this section</w:delText>
        </w:r>
        <w:r w:rsidR="00C14DF5" w:rsidRPr="00656CB3" w:rsidDel="008743BA">
          <w:rPr>
            <w:rFonts w:ascii="Calibri" w:hAnsi="Calibri"/>
            <w:rPrChange w:id="6404" w:author="miminguyenb@yahoo.com" w:date="2024-05-22T02:58:00Z" w16du:dateUtc="2024-05-22T09:58:00Z">
              <w:rPr>
                <w:rFonts w:ascii="Calibri" w:hAnsi="Calibri"/>
                <w:sz w:val="22"/>
              </w:rPr>
            </w:rPrChange>
          </w:rPr>
          <w:delText>.</w:delText>
        </w:r>
        <w:r w:rsidR="00EA1B94" w:rsidRPr="00656CB3" w:rsidDel="008743BA">
          <w:rPr>
            <w:rFonts w:ascii="Calibri" w:hAnsi="Calibri"/>
            <w:rPrChange w:id="6405" w:author="miminguyenb@yahoo.com" w:date="2024-05-22T02:58:00Z" w16du:dateUtc="2024-05-22T09:58:00Z">
              <w:rPr>
                <w:rFonts w:ascii="Calibri" w:hAnsi="Calibri"/>
                <w:sz w:val="22"/>
              </w:rPr>
            </w:rPrChange>
          </w:rPr>
          <w:delText xml:space="preserve"> </w:delText>
        </w:r>
        <w:r w:rsidR="00EA1B94" w:rsidRPr="00656CB3" w:rsidDel="008743BA">
          <w:rPr>
            <w:rFonts w:ascii="Calibri" w:hAnsi="Calibri"/>
            <w:u w:val="single"/>
            <w:rPrChange w:id="6406" w:author="miminguyenb@yahoo.com" w:date="2024-05-22T02:58:00Z" w16du:dateUtc="2024-05-22T09:58:00Z">
              <w:rPr>
                <w:rFonts w:ascii="Calibri" w:hAnsi="Calibri"/>
                <w:sz w:val="22"/>
                <w:u w:val="single"/>
              </w:rPr>
            </w:rPrChange>
          </w:rPr>
          <w:delText>Th</w:delText>
        </w:r>
        <w:r w:rsidR="00394F00" w:rsidRPr="00656CB3" w:rsidDel="008743BA">
          <w:rPr>
            <w:rFonts w:ascii="Calibri" w:hAnsi="Calibri"/>
            <w:u w:val="single"/>
            <w:rPrChange w:id="6407" w:author="miminguyenb@yahoo.com" w:date="2024-05-22T02:58:00Z" w16du:dateUtc="2024-05-22T09:58:00Z">
              <w:rPr>
                <w:rFonts w:ascii="Calibri" w:hAnsi="Calibri"/>
                <w:sz w:val="22"/>
                <w:u w:val="single"/>
              </w:rPr>
            </w:rPrChange>
          </w:rPr>
          <w:delText>e Glossary</w:delText>
        </w:r>
        <w:r w:rsidR="00EA1B94" w:rsidRPr="00656CB3" w:rsidDel="008743BA">
          <w:rPr>
            <w:rFonts w:ascii="Calibri" w:hAnsi="Calibri"/>
            <w:u w:val="single"/>
            <w:rPrChange w:id="6408" w:author="miminguyenb@yahoo.com" w:date="2024-05-22T02:58:00Z" w16du:dateUtc="2024-05-22T09:58:00Z">
              <w:rPr>
                <w:rFonts w:ascii="Calibri" w:hAnsi="Calibri"/>
                <w:sz w:val="22"/>
                <w:u w:val="single"/>
              </w:rPr>
            </w:rPrChange>
          </w:rPr>
          <w:delText xml:space="preserve"> is a </w:delText>
        </w:r>
        <w:r w:rsidR="00394F00" w:rsidRPr="00656CB3" w:rsidDel="008743BA">
          <w:rPr>
            <w:rFonts w:ascii="Calibri" w:hAnsi="Calibri"/>
            <w:u w:val="single"/>
            <w:rPrChange w:id="6409" w:author="miminguyenb@yahoo.com" w:date="2024-05-22T02:58:00Z" w16du:dateUtc="2024-05-22T09:58:00Z">
              <w:rPr>
                <w:rFonts w:ascii="Calibri" w:hAnsi="Calibri"/>
                <w:sz w:val="22"/>
                <w:u w:val="single"/>
              </w:rPr>
            </w:rPrChange>
          </w:rPr>
          <w:delText>vital</w:delText>
        </w:r>
        <w:r w:rsidR="00EA1B94" w:rsidRPr="00656CB3" w:rsidDel="008743BA">
          <w:rPr>
            <w:rFonts w:ascii="Calibri" w:hAnsi="Calibri"/>
            <w:u w:val="single"/>
            <w:rPrChange w:id="6410" w:author="miminguyenb@yahoo.com" w:date="2024-05-22T02:58:00Z" w16du:dateUtc="2024-05-22T09:58:00Z">
              <w:rPr>
                <w:rFonts w:ascii="Calibri" w:hAnsi="Calibri"/>
                <w:sz w:val="22"/>
                <w:u w:val="single"/>
              </w:rPr>
            </w:rPrChange>
          </w:rPr>
          <w:delText xml:space="preserve"> section</w:delText>
        </w:r>
        <w:r w:rsidR="00EA1B94" w:rsidRPr="00656CB3" w:rsidDel="008743BA">
          <w:rPr>
            <w:rFonts w:ascii="Calibri" w:hAnsi="Calibri"/>
            <w:rPrChange w:id="6411" w:author="miminguyenb@yahoo.com" w:date="2024-05-22T02:58:00Z" w16du:dateUtc="2024-05-22T09:58:00Z">
              <w:rPr>
                <w:rFonts w:ascii="Calibri" w:hAnsi="Calibri"/>
                <w:sz w:val="22"/>
              </w:rPr>
            </w:rPrChange>
          </w:rPr>
          <w:delText xml:space="preserve">. </w:delText>
        </w:r>
        <w:r w:rsidR="00C64276" w:rsidRPr="00656CB3" w:rsidDel="008743BA">
          <w:rPr>
            <w:rFonts w:ascii="Calibri" w:hAnsi="Calibri"/>
            <w:b/>
            <w:color w:val="C00000"/>
            <w:u w:val="single"/>
          </w:rPr>
          <w:delText>Start</w:delText>
        </w:r>
        <w:r w:rsidR="00EA1B94" w:rsidRPr="00656CB3" w:rsidDel="008743BA">
          <w:rPr>
            <w:rFonts w:ascii="Calibri" w:hAnsi="Calibri"/>
            <w:b/>
            <w:color w:val="C00000"/>
            <w:u w:val="single"/>
          </w:rPr>
          <w:delText xml:space="preserve"> developing </w:delText>
        </w:r>
        <w:r w:rsidR="00C14DF5" w:rsidRPr="00656CB3" w:rsidDel="008743BA">
          <w:rPr>
            <w:rFonts w:ascii="Calibri" w:hAnsi="Calibri"/>
            <w:b/>
            <w:color w:val="C00000"/>
            <w:u w:val="single"/>
          </w:rPr>
          <w:delText>the glossary</w:delText>
        </w:r>
        <w:r w:rsidR="00EA1B94" w:rsidRPr="00656CB3" w:rsidDel="008743BA">
          <w:rPr>
            <w:rFonts w:ascii="Calibri" w:hAnsi="Calibri"/>
            <w:b/>
            <w:color w:val="C00000"/>
            <w:u w:val="single"/>
          </w:rPr>
          <w:delText xml:space="preserve"> in Part </w:delText>
        </w:r>
        <w:r w:rsidR="00394F00" w:rsidRPr="00656CB3" w:rsidDel="008743BA">
          <w:rPr>
            <w:rFonts w:ascii="Calibri" w:hAnsi="Calibri"/>
            <w:b/>
            <w:color w:val="C00000"/>
            <w:u w:val="single"/>
          </w:rPr>
          <w:delText>1</w:delText>
        </w:r>
        <w:r w:rsidR="00E67F0D" w:rsidRPr="00656CB3" w:rsidDel="008743BA">
          <w:rPr>
            <w:rFonts w:ascii="Calibri" w:hAnsi="Calibri"/>
            <w:b/>
            <w:color w:val="C00000"/>
            <w:u w:val="single"/>
          </w:rPr>
          <w:delText>,</w:delText>
        </w:r>
        <w:r w:rsidR="00EA1B94" w:rsidRPr="00656CB3" w:rsidDel="008743BA">
          <w:rPr>
            <w:rFonts w:ascii="Calibri" w:hAnsi="Calibri"/>
            <w:rPrChange w:id="6412" w:author="miminguyenb@yahoo.com" w:date="2024-05-22T02:58:00Z" w16du:dateUtc="2024-05-22T09:58:00Z">
              <w:rPr>
                <w:rFonts w:ascii="Calibri" w:hAnsi="Calibri"/>
                <w:sz w:val="22"/>
              </w:rPr>
            </w:rPrChange>
          </w:rPr>
          <w:delText xml:space="preserve"> and </w:delText>
        </w:r>
        <w:r w:rsidR="00EA1B94" w:rsidRPr="00656CB3" w:rsidDel="008743BA">
          <w:rPr>
            <w:rFonts w:ascii="Calibri" w:hAnsi="Calibri"/>
            <w:color w:val="FFFFFF" w:themeColor="background1"/>
            <w:highlight w:val="darkCyan"/>
            <w:rPrChange w:id="6413" w:author="miminguyenb@yahoo.com" w:date="2024-05-22T02:58:00Z" w16du:dateUtc="2024-05-22T09:58:00Z">
              <w:rPr>
                <w:rFonts w:ascii="Calibri" w:hAnsi="Calibri"/>
                <w:color w:val="FFFFFF" w:themeColor="background1"/>
                <w:sz w:val="22"/>
                <w:highlight w:val="darkCyan"/>
              </w:rPr>
            </w:rPrChange>
          </w:rPr>
          <w:delText xml:space="preserve">make sure it covers your </w:delText>
        </w:r>
        <w:r w:rsidR="00394F00" w:rsidRPr="00656CB3" w:rsidDel="008743BA">
          <w:rPr>
            <w:rFonts w:ascii="Calibri" w:hAnsi="Calibri"/>
            <w:color w:val="FFFFFF" w:themeColor="background1"/>
            <w:highlight w:val="darkCyan"/>
            <w:rPrChange w:id="6414" w:author="miminguyenb@yahoo.com" w:date="2024-05-22T02:58:00Z" w16du:dateUtc="2024-05-22T09:58:00Z">
              <w:rPr>
                <w:rFonts w:ascii="Calibri" w:hAnsi="Calibri"/>
                <w:color w:val="FFFFFF" w:themeColor="background1"/>
                <w:sz w:val="22"/>
                <w:highlight w:val="darkCyan"/>
              </w:rPr>
            </w:rPrChange>
          </w:rPr>
          <w:delText>entire</w:delText>
        </w:r>
        <w:r w:rsidR="00EA1B94" w:rsidRPr="00656CB3" w:rsidDel="008743BA">
          <w:rPr>
            <w:rFonts w:ascii="Calibri" w:hAnsi="Calibri"/>
            <w:color w:val="FFFFFF" w:themeColor="background1"/>
            <w:highlight w:val="darkCyan"/>
            <w:rPrChange w:id="6415" w:author="miminguyenb@yahoo.com" w:date="2024-05-22T02:58:00Z" w16du:dateUtc="2024-05-22T09:58:00Z">
              <w:rPr>
                <w:rFonts w:ascii="Calibri" w:hAnsi="Calibri"/>
                <w:color w:val="FFFFFF" w:themeColor="background1"/>
                <w:sz w:val="22"/>
                <w:highlight w:val="darkCyan"/>
              </w:rPr>
            </w:rPrChange>
          </w:rPr>
          <w:delText xml:space="preserve"> set of artifacts before submitting Part 2</w:delText>
        </w:r>
        <w:r w:rsidR="00EA1B94" w:rsidRPr="00656CB3" w:rsidDel="008743BA">
          <w:rPr>
            <w:rFonts w:ascii="Calibri" w:hAnsi="Calibri"/>
            <w:rPrChange w:id="6416" w:author="miminguyenb@yahoo.com" w:date="2024-05-22T02:58:00Z" w16du:dateUtc="2024-05-22T09:58:00Z">
              <w:rPr>
                <w:rFonts w:ascii="Calibri" w:hAnsi="Calibri"/>
                <w:sz w:val="22"/>
              </w:rPr>
            </w:rPrChange>
          </w:rPr>
          <w:delText>.</w:delText>
        </w:r>
      </w:del>
    </w:p>
    <w:p w14:paraId="2CAEAEF2" w14:textId="319101CA" w:rsidR="00030ACF" w:rsidRPr="00656CB3" w:rsidDel="008743BA" w:rsidRDefault="00030ACF" w:rsidP="00EB0A15">
      <w:pPr>
        <w:rPr>
          <w:del w:id="6417" w:author="miminguyenb@yahoo.com" w:date="2024-05-22T02:13:00Z" w16du:dateUtc="2024-05-22T09:13:00Z"/>
          <w:rFonts w:ascii="Calibri" w:hAnsi="Calibri"/>
          <w:rPrChange w:id="6418" w:author="miminguyenb@yahoo.com" w:date="2024-05-22T02:58:00Z" w16du:dateUtc="2024-05-22T09:58:00Z">
            <w:rPr>
              <w:del w:id="6419" w:author="miminguyenb@yahoo.com" w:date="2024-05-22T02:13:00Z" w16du:dateUtc="2024-05-22T09:13:00Z"/>
              <w:rFonts w:ascii="Calibri" w:hAnsi="Calibri"/>
              <w:sz w:val="22"/>
            </w:rPr>
          </w:rPrChange>
        </w:rPr>
      </w:pPr>
    </w:p>
    <w:p w14:paraId="21BC8115" w14:textId="15A602C4" w:rsidR="00AF5D4C" w:rsidRPr="00656CB3" w:rsidDel="008743BA" w:rsidRDefault="00AF5D4C">
      <w:pPr>
        <w:rPr>
          <w:del w:id="6420" w:author="miminguyenb@yahoo.com" w:date="2024-05-22T02:13:00Z" w16du:dateUtc="2024-05-22T09:13:00Z"/>
          <w:rFonts w:ascii="Calibri" w:hAnsi="Calibri"/>
          <w:b/>
          <w:u w:val="single"/>
        </w:rPr>
      </w:pPr>
      <w:del w:id="6421" w:author="miminguyenb@yahoo.com" w:date="2024-05-22T02:13:00Z" w16du:dateUtc="2024-05-22T09:13:00Z">
        <w:r w:rsidRPr="00656CB3" w:rsidDel="008743BA">
          <w:rPr>
            <w:rFonts w:ascii="Calibri" w:hAnsi="Calibri"/>
            <w:b/>
            <w:u w:val="single"/>
          </w:rPr>
          <w:br w:type="page"/>
        </w:r>
      </w:del>
    </w:p>
    <w:p w14:paraId="42878152" w14:textId="7C74B95C" w:rsidR="00EB0A15" w:rsidDel="00656CB3" w:rsidRDefault="003F61B3" w:rsidP="00656CB3">
      <w:pPr>
        <w:pStyle w:val="Heading1"/>
        <w:jc w:val="left"/>
        <w:rPr>
          <w:del w:id="6422" w:author="miminguyenb@yahoo.com" w:date="2024-05-22T02:58:00Z" w16du:dateUtc="2024-05-22T09:58:00Z"/>
          <w:rFonts w:ascii="Calibri" w:hAnsi="Calibri"/>
          <w:sz w:val="24"/>
        </w:rPr>
      </w:pPr>
      <w:del w:id="6423" w:author="miminguyenb@yahoo.com" w:date="2024-05-22T11:25:00Z" w16du:dateUtc="2024-05-22T18:25:00Z">
        <w:r w:rsidRPr="00656CB3" w:rsidDel="00504CB2">
          <w:rPr>
            <w:rFonts w:ascii="Calibri" w:hAnsi="Calibri"/>
            <w:b/>
            <w:sz w:val="24"/>
            <w:u w:val="single"/>
          </w:rPr>
          <w:delText>Bibliography</w:delText>
        </w:r>
      </w:del>
      <w:ins w:id="6424" w:author="miminguyenb@yahoo.com" w:date="2024-05-22T11:25:00Z" w16du:dateUtc="2024-05-22T18:25:00Z">
        <w:r w:rsidR="00504CB2">
          <w:rPr>
            <w:rFonts w:ascii="Calibri" w:hAnsi="Calibri"/>
            <w:b/>
            <w:u w:val="single"/>
          </w:rPr>
          <w:t>References</w:t>
        </w:r>
      </w:ins>
      <w:r w:rsidR="00197F2A" w:rsidRPr="00656CB3">
        <w:rPr>
          <w:rFonts w:ascii="Calibri" w:hAnsi="Calibri"/>
          <w:sz w:val="24"/>
        </w:rPr>
        <w:t xml:space="preserve"> </w:t>
      </w:r>
    </w:p>
    <w:p w14:paraId="5546DE80" w14:textId="77777777" w:rsidR="00656CB3" w:rsidRPr="00656CB3" w:rsidRDefault="00656CB3" w:rsidP="00656CB3">
      <w:pPr>
        <w:rPr>
          <w:ins w:id="6425" w:author="miminguyenb@yahoo.com" w:date="2024-05-22T02:58:00Z" w16du:dateUtc="2024-05-22T09:58:00Z"/>
          <w:rPrChange w:id="6426" w:author="miminguyenb@yahoo.com" w:date="2024-05-22T02:58:00Z" w16du:dateUtc="2024-05-22T09:58:00Z">
            <w:rPr>
              <w:ins w:id="6427" w:author="miminguyenb@yahoo.com" w:date="2024-05-22T02:58:00Z" w16du:dateUtc="2024-05-22T09:58:00Z"/>
              <w:rFonts w:ascii="Calibri" w:hAnsi="Calibri"/>
            </w:rPr>
          </w:rPrChange>
        </w:rPr>
        <w:pPrChange w:id="6428" w:author="miminguyenb@yahoo.com" w:date="2024-05-22T02:58:00Z" w16du:dateUtc="2024-05-22T09:58:00Z">
          <w:pPr>
            <w:pStyle w:val="Heading1"/>
            <w:jc w:val="left"/>
          </w:pPr>
        </w:pPrChange>
      </w:pPr>
    </w:p>
    <w:p w14:paraId="26292AB9" w14:textId="053941BE" w:rsidR="003F61B3" w:rsidDel="008743BA" w:rsidRDefault="009E6AC6" w:rsidP="00656CB3">
      <w:pPr>
        <w:pBdr>
          <w:bottom w:val="single" w:sz="12" w:space="1" w:color="auto"/>
        </w:pBdr>
        <w:rPr>
          <w:del w:id="6429" w:author="miminguyenb@yahoo.com" w:date="2024-05-22T02:13:00Z" w16du:dateUtc="2024-05-22T09:13:00Z"/>
          <w:rFonts w:ascii="Calibri" w:hAnsi="Calibri"/>
          <w:b/>
          <w:color w:val="FFFFFF"/>
          <w:highlight w:val="darkCyan"/>
        </w:rPr>
        <w:pPrChange w:id="6430" w:author="miminguyenb@yahoo.com" w:date="2024-05-22T02:58:00Z" w16du:dateUtc="2024-05-22T09:58:00Z">
          <w:pPr>
            <w:pBdr>
              <w:bottom w:val="single" w:sz="12" w:space="1" w:color="auto"/>
            </w:pBdr>
            <w:ind w:left="540" w:hanging="540"/>
          </w:pPr>
        </w:pPrChange>
      </w:pPr>
      <w:del w:id="6431" w:author="miminguyenb@yahoo.com" w:date="2024-05-22T02:13:00Z" w16du:dateUtc="2024-05-22T09:13:00Z">
        <w:r w:rsidRPr="00AF5D4C" w:rsidDel="008743BA">
          <w:rPr>
            <w:rFonts w:ascii="Calibri" w:hAnsi="Calibri"/>
            <w:sz w:val="22"/>
          </w:rPr>
          <w:delText>With proper citation, include</w:delText>
        </w:r>
        <w:r w:rsidR="003F61B3" w:rsidRPr="00AF5D4C" w:rsidDel="008743BA">
          <w:rPr>
            <w:rFonts w:ascii="Calibri" w:hAnsi="Calibri"/>
            <w:sz w:val="22"/>
          </w:rPr>
          <w:delText xml:space="preserve"> all sources you have consulted in defining the application domain, any CASE tools used, and any other </w:delText>
        </w:r>
        <w:r w:rsidR="003F61B3" w:rsidRPr="0034053E" w:rsidDel="008743BA">
          <w:rPr>
            <w:rFonts w:ascii="Calibri" w:hAnsi="Calibri"/>
            <w:sz w:val="22"/>
          </w:rPr>
          <w:delText>resources you have used</w:delText>
        </w:r>
        <w:r w:rsidR="00197F2A" w:rsidDel="008743BA">
          <w:rPr>
            <w:rFonts w:ascii="Calibri" w:hAnsi="Calibri"/>
            <w:sz w:val="22"/>
          </w:rPr>
          <w:delText xml:space="preserve">. </w:delText>
        </w:r>
        <w:r w:rsidR="00394F00" w:rsidDel="008743BA">
          <w:rPr>
            <w:rFonts w:ascii="Calibri" w:hAnsi="Calibri"/>
            <w:sz w:val="22"/>
            <w:u w:val="words"/>
          </w:rPr>
          <w:delText>Everyone will</w:delText>
        </w:r>
        <w:r w:rsidR="003F61B3" w:rsidRPr="0034053E" w:rsidDel="008743BA">
          <w:rPr>
            <w:rFonts w:ascii="Calibri" w:hAnsi="Calibri"/>
            <w:sz w:val="22"/>
            <w:u w:val="words"/>
          </w:rPr>
          <w:delText xml:space="preserve"> have a bibliography</w:delText>
        </w:r>
        <w:r w:rsidR="003F61B3" w:rsidRPr="0034053E" w:rsidDel="008743BA">
          <w:rPr>
            <w:rFonts w:ascii="Calibri" w:hAnsi="Calibri"/>
            <w:sz w:val="22"/>
          </w:rPr>
          <w:delText xml:space="preserve"> since you will have at least used </w:delText>
        </w:r>
        <w:r w:rsidR="00D26946" w:rsidDel="008743BA">
          <w:rPr>
            <w:rFonts w:ascii="Calibri" w:hAnsi="Calibri"/>
            <w:sz w:val="22"/>
          </w:rPr>
          <w:delText>Larman</w:delText>
        </w:r>
        <w:r w:rsidR="00F96B05" w:rsidRPr="0034053E" w:rsidDel="008743BA">
          <w:rPr>
            <w:rFonts w:ascii="Calibri" w:hAnsi="Calibri"/>
            <w:sz w:val="22"/>
          </w:rPr>
          <w:delText xml:space="preserve">, </w:delText>
        </w:r>
        <w:r w:rsidR="00D56683" w:rsidDel="008743BA">
          <w:rPr>
            <w:rFonts w:ascii="Calibri" w:hAnsi="Calibri"/>
            <w:sz w:val="22"/>
          </w:rPr>
          <w:delText>your drawing tool</w:delText>
        </w:r>
        <w:r w:rsidR="00F96B05" w:rsidRPr="0034053E" w:rsidDel="008743BA">
          <w:rPr>
            <w:rFonts w:ascii="Calibri" w:hAnsi="Calibri"/>
            <w:sz w:val="22"/>
          </w:rPr>
          <w:delText xml:space="preserve">, </w:delText>
        </w:r>
        <w:r w:rsidR="003F61B3" w:rsidRPr="0034053E" w:rsidDel="008743BA">
          <w:rPr>
            <w:rFonts w:ascii="Calibri" w:hAnsi="Calibri"/>
            <w:sz w:val="22"/>
          </w:rPr>
          <w:delText xml:space="preserve">and </w:delText>
        </w:r>
        <w:r w:rsidR="00CF5522" w:rsidRPr="0034053E" w:rsidDel="008743BA">
          <w:rPr>
            <w:rFonts w:ascii="Calibri" w:hAnsi="Calibri"/>
            <w:sz w:val="22"/>
          </w:rPr>
          <w:delText xml:space="preserve">(possibly) your </w:delText>
        </w:r>
        <w:r w:rsidR="003F61B3" w:rsidRPr="0034053E" w:rsidDel="008743BA">
          <w:rPr>
            <w:rFonts w:ascii="Calibri" w:hAnsi="Calibri"/>
            <w:sz w:val="22"/>
          </w:rPr>
          <w:delText>CSC 3150 notes</w:delText>
        </w:r>
        <w:r w:rsidR="00C32BEE" w:rsidDel="008743BA">
          <w:rPr>
            <w:rFonts w:ascii="Calibri" w:hAnsi="Calibri"/>
            <w:sz w:val="22"/>
          </w:rPr>
          <w:delText xml:space="preserve"> or lecture recording</w:delText>
        </w:r>
        <w:r w:rsidR="003F61B3" w:rsidRPr="0034053E" w:rsidDel="008743BA">
          <w:rPr>
            <w:rFonts w:ascii="Calibri" w:hAnsi="Calibri"/>
            <w:sz w:val="22"/>
          </w:rPr>
          <w:delText xml:space="preserve"> as guides</w:delText>
        </w:r>
        <w:r w:rsidR="00C14DF5" w:rsidDel="008743BA">
          <w:rPr>
            <w:rFonts w:ascii="Calibri" w:hAnsi="Calibri"/>
            <w:sz w:val="22"/>
          </w:rPr>
          <w:delText>/</w:delText>
        </w:r>
        <w:r w:rsidR="00835CDB" w:rsidRPr="0034053E" w:rsidDel="008743BA">
          <w:rPr>
            <w:rFonts w:ascii="Calibri" w:hAnsi="Calibri"/>
            <w:sz w:val="22"/>
          </w:rPr>
          <w:delText>tools</w:delText>
        </w:r>
        <w:r w:rsidR="00C32BEE" w:rsidDel="008743BA">
          <w:rPr>
            <w:rFonts w:ascii="Calibri" w:hAnsi="Calibri"/>
            <w:sz w:val="22"/>
          </w:rPr>
          <w:delText>/references</w:delText>
        </w:r>
        <w:r w:rsidR="003F61B3" w:rsidRPr="0034053E" w:rsidDel="008743BA">
          <w:rPr>
            <w:rFonts w:ascii="Calibri" w:hAnsi="Calibri"/>
            <w:sz w:val="22"/>
          </w:rPr>
          <w:delText>!</w:delText>
        </w:r>
        <w:r w:rsidR="0081609E" w:rsidDel="008743BA">
          <w:rPr>
            <w:rFonts w:ascii="Calibri" w:hAnsi="Calibri"/>
            <w:sz w:val="22"/>
          </w:rPr>
          <w:delText xml:space="preserve"> </w:delText>
        </w:r>
        <w:r w:rsidR="0081609E" w:rsidRPr="0081609E" w:rsidDel="008743BA">
          <w:rPr>
            <w:rFonts w:ascii="Calibri" w:hAnsi="Calibri"/>
            <w:b/>
            <w:color w:val="FFFFFF"/>
            <w:highlight w:val="darkCyan"/>
          </w:rPr>
          <w:delText>Be sure to update th</w:delText>
        </w:r>
        <w:r w:rsidR="0081609E" w:rsidDel="008743BA">
          <w:rPr>
            <w:rFonts w:ascii="Calibri" w:hAnsi="Calibri"/>
            <w:b/>
            <w:color w:val="FFFFFF"/>
            <w:highlight w:val="darkCyan"/>
          </w:rPr>
          <w:delText>e Bibliography</w:delText>
        </w:r>
        <w:r w:rsidR="0081609E" w:rsidRPr="0081609E" w:rsidDel="008743BA">
          <w:rPr>
            <w:rFonts w:ascii="Calibri" w:hAnsi="Calibri"/>
            <w:b/>
            <w:color w:val="FFFFFF"/>
            <w:highlight w:val="darkCyan"/>
          </w:rPr>
          <w:delText xml:space="preserve"> for Part 2.</w:delText>
        </w:r>
      </w:del>
    </w:p>
    <w:p w14:paraId="0EC35BFA" w14:textId="77777777" w:rsidR="007D1B36" w:rsidRDefault="007D1B36" w:rsidP="00656CB3">
      <w:pPr>
        <w:pStyle w:val="Heading1"/>
        <w:jc w:val="left"/>
        <w:rPr>
          <w:highlight w:val="darkCyan"/>
        </w:rPr>
        <w:pPrChange w:id="6432" w:author="miminguyenb@yahoo.com" w:date="2024-05-22T02:58:00Z" w16du:dateUtc="2024-05-22T09:58:00Z">
          <w:pPr>
            <w:pBdr>
              <w:bottom w:val="single" w:sz="12" w:space="1" w:color="auto"/>
            </w:pBdr>
            <w:ind w:left="540" w:hanging="540"/>
          </w:pPr>
        </w:pPrChange>
      </w:pPr>
    </w:p>
    <w:p w14:paraId="549144A4" w14:textId="521C3DC1" w:rsidR="007D1B36" w:rsidRPr="004633F9" w:rsidRDefault="007D1B36" w:rsidP="000179A5">
      <w:pPr>
        <w:pBdr>
          <w:bottom w:val="single" w:sz="12" w:space="1" w:color="auto"/>
        </w:pBdr>
        <w:ind w:left="540" w:hanging="540"/>
        <w:rPr>
          <w:rFonts w:asciiTheme="minorHAnsi" w:hAnsiTheme="minorHAnsi" w:cstheme="minorHAnsi"/>
          <w:sz w:val="22"/>
          <w:szCs w:val="22"/>
          <w:shd w:val="clear" w:color="auto" w:fill="FFFFFF"/>
        </w:rPr>
      </w:pPr>
      <w:r w:rsidRPr="004633F9">
        <w:rPr>
          <w:rFonts w:asciiTheme="minorHAnsi" w:hAnsiTheme="minorHAnsi" w:cstheme="minorHAnsi"/>
          <w:sz w:val="22"/>
          <w:szCs w:val="22"/>
          <w:shd w:val="clear" w:color="auto" w:fill="FFFFFF"/>
        </w:rPr>
        <w:t xml:space="preserve">Business of Apps. "App Development Cost: Everything You Need to Know in 2022." Accessed May 3, 2024. </w:t>
      </w:r>
      <w:r w:rsidR="00000000" w:rsidRPr="00747FF1">
        <w:rPr>
          <w:rFonts w:asciiTheme="minorHAnsi" w:hAnsiTheme="minorHAnsi" w:cstheme="minorHAnsi"/>
          <w:sz w:val="22"/>
          <w:szCs w:val="22"/>
          <w:rPrChange w:id="6433" w:author="miminguyenb@yahoo.com" w:date="2024-05-22T11:41:00Z" w16du:dateUtc="2024-05-22T18:41:00Z">
            <w:rPr/>
          </w:rPrChange>
        </w:rPr>
        <w:fldChar w:fldCharType="begin"/>
      </w:r>
      <w:r w:rsidR="00000000" w:rsidRPr="00747FF1">
        <w:rPr>
          <w:rFonts w:asciiTheme="minorHAnsi" w:hAnsiTheme="minorHAnsi" w:cstheme="minorHAnsi"/>
          <w:sz w:val="22"/>
          <w:szCs w:val="22"/>
          <w:rPrChange w:id="6434" w:author="miminguyenb@yahoo.com" w:date="2024-05-22T11:41:00Z" w16du:dateUtc="2024-05-22T18:41:00Z">
            <w:rPr/>
          </w:rPrChange>
        </w:rPr>
        <w:instrText>HYPERLINK "https://www.businessofapps.com/app-developers/research/app-development-cost/" \t "_new"</w:instrText>
      </w:r>
      <w:r w:rsidR="00000000" w:rsidRPr="00747FF1">
        <w:rPr>
          <w:rFonts w:asciiTheme="minorHAnsi" w:hAnsiTheme="minorHAnsi" w:cstheme="minorHAnsi"/>
          <w:sz w:val="22"/>
          <w:szCs w:val="22"/>
          <w:rPrChange w:id="6435" w:author="miminguyenb@yahoo.com" w:date="2024-05-22T11:41:00Z" w16du:dateUtc="2024-05-22T18:41:00Z">
            <w:rPr/>
          </w:rPrChange>
        </w:rPr>
      </w:r>
      <w:r w:rsidR="00000000" w:rsidRPr="00747FF1">
        <w:rPr>
          <w:rFonts w:asciiTheme="minorHAnsi" w:hAnsiTheme="minorHAnsi" w:cstheme="minorHAnsi"/>
          <w:sz w:val="22"/>
          <w:szCs w:val="22"/>
          <w:rPrChange w:id="6436" w:author="miminguyenb@yahoo.com" w:date="2024-05-22T11:41:00Z" w16du:dateUtc="2024-05-22T18:41:00Z">
            <w:rPr/>
          </w:rPrChange>
        </w:rPr>
        <w:fldChar w:fldCharType="separate"/>
      </w:r>
      <w:r w:rsidRPr="004633F9">
        <w:rPr>
          <w:rStyle w:val="Hyperlink"/>
          <w:rFonts w:asciiTheme="minorHAnsi" w:hAnsiTheme="minorHAnsi" w:cstheme="minorHAnsi"/>
          <w:color w:val="auto"/>
          <w:sz w:val="22"/>
          <w:szCs w:val="22"/>
          <w:u w:val="none"/>
          <w:bdr w:val="single" w:sz="2" w:space="0" w:color="E3E3E3" w:frame="1"/>
          <w:shd w:val="clear" w:color="auto" w:fill="FFFFFF"/>
        </w:rPr>
        <w:t>https://www.businessofapps.com/app-developers/research/app-development-cost/</w:t>
      </w:r>
      <w:r w:rsidR="00000000" w:rsidRPr="004633F9">
        <w:rPr>
          <w:rStyle w:val="Hyperlink"/>
          <w:rFonts w:asciiTheme="minorHAnsi" w:hAnsiTheme="minorHAnsi" w:cstheme="minorHAnsi"/>
          <w:color w:val="auto"/>
          <w:sz w:val="22"/>
          <w:szCs w:val="22"/>
          <w:u w:val="none"/>
          <w:bdr w:val="single" w:sz="2" w:space="0" w:color="E3E3E3" w:frame="1"/>
          <w:shd w:val="clear" w:color="auto" w:fill="FFFFFF"/>
        </w:rPr>
        <w:fldChar w:fldCharType="end"/>
      </w:r>
      <w:r w:rsidRPr="004633F9">
        <w:rPr>
          <w:rFonts w:asciiTheme="minorHAnsi" w:hAnsiTheme="minorHAnsi" w:cstheme="minorHAnsi"/>
          <w:sz w:val="22"/>
          <w:szCs w:val="22"/>
          <w:shd w:val="clear" w:color="auto" w:fill="FFFFFF"/>
        </w:rPr>
        <w:t>.</w:t>
      </w:r>
    </w:p>
    <w:p w14:paraId="1172B9C9" w14:textId="19547D45" w:rsidR="007D1B36" w:rsidRPr="004633F9" w:rsidRDefault="007D1B36" w:rsidP="000179A5">
      <w:pPr>
        <w:pBdr>
          <w:bottom w:val="single" w:sz="12" w:space="1" w:color="auto"/>
        </w:pBdr>
        <w:ind w:left="540" w:hanging="540"/>
        <w:rPr>
          <w:rFonts w:asciiTheme="minorHAnsi" w:hAnsiTheme="minorHAnsi" w:cstheme="minorHAnsi"/>
          <w:sz w:val="22"/>
          <w:szCs w:val="22"/>
          <w:shd w:val="clear" w:color="auto" w:fill="FFFFFF"/>
        </w:rPr>
      </w:pPr>
      <w:r w:rsidRPr="004633F9">
        <w:rPr>
          <w:rFonts w:asciiTheme="minorHAnsi" w:hAnsiTheme="minorHAnsi" w:cstheme="minorHAnsi"/>
          <w:sz w:val="22"/>
          <w:szCs w:val="22"/>
          <w:shd w:val="clear" w:color="auto" w:fill="FFFFFF"/>
        </w:rPr>
        <w:t xml:space="preserve">Canvas. "Module 5: Requirements Analysis: What We Are Seeking." Accessed May 3, 2024. </w:t>
      </w:r>
      <w:r w:rsidRPr="004633F9">
        <w:rPr>
          <w:rFonts w:asciiTheme="minorHAnsi" w:hAnsiTheme="minorHAnsi" w:cstheme="minorHAnsi"/>
          <w:sz w:val="22"/>
          <w:szCs w:val="22"/>
        </w:rPr>
        <w:t>https://canvas.spu.edu/courses/64100/files/4380885?module_item_id=1050496.</w:t>
      </w:r>
    </w:p>
    <w:p w14:paraId="080F1F31" w14:textId="1009DB89" w:rsidR="007D1B36" w:rsidRPr="004633F9" w:rsidRDefault="007D1B36" w:rsidP="007D1B36">
      <w:pPr>
        <w:pBdr>
          <w:bottom w:val="single" w:sz="12" w:space="1" w:color="auto"/>
        </w:pBdr>
        <w:ind w:left="540" w:hanging="540"/>
        <w:rPr>
          <w:ins w:id="6437" w:author="miminguyenb@yahoo.com" w:date="2024-05-22T02:01:00Z" w16du:dateUtc="2024-05-22T09:01:00Z"/>
          <w:rFonts w:asciiTheme="minorHAnsi" w:hAnsiTheme="minorHAnsi" w:cstheme="minorHAnsi"/>
          <w:sz w:val="22"/>
          <w:szCs w:val="22"/>
          <w:shd w:val="clear" w:color="auto" w:fill="FFFFFF"/>
        </w:rPr>
      </w:pPr>
      <w:r w:rsidRPr="004633F9">
        <w:rPr>
          <w:rFonts w:asciiTheme="minorHAnsi" w:hAnsiTheme="minorHAnsi" w:cstheme="minorHAnsi"/>
          <w:sz w:val="22"/>
          <w:szCs w:val="22"/>
          <w:shd w:val="clear" w:color="auto" w:fill="FFFFFF"/>
        </w:rPr>
        <w:t xml:space="preserve">Canvas. "Module 4: </w:t>
      </w:r>
      <w:r w:rsidR="00F143DA" w:rsidRPr="004633F9">
        <w:rPr>
          <w:rFonts w:asciiTheme="minorHAnsi" w:hAnsiTheme="minorHAnsi" w:cstheme="minorHAnsi"/>
          <w:sz w:val="22"/>
          <w:szCs w:val="22"/>
          <w:shd w:val="clear" w:color="auto" w:fill="FFFFFF"/>
        </w:rPr>
        <w:t>Feasibility</w:t>
      </w:r>
      <w:r w:rsidRPr="004633F9">
        <w:rPr>
          <w:rFonts w:asciiTheme="minorHAnsi" w:hAnsiTheme="minorHAnsi" w:cstheme="minorHAnsi"/>
          <w:sz w:val="22"/>
          <w:szCs w:val="22"/>
          <w:shd w:val="clear" w:color="auto" w:fill="FFFFFF"/>
        </w:rPr>
        <w:t xml:space="preserve"> and Risk." Accessed May 3, 2024. </w:t>
      </w:r>
      <w:r w:rsidR="00000000" w:rsidRPr="00747FF1">
        <w:rPr>
          <w:rFonts w:asciiTheme="minorHAnsi" w:hAnsiTheme="minorHAnsi" w:cstheme="minorHAnsi"/>
          <w:sz w:val="22"/>
          <w:szCs w:val="22"/>
          <w:rPrChange w:id="6438" w:author="miminguyenb@yahoo.com" w:date="2024-05-22T11:41:00Z" w16du:dateUtc="2024-05-22T18:41:00Z">
            <w:rPr/>
          </w:rPrChange>
        </w:rPr>
        <w:fldChar w:fldCharType="begin"/>
      </w:r>
      <w:r w:rsidR="00000000" w:rsidRPr="00747FF1">
        <w:rPr>
          <w:rFonts w:asciiTheme="minorHAnsi" w:hAnsiTheme="minorHAnsi" w:cstheme="minorHAnsi"/>
          <w:sz w:val="22"/>
          <w:szCs w:val="22"/>
          <w:rPrChange w:id="6439" w:author="miminguyenb@yahoo.com" w:date="2024-05-22T11:41:00Z" w16du:dateUtc="2024-05-22T18:41:00Z">
            <w:rPr/>
          </w:rPrChange>
        </w:rPr>
        <w:instrText>HYPERLINK "https://canvas.spu.edu/courses/64100/files/4442029?module_item_id=1065874" \t "_new"</w:instrText>
      </w:r>
      <w:r w:rsidR="00000000" w:rsidRPr="00747FF1">
        <w:rPr>
          <w:rFonts w:asciiTheme="minorHAnsi" w:hAnsiTheme="minorHAnsi" w:cstheme="minorHAnsi"/>
          <w:sz w:val="22"/>
          <w:szCs w:val="22"/>
          <w:rPrChange w:id="6440" w:author="miminguyenb@yahoo.com" w:date="2024-05-22T11:41:00Z" w16du:dateUtc="2024-05-22T18:41:00Z">
            <w:rPr/>
          </w:rPrChange>
        </w:rPr>
      </w:r>
      <w:r w:rsidR="00000000" w:rsidRPr="00747FF1">
        <w:rPr>
          <w:rFonts w:asciiTheme="minorHAnsi" w:hAnsiTheme="minorHAnsi" w:cstheme="minorHAnsi"/>
          <w:sz w:val="22"/>
          <w:szCs w:val="22"/>
          <w:rPrChange w:id="6441" w:author="miminguyenb@yahoo.com" w:date="2024-05-22T11:41:00Z" w16du:dateUtc="2024-05-22T18:41:00Z">
            <w:rPr/>
          </w:rPrChange>
        </w:rPr>
        <w:fldChar w:fldCharType="separate"/>
      </w:r>
      <w:r w:rsidRPr="004633F9">
        <w:rPr>
          <w:rStyle w:val="Hyperlink"/>
          <w:rFonts w:asciiTheme="minorHAnsi" w:hAnsiTheme="minorHAnsi" w:cstheme="minorHAnsi"/>
          <w:color w:val="auto"/>
          <w:sz w:val="22"/>
          <w:szCs w:val="22"/>
          <w:u w:val="none"/>
          <w:bdr w:val="single" w:sz="2" w:space="0" w:color="E3E3E3" w:frame="1"/>
          <w:shd w:val="clear" w:color="auto" w:fill="FFFFFF"/>
        </w:rPr>
        <w:t>https://canvas.spu.edu/courses/64100/files/4442029?module_item_id=1065874</w:t>
      </w:r>
      <w:r w:rsidR="00000000" w:rsidRPr="004633F9">
        <w:rPr>
          <w:rStyle w:val="Hyperlink"/>
          <w:rFonts w:asciiTheme="minorHAnsi" w:hAnsiTheme="minorHAnsi" w:cstheme="minorHAnsi"/>
          <w:color w:val="auto"/>
          <w:sz w:val="22"/>
          <w:szCs w:val="22"/>
          <w:u w:val="none"/>
          <w:bdr w:val="single" w:sz="2" w:space="0" w:color="E3E3E3" w:frame="1"/>
          <w:shd w:val="clear" w:color="auto" w:fill="FFFFFF"/>
        </w:rPr>
        <w:fldChar w:fldCharType="end"/>
      </w:r>
      <w:r w:rsidRPr="004633F9">
        <w:rPr>
          <w:rFonts w:asciiTheme="minorHAnsi" w:hAnsiTheme="minorHAnsi" w:cstheme="minorHAnsi"/>
          <w:sz w:val="22"/>
          <w:szCs w:val="22"/>
          <w:shd w:val="clear" w:color="auto" w:fill="FFFFFF"/>
        </w:rPr>
        <w:t>.</w:t>
      </w:r>
    </w:p>
    <w:p w14:paraId="172DD484" w14:textId="162A3B04" w:rsidR="00850B00" w:rsidRPr="004633F9" w:rsidRDefault="00850B00" w:rsidP="00850B00">
      <w:pPr>
        <w:pBdr>
          <w:bottom w:val="single" w:sz="12" w:space="1" w:color="auto"/>
        </w:pBdr>
        <w:ind w:left="540" w:hanging="540"/>
        <w:rPr>
          <w:rFonts w:asciiTheme="minorHAnsi" w:hAnsiTheme="minorHAnsi" w:cstheme="minorHAnsi"/>
          <w:sz w:val="22"/>
          <w:szCs w:val="22"/>
          <w:shd w:val="clear" w:color="auto" w:fill="FFFFFF"/>
        </w:rPr>
      </w:pPr>
      <w:ins w:id="6442" w:author="miminguyenb@yahoo.com" w:date="2024-05-22T02:02:00Z" w16du:dateUtc="2024-05-22T09:02:00Z">
        <w:r w:rsidRPr="004633F9">
          <w:rPr>
            <w:rFonts w:asciiTheme="minorHAnsi" w:hAnsiTheme="minorHAnsi" w:cstheme="minorHAnsi"/>
            <w:sz w:val="22"/>
            <w:szCs w:val="22"/>
            <w:shd w:val="clear" w:color="auto" w:fill="FFFFFF"/>
          </w:rPr>
          <w:t>Lucid Software Inc. "Lucidchart." Accessed May 21, 2024. https://lucid.app/lucidchart/23af74ba-802e-4ad1-9b7f-4fcff3fd6d18/edit?beaconFlowId=AA8C3759F1449A2D&amp;invitationId=inv_160476e5-2b53-42f0-bd4c-035ebd32822d&amp;page=0_0.</w:t>
        </w:r>
      </w:ins>
    </w:p>
    <w:p w14:paraId="3EB3CB70" w14:textId="1B54F34A" w:rsidR="00430AF2" w:rsidRPr="004633F9" w:rsidRDefault="00430AF2" w:rsidP="007D1B36">
      <w:pPr>
        <w:pBdr>
          <w:bottom w:val="single" w:sz="12" w:space="1" w:color="auto"/>
        </w:pBdr>
        <w:ind w:left="540" w:hanging="540"/>
        <w:rPr>
          <w:rFonts w:asciiTheme="minorHAnsi" w:hAnsiTheme="minorHAnsi" w:cstheme="minorHAnsi"/>
          <w:sz w:val="22"/>
          <w:szCs w:val="22"/>
          <w:shd w:val="clear" w:color="auto" w:fill="FFFFFF"/>
        </w:rPr>
      </w:pPr>
      <w:r w:rsidRPr="004633F9">
        <w:rPr>
          <w:rFonts w:asciiTheme="minorHAnsi" w:hAnsiTheme="minorHAnsi" w:cstheme="minorHAnsi"/>
          <w:sz w:val="22"/>
          <w:szCs w:val="22"/>
          <w:shd w:val="clear" w:color="auto" w:fill="FFFFFF"/>
        </w:rPr>
        <w:t xml:space="preserve">Kent County Council. "Physical Disabilities." Accessed May 3, 2024. </w:t>
      </w:r>
      <w:r w:rsidR="00000000" w:rsidRPr="00747FF1">
        <w:rPr>
          <w:rFonts w:asciiTheme="minorHAnsi" w:hAnsiTheme="minorHAnsi" w:cstheme="minorHAnsi"/>
          <w:sz w:val="22"/>
          <w:szCs w:val="22"/>
          <w:rPrChange w:id="6443" w:author="miminguyenb@yahoo.com" w:date="2024-05-22T11:41:00Z" w16du:dateUtc="2024-05-22T18:41:00Z">
            <w:rPr/>
          </w:rPrChange>
        </w:rPr>
        <w:fldChar w:fldCharType="begin"/>
      </w:r>
      <w:r w:rsidR="00000000" w:rsidRPr="00747FF1">
        <w:rPr>
          <w:rFonts w:asciiTheme="minorHAnsi" w:hAnsiTheme="minorHAnsi" w:cstheme="minorHAnsi"/>
          <w:sz w:val="22"/>
          <w:szCs w:val="22"/>
          <w:rPrChange w:id="6444" w:author="miminguyenb@yahoo.com" w:date="2024-05-22T11:41:00Z" w16du:dateUtc="2024-05-22T18:41:00Z">
            <w:rPr/>
          </w:rPrChange>
        </w:rPr>
        <w:instrText>HYPERLINK "https://www.kent.gov.uk/education-and-children/special-educational-needs/types-of-send/physical-disabilities" \l ":~:text=A%20physical%20disability%20is%20defined,to%20do%20normal%20daily%20activities" \t "_new"</w:instrText>
      </w:r>
      <w:r w:rsidR="00000000" w:rsidRPr="00747FF1">
        <w:rPr>
          <w:rFonts w:asciiTheme="minorHAnsi" w:hAnsiTheme="minorHAnsi" w:cstheme="minorHAnsi"/>
          <w:sz w:val="22"/>
          <w:szCs w:val="22"/>
          <w:rPrChange w:id="6445" w:author="miminguyenb@yahoo.com" w:date="2024-05-22T11:41:00Z" w16du:dateUtc="2024-05-22T18:41:00Z">
            <w:rPr/>
          </w:rPrChange>
        </w:rPr>
      </w:r>
      <w:r w:rsidR="00000000" w:rsidRPr="00747FF1">
        <w:rPr>
          <w:rFonts w:asciiTheme="minorHAnsi" w:hAnsiTheme="minorHAnsi" w:cstheme="minorHAnsi"/>
          <w:sz w:val="22"/>
          <w:szCs w:val="22"/>
          <w:rPrChange w:id="6446" w:author="miminguyenb@yahoo.com" w:date="2024-05-22T11:41:00Z" w16du:dateUtc="2024-05-22T18:41:00Z">
            <w:rPr/>
          </w:rPrChange>
        </w:rPr>
        <w:fldChar w:fldCharType="separate"/>
      </w:r>
      <w:r w:rsidRPr="004633F9">
        <w:rPr>
          <w:rStyle w:val="Hyperlink"/>
          <w:rFonts w:asciiTheme="minorHAnsi" w:hAnsiTheme="minorHAnsi" w:cstheme="minorHAnsi"/>
          <w:color w:val="auto"/>
          <w:sz w:val="22"/>
          <w:szCs w:val="22"/>
          <w:u w:val="none"/>
          <w:bdr w:val="single" w:sz="2" w:space="0" w:color="E3E3E3" w:frame="1"/>
          <w:shd w:val="clear" w:color="auto" w:fill="FFFFFF"/>
        </w:rPr>
        <w:t>https://www.kent.gov.uk/education-and-children/special-educational-needs/types-of-send/physical-disabilities#:~:text=A%20physical%20disability%20is%20defined,to%20do%20normal%20daily%20activities</w:t>
      </w:r>
      <w:r w:rsidR="00000000" w:rsidRPr="004633F9">
        <w:rPr>
          <w:rStyle w:val="Hyperlink"/>
          <w:rFonts w:asciiTheme="minorHAnsi" w:hAnsiTheme="minorHAnsi" w:cstheme="minorHAnsi"/>
          <w:color w:val="auto"/>
          <w:sz w:val="22"/>
          <w:szCs w:val="22"/>
          <w:u w:val="none"/>
          <w:bdr w:val="single" w:sz="2" w:space="0" w:color="E3E3E3" w:frame="1"/>
          <w:shd w:val="clear" w:color="auto" w:fill="FFFFFF"/>
        </w:rPr>
        <w:fldChar w:fldCharType="end"/>
      </w:r>
      <w:r w:rsidRPr="004633F9">
        <w:rPr>
          <w:rFonts w:asciiTheme="minorHAnsi" w:hAnsiTheme="minorHAnsi" w:cstheme="minorHAnsi"/>
          <w:sz w:val="22"/>
          <w:szCs w:val="22"/>
          <w:shd w:val="clear" w:color="auto" w:fill="FFFFFF"/>
        </w:rPr>
        <w:t>.</w:t>
      </w:r>
    </w:p>
    <w:p w14:paraId="14689B2C" w14:textId="37208C85" w:rsidR="00850B00" w:rsidRPr="004633F9" w:rsidRDefault="0049311B" w:rsidP="00850B00">
      <w:pPr>
        <w:pBdr>
          <w:bottom w:val="single" w:sz="12" w:space="1" w:color="auto"/>
        </w:pBdr>
        <w:ind w:left="540" w:hanging="540"/>
        <w:rPr>
          <w:ins w:id="6447" w:author="miminguyenb@yahoo.com" w:date="2024-05-22T02:05:00Z" w16du:dateUtc="2024-05-22T09:05:00Z"/>
          <w:rFonts w:asciiTheme="minorHAnsi" w:hAnsiTheme="minorHAnsi" w:cstheme="minorHAnsi"/>
          <w:sz w:val="22"/>
          <w:szCs w:val="22"/>
          <w:shd w:val="clear" w:color="auto" w:fill="FFFFFF"/>
        </w:rPr>
      </w:pPr>
      <w:r w:rsidRPr="004633F9">
        <w:rPr>
          <w:rFonts w:asciiTheme="minorHAnsi" w:hAnsiTheme="minorHAnsi" w:cstheme="minorHAnsi"/>
          <w:sz w:val="22"/>
          <w:szCs w:val="22"/>
          <w:shd w:val="clear" w:color="auto" w:fill="FFFFFF"/>
        </w:rPr>
        <w:t xml:space="preserve">Merriam-Webster. </w:t>
      </w:r>
      <w:r w:rsidRPr="004633F9">
        <w:rPr>
          <w:rStyle w:val="Emphasis"/>
          <w:rFonts w:asciiTheme="minorHAnsi" w:hAnsiTheme="minorHAnsi" w:cstheme="minorHAnsi"/>
          <w:sz w:val="22"/>
          <w:szCs w:val="22"/>
          <w:bdr w:val="single" w:sz="2" w:space="0" w:color="E3E3E3" w:frame="1"/>
          <w:shd w:val="clear" w:color="auto" w:fill="FFFFFF"/>
        </w:rPr>
        <w:t>Merriam-Webster's Collegiate Dictionary</w:t>
      </w:r>
      <w:r w:rsidRPr="004633F9">
        <w:rPr>
          <w:rFonts w:asciiTheme="minorHAnsi" w:hAnsiTheme="minorHAnsi" w:cstheme="minorHAnsi"/>
          <w:sz w:val="22"/>
          <w:szCs w:val="22"/>
          <w:shd w:val="clear" w:color="auto" w:fill="FFFFFF"/>
        </w:rPr>
        <w:t xml:space="preserve">. Accessed May 3, 2024. </w:t>
      </w:r>
      <w:r w:rsidR="00000000" w:rsidRPr="00747FF1">
        <w:rPr>
          <w:rFonts w:asciiTheme="minorHAnsi" w:hAnsiTheme="minorHAnsi" w:cstheme="minorHAnsi"/>
          <w:sz w:val="22"/>
          <w:szCs w:val="22"/>
          <w:rPrChange w:id="6448" w:author="miminguyenb@yahoo.com" w:date="2024-05-22T11:41:00Z" w16du:dateUtc="2024-05-22T18:41:00Z">
            <w:rPr/>
          </w:rPrChange>
        </w:rPr>
        <w:fldChar w:fldCharType="begin"/>
      </w:r>
      <w:r w:rsidR="00000000" w:rsidRPr="00747FF1">
        <w:rPr>
          <w:rFonts w:asciiTheme="minorHAnsi" w:hAnsiTheme="minorHAnsi" w:cstheme="minorHAnsi"/>
          <w:sz w:val="22"/>
          <w:szCs w:val="22"/>
          <w:rPrChange w:id="6449" w:author="miminguyenb@yahoo.com" w:date="2024-05-22T11:41:00Z" w16du:dateUtc="2024-05-22T18:41:00Z">
            <w:rPr/>
          </w:rPrChange>
        </w:rPr>
        <w:instrText>HYPERLINK "https://www.merriam-webster.com/"</w:instrText>
      </w:r>
      <w:r w:rsidR="00000000" w:rsidRPr="00747FF1">
        <w:rPr>
          <w:rFonts w:asciiTheme="minorHAnsi" w:hAnsiTheme="minorHAnsi" w:cstheme="minorHAnsi"/>
          <w:sz w:val="22"/>
          <w:szCs w:val="22"/>
          <w:rPrChange w:id="6450" w:author="miminguyenb@yahoo.com" w:date="2024-05-22T11:41:00Z" w16du:dateUtc="2024-05-22T18:41:00Z">
            <w:rPr/>
          </w:rPrChange>
        </w:rPr>
      </w:r>
      <w:r w:rsidR="00000000" w:rsidRPr="00747FF1">
        <w:rPr>
          <w:rFonts w:asciiTheme="minorHAnsi" w:hAnsiTheme="minorHAnsi" w:cstheme="minorHAnsi"/>
          <w:sz w:val="22"/>
          <w:szCs w:val="22"/>
          <w:rPrChange w:id="6451" w:author="miminguyenb@yahoo.com" w:date="2024-05-22T11:41:00Z" w16du:dateUtc="2024-05-22T18:41:00Z">
            <w:rPr/>
          </w:rPrChange>
        </w:rPr>
        <w:fldChar w:fldCharType="separate"/>
      </w:r>
      <w:r w:rsidR="00430AF2" w:rsidRPr="004633F9">
        <w:rPr>
          <w:rStyle w:val="Hyperlink"/>
          <w:rFonts w:asciiTheme="minorHAnsi" w:hAnsiTheme="minorHAnsi" w:cstheme="minorHAnsi"/>
          <w:color w:val="auto"/>
          <w:sz w:val="22"/>
          <w:szCs w:val="22"/>
          <w:u w:val="none"/>
          <w:shd w:val="clear" w:color="auto" w:fill="FFFFFF"/>
        </w:rPr>
        <w:t>https://www.merriam-webster.com/</w:t>
      </w:r>
      <w:r w:rsidR="00000000" w:rsidRPr="004633F9">
        <w:rPr>
          <w:rStyle w:val="Hyperlink"/>
          <w:rFonts w:asciiTheme="minorHAnsi" w:hAnsiTheme="minorHAnsi" w:cstheme="minorHAnsi"/>
          <w:color w:val="auto"/>
          <w:sz w:val="22"/>
          <w:szCs w:val="22"/>
          <w:u w:val="none"/>
          <w:shd w:val="clear" w:color="auto" w:fill="FFFFFF"/>
        </w:rPr>
        <w:fldChar w:fldCharType="end"/>
      </w:r>
    </w:p>
    <w:p w14:paraId="62579626" w14:textId="2F0DB10A" w:rsidR="00850B00" w:rsidRPr="004633F9" w:rsidRDefault="00850B00" w:rsidP="00850B00">
      <w:pPr>
        <w:pBdr>
          <w:bottom w:val="single" w:sz="12" w:space="1" w:color="auto"/>
        </w:pBdr>
        <w:ind w:left="540" w:hanging="540"/>
        <w:rPr>
          <w:ins w:id="6452" w:author="miminguyenb@yahoo.com" w:date="2024-05-22T02:03:00Z" w16du:dateUtc="2024-05-22T09:03:00Z"/>
          <w:rFonts w:asciiTheme="minorHAnsi" w:hAnsiTheme="minorHAnsi" w:cstheme="minorHAnsi"/>
          <w:sz w:val="22"/>
          <w:szCs w:val="22"/>
          <w:shd w:val="clear" w:color="auto" w:fill="FFFFFF"/>
        </w:rPr>
      </w:pPr>
      <w:ins w:id="6453" w:author="miminguyenb@yahoo.com" w:date="2024-05-22T02:05:00Z" w16du:dateUtc="2024-05-22T09:05:00Z">
        <w:r w:rsidRPr="004633F9">
          <w:rPr>
            <w:rFonts w:asciiTheme="minorHAnsi" w:hAnsiTheme="minorHAnsi" w:cstheme="minorHAnsi"/>
            <w:sz w:val="22"/>
            <w:szCs w:val="22"/>
            <w:shd w:val="clear" w:color="auto" w:fill="FFFFFF"/>
          </w:rPr>
          <w:t>Seattle Pacific University. "</w:t>
        </w:r>
        <w:r w:rsidRPr="004633F9">
          <w:rPr>
            <w:rFonts w:asciiTheme="minorHAnsi" w:hAnsiTheme="minorHAnsi" w:cstheme="minorHAnsi"/>
            <w:sz w:val="22"/>
            <w:szCs w:val="22"/>
            <w:shd w:val="clear" w:color="auto" w:fill="FFFFFF"/>
          </w:rPr>
          <w:t>Dick</w:t>
        </w:r>
      </w:ins>
      <w:ins w:id="6454" w:author="miminguyenb@yahoo.com" w:date="2024-05-22T03:23:00Z" w16du:dateUtc="2024-05-22T10:23:00Z">
        <w:r w:rsidR="00C11F93" w:rsidRPr="004633F9">
          <w:rPr>
            <w:rFonts w:asciiTheme="minorHAnsi" w:hAnsiTheme="minorHAnsi" w:cstheme="minorHAnsi"/>
            <w:sz w:val="22"/>
            <w:szCs w:val="22"/>
            <w:shd w:val="clear" w:color="auto" w:fill="FFFFFF"/>
          </w:rPr>
          <w:t>'</w:t>
        </w:r>
      </w:ins>
      <w:ins w:id="6455" w:author="miminguyenb@yahoo.com" w:date="2024-05-22T02:05:00Z" w16du:dateUtc="2024-05-22T09:05:00Z">
        <w:r w:rsidRPr="004633F9">
          <w:rPr>
            <w:rFonts w:asciiTheme="minorHAnsi" w:hAnsiTheme="minorHAnsi" w:cstheme="minorHAnsi"/>
            <w:sz w:val="22"/>
            <w:szCs w:val="22"/>
            <w:shd w:val="clear" w:color="auto" w:fill="FFFFFF"/>
          </w:rPr>
          <w:t>s Dive-in Use-Case – Individual Challenge</w:t>
        </w:r>
        <w:r w:rsidRPr="004633F9">
          <w:rPr>
            <w:rFonts w:asciiTheme="minorHAnsi" w:hAnsiTheme="minorHAnsi" w:cstheme="minorHAnsi"/>
            <w:sz w:val="22"/>
            <w:szCs w:val="22"/>
            <w:shd w:val="clear" w:color="auto" w:fill="FFFFFF"/>
          </w:rPr>
          <w:t>." Accessed May 21, 2024. [</w:t>
        </w:r>
        <w:proofErr w:type="gramStart"/>
        <w:r w:rsidRPr="004633F9">
          <w:rPr>
            <w:rFonts w:asciiTheme="minorHAnsi" w:hAnsiTheme="minorHAnsi" w:cstheme="minorHAnsi"/>
            <w:sz w:val="22"/>
            <w:szCs w:val="22"/>
            <w:shd w:val="clear" w:color="auto" w:fill="FFFFFF"/>
          </w:rPr>
          <w:t>https://canvas.spu.edu/courses/64100/assignments/440548](</w:t>
        </w:r>
        <w:proofErr w:type="gramEnd"/>
        <w:r w:rsidRPr="004633F9">
          <w:rPr>
            <w:rFonts w:asciiTheme="minorHAnsi" w:hAnsiTheme="minorHAnsi" w:cstheme="minorHAnsi"/>
            <w:sz w:val="22"/>
            <w:szCs w:val="22"/>
            <w:shd w:val="clear" w:color="auto" w:fill="FFFFFF"/>
          </w:rPr>
          <w:t>https://canvas.spu.edu/courses/64100/assignments/440548).</w:t>
        </w:r>
      </w:ins>
    </w:p>
    <w:p w14:paraId="6ABE128E" w14:textId="1D58C7F0" w:rsidR="008743BA" w:rsidRPr="004633F9" w:rsidRDefault="00850B00" w:rsidP="008743BA">
      <w:pPr>
        <w:pBdr>
          <w:bottom w:val="single" w:sz="12" w:space="1" w:color="auto"/>
        </w:pBdr>
        <w:ind w:left="540" w:hanging="540"/>
        <w:rPr>
          <w:ins w:id="6456" w:author="miminguyenb@yahoo.com" w:date="2024-05-22T02:08:00Z" w16du:dateUtc="2024-05-22T09:08:00Z"/>
          <w:rFonts w:asciiTheme="minorHAnsi" w:hAnsiTheme="minorHAnsi" w:cstheme="minorHAnsi"/>
          <w:sz w:val="22"/>
          <w:szCs w:val="22"/>
          <w:shd w:val="clear" w:color="auto" w:fill="FFFFFF"/>
        </w:rPr>
      </w:pPr>
      <w:ins w:id="6457" w:author="miminguyenb@yahoo.com" w:date="2024-05-22T02:03:00Z" w16du:dateUtc="2024-05-22T09:03:00Z">
        <w:r w:rsidRPr="004633F9">
          <w:rPr>
            <w:rFonts w:asciiTheme="minorHAnsi" w:hAnsiTheme="minorHAnsi" w:cstheme="minorHAnsi"/>
            <w:sz w:val="22"/>
            <w:szCs w:val="22"/>
            <w:shd w:val="clear" w:color="auto" w:fill="FFFFFF"/>
          </w:rPr>
          <w:t>Seattle Pacific University. "</w:t>
        </w:r>
        <w:r w:rsidRPr="004633F9">
          <w:rPr>
            <w:rFonts w:asciiTheme="minorHAnsi" w:hAnsiTheme="minorHAnsi" w:cstheme="minorHAnsi"/>
            <w:sz w:val="22"/>
            <w:szCs w:val="22"/>
            <w:shd w:val="clear" w:color="auto" w:fill="FFFFFF"/>
          </w:rPr>
          <w:t>System Proposal Part1+Part2 – One Page OUTLINE v9</w:t>
        </w:r>
        <w:r w:rsidRPr="004633F9">
          <w:rPr>
            <w:rFonts w:asciiTheme="minorHAnsi" w:hAnsiTheme="minorHAnsi" w:cstheme="minorHAnsi"/>
            <w:sz w:val="22"/>
            <w:szCs w:val="22"/>
            <w:shd w:val="clear" w:color="auto" w:fill="FFFFFF"/>
          </w:rPr>
          <w:t>." Accessed May 21, 2024. [</w:t>
        </w:r>
        <w:proofErr w:type="gramStart"/>
        <w:r w:rsidRPr="004633F9">
          <w:rPr>
            <w:rFonts w:asciiTheme="minorHAnsi" w:hAnsiTheme="minorHAnsi" w:cstheme="minorHAnsi"/>
            <w:sz w:val="22"/>
            <w:szCs w:val="22"/>
            <w:shd w:val="clear" w:color="auto" w:fill="FFFFFF"/>
          </w:rPr>
          <w:t>https://canvas.spu.edu/courses/64100/files/4426434?module_item_id=1064649](</w:t>
        </w:r>
      </w:ins>
      <w:proofErr w:type="gramEnd"/>
      <w:ins w:id="6458" w:author="miminguyenb@yahoo.com" w:date="2024-05-22T02:08:00Z" w16du:dateUtc="2024-05-22T09:08:00Z">
        <w:r w:rsidR="008743BA" w:rsidRPr="004633F9">
          <w:rPr>
            <w:rFonts w:asciiTheme="minorHAnsi" w:hAnsiTheme="minorHAnsi" w:cstheme="minorHAnsi"/>
            <w:sz w:val="22"/>
            <w:szCs w:val="22"/>
            <w:shd w:val="clear" w:color="auto" w:fill="FFFFFF"/>
          </w:rPr>
          <w:fldChar w:fldCharType="begin"/>
        </w:r>
        <w:r w:rsidR="008743BA" w:rsidRPr="004633F9">
          <w:rPr>
            <w:rFonts w:asciiTheme="minorHAnsi" w:hAnsiTheme="minorHAnsi" w:cstheme="minorHAnsi"/>
            <w:sz w:val="22"/>
            <w:szCs w:val="22"/>
            <w:shd w:val="clear" w:color="auto" w:fill="FFFFFF"/>
          </w:rPr>
          <w:instrText>HYPERLINK "</w:instrText>
        </w:r>
      </w:ins>
      <w:ins w:id="6459" w:author="miminguyenb@yahoo.com" w:date="2024-05-22T02:03:00Z" w16du:dateUtc="2024-05-22T09:03:00Z">
        <w:r w:rsidR="008743BA" w:rsidRPr="004633F9">
          <w:rPr>
            <w:rFonts w:asciiTheme="minorHAnsi" w:hAnsiTheme="minorHAnsi" w:cstheme="minorHAnsi"/>
            <w:sz w:val="22"/>
            <w:szCs w:val="22"/>
            <w:shd w:val="clear" w:color="auto" w:fill="FFFFFF"/>
          </w:rPr>
          <w:instrText>https://canvas.spu.edu/courses/64100/files/4426434?module_item_id=1064649</w:instrText>
        </w:r>
      </w:ins>
      <w:ins w:id="6460" w:author="miminguyenb@yahoo.com" w:date="2024-05-22T02:08:00Z" w16du:dateUtc="2024-05-22T09:08:00Z">
        <w:r w:rsidR="008743BA" w:rsidRPr="004633F9">
          <w:rPr>
            <w:rFonts w:asciiTheme="minorHAnsi" w:hAnsiTheme="minorHAnsi" w:cstheme="minorHAnsi"/>
            <w:sz w:val="22"/>
            <w:szCs w:val="22"/>
            <w:shd w:val="clear" w:color="auto" w:fill="FFFFFF"/>
          </w:rPr>
          <w:instrText>"</w:instrText>
        </w:r>
        <w:r w:rsidR="008743BA" w:rsidRPr="004633F9">
          <w:rPr>
            <w:rFonts w:asciiTheme="minorHAnsi" w:hAnsiTheme="minorHAnsi" w:cstheme="minorHAnsi"/>
            <w:sz w:val="22"/>
            <w:szCs w:val="22"/>
            <w:shd w:val="clear" w:color="auto" w:fill="FFFFFF"/>
          </w:rPr>
          <w:fldChar w:fldCharType="separate"/>
        </w:r>
      </w:ins>
      <w:ins w:id="6461" w:author="miminguyenb@yahoo.com" w:date="2024-05-22T02:03:00Z" w16du:dateUtc="2024-05-22T09:03:00Z">
        <w:r w:rsidR="008743BA" w:rsidRPr="00747FF1">
          <w:rPr>
            <w:rStyle w:val="Hyperlink"/>
            <w:rFonts w:asciiTheme="minorHAnsi" w:hAnsiTheme="minorHAnsi" w:cstheme="minorHAnsi"/>
            <w:color w:val="auto"/>
            <w:sz w:val="22"/>
            <w:szCs w:val="22"/>
            <w:u w:val="none"/>
            <w:shd w:val="clear" w:color="auto" w:fill="FFFFFF"/>
            <w:rPrChange w:id="6462" w:author="miminguyenb@yahoo.com" w:date="2024-05-22T11:41:00Z" w16du:dateUtc="2024-05-22T18:41:00Z">
              <w:rPr>
                <w:rStyle w:val="Hyperlink"/>
                <w:rFonts w:asciiTheme="minorHAnsi" w:hAnsiTheme="minorHAnsi" w:cstheme="minorHAnsi"/>
                <w:sz w:val="22"/>
                <w:szCs w:val="22"/>
                <w:shd w:val="clear" w:color="auto" w:fill="FFFFFF"/>
              </w:rPr>
            </w:rPrChange>
          </w:rPr>
          <w:t>https://canvas.spu.edu/courses/64100/files/4426434?module_item_id=1064649</w:t>
        </w:r>
      </w:ins>
      <w:ins w:id="6463" w:author="miminguyenb@yahoo.com" w:date="2024-05-22T02:08:00Z" w16du:dateUtc="2024-05-22T09:08:00Z">
        <w:r w:rsidR="008743BA" w:rsidRPr="004633F9">
          <w:rPr>
            <w:rFonts w:asciiTheme="minorHAnsi" w:hAnsiTheme="minorHAnsi" w:cstheme="minorHAnsi"/>
            <w:sz w:val="22"/>
            <w:szCs w:val="22"/>
            <w:shd w:val="clear" w:color="auto" w:fill="FFFFFF"/>
          </w:rPr>
          <w:fldChar w:fldCharType="end"/>
        </w:r>
      </w:ins>
      <w:ins w:id="6464" w:author="miminguyenb@yahoo.com" w:date="2024-05-22T02:03:00Z" w16du:dateUtc="2024-05-22T09:03:00Z">
        <w:r w:rsidRPr="004633F9">
          <w:rPr>
            <w:rFonts w:asciiTheme="minorHAnsi" w:hAnsiTheme="minorHAnsi" w:cstheme="minorHAnsi"/>
            <w:sz w:val="22"/>
            <w:szCs w:val="22"/>
            <w:shd w:val="clear" w:color="auto" w:fill="FFFFFF"/>
          </w:rPr>
          <w:t>).</w:t>
        </w:r>
      </w:ins>
    </w:p>
    <w:p w14:paraId="3D704B4D" w14:textId="1D5BB804" w:rsidR="008743BA" w:rsidRPr="004633F9" w:rsidRDefault="008743BA" w:rsidP="008743BA">
      <w:pPr>
        <w:pBdr>
          <w:bottom w:val="single" w:sz="12" w:space="1" w:color="auto"/>
        </w:pBdr>
        <w:ind w:left="540" w:hanging="540"/>
        <w:rPr>
          <w:rFonts w:asciiTheme="minorHAnsi" w:hAnsiTheme="minorHAnsi" w:cstheme="minorHAnsi"/>
          <w:sz w:val="22"/>
          <w:szCs w:val="22"/>
          <w:shd w:val="clear" w:color="auto" w:fill="FFFFFF"/>
        </w:rPr>
      </w:pPr>
      <w:ins w:id="6465" w:author="miminguyenb@yahoo.com" w:date="2024-05-22T02:08:00Z" w16du:dateUtc="2024-05-22T09:08:00Z">
        <w:r w:rsidRPr="004633F9">
          <w:rPr>
            <w:rFonts w:asciiTheme="minorHAnsi" w:hAnsiTheme="minorHAnsi" w:cstheme="minorHAnsi"/>
            <w:sz w:val="22"/>
            <w:szCs w:val="22"/>
            <w:shd w:val="clear" w:color="auto" w:fill="FFFFFF"/>
          </w:rPr>
          <w:t>Seattle Pacific University.</w:t>
        </w:r>
        <w:r w:rsidRPr="004633F9">
          <w:rPr>
            <w:rFonts w:asciiTheme="minorHAnsi" w:hAnsiTheme="minorHAnsi" w:cstheme="minorHAnsi"/>
            <w:sz w:val="22"/>
            <w:szCs w:val="22"/>
            <w:shd w:val="clear" w:color="auto" w:fill="FFFFFF"/>
          </w:rPr>
          <w:t>"Use Case Description Template</w:t>
        </w:r>
        <w:r w:rsidRPr="004633F9">
          <w:rPr>
            <w:rFonts w:asciiTheme="minorHAnsi" w:hAnsiTheme="minorHAnsi" w:cstheme="minorHAnsi"/>
            <w:sz w:val="22"/>
            <w:szCs w:val="22"/>
            <w:shd w:val="clear" w:color="auto" w:fill="FFFFFF"/>
          </w:rPr>
          <w:t>." Accessed May 21, 2024. [</w:t>
        </w:r>
        <w:proofErr w:type="gramStart"/>
        <w:r w:rsidRPr="004633F9">
          <w:rPr>
            <w:rFonts w:asciiTheme="minorHAnsi" w:hAnsiTheme="minorHAnsi" w:cstheme="minorHAnsi"/>
            <w:sz w:val="22"/>
            <w:szCs w:val="22"/>
            <w:shd w:val="clear" w:color="auto" w:fill="FFFFFF"/>
          </w:rPr>
          <w:t>https://canvas.spu.edu/courses/64100/files/4380888?module_item_id=1050514](</w:t>
        </w:r>
        <w:proofErr w:type="gramEnd"/>
        <w:r w:rsidRPr="004633F9">
          <w:rPr>
            <w:rFonts w:asciiTheme="minorHAnsi" w:hAnsiTheme="minorHAnsi" w:cstheme="minorHAnsi"/>
            <w:sz w:val="22"/>
            <w:szCs w:val="22"/>
            <w:shd w:val="clear" w:color="auto" w:fill="FFFFFF"/>
          </w:rPr>
          <w:t>https://canvas.spu.edu/courses/64100/files/4380888?module_item_id=1050514).</w:t>
        </w:r>
      </w:ins>
    </w:p>
    <w:p w14:paraId="3BFB4205" w14:textId="30B37D40" w:rsidR="00850B00" w:rsidRPr="004633F9" w:rsidRDefault="00430AF2" w:rsidP="00850B00">
      <w:pPr>
        <w:pBdr>
          <w:bottom w:val="single" w:sz="12" w:space="1" w:color="auto"/>
        </w:pBdr>
        <w:ind w:left="540" w:hanging="540"/>
        <w:rPr>
          <w:ins w:id="6466" w:author="miminguyenb@yahoo.com" w:date="2024-05-22T02:03:00Z" w16du:dateUtc="2024-05-22T09:03:00Z"/>
          <w:rFonts w:asciiTheme="minorHAnsi" w:hAnsiTheme="minorHAnsi" w:cstheme="minorHAnsi"/>
          <w:sz w:val="22"/>
          <w:szCs w:val="22"/>
          <w:shd w:val="clear" w:color="auto" w:fill="FFFFFF"/>
        </w:rPr>
      </w:pPr>
      <w:del w:id="6467" w:author="miminguyenb@yahoo.com" w:date="2024-05-22T02:07:00Z" w16du:dateUtc="2024-05-22T09:07:00Z">
        <w:r w:rsidRPr="004633F9" w:rsidDel="00850B00">
          <w:rPr>
            <w:rFonts w:asciiTheme="minorHAnsi" w:hAnsiTheme="minorHAnsi" w:cstheme="minorHAnsi"/>
            <w:sz w:val="22"/>
            <w:szCs w:val="22"/>
            <w:shd w:val="clear" w:color="auto" w:fill="FFFFFF"/>
          </w:rPr>
          <w:delText xml:space="preserve">SlideTeam. "Top 10 System Proposal Examples with Samples and Templates." Accessed May 3, 2024. </w:delText>
        </w:r>
        <w:r w:rsidR="00000000" w:rsidRPr="00747FF1" w:rsidDel="00850B00">
          <w:rPr>
            <w:rFonts w:asciiTheme="minorHAnsi" w:hAnsiTheme="minorHAnsi" w:cstheme="minorHAnsi"/>
            <w:sz w:val="22"/>
            <w:szCs w:val="22"/>
            <w:rPrChange w:id="6468" w:author="miminguyenb@yahoo.com" w:date="2024-05-22T11:41:00Z" w16du:dateUtc="2024-05-22T18:41:00Z">
              <w:rPr/>
            </w:rPrChange>
          </w:rPr>
          <w:fldChar w:fldCharType="begin"/>
        </w:r>
        <w:r w:rsidR="00000000" w:rsidRPr="00747FF1" w:rsidDel="00850B00">
          <w:rPr>
            <w:rFonts w:asciiTheme="minorHAnsi" w:hAnsiTheme="minorHAnsi" w:cstheme="minorHAnsi"/>
            <w:sz w:val="22"/>
            <w:szCs w:val="22"/>
            <w:rPrChange w:id="6469" w:author="miminguyenb@yahoo.com" w:date="2024-05-22T11:41:00Z" w16du:dateUtc="2024-05-22T18:41:00Z">
              <w:rPr/>
            </w:rPrChange>
          </w:rPr>
          <w:delInstrText>HYPERLINK "https://www.slideteam.net/blog/top-10-system-proposal-examples-with-samples-and-templates" \l ":~:text=Ans%3A%20A%20system%20proposal%20is,requirements%2C%20functionalities%2C%20and%20design" \t "_new"</w:delInstrText>
        </w:r>
        <w:r w:rsidR="00000000" w:rsidRPr="00747FF1" w:rsidDel="00850B00">
          <w:rPr>
            <w:rFonts w:asciiTheme="minorHAnsi" w:hAnsiTheme="minorHAnsi" w:cstheme="minorHAnsi"/>
            <w:sz w:val="22"/>
            <w:szCs w:val="22"/>
            <w:rPrChange w:id="6470" w:author="miminguyenb@yahoo.com" w:date="2024-05-22T11:41:00Z" w16du:dateUtc="2024-05-22T18:41:00Z">
              <w:rPr/>
            </w:rPrChange>
          </w:rPr>
        </w:r>
        <w:r w:rsidR="00000000" w:rsidRPr="00747FF1" w:rsidDel="00850B00">
          <w:rPr>
            <w:rFonts w:asciiTheme="minorHAnsi" w:hAnsiTheme="minorHAnsi" w:cstheme="minorHAnsi"/>
            <w:sz w:val="22"/>
            <w:szCs w:val="22"/>
            <w:rPrChange w:id="6471" w:author="miminguyenb@yahoo.com" w:date="2024-05-22T11:41:00Z" w16du:dateUtc="2024-05-22T18:41:00Z">
              <w:rPr/>
            </w:rPrChange>
          </w:rPr>
          <w:fldChar w:fldCharType="separate"/>
        </w:r>
        <w:r w:rsidRPr="004633F9" w:rsidDel="00850B00">
          <w:rPr>
            <w:rStyle w:val="Hyperlink"/>
            <w:rFonts w:asciiTheme="minorHAnsi" w:hAnsiTheme="minorHAnsi" w:cstheme="minorHAnsi"/>
            <w:color w:val="auto"/>
            <w:sz w:val="22"/>
            <w:szCs w:val="22"/>
            <w:u w:val="none"/>
            <w:bdr w:val="single" w:sz="2" w:space="0" w:color="E3E3E3" w:frame="1"/>
            <w:shd w:val="clear" w:color="auto" w:fill="FFFFFF"/>
          </w:rPr>
          <w:delText>https://www.slideteam.net/blog/top-10-system-proposal-examples-with-samples-and-templates#:~:text=Ans%3A%20A%20system%20proposal%20is,requirements%2C%20functionalities%2C%20and%20design</w:delText>
        </w:r>
        <w:r w:rsidR="00000000" w:rsidRPr="004633F9" w:rsidDel="00850B00">
          <w:rPr>
            <w:rStyle w:val="Hyperlink"/>
            <w:rFonts w:asciiTheme="minorHAnsi" w:hAnsiTheme="minorHAnsi" w:cstheme="minorHAnsi"/>
            <w:color w:val="auto"/>
            <w:sz w:val="22"/>
            <w:szCs w:val="22"/>
            <w:u w:val="none"/>
            <w:bdr w:val="single" w:sz="2" w:space="0" w:color="E3E3E3" w:frame="1"/>
            <w:shd w:val="clear" w:color="auto" w:fill="FFFFFF"/>
          </w:rPr>
          <w:fldChar w:fldCharType="end"/>
        </w:r>
        <w:r w:rsidRPr="004633F9" w:rsidDel="00850B00">
          <w:rPr>
            <w:rFonts w:asciiTheme="minorHAnsi" w:hAnsiTheme="minorHAnsi" w:cstheme="minorHAnsi"/>
            <w:sz w:val="22"/>
            <w:szCs w:val="22"/>
            <w:shd w:val="clear" w:color="auto" w:fill="FFFFFF"/>
          </w:rPr>
          <w:delText>.</w:delText>
        </w:r>
      </w:del>
      <w:ins w:id="6472" w:author="miminguyenb@yahoo.com" w:date="2024-05-22T02:06:00Z" w16du:dateUtc="2024-05-22T09:06:00Z">
        <w:r w:rsidR="00850B00" w:rsidRPr="004633F9">
          <w:rPr>
            <w:rFonts w:asciiTheme="minorHAnsi" w:hAnsiTheme="minorHAnsi" w:cstheme="minorHAnsi"/>
            <w:sz w:val="22"/>
            <w:szCs w:val="22"/>
            <w:shd w:val="clear" w:color="auto" w:fill="FFFFFF"/>
          </w:rPr>
          <w:t>Seattle Pacific University. "</w:t>
        </w:r>
      </w:ins>
      <w:ins w:id="6473" w:author="miminguyenb@yahoo.com" w:date="2024-05-22T02:07:00Z" w16du:dateUtc="2024-05-22T09:07:00Z">
        <w:r w:rsidR="00850B00" w:rsidRPr="004633F9">
          <w:rPr>
            <w:rFonts w:asciiTheme="minorHAnsi" w:hAnsiTheme="minorHAnsi" w:cstheme="minorHAnsi"/>
            <w:sz w:val="22"/>
            <w:szCs w:val="22"/>
            <w:shd w:val="clear" w:color="auto" w:fill="FFFFFF"/>
          </w:rPr>
          <w:t>Use Case Description Template - ANNOTATED</w:t>
        </w:r>
      </w:ins>
      <w:ins w:id="6474" w:author="miminguyenb@yahoo.com" w:date="2024-05-22T02:06:00Z" w16du:dateUtc="2024-05-22T09:06:00Z">
        <w:r w:rsidR="00850B00" w:rsidRPr="004633F9">
          <w:rPr>
            <w:rFonts w:asciiTheme="minorHAnsi" w:hAnsiTheme="minorHAnsi" w:cstheme="minorHAnsi"/>
            <w:sz w:val="22"/>
            <w:szCs w:val="22"/>
            <w:shd w:val="clear" w:color="auto" w:fill="FFFFFF"/>
          </w:rPr>
          <w:t>." Accessed May 21, 2024. [</w:t>
        </w:r>
        <w:proofErr w:type="gramStart"/>
        <w:r w:rsidR="00850B00" w:rsidRPr="004633F9">
          <w:rPr>
            <w:rFonts w:asciiTheme="minorHAnsi" w:hAnsiTheme="minorHAnsi" w:cstheme="minorHAnsi"/>
            <w:sz w:val="22"/>
            <w:szCs w:val="22"/>
            <w:shd w:val="clear" w:color="auto" w:fill="FFFFFF"/>
          </w:rPr>
          <w:t>https://canvas.spu.edu/courses/64100/files/4380975?module_item_id=1050515](</w:t>
        </w:r>
        <w:proofErr w:type="gramEnd"/>
        <w:r w:rsidR="00850B00" w:rsidRPr="004633F9">
          <w:rPr>
            <w:rFonts w:asciiTheme="minorHAnsi" w:hAnsiTheme="minorHAnsi" w:cstheme="minorHAnsi"/>
            <w:sz w:val="22"/>
            <w:szCs w:val="22"/>
            <w:shd w:val="clear" w:color="auto" w:fill="FFFFFF"/>
          </w:rPr>
          <w:t>https://canvas.spu.edu/courses/64100/files/4380975?module_item_id=1050515).</w:t>
        </w:r>
      </w:ins>
    </w:p>
    <w:p w14:paraId="52C8D20B" w14:textId="77777777" w:rsidR="00850B00" w:rsidRPr="004633F9" w:rsidRDefault="00850B00" w:rsidP="00850B00">
      <w:pPr>
        <w:pBdr>
          <w:bottom w:val="single" w:sz="12" w:space="1" w:color="auto"/>
        </w:pBdr>
        <w:ind w:left="540" w:hanging="540"/>
        <w:rPr>
          <w:ins w:id="6475" w:author="miminguyenb@yahoo.com" w:date="2024-05-22T02:07:00Z" w16du:dateUtc="2024-05-22T09:07:00Z"/>
          <w:rFonts w:asciiTheme="minorHAnsi" w:hAnsiTheme="minorHAnsi" w:cstheme="minorHAnsi"/>
          <w:sz w:val="22"/>
          <w:szCs w:val="22"/>
          <w:shd w:val="clear" w:color="auto" w:fill="FFFFFF"/>
        </w:rPr>
      </w:pPr>
      <w:ins w:id="6476" w:author="miminguyenb@yahoo.com" w:date="2024-05-22T02:07:00Z" w16du:dateUtc="2024-05-22T09:07:00Z">
        <w:r w:rsidRPr="004633F9">
          <w:rPr>
            <w:rFonts w:asciiTheme="minorHAnsi" w:hAnsiTheme="minorHAnsi" w:cstheme="minorHAnsi"/>
            <w:sz w:val="22"/>
            <w:szCs w:val="22"/>
            <w:shd w:val="clear" w:color="auto" w:fill="FFFFFF"/>
          </w:rPr>
          <w:t xml:space="preserve">SlideTeam. "Top 10 System Proposal Examples with Samples and Templates." Accessed May 3, 2024. </w:t>
        </w:r>
        <w:r w:rsidRPr="00747FF1">
          <w:rPr>
            <w:rFonts w:asciiTheme="minorHAnsi" w:hAnsiTheme="minorHAnsi" w:cstheme="minorHAnsi"/>
            <w:sz w:val="22"/>
            <w:szCs w:val="22"/>
            <w:rPrChange w:id="6477" w:author="miminguyenb@yahoo.com" w:date="2024-05-22T11:41:00Z" w16du:dateUtc="2024-05-22T18:41:00Z">
              <w:rPr/>
            </w:rPrChange>
          </w:rPr>
          <w:fldChar w:fldCharType="begin"/>
        </w:r>
        <w:r w:rsidRPr="00747FF1">
          <w:rPr>
            <w:rFonts w:asciiTheme="minorHAnsi" w:hAnsiTheme="minorHAnsi" w:cstheme="minorHAnsi"/>
            <w:sz w:val="22"/>
            <w:szCs w:val="22"/>
            <w:rPrChange w:id="6478" w:author="miminguyenb@yahoo.com" w:date="2024-05-22T11:41:00Z" w16du:dateUtc="2024-05-22T18:41:00Z">
              <w:rPr/>
            </w:rPrChange>
          </w:rPr>
          <w:instrText>HYPERLINK "https://www.slideteam.net/blog/top-10-system-proposal-examples-with-samples-and-templates" \l ":~:text=Ans%3A%20A%20system%20proposal%20is,requirements%2C%20functionalities%2C%20and%20design" \t "_new"</w:instrText>
        </w:r>
        <w:r w:rsidRPr="00747FF1">
          <w:rPr>
            <w:rFonts w:asciiTheme="minorHAnsi" w:hAnsiTheme="minorHAnsi" w:cstheme="minorHAnsi"/>
            <w:sz w:val="22"/>
            <w:szCs w:val="22"/>
            <w:rPrChange w:id="6479" w:author="miminguyenb@yahoo.com" w:date="2024-05-22T11:41:00Z" w16du:dateUtc="2024-05-22T18:41:00Z">
              <w:rPr/>
            </w:rPrChange>
          </w:rPr>
        </w:r>
        <w:r w:rsidRPr="00747FF1">
          <w:rPr>
            <w:rFonts w:asciiTheme="minorHAnsi" w:hAnsiTheme="minorHAnsi" w:cstheme="minorHAnsi"/>
            <w:sz w:val="22"/>
            <w:szCs w:val="22"/>
            <w:rPrChange w:id="6480" w:author="miminguyenb@yahoo.com" w:date="2024-05-22T11:41:00Z" w16du:dateUtc="2024-05-22T18:41:00Z">
              <w:rPr/>
            </w:rPrChange>
          </w:rPr>
          <w:fldChar w:fldCharType="separate"/>
        </w:r>
        <w:r w:rsidRPr="004633F9">
          <w:rPr>
            <w:rStyle w:val="Hyperlink"/>
            <w:rFonts w:asciiTheme="minorHAnsi" w:hAnsiTheme="minorHAnsi" w:cstheme="minorHAnsi"/>
            <w:color w:val="auto"/>
            <w:sz w:val="22"/>
            <w:szCs w:val="22"/>
            <w:u w:val="none"/>
            <w:bdr w:val="single" w:sz="2" w:space="0" w:color="E3E3E3" w:frame="1"/>
            <w:shd w:val="clear" w:color="auto" w:fill="FFFFFF"/>
          </w:rPr>
          <w:t>https://www.slideteam.net/blog/top-10-system-proposal-examples-with-samples-and-templates#:~:text=Ans%3A%20A%20system%20proposal%20is,requirements%2C%20functionalities%2C%20and%20design</w:t>
        </w:r>
        <w:r w:rsidRPr="004633F9">
          <w:rPr>
            <w:rStyle w:val="Hyperlink"/>
            <w:rFonts w:asciiTheme="minorHAnsi" w:hAnsiTheme="minorHAnsi" w:cstheme="minorHAnsi"/>
            <w:color w:val="auto"/>
            <w:sz w:val="22"/>
            <w:szCs w:val="22"/>
            <w:u w:val="none"/>
            <w:bdr w:val="single" w:sz="2" w:space="0" w:color="E3E3E3" w:frame="1"/>
            <w:shd w:val="clear" w:color="auto" w:fill="FFFFFF"/>
          </w:rPr>
          <w:fldChar w:fldCharType="end"/>
        </w:r>
        <w:r w:rsidRPr="004633F9">
          <w:rPr>
            <w:rFonts w:asciiTheme="minorHAnsi" w:hAnsiTheme="minorHAnsi" w:cstheme="minorHAnsi"/>
            <w:sz w:val="22"/>
            <w:szCs w:val="22"/>
            <w:shd w:val="clear" w:color="auto" w:fill="FFFFFF"/>
          </w:rPr>
          <w:t>.</w:t>
        </w:r>
      </w:ins>
    </w:p>
    <w:p w14:paraId="6CC89D3F" w14:textId="77777777" w:rsidR="00850B00" w:rsidRPr="00430AF2" w:rsidRDefault="00850B00" w:rsidP="007D1B36">
      <w:pPr>
        <w:pBdr>
          <w:bottom w:val="single" w:sz="12" w:space="1" w:color="auto"/>
        </w:pBdr>
        <w:ind w:left="540" w:hanging="540"/>
        <w:rPr>
          <w:rFonts w:asciiTheme="minorHAnsi" w:hAnsiTheme="minorHAnsi" w:cstheme="minorHAnsi"/>
          <w:sz w:val="22"/>
          <w:szCs w:val="22"/>
          <w:shd w:val="clear" w:color="auto" w:fill="FFFFFF"/>
        </w:rPr>
      </w:pPr>
    </w:p>
    <w:p w14:paraId="73535693" w14:textId="77777777" w:rsidR="007D1B36" w:rsidRPr="00430AF2" w:rsidDel="00B96795" w:rsidRDefault="007D1B36" w:rsidP="000179A5">
      <w:pPr>
        <w:pBdr>
          <w:bottom w:val="single" w:sz="12" w:space="1" w:color="auto"/>
        </w:pBdr>
        <w:ind w:left="540" w:hanging="540"/>
        <w:rPr>
          <w:del w:id="6481" w:author="miminguyenb@yahoo.com" w:date="2024-05-22T02:21:00Z" w16du:dateUtc="2024-05-22T09:21:00Z"/>
          <w:rFonts w:asciiTheme="minorHAnsi" w:hAnsiTheme="minorHAnsi" w:cstheme="minorHAnsi"/>
          <w:sz w:val="22"/>
          <w:szCs w:val="22"/>
          <w:shd w:val="clear" w:color="auto" w:fill="FFFFFF"/>
        </w:rPr>
      </w:pPr>
    </w:p>
    <w:p w14:paraId="42767504" w14:textId="07B6DD59" w:rsidR="007D1B36" w:rsidRPr="00430AF2" w:rsidDel="00B96795" w:rsidRDefault="007D1B36" w:rsidP="000179A5">
      <w:pPr>
        <w:pBdr>
          <w:bottom w:val="single" w:sz="12" w:space="1" w:color="auto"/>
        </w:pBdr>
        <w:ind w:left="540" w:hanging="540"/>
        <w:rPr>
          <w:del w:id="6482" w:author="miminguyenb@yahoo.com" w:date="2024-05-22T02:21:00Z" w16du:dateUtc="2024-05-22T09:21:00Z"/>
          <w:rFonts w:asciiTheme="minorHAnsi" w:hAnsiTheme="minorHAnsi" w:cstheme="minorHAnsi"/>
          <w:b/>
          <w:sz w:val="22"/>
          <w:szCs w:val="22"/>
          <w:highlight w:val="darkCyan"/>
        </w:rPr>
      </w:pPr>
    </w:p>
    <w:p w14:paraId="1722AF45" w14:textId="0D564B52" w:rsidR="00852EF0" w:rsidDel="00B96795" w:rsidRDefault="00852EF0">
      <w:pPr>
        <w:pBdr>
          <w:bottom w:val="single" w:sz="12" w:space="1" w:color="auto"/>
        </w:pBdr>
        <w:spacing w:before="120"/>
        <w:rPr>
          <w:del w:id="6483" w:author="miminguyenb@yahoo.com" w:date="2024-05-22T02:21:00Z" w16du:dateUtc="2024-05-22T09:21:00Z"/>
          <w:rFonts w:ascii="Calibri" w:hAnsi="Calibri"/>
          <w:b/>
          <w:color w:val="FFFFFF"/>
          <w:highlight w:val="darkCyan"/>
        </w:rPr>
      </w:pPr>
    </w:p>
    <w:p w14:paraId="479E8E17" w14:textId="42942DCE" w:rsidR="00852EF0" w:rsidRPr="0081609E" w:rsidDel="00B96795" w:rsidRDefault="00852EF0">
      <w:pPr>
        <w:spacing w:before="120"/>
        <w:rPr>
          <w:del w:id="6484" w:author="miminguyenb@yahoo.com" w:date="2024-05-22T02:21:00Z" w16du:dateUtc="2024-05-22T09:21:00Z"/>
          <w:rFonts w:ascii="Calibri" w:hAnsi="Calibri"/>
          <w:b/>
          <w:color w:val="FFFFFF"/>
          <w:highlight w:val="darkCyan"/>
        </w:rPr>
      </w:pPr>
    </w:p>
    <w:p w14:paraId="1458CC5B" w14:textId="2AD68000" w:rsidR="00EA5029" w:rsidRPr="004B1934" w:rsidDel="00B96795" w:rsidRDefault="00F705AB">
      <w:pPr>
        <w:spacing w:before="120"/>
        <w:rPr>
          <w:del w:id="6485" w:author="miminguyenb@yahoo.com" w:date="2024-05-22T02:21:00Z" w16du:dateUtc="2024-05-22T09:21:00Z"/>
          <w:rFonts w:ascii="Calibri" w:hAnsi="Calibri"/>
          <w:color w:val="0000FF"/>
          <w:sz w:val="22"/>
          <w:bdr w:val="single" w:sz="4" w:space="0" w:color="0000FF"/>
        </w:rPr>
      </w:pPr>
      <w:del w:id="6486" w:author="miminguyenb@yahoo.com" w:date="2024-05-22T02:21:00Z" w16du:dateUtc="2024-05-22T09:21:00Z">
        <w:r w:rsidRPr="0081609E" w:rsidDel="00B96795">
          <w:rPr>
            <w:rFonts w:ascii="Calibri" w:hAnsi="Calibri"/>
            <w:b/>
            <w:color w:val="FFFFFF"/>
            <w:highlight w:val="darkCyan"/>
          </w:rPr>
          <w:delText>For Part 2 submission</w:delText>
        </w:r>
        <w:r w:rsidDel="00B96795">
          <w:rPr>
            <w:rFonts w:ascii="Calibri" w:hAnsi="Calibri"/>
            <w:b/>
            <w:bCs/>
            <w:i/>
            <w:iCs/>
            <w:color w:val="0000FF"/>
            <w:bdr w:val="single" w:sz="4" w:space="0" w:color="0000FF"/>
          </w:rPr>
          <w:delText>:</w:delText>
        </w:r>
        <w:r w:rsidR="003F61B3" w:rsidRPr="004B1934" w:rsidDel="00B96795">
          <w:rPr>
            <w:rFonts w:ascii="Calibri" w:hAnsi="Calibri"/>
            <w:color w:val="0000FF"/>
            <w:sz w:val="22"/>
            <w:bdr w:val="single" w:sz="4" w:space="0" w:color="0000FF"/>
          </w:rPr>
          <w:delText xml:space="preserve"> </w:delText>
        </w:r>
      </w:del>
    </w:p>
    <w:p w14:paraId="2DA48E09" w14:textId="1CF17280" w:rsidR="00EA5029" w:rsidRPr="0034053E" w:rsidDel="00B96795" w:rsidRDefault="001416CF" w:rsidP="00EA5029">
      <w:pPr>
        <w:numPr>
          <w:ilvl w:val="0"/>
          <w:numId w:val="10"/>
        </w:numPr>
        <w:rPr>
          <w:del w:id="6487" w:author="miminguyenb@yahoo.com" w:date="2024-05-22T02:21:00Z" w16du:dateUtc="2024-05-22T09:21:00Z"/>
          <w:rFonts w:ascii="Calibri" w:hAnsi="Calibri"/>
          <w:color w:val="000000"/>
        </w:rPr>
      </w:pPr>
      <w:del w:id="6488" w:author="miminguyenb@yahoo.com" w:date="2024-05-22T02:21:00Z" w16du:dateUtc="2024-05-22T09:21:00Z">
        <w:r w:rsidDel="00B96795">
          <w:rPr>
            <w:rFonts w:ascii="Calibri" w:hAnsi="Calibri"/>
            <w:sz w:val="22"/>
          </w:rPr>
          <w:delText>All the</w:delText>
        </w:r>
        <w:r w:rsidR="003F61B3" w:rsidRPr="0034053E" w:rsidDel="00B96795">
          <w:rPr>
            <w:rFonts w:ascii="Calibri" w:hAnsi="Calibri"/>
            <w:sz w:val="22"/>
          </w:rPr>
          <w:delText xml:space="preserve"> above sections are to be included</w:delText>
        </w:r>
        <w:r w:rsidR="00DD334B" w:rsidRPr="0034053E" w:rsidDel="00B96795">
          <w:rPr>
            <w:rFonts w:ascii="Calibri" w:hAnsi="Calibri"/>
            <w:sz w:val="22"/>
          </w:rPr>
          <w:delText xml:space="preserve"> as a single document</w:delText>
        </w:r>
        <w:r w:rsidR="00197F2A" w:rsidDel="00B96795">
          <w:rPr>
            <w:rFonts w:ascii="Calibri" w:hAnsi="Calibri"/>
            <w:sz w:val="22"/>
          </w:rPr>
          <w:delText xml:space="preserve">. </w:delText>
        </w:r>
      </w:del>
    </w:p>
    <w:p w14:paraId="1CE9B3FB" w14:textId="78010DC8" w:rsidR="00EA5029" w:rsidRPr="0034053E" w:rsidDel="00B96795" w:rsidRDefault="003F61B3" w:rsidP="00EA5029">
      <w:pPr>
        <w:numPr>
          <w:ilvl w:val="0"/>
          <w:numId w:val="10"/>
        </w:numPr>
        <w:rPr>
          <w:del w:id="6489" w:author="miminguyenb@yahoo.com" w:date="2024-05-22T02:21:00Z" w16du:dateUtc="2024-05-22T09:21:00Z"/>
          <w:rFonts w:ascii="Calibri" w:hAnsi="Calibri"/>
          <w:color w:val="000000"/>
        </w:rPr>
      </w:pPr>
      <w:del w:id="6490" w:author="miminguyenb@yahoo.com" w:date="2024-05-22T02:21:00Z" w16du:dateUtc="2024-05-22T09:21:00Z">
        <w:r w:rsidRPr="0034053E" w:rsidDel="00B96795">
          <w:rPr>
            <w:rFonts w:ascii="Calibri" w:hAnsi="Calibri"/>
            <w:sz w:val="22"/>
          </w:rPr>
          <w:delText xml:space="preserve">All corrections </w:delText>
        </w:r>
        <w:r w:rsidR="00EA5029" w:rsidRPr="0034053E" w:rsidDel="00B96795">
          <w:rPr>
            <w:rFonts w:ascii="Calibri" w:hAnsi="Calibri"/>
            <w:sz w:val="22"/>
          </w:rPr>
          <w:delText>and suggestions from</w:delText>
        </w:r>
        <w:r w:rsidRPr="0034053E" w:rsidDel="00B96795">
          <w:rPr>
            <w:rFonts w:ascii="Calibri" w:hAnsi="Calibri"/>
            <w:sz w:val="22"/>
          </w:rPr>
          <w:delText xml:space="preserve"> the grader are to be addressed</w:delText>
        </w:r>
        <w:r w:rsidR="00DD334B" w:rsidRPr="0034053E" w:rsidDel="00B96795">
          <w:rPr>
            <w:rFonts w:ascii="Calibri" w:hAnsi="Calibri"/>
            <w:sz w:val="22"/>
          </w:rPr>
          <w:delText>, as are a</w:delText>
        </w:r>
        <w:r w:rsidR="00EA5029" w:rsidRPr="0034053E" w:rsidDel="00B96795">
          <w:rPr>
            <w:rFonts w:ascii="Calibri" w:hAnsi="Calibri"/>
            <w:sz w:val="22"/>
          </w:rPr>
          <w:delText>ll customer questions</w:delText>
        </w:r>
        <w:r w:rsidR="00394F00" w:rsidDel="00B96795">
          <w:rPr>
            <w:rFonts w:ascii="Calibri" w:hAnsi="Calibri"/>
            <w:sz w:val="22"/>
          </w:rPr>
          <w:delText xml:space="preserve"> </w:delText>
        </w:r>
        <w:r w:rsidR="0081527F" w:rsidDel="00B96795">
          <w:rPr>
            <w:rFonts w:ascii="Calibri" w:hAnsi="Calibri"/>
            <w:sz w:val="22"/>
          </w:rPr>
          <w:delText>received</w:delText>
        </w:r>
        <w:r w:rsidR="00EA5029" w:rsidRPr="0034053E" w:rsidDel="00B96795">
          <w:rPr>
            <w:rFonts w:ascii="Calibri" w:hAnsi="Calibri"/>
            <w:sz w:val="22"/>
          </w:rPr>
          <w:delText xml:space="preserve"> in the document</w:delText>
        </w:r>
        <w:r w:rsidR="00394F00" w:rsidDel="00B96795">
          <w:rPr>
            <w:rFonts w:ascii="Calibri" w:hAnsi="Calibri"/>
            <w:sz w:val="22"/>
          </w:rPr>
          <w:delText xml:space="preserve"> reviews</w:delText>
        </w:r>
        <w:r w:rsidR="00EA5029" w:rsidRPr="0034053E" w:rsidDel="00B96795">
          <w:rPr>
            <w:rFonts w:ascii="Calibri" w:hAnsi="Calibri"/>
            <w:sz w:val="22"/>
          </w:rPr>
          <w:delText>.</w:delText>
        </w:r>
      </w:del>
    </w:p>
    <w:p w14:paraId="4CAA6D50" w14:textId="78F124C6" w:rsidR="00852EF0" w:rsidDel="00B96795" w:rsidRDefault="003F61B3" w:rsidP="000D3928">
      <w:pPr>
        <w:numPr>
          <w:ilvl w:val="0"/>
          <w:numId w:val="10"/>
        </w:numPr>
        <w:rPr>
          <w:del w:id="6491" w:author="miminguyenb@yahoo.com" w:date="2024-05-22T02:21:00Z" w16du:dateUtc="2024-05-22T09:21:00Z"/>
          <w:rFonts w:ascii="Calibri" w:hAnsi="Calibri"/>
          <w:color w:val="FFFFFF" w:themeColor="background1"/>
          <w:sz w:val="22"/>
          <w:highlight w:val="darkCyan"/>
          <w:u w:val="single"/>
        </w:rPr>
      </w:pPr>
      <w:del w:id="6492" w:author="miminguyenb@yahoo.com" w:date="2024-05-22T02:21:00Z" w16du:dateUtc="2024-05-22T09:21:00Z">
        <w:r w:rsidRPr="0034053E" w:rsidDel="00B96795">
          <w:rPr>
            <w:rFonts w:ascii="Calibri" w:hAnsi="Calibri"/>
            <w:sz w:val="22"/>
          </w:rPr>
          <w:delText>Any changes to the first submission</w:delText>
        </w:r>
        <w:r w:rsidR="00197F2A" w:rsidDel="00B96795">
          <w:rPr>
            <w:rFonts w:ascii="Calibri" w:hAnsi="Calibri"/>
            <w:sz w:val="22"/>
          </w:rPr>
          <w:delText>'</w:delText>
        </w:r>
        <w:r w:rsidRPr="0034053E" w:rsidDel="00B96795">
          <w:rPr>
            <w:rFonts w:ascii="Calibri" w:hAnsi="Calibri"/>
            <w:sz w:val="22"/>
          </w:rPr>
          <w:delText xml:space="preserve">s functional requirements or feasibility study </w:delText>
        </w:r>
        <w:r w:rsidR="00394F00" w:rsidDel="00B96795">
          <w:rPr>
            <w:rFonts w:ascii="Calibri" w:hAnsi="Calibri"/>
            <w:sz w:val="22"/>
          </w:rPr>
          <w:delText>resulting from</w:delText>
        </w:r>
        <w:r w:rsidRPr="0034053E" w:rsidDel="00B96795">
          <w:rPr>
            <w:rFonts w:ascii="Calibri" w:hAnsi="Calibri"/>
            <w:sz w:val="22"/>
          </w:rPr>
          <w:delText xml:space="preserve"> what you learned while creating the second half of the document </w:delText>
        </w:r>
        <w:r w:rsidR="00EA5029" w:rsidRPr="0034053E" w:rsidDel="00B96795">
          <w:rPr>
            <w:rFonts w:ascii="Calibri" w:hAnsi="Calibri"/>
            <w:sz w:val="22"/>
          </w:rPr>
          <w:delText>should be made</w:delText>
        </w:r>
        <w:r w:rsidR="00C14DF5" w:rsidDel="00B96795">
          <w:rPr>
            <w:rFonts w:ascii="Calibri" w:hAnsi="Calibri"/>
            <w:sz w:val="22"/>
          </w:rPr>
          <w:delText xml:space="preserve"> in</w:delText>
        </w:r>
        <w:r w:rsidR="00394F00" w:rsidDel="00B96795">
          <w:rPr>
            <w:rFonts w:ascii="Calibri" w:hAnsi="Calibri"/>
            <w:sz w:val="22"/>
          </w:rPr>
          <w:delText xml:space="preserve"> each </w:delText>
        </w:r>
        <w:r w:rsidR="009E6AC6" w:rsidDel="00B96795">
          <w:rPr>
            <w:rFonts w:ascii="Calibri" w:hAnsi="Calibri"/>
            <w:sz w:val="22"/>
          </w:rPr>
          <w:delText>section</w:delText>
        </w:r>
        <w:r w:rsidR="00EA5029" w:rsidRPr="0034053E" w:rsidDel="00B96795">
          <w:rPr>
            <w:rFonts w:ascii="Calibri" w:hAnsi="Calibri"/>
            <w:sz w:val="22"/>
          </w:rPr>
          <w:delText>.</w:delText>
        </w:r>
        <w:r w:rsidR="00EA1B94" w:rsidDel="00B96795">
          <w:rPr>
            <w:rFonts w:ascii="Calibri" w:hAnsi="Calibri"/>
            <w:sz w:val="22"/>
          </w:rPr>
          <w:delText xml:space="preserve"> </w:delText>
        </w:r>
        <w:r w:rsidR="00EA1B94" w:rsidRPr="00852EF0" w:rsidDel="00B96795">
          <w:rPr>
            <w:rFonts w:ascii="Calibri" w:hAnsi="Calibri"/>
            <w:color w:val="FFFFFF" w:themeColor="background1"/>
            <w:sz w:val="22"/>
            <w:highlight w:val="darkCyan"/>
            <w:u w:val="single"/>
          </w:rPr>
          <w:delText xml:space="preserve">Use </w:delText>
        </w:r>
        <w:r w:rsidR="00311F83" w:rsidDel="00B96795">
          <w:rPr>
            <w:rFonts w:ascii="Calibri" w:hAnsi="Calibri"/>
            <w:color w:val="FFFFFF" w:themeColor="background1"/>
            <w:sz w:val="22"/>
            <w:highlight w:val="darkCyan"/>
            <w:u w:val="single"/>
          </w:rPr>
          <w:delText>"</w:delText>
        </w:r>
        <w:r w:rsidR="00852EF0" w:rsidRPr="00852EF0" w:rsidDel="00B96795">
          <w:rPr>
            <w:rFonts w:ascii="Calibri" w:hAnsi="Calibri"/>
            <w:i/>
            <w:iCs/>
            <w:color w:val="FFFFFF" w:themeColor="background1"/>
            <w:sz w:val="22"/>
            <w:highlight w:val="darkCyan"/>
            <w:u w:val="single"/>
          </w:rPr>
          <w:delText>T</w:delText>
        </w:r>
        <w:r w:rsidR="00EA1B94" w:rsidRPr="00852EF0" w:rsidDel="00B96795">
          <w:rPr>
            <w:rFonts w:ascii="Calibri" w:hAnsi="Calibri"/>
            <w:i/>
            <w:iCs/>
            <w:color w:val="FFFFFF" w:themeColor="background1"/>
            <w:sz w:val="22"/>
            <w:highlight w:val="darkCyan"/>
            <w:u w:val="single"/>
          </w:rPr>
          <w:delText>rack</w:delText>
        </w:r>
        <w:r w:rsidR="00311F83" w:rsidDel="00B96795">
          <w:rPr>
            <w:rFonts w:ascii="Calibri" w:hAnsi="Calibri"/>
            <w:i/>
            <w:iCs/>
            <w:color w:val="FFFFFF" w:themeColor="background1"/>
            <w:sz w:val="22"/>
            <w:highlight w:val="darkCyan"/>
            <w:u w:val="single"/>
          </w:rPr>
          <w:delText xml:space="preserve"> </w:delText>
        </w:r>
        <w:r w:rsidR="00852EF0" w:rsidRPr="00852EF0" w:rsidDel="00B96795">
          <w:rPr>
            <w:rFonts w:ascii="Calibri" w:hAnsi="Calibri"/>
            <w:i/>
            <w:iCs/>
            <w:color w:val="FFFFFF" w:themeColor="background1"/>
            <w:sz w:val="22"/>
            <w:highlight w:val="darkCyan"/>
            <w:u w:val="single"/>
          </w:rPr>
          <w:delText>C</w:delText>
        </w:r>
        <w:r w:rsidR="00EA1B94" w:rsidRPr="00852EF0" w:rsidDel="00B96795">
          <w:rPr>
            <w:rFonts w:ascii="Calibri" w:hAnsi="Calibri"/>
            <w:i/>
            <w:iCs/>
            <w:color w:val="FFFFFF" w:themeColor="background1"/>
            <w:sz w:val="22"/>
            <w:highlight w:val="darkCyan"/>
            <w:u w:val="single"/>
          </w:rPr>
          <w:delText>hanges</w:delText>
        </w:r>
        <w:r w:rsidR="00311F83" w:rsidDel="00B96795">
          <w:rPr>
            <w:rFonts w:ascii="Calibri" w:hAnsi="Calibri"/>
            <w:i/>
            <w:iCs/>
            <w:color w:val="FFFFFF" w:themeColor="background1"/>
            <w:sz w:val="22"/>
            <w:highlight w:val="darkCyan"/>
            <w:u w:val="single"/>
          </w:rPr>
          <w:delText>"</w:delText>
        </w:r>
        <w:r w:rsidR="00EA1B94" w:rsidRPr="00852EF0" w:rsidDel="00B96795">
          <w:rPr>
            <w:rFonts w:ascii="Calibri" w:hAnsi="Calibri"/>
            <w:color w:val="FFFFFF" w:themeColor="background1"/>
            <w:sz w:val="22"/>
            <w:highlight w:val="darkCyan"/>
            <w:u w:val="single"/>
          </w:rPr>
          <w:delText xml:space="preserve"> </w:delText>
        </w:r>
        <w:r w:rsidR="00852EF0" w:rsidRPr="00852EF0" w:rsidDel="00B96795">
          <w:rPr>
            <w:rFonts w:ascii="Calibri" w:hAnsi="Calibri"/>
            <w:color w:val="FFFFFF" w:themeColor="background1"/>
            <w:sz w:val="22"/>
            <w:highlight w:val="darkCyan"/>
            <w:u w:val="single"/>
          </w:rPr>
          <w:delText xml:space="preserve">in MS Word </w:delText>
        </w:r>
        <w:r w:rsidR="001416CF" w:rsidDel="00B96795">
          <w:rPr>
            <w:rFonts w:ascii="Calibri" w:hAnsi="Calibri"/>
            <w:color w:val="FFFFFF" w:themeColor="background1"/>
            <w:sz w:val="22"/>
            <w:highlight w:val="darkCyan"/>
            <w:u w:val="single"/>
          </w:rPr>
          <w:delText xml:space="preserve">so </w:delText>
        </w:r>
        <w:r w:rsidR="00852EF0" w:rsidRPr="00852EF0" w:rsidDel="00B96795">
          <w:rPr>
            <w:rFonts w:ascii="Calibri" w:hAnsi="Calibri"/>
            <w:color w:val="FFFFFF" w:themeColor="background1"/>
            <w:sz w:val="22"/>
            <w:highlight w:val="darkCyan"/>
            <w:u w:val="single"/>
          </w:rPr>
          <w:delText>all</w:delText>
        </w:r>
        <w:r w:rsidR="00EA1B94" w:rsidRPr="00852EF0" w:rsidDel="00B96795">
          <w:rPr>
            <w:rFonts w:ascii="Calibri" w:hAnsi="Calibri"/>
            <w:color w:val="FFFFFF" w:themeColor="background1"/>
            <w:sz w:val="22"/>
            <w:highlight w:val="darkCyan"/>
            <w:u w:val="single"/>
          </w:rPr>
          <w:delText xml:space="preserve"> </w:delText>
        </w:r>
        <w:r w:rsidR="001416CF" w:rsidDel="00B96795">
          <w:rPr>
            <w:rFonts w:ascii="Calibri" w:hAnsi="Calibri"/>
            <w:color w:val="FFFFFF" w:themeColor="background1"/>
            <w:sz w:val="22"/>
            <w:highlight w:val="darkCyan"/>
            <w:u w:val="single"/>
          </w:rPr>
          <w:delText xml:space="preserve">the </w:delText>
        </w:r>
        <w:r w:rsidR="00EA1B94" w:rsidRPr="00852EF0" w:rsidDel="00B96795">
          <w:rPr>
            <w:rFonts w:ascii="Calibri" w:hAnsi="Calibri"/>
            <w:color w:val="FFFFFF" w:themeColor="background1"/>
            <w:sz w:val="22"/>
            <w:highlight w:val="darkCyan"/>
            <w:u w:val="single"/>
          </w:rPr>
          <w:delText>change</w:delText>
        </w:r>
        <w:r w:rsidR="00852EF0" w:rsidDel="00B96795">
          <w:rPr>
            <w:rFonts w:ascii="Calibri" w:hAnsi="Calibri"/>
            <w:color w:val="FFFFFF" w:themeColor="background1"/>
            <w:sz w:val="22"/>
            <w:highlight w:val="darkCyan"/>
            <w:u w:val="single"/>
          </w:rPr>
          <w:delText>s from Part 1 to Part 2</w:delText>
        </w:r>
        <w:r w:rsidR="001416CF" w:rsidDel="00B96795">
          <w:rPr>
            <w:rFonts w:ascii="Calibri" w:hAnsi="Calibri"/>
            <w:color w:val="FFFFFF" w:themeColor="background1"/>
            <w:sz w:val="22"/>
            <w:highlight w:val="darkCyan"/>
            <w:u w:val="single"/>
          </w:rPr>
          <w:delText xml:space="preserve"> are </w:delText>
        </w:r>
        <w:r w:rsidR="00C64276" w:rsidDel="00B96795">
          <w:rPr>
            <w:rFonts w:ascii="Calibri" w:hAnsi="Calibri"/>
            <w:color w:val="FFFFFF" w:themeColor="background1"/>
            <w:sz w:val="22"/>
            <w:highlight w:val="darkCyan"/>
            <w:u w:val="single"/>
          </w:rPr>
          <w:delText>denoted</w:delText>
        </w:r>
        <w:r w:rsidR="00852EF0" w:rsidDel="00B96795">
          <w:rPr>
            <w:rFonts w:ascii="Calibri" w:hAnsi="Calibri"/>
            <w:color w:val="FFFFFF" w:themeColor="background1"/>
            <w:sz w:val="22"/>
            <w:highlight w:val="darkCyan"/>
            <w:u w:val="single"/>
          </w:rPr>
          <w:delText>.</w:delText>
        </w:r>
        <w:r w:rsidR="001416CF" w:rsidRPr="001416CF" w:rsidDel="00B96795">
          <w:rPr>
            <w:rFonts w:ascii="Calibri" w:hAnsi="Calibri"/>
            <w:color w:val="FFFFFF" w:themeColor="background1"/>
            <w:sz w:val="22"/>
            <w:highlight w:val="darkCyan"/>
            <w:u w:val="single"/>
          </w:rPr>
          <w:delText xml:space="preserve"> </w:delText>
        </w:r>
        <w:r w:rsidR="00E6540F" w:rsidRPr="00E6540F" w:rsidDel="00B96795">
          <w:rPr>
            <w:rFonts w:ascii="Calibri" w:hAnsi="Calibri"/>
            <w:b/>
            <w:bCs/>
            <w:color w:val="FFFFFF" w:themeColor="background1"/>
            <w:sz w:val="22"/>
            <w:highlight w:val="darkCyan"/>
            <w:u w:val="single"/>
          </w:rPr>
          <w:delText>Your submission may be returned to you if you do not do this</w:delText>
        </w:r>
        <w:r w:rsidR="001416CF" w:rsidDel="00B96795">
          <w:rPr>
            <w:rFonts w:ascii="Calibri" w:hAnsi="Calibri"/>
            <w:color w:val="FFFFFF" w:themeColor="background1"/>
            <w:sz w:val="22"/>
            <w:u w:val="single"/>
          </w:rPr>
          <w:delText>.</w:delText>
        </w:r>
        <w:r w:rsidR="00852EF0" w:rsidDel="00B96795">
          <w:rPr>
            <w:rFonts w:ascii="Calibri" w:hAnsi="Calibri"/>
            <w:sz w:val="22"/>
          </w:rPr>
          <w:delText xml:space="preserve"> </w:delText>
        </w:r>
        <w:r w:rsidR="00C874B8" w:rsidDel="00B96795">
          <w:rPr>
            <w:rFonts w:ascii="Calibri" w:hAnsi="Calibri"/>
            <w:sz w:val="22"/>
          </w:rPr>
          <w:delText>Remember</w:delText>
        </w:r>
        <w:r w:rsidR="00852EF0" w:rsidDel="00B96795">
          <w:rPr>
            <w:rFonts w:ascii="Calibri" w:hAnsi="Calibri"/>
            <w:sz w:val="22"/>
          </w:rPr>
          <w:delText xml:space="preserve"> </w:delText>
        </w:r>
        <w:r w:rsidR="00C64276" w:rsidDel="00B96795">
          <w:rPr>
            <w:rFonts w:ascii="Calibri" w:hAnsi="Calibri"/>
            <w:sz w:val="22"/>
          </w:rPr>
          <w:delText xml:space="preserve">that </w:delText>
        </w:r>
        <w:r w:rsidR="00852EF0" w:rsidDel="00B96795">
          <w:rPr>
            <w:rFonts w:ascii="Calibri" w:hAnsi="Calibri"/>
            <w:sz w:val="22"/>
          </w:rPr>
          <w:delText xml:space="preserve">the reader can always turn off </w:delText>
        </w:r>
        <w:r w:rsidR="00311F83" w:rsidDel="00B96795">
          <w:rPr>
            <w:rFonts w:ascii="Calibri" w:hAnsi="Calibri"/>
            <w:sz w:val="22"/>
          </w:rPr>
          <w:delText>"</w:delText>
        </w:r>
        <w:r w:rsidR="00852EF0" w:rsidRPr="00852EF0" w:rsidDel="00B96795">
          <w:rPr>
            <w:rFonts w:ascii="Calibri" w:hAnsi="Calibri"/>
            <w:i/>
            <w:iCs/>
            <w:sz w:val="22"/>
          </w:rPr>
          <w:delText>Track</w:delText>
        </w:r>
        <w:r w:rsidR="00311F83" w:rsidDel="00B96795">
          <w:rPr>
            <w:rFonts w:ascii="Calibri" w:hAnsi="Calibri"/>
            <w:i/>
            <w:iCs/>
            <w:sz w:val="22"/>
          </w:rPr>
          <w:delText xml:space="preserve"> </w:delText>
        </w:r>
        <w:r w:rsidR="00852EF0" w:rsidRPr="00852EF0" w:rsidDel="00B96795">
          <w:rPr>
            <w:rFonts w:ascii="Calibri" w:hAnsi="Calibri"/>
            <w:i/>
            <w:iCs/>
            <w:sz w:val="22"/>
          </w:rPr>
          <w:delText>Changes</w:delText>
        </w:r>
        <w:r w:rsidR="00311F83" w:rsidDel="00B96795">
          <w:rPr>
            <w:rFonts w:ascii="Calibri" w:hAnsi="Calibri"/>
            <w:i/>
            <w:iCs/>
            <w:sz w:val="22"/>
          </w:rPr>
          <w:delText>"</w:delText>
        </w:r>
        <w:r w:rsidR="00852EF0" w:rsidDel="00B96795">
          <w:rPr>
            <w:rFonts w:ascii="Calibri" w:hAnsi="Calibri"/>
            <w:sz w:val="22"/>
          </w:rPr>
          <w:delText xml:space="preserve"> </w:delText>
        </w:r>
        <w:r w:rsidR="00E6540F" w:rsidDel="00B96795">
          <w:rPr>
            <w:rFonts w:ascii="Calibri" w:hAnsi="Calibri"/>
            <w:sz w:val="22"/>
          </w:rPr>
          <w:delText>to</w:delText>
        </w:r>
        <w:r w:rsidR="00852EF0" w:rsidDel="00B96795">
          <w:rPr>
            <w:rFonts w:ascii="Calibri" w:hAnsi="Calibri"/>
            <w:sz w:val="22"/>
          </w:rPr>
          <w:delText xml:space="preserve"> see a clean Part 2</w:delText>
        </w:r>
        <w:r w:rsidR="00C14DF5" w:rsidDel="00B96795">
          <w:rPr>
            <w:rFonts w:ascii="Calibri" w:hAnsi="Calibri"/>
            <w:sz w:val="22"/>
          </w:rPr>
          <w:delText xml:space="preserve"> document artifact</w:delText>
        </w:r>
        <w:r w:rsidR="00852EF0" w:rsidDel="00B96795">
          <w:rPr>
            <w:rFonts w:ascii="Calibri" w:hAnsi="Calibri"/>
            <w:sz w:val="22"/>
          </w:rPr>
          <w:delText xml:space="preserve">. </w:delText>
        </w:r>
        <w:r w:rsidR="00394F00" w:rsidDel="00B96795">
          <w:rPr>
            <w:rFonts w:ascii="Calibri" w:hAnsi="Calibri"/>
            <w:sz w:val="22"/>
          </w:rPr>
          <w:delText xml:space="preserve">It would be best </w:delText>
        </w:r>
        <w:r w:rsidR="00C64276" w:rsidDel="00B96795">
          <w:rPr>
            <w:rFonts w:ascii="Calibri" w:hAnsi="Calibri"/>
            <w:sz w:val="22"/>
          </w:rPr>
          <w:delText>to do</w:delText>
        </w:r>
        <w:r w:rsidR="00C14DF5" w:rsidDel="00B96795">
          <w:rPr>
            <w:rFonts w:ascii="Calibri" w:hAnsi="Calibri"/>
            <w:sz w:val="22"/>
          </w:rPr>
          <w:delText xml:space="preserve"> this on a copy of your document before submitting it to Canvas</w:delText>
        </w:r>
        <w:r w:rsidR="00852EF0" w:rsidDel="00B96795">
          <w:rPr>
            <w:rFonts w:ascii="Calibri" w:hAnsi="Calibri"/>
            <w:sz w:val="22"/>
          </w:rPr>
          <w:delText xml:space="preserve"> to </w:delText>
        </w:r>
        <w:r w:rsidR="00394F00" w:rsidDel="00B96795">
          <w:rPr>
            <w:rFonts w:ascii="Calibri" w:hAnsi="Calibri"/>
            <w:sz w:val="22"/>
          </w:rPr>
          <w:delText>en</w:delText>
        </w:r>
        <w:r w:rsidR="00852EF0" w:rsidDel="00B96795">
          <w:rPr>
            <w:rFonts w:ascii="Calibri" w:hAnsi="Calibri"/>
            <w:sz w:val="22"/>
          </w:rPr>
          <w:delText xml:space="preserve">sure that </w:delText>
        </w:r>
        <w:r w:rsidR="00C14DF5" w:rsidDel="00B96795">
          <w:rPr>
            <w:rFonts w:ascii="Calibri" w:hAnsi="Calibri"/>
            <w:sz w:val="22"/>
          </w:rPr>
          <w:delText xml:space="preserve">the </w:delText>
        </w:r>
        <w:r w:rsidR="00852EF0" w:rsidDel="00B96795">
          <w:rPr>
            <w:rFonts w:ascii="Calibri" w:hAnsi="Calibri"/>
            <w:sz w:val="22"/>
          </w:rPr>
          <w:delText xml:space="preserve">clean version formats </w:delText>
        </w:r>
        <w:r w:rsidR="00394F00" w:rsidDel="00B96795">
          <w:rPr>
            <w:rFonts w:ascii="Calibri" w:hAnsi="Calibri"/>
            <w:sz w:val="22"/>
          </w:rPr>
          <w:delText>the way you</w:delText>
        </w:r>
        <w:r w:rsidR="00852EF0" w:rsidDel="00B96795">
          <w:rPr>
            <w:rFonts w:ascii="Calibri" w:hAnsi="Calibri"/>
            <w:sz w:val="22"/>
          </w:rPr>
          <w:delText xml:space="preserve"> want it to</w:delText>
        </w:r>
        <w:r w:rsidR="00394F00" w:rsidDel="00B96795">
          <w:rPr>
            <w:rFonts w:ascii="Calibri" w:hAnsi="Calibri"/>
            <w:sz w:val="22"/>
          </w:rPr>
          <w:delText xml:space="preserve"> look</w:delText>
        </w:r>
        <w:r w:rsidR="00852EF0" w:rsidDel="00B96795">
          <w:rPr>
            <w:rFonts w:ascii="Calibri" w:hAnsi="Calibri"/>
            <w:sz w:val="22"/>
          </w:rPr>
          <w:delText xml:space="preserve">. </w:delText>
        </w:r>
        <w:r w:rsidR="00852EF0" w:rsidRPr="00C14DF5" w:rsidDel="00B96795">
          <w:rPr>
            <w:rFonts w:ascii="Calibri" w:hAnsi="Calibri"/>
            <w:color w:val="FFFFFF" w:themeColor="background1"/>
            <w:sz w:val="22"/>
            <w:highlight w:val="darkCyan"/>
            <w:u w:val="single"/>
          </w:rPr>
          <w:delText xml:space="preserve">But </w:delText>
        </w:r>
        <w:r w:rsidR="00394F00" w:rsidDel="00B96795">
          <w:rPr>
            <w:rFonts w:ascii="Calibri" w:hAnsi="Calibri"/>
            <w:color w:val="FFFFFF" w:themeColor="background1"/>
            <w:sz w:val="22"/>
            <w:highlight w:val="darkCyan"/>
            <w:u w:val="single"/>
          </w:rPr>
          <w:delText xml:space="preserve">be sure to </w:delText>
        </w:r>
        <w:r w:rsidR="00852EF0" w:rsidRPr="00C14DF5" w:rsidDel="00B96795">
          <w:rPr>
            <w:rFonts w:ascii="Calibri" w:hAnsi="Calibri"/>
            <w:color w:val="FFFFFF" w:themeColor="background1"/>
            <w:sz w:val="22"/>
            <w:highlight w:val="darkCyan"/>
            <w:u w:val="single"/>
          </w:rPr>
          <w:delText>submit</w:delText>
        </w:r>
        <w:r w:rsidR="00394F00" w:rsidDel="00B96795">
          <w:rPr>
            <w:rFonts w:ascii="Calibri" w:hAnsi="Calibri"/>
            <w:color w:val="FFFFFF" w:themeColor="background1"/>
            <w:sz w:val="22"/>
            <w:highlight w:val="darkCyan"/>
            <w:u w:val="single"/>
          </w:rPr>
          <w:delText xml:space="preserve"> to Canvas </w:delText>
        </w:r>
        <w:r w:rsidR="00852EF0" w:rsidRPr="00C14DF5" w:rsidDel="00B96795">
          <w:rPr>
            <w:rFonts w:ascii="Calibri" w:hAnsi="Calibri"/>
            <w:color w:val="FFFFFF" w:themeColor="background1"/>
            <w:sz w:val="22"/>
            <w:highlight w:val="darkCyan"/>
            <w:u w:val="single"/>
          </w:rPr>
          <w:delText xml:space="preserve">with </w:delText>
        </w:r>
        <w:r w:rsidR="00311F83" w:rsidDel="00B96795">
          <w:rPr>
            <w:rFonts w:ascii="Calibri" w:hAnsi="Calibri"/>
            <w:color w:val="FFFFFF" w:themeColor="background1"/>
            <w:sz w:val="22"/>
            <w:highlight w:val="darkCyan"/>
            <w:u w:val="single"/>
          </w:rPr>
          <w:delText>"</w:delText>
        </w:r>
        <w:r w:rsidR="00852EF0" w:rsidRPr="00C14DF5" w:rsidDel="00B96795">
          <w:rPr>
            <w:rFonts w:ascii="Calibri" w:hAnsi="Calibri"/>
            <w:color w:val="FFFFFF" w:themeColor="background1"/>
            <w:sz w:val="22"/>
            <w:highlight w:val="darkCyan"/>
            <w:u w:val="single"/>
          </w:rPr>
          <w:delText>Track</w:delText>
        </w:r>
        <w:r w:rsidR="00311F83" w:rsidDel="00B96795">
          <w:rPr>
            <w:rFonts w:ascii="Calibri" w:hAnsi="Calibri"/>
            <w:color w:val="FFFFFF" w:themeColor="background1"/>
            <w:sz w:val="22"/>
            <w:highlight w:val="darkCyan"/>
            <w:u w:val="single"/>
          </w:rPr>
          <w:delText xml:space="preserve"> </w:delText>
        </w:r>
        <w:r w:rsidR="00852EF0" w:rsidRPr="00C14DF5" w:rsidDel="00B96795">
          <w:rPr>
            <w:rFonts w:ascii="Calibri" w:hAnsi="Calibri"/>
            <w:color w:val="FFFFFF" w:themeColor="background1"/>
            <w:sz w:val="22"/>
            <w:highlight w:val="darkCyan"/>
            <w:u w:val="single"/>
          </w:rPr>
          <w:delText>Changes</w:delText>
        </w:r>
        <w:r w:rsidR="00311F83" w:rsidDel="00B96795">
          <w:rPr>
            <w:rFonts w:ascii="Calibri" w:hAnsi="Calibri"/>
            <w:color w:val="FFFFFF" w:themeColor="background1"/>
            <w:sz w:val="22"/>
            <w:highlight w:val="darkCyan"/>
            <w:u w:val="single"/>
          </w:rPr>
          <w:delText>"</w:delText>
        </w:r>
        <w:r w:rsidR="00E6540F" w:rsidDel="00B96795">
          <w:rPr>
            <w:rFonts w:ascii="Calibri" w:hAnsi="Calibri"/>
            <w:color w:val="FFFFFF" w:themeColor="background1"/>
            <w:sz w:val="22"/>
            <w:highlight w:val="darkCyan"/>
            <w:u w:val="single"/>
          </w:rPr>
          <w:delText xml:space="preserve"> turned</w:delText>
        </w:r>
        <w:r w:rsidR="00852EF0" w:rsidRPr="00C14DF5" w:rsidDel="00B96795">
          <w:rPr>
            <w:rFonts w:ascii="Calibri" w:hAnsi="Calibri"/>
            <w:color w:val="FFFFFF" w:themeColor="background1"/>
            <w:sz w:val="22"/>
            <w:highlight w:val="darkCyan"/>
            <w:u w:val="single"/>
          </w:rPr>
          <w:delText xml:space="preserve"> on</w:delText>
        </w:r>
        <w:r w:rsidR="00C14DF5" w:rsidRPr="00C14DF5" w:rsidDel="00B96795">
          <w:rPr>
            <w:rFonts w:ascii="Calibri" w:hAnsi="Calibri"/>
            <w:color w:val="FFFFFF" w:themeColor="background1"/>
            <w:sz w:val="22"/>
            <w:highlight w:val="darkCyan"/>
            <w:u w:val="single"/>
          </w:rPr>
          <w:delText xml:space="preserve"> so your </w:delText>
        </w:r>
        <w:r w:rsidR="00C14DF5" w:rsidRPr="00C14DF5" w:rsidDel="00B96795">
          <w:rPr>
            <w:rFonts w:ascii="Calibri" w:hAnsi="Calibri"/>
            <w:i/>
            <w:iCs/>
            <w:color w:val="FFFFFF" w:themeColor="background1"/>
            <w:sz w:val="22"/>
            <w:highlight w:val="darkCyan"/>
            <w:u w:val="single"/>
          </w:rPr>
          <w:delText>Part 1 -&gt; Part 2</w:delText>
        </w:r>
        <w:r w:rsidR="00C14DF5" w:rsidRPr="00C14DF5" w:rsidDel="00B96795">
          <w:rPr>
            <w:rFonts w:ascii="Calibri" w:hAnsi="Calibri"/>
            <w:color w:val="FFFFFF" w:themeColor="background1"/>
            <w:sz w:val="22"/>
            <w:highlight w:val="darkCyan"/>
            <w:u w:val="single"/>
          </w:rPr>
          <w:delText xml:space="preserve"> changes are </w:delText>
        </w:r>
        <w:r w:rsidR="00394F00" w:rsidDel="00B96795">
          <w:rPr>
            <w:rFonts w:ascii="Calibri" w:hAnsi="Calibri"/>
            <w:color w:val="FFFFFF" w:themeColor="background1"/>
            <w:sz w:val="22"/>
            <w:highlight w:val="darkCyan"/>
            <w:u w:val="single"/>
          </w:rPr>
          <w:delText>apparent</w:delText>
        </w:r>
        <w:r w:rsidR="00852EF0" w:rsidRPr="00C14DF5" w:rsidDel="00B96795">
          <w:rPr>
            <w:rFonts w:ascii="Calibri" w:hAnsi="Calibri"/>
            <w:color w:val="FFFFFF" w:themeColor="background1"/>
            <w:sz w:val="22"/>
            <w:highlight w:val="darkCyan"/>
            <w:u w:val="single"/>
          </w:rPr>
          <w:delText>.</w:delText>
        </w:r>
      </w:del>
    </w:p>
    <w:p w14:paraId="39B3DDFB" w14:textId="561CBAF6" w:rsidR="00C14DF5" w:rsidDel="00B96795" w:rsidRDefault="00C14DF5" w:rsidP="00C14DF5">
      <w:pPr>
        <w:rPr>
          <w:del w:id="6493" w:author="miminguyenb@yahoo.com" w:date="2024-05-22T02:21:00Z" w16du:dateUtc="2024-05-22T09:21:00Z"/>
          <w:rFonts w:ascii="Calibri" w:hAnsi="Calibri"/>
          <w:color w:val="FFFFFF" w:themeColor="background1"/>
          <w:sz w:val="22"/>
          <w:highlight w:val="darkCyan"/>
          <w:u w:val="single"/>
        </w:rPr>
      </w:pPr>
    </w:p>
    <w:p w14:paraId="136E3BC9" w14:textId="76A9B6DA" w:rsidR="00C14DF5" w:rsidDel="00B96795" w:rsidRDefault="00C14DF5">
      <w:pPr>
        <w:rPr>
          <w:del w:id="6494" w:author="miminguyenb@yahoo.com" w:date="2024-05-22T02:21:00Z" w16du:dateUtc="2024-05-22T09:21:00Z"/>
          <w:rFonts w:ascii="Calibri" w:hAnsi="Calibri"/>
          <w:sz w:val="22"/>
        </w:rPr>
      </w:pPr>
      <w:del w:id="6495" w:author="miminguyenb@yahoo.com" w:date="2024-05-22T02:21:00Z" w16du:dateUtc="2024-05-22T09:21:00Z">
        <w:r w:rsidDel="00B96795">
          <w:rPr>
            <w:rFonts w:ascii="Calibri" w:hAnsi="Calibri"/>
            <w:sz w:val="22"/>
          </w:rPr>
          <w:delText xml:space="preserve">That's it! </w:delText>
        </w:r>
      </w:del>
    </w:p>
    <w:p w14:paraId="7616041D" w14:textId="67D8C20D" w:rsidR="00C14DF5" w:rsidDel="00B96795" w:rsidRDefault="00C14DF5">
      <w:pPr>
        <w:rPr>
          <w:del w:id="6496" w:author="miminguyenb@yahoo.com" w:date="2024-05-22T02:21:00Z" w16du:dateUtc="2024-05-22T09:21:00Z"/>
          <w:rFonts w:ascii="Calibri" w:hAnsi="Calibri"/>
          <w:sz w:val="22"/>
        </w:rPr>
      </w:pPr>
    </w:p>
    <w:p w14:paraId="7395F083" w14:textId="0AD2AEA1" w:rsidR="00C14DF5" w:rsidDel="00B96795" w:rsidRDefault="00C14DF5">
      <w:pPr>
        <w:rPr>
          <w:del w:id="6497" w:author="miminguyenb@yahoo.com" w:date="2024-05-22T02:21:00Z" w16du:dateUtc="2024-05-22T09:21:00Z"/>
          <w:rFonts w:ascii="Calibri" w:hAnsi="Calibri"/>
          <w:sz w:val="22"/>
        </w:rPr>
      </w:pPr>
      <w:del w:id="6498" w:author="miminguyenb@yahoo.com" w:date="2024-05-22T02:21:00Z" w16du:dateUtc="2024-05-22T09:21:00Z">
        <w:r w:rsidDel="00B96795">
          <w:rPr>
            <w:rFonts w:ascii="Calibri" w:hAnsi="Calibri"/>
            <w:sz w:val="22"/>
          </w:rPr>
          <w:delText>Good luc</w:delText>
        </w:r>
        <w:r w:rsidR="00394F00" w:rsidDel="00B96795">
          <w:rPr>
            <w:rFonts w:ascii="Calibri" w:hAnsi="Calibri"/>
            <w:sz w:val="22"/>
          </w:rPr>
          <w:delText>k!</w:delText>
        </w:r>
        <w:r w:rsidDel="00B96795">
          <w:rPr>
            <w:rFonts w:ascii="Calibri" w:hAnsi="Calibri"/>
            <w:sz w:val="22"/>
          </w:rPr>
          <w:delText xml:space="preserve"> I look forward to reading both parts of your System Proposal!</w:delText>
        </w:r>
      </w:del>
    </w:p>
    <w:p w14:paraId="7FE82580" w14:textId="4CB66407" w:rsidR="00C14DF5" w:rsidDel="00B96795" w:rsidRDefault="00C14DF5">
      <w:pPr>
        <w:rPr>
          <w:del w:id="6499" w:author="miminguyenb@yahoo.com" w:date="2024-05-22T02:21:00Z" w16du:dateUtc="2024-05-22T09:21:00Z"/>
          <w:rFonts w:ascii="Calibri" w:hAnsi="Calibri"/>
          <w:sz w:val="22"/>
        </w:rPr>
      </w:pPr>
      <w:del w:id="6500" w:author="miminguyenb@yahoo.com" w:date="2024-05-22T02:21:00Z" w16du:dateUtc="2024-05-22T09:21:00Z">
        <w:r w:rsidDel="00B96795">
          <w:rPr>
            <w:rFonts w:ascii="Calibri" w:hAnsi="Calibri"/>
            <w:sz w:val="22"/>
          </w:rPr>
          <w:delText>-Professor Andy</w:delText>
        </w:r>
      </w:del>
    </w:p>
    <w:p w14:paraId="7C6FDD96" w14:textId="56727C69" w:rsidR="001826F3" w:rsidDel="008743BA" w:rsidRDefault="00852EF0">
      <w:pPr>
        <w:rPr>
          <w:del w:id="6501" w:author="miminguyenb@yahoo.com" w:date="2024-05-22T02:14:00Z" w16du:dateUtc="2024-05-22T09:14:00Z"/>
          <w:rFonts w:ascii="Calibri" w:hAnsi="Calibri"/>
          <w:color w:val="000000"/>
        </w:rPr>
      </w:pPr>
      <w:del w:id="6502" w:author="miminguyenb@yahoo.com" w:date="2024-05-22T02:14:00Z" w16du:dateUtc="2024-05-22T09:14:00Z">
        <w:r w:rsidDel="008743BA">
          <w:rPr>
            <w:rFonts w:ascii="Calibri" w:hAnsi="Calibri"/>
            <w:sz w:val="22"/>
          </w:rPr>
          <w:br w:type="page"/>
        </w:r>
      </w:del>
      <w:del w:id="6503" w:author="miminguyenb@yahoo.com" w:date="2024-05-22T02:13:00Z" w16du:dateUtc="2024-05-22T09:13:00Z">
        <w:r w:rsidR="001437BA" w:rsidRPr="00F53871" w:rsidDel="008743BA">
          <w:rPr>
            <w:rFonts w:ascii="Calibri" w:hAnsi="Calibri"/>
            <w:noProof/>
            <w:color w:val="000000"/>
            <w:u w:val="single"/>
          </w:rPr>
          <w:drawing>
            <wp:inline distT="0" distB="0" distL="0" distR="0" wp14:anchorId="780DF987" wp14:editId="61E71152">
              <wp:extent cx="6355375" cy="7688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lum bright="-20000" contrast="40000"/>
                        <a:extLst>
                          <a:ext uri="{28A0092B-C50C-407E-A947-70E740481C1C}">
                            <a14:useLocalDpi xmlns:a14="http://schemas.microsoft.com/office/drawing/2010/main" val="0"/>
                          </a:ext>
                        </a:extLst>
                      </a:blip>
                      <a:srcRect l="2293" r="2293" b="2551"/>
                      <a:stretch/>
                    </pic:blipFill>
                    <pic:spPr bwMode="auto">
                      <a:xfrm>
                        <a:off x="0" y="0"/>
                        <a:ext cx="6373293" cy="7710257"/>
                      </a:xfrm>
                      <a:prstGeom prst="rect">
                        <a:avLst/>
                      </a:prstGeom>
                      <a:noFill/>
                      <a:ln>
                        <a:noFill/>
                      </a:ln>
                      <a:extLst>
                        <a:ext uri="{53640926-AAD7-44D8-BBD7-CCE9431645EC}">
                          <a14:shadowObscured xmlns:a14="http://schemas.microsoft.com/office/drawing/2010/main"/>
                        </a:ext>
                      </a:extLst>
                    </pic:spPr>
                  </pic:pic>
                </a:graphicData>
              </a:graphic>
            </wp:inline>
          </w:drawing>
        </w:r>
      </w:del>
    </w:p>
    <w:p w14:paraId="25FB0320" w14:textId="49CEDCEC" w:rsidR="001826F3" w:rsidRPr="00DF5BDB" w:rsidDel="008743BA" w:rsidRDefault="001826F3" w:rsidP="008743BA">
      <w:pPr>
        <w:rPr>
          <w:del w:id="6504" w:author="miminguyenb@yahoo.com" w:date="2024-05-22T02:14:00Z" w16du:dateUtc="2024-05-22T09:14:00Z"/>
          <w:rFonts w:asciiTheme="majorHAnsi" w:hAnsiTheme="majorHAnsi"/>
          <w:b/>
          <w:bCs/>
          <w:i/>
          <w:iCs/>
        </w:rPr>
        <w:pPrChange w:id="6505" w:author="miminguyenb@yahoo.com" w:date="2024-05-22T02:14:00Z" w16du:dateUtc="2024-05-22T09:14:00Z">
          <w:pPr>
            <w:jc w:val="center"/>
          </w:pPr>
        </w:pPrChange>
      </w:pPr>
      <w:del w:id="6506" w:author="miminguyenb@yahoo.com" w:date="2024-05-22T02:14:00Z" w16du:dateUtc="2024-05-22T09:14:00Z">
        <w:r w:rsidDel="008743BA">
          <w:rPr>
            <w:rFonts w:asciiTheme="majorHAnsi" w:hAnsiTheme="majorHAnsi"/>
            <w:b/>
            <w:bCs/>
            <w:i/>
            <w:iCs/>
          </w:rPr>
          <w:delText>Feasibility Analysis Example</w:delText>
        </w:r>
      </w:del>
    </w:p>
    <w:p w14:paraId="53B54229" w14:textId="1FFE36AF" w:rsidR="00DB7AFD" w:rsidDel="008743BA" w:rsidRDefault="00DB7AFD" w:rsidP="008743BA">
      <w:pPr>
        <w:rPr>
          <w:del w:id="6507" w:author="miminguyenb@yahoo.com" w:date="2024-05-22T02:14:00Z" w16du:dateUtc="2024-05-22T09:14:00Z"/>
          <w:rFonts w:ascii="Calibri" w:hAnsi="Calibri"/>
          <w:b/>
          <w:bCs/>
          <w:color w:val="000000"/>
        </w:rPr>
        <w:pPrChange w:id="6508" w:author="miminguyenb@yahoo.com" w:date="2024-05-22T02:14:00Z" w16du:dateUtc="2024-05-22T09:14:00Z">
          <w:pPr/>
        </w:pPrChange>
      </w:pPr>
      <w:del w:id="6509" w:author="miminguyenb@yahoo.com" w:date="2024-05-22T02:14:00Z" w16du:dateUtc="2024-05-22T09:14:00Z">
        <w:r w:rsidDel="008743BA">
          <w:rPr>
            <w:rFonts w:ascii="Calibri" w:hAnsi="Calibri"/>
            <w:noProof/>
            <w:color w:val="000000"/>
          </w:rPr>
          <w:drawing>
            <wp:inline distT="0" distB="0" distL="0" distR="0" wp14:anchorId="51BD2EC6" wp14:editId="3243D588">
              <wp:extent cx="6385560" cy="76735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lum bright="-20000" contrast="40000"/>
                        <a:extLst>
                          <a:ext uri="{28A0092B-C50C-407E-A947-70E740481C1C}">
                            <a14:useLocalDpi xmlns:a14="http://schemas.microsoft.com/office/drawing/2010/main" val="0"/>
                          </a:ext>
                        </a:extLst>
                      </a:blip>
                      <a:srcRect l="2258" t="1369" b="2045"/>
                      <a:stretch/>
                    </pic:blipFill>
                    <pic:spPr bwMode="auto">
                      <a:xfrm>
                        <a:off x="0" y="0"/>
                        <a:ext cx="6389085" cy="7677781"/>
                      </a:xfrm>
                      <a:prstGeom prst="rect">
                        <a:avLst/>
                      </a:prstGeom>
                      <a:noFill/>
                      <a:ln>
                        <a:noFill/>
                      </a:ln>
                      <a:extLst>
                        <a:ext uri="{53640926-AAD7-44D8-BBD7-CCE9431645EC}">
                          <a14:shadowObscured xmlns:a14="http://schemas.microsoft.com/office/drawing/2010/main"/>
                        </a:ext>
                      </a:extLst>
                    </pic:spPr>
                  </pic:pic>
                </a:graphicData>
              </a:graphic>
            </wp:inline>
          </w:drawing>
        </w:r>
      </w:del>
    </w:p>
    <w:p w14:paraId="6BB812BB" w14:textId="76848F18" w:rsidR="00CF5522" w:rsidRPr="00DF5BDB" w:rsidRDefault="001826F3" w:rsidP="008743BA">
      <w:pPr>
        <w:rPr>
          <w:rFonts w:asciiTheme="majorHAnsi" w:hAnsiTheme="majorHAnsi"/>
          <w:b/>
          <w:bCs/>
          <w:i/>
          <w:iCs/>
        </w:rPr>
        <w:pPrChange w:id="6510" w:author="miminguyenb@yahoo.com" w:date="2024-05-22T02:14:00Z" w16du:dateUtc="2024-05-22T09:14:00Z">
          <w:pPr>
            <w:jc w:val="center"/>
          </w:pPr>
        </w:pPrChange>
      </w:pPr>
      <w:del w:id="6511" w:author="miminguyenb@yahoo.com" w:date="2024-05-22T02:14:00Z" w16du:dateUtc="2024-05-22T09:14:00Z">
        <w:r w:rsidDel="008743BA">
          <w:rPr>
            <w:rFonts w:asciiTheme="majorHAnsi" w:hAnsiTheme="majorHAnsi"/>
            <w:b/>
            <w:bCs/>
            <w:i/>
            <w:iCs/>
          </w:rPr>
          <w:delText>Sample Requirements Definition</w:delText>
        </w:r>
      </w:del>
    </w:p>
    <w:sectPr w:rsidR="00CF5522" w:rsidRPr="00DF5BDB" w:rsidSect="00B973DD">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16C73" w14:textId="77777777" w:rsidR="00CB3BA5" w:rsidRDefault="00CB3BA5" w:rsidP="00C32191">
      <w:r>
        <w:separator/>
      </w:r>
    </w:p>
  </w:endnote>
  <w:endnote w:type="continuationSeparator" w:id="0">
    <w:p w14:paraId="09B2306A" w14:textId="77777777" w:rsidR="00CB3BA5" w:rsidRDefault="00CB3BA5" w:rsidP="00C32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1E197" w14:textId="77777777" w:rsidR="00CB3BA5" w:rsidRDefault="00CB3BA5" w:rsidP="00C32191">
      <w:r>
        <w:separator/>
      </w:r>
    </w:p>
  </w:footnote>
  <w:footnote w:type="continuationSeparator" w:id="0">
    <w:p w14:paraId="5C0F9049" w14:textId="77777777" w:rsidR="00CB3BA5" w:rsidRDefault="00CB3BA5" w:rsidP="00C32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D5C62"/>
    <w:multiLevelType w:val="hybridMultilevel"/>
    <w:tmpl w:val="728A8886"/>
    <w:lvl w:ilvl="0" w:tplc="AFB42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940D03"/>
    <w:multiLevelType w:val="hybridMultilevel"/>
    <w:tmpl w:val="B762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93F57"/>
    <w:multiLevelType w:val="hybridMultilevel"/>
    <w:tmpl w:val="95E2A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D53DA"/>
    <w:multiLevelType w:val="hybridMultilevel"/>
    <w:tmpl w:val="D584EB9A"/>
    <w:lvl w:ilvl="0" w:tplc="FFFFFFFF">
      <w:start w:val="1"/>
      <w:numFmt w:val="decimal"/>
      <w:lvlText w:val="%1."/>
      <w:lvlJc w:val="left"/>
      <w:pPr>
        <w:ind w:left="1267" w:hanging="360"/>
      </w:pPr>
      <w:rPr>
        <w:rFonts w:hint="default"/>
      </w:r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5"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76D1FE6"/>
    <w:multiLevelType w:val="multilevel"/>
    <w:tmpl w:val="FAA40270"/>
    <w:lvl w:ilvl="0">
      <w:start w:val="3"/>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AA049B3"/>
    <w:multiLevelType w:val="multilevel"/>
    <w:tmpl w:val="3F24CFFA"/>
    <w:lvl w:ilvl="0">
      <w:start w:val="3"/>
      <w:numFmt w:val="decimal"/>
      <w:lvlText w:val="%1"/>
      <w:lvlJc w:val="left"/>
      <w:pPr>
        <w:ind w:left="420" w:hanging="420"/>
      </w:pPr>
      <w:rPr>
        <w:rFonts w:hint="default"/>
      </w:rPr>
    </w:lvl>
    <w:lvl w:ilvl="1">
      <w:start w:val="21"/>
      <w:numFmt w:val="decimal"/>
      <w:lvlText w:val="%1.%2"/>
      <w:lvlJc w:val="left"/>
      <w:pPr>
        <w:ind w:left="1152" w:hanging="42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8"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9" w15:restartNumberingAfterBreak="0">
    <w:nsid w:val="0FB83BD5"/>
    <w:multiLevelType w:val="hybridMultilevel"/>
    <w:tmpl w:val="1D2EE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11575EF"/>
    <w:multiLevelType w:val="hybridMultilevel"/>
    <w:tmpl w:val="6D806572"/>
    <w:lvl w:ilvl="0" w:tplc="C388F248">
      <w:numFmt w:val="bullet"/>
      <w:lvlText w:val="-"/>
      <w:lvlJc w:val="left"/>
      <w:pPr>
        <w:ind w:left="907" w:hanging="360"/>
      </w:pPr>
      <w:rPr>
        <w:rFonts w:ascii="Calibri" w:eastAsia="Times New Roman" w:hAnsi="Calibri" w:cs="Calibri"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129042B8"/>
    <w:multiLevelType w:val="multilevel"/>
    <w:tmpl w:val="77EE6E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2E8073E"/>
    <w:multiLevelType w:val="hybridMultilevel"/>
    <w:tmpl w:val="8048A8A0"/>
    <w:lvl w:ilvl="0" w:tplc="D8C4781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DD4476"/>
    <w:multiLevelType w:val="multilevel"/>
    <w:tmpl w:val="513A88E4"/>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4576F39"/>
    <w:multiLevelType w:val="hybridMultilevel"/>
    <w:tmpl w:val="1E3AEE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57C69C9"/>
    <w:multiLevelType w:val="hybridMultilevel"/>
    <w:tmpl w:val="AB962506"/>
    <w:lvl w:ilvl="0" w:tplc="FDB6E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17" w15:restartNumberingAfterBreak="0">
    <w:nsid w:val="19046C4D"/>
    <w:multiLevelType w:val="multilevel"/>
    <w:tmpl w:val="202ECA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AB41E55"/>
    <w:multiLevelType w:val="hybridMultilevel"/>
    <w:tmpl w:val="D584EB9A"/>
    <w:lvl w:ilvl="0" w:tplc="AF807688">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15:restartNumberingAfterBreak="0">
    <w:nsid w:val="1B76304A"/>
    <w:multiLevelType w:val="hybridMultilevel"/>
    <w:tmpl w:val="09763C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805F3F"/>
    <w:multiLevelType w:val="hybridMultilevel"/>
    <w:tmpl w:val="6C4640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E22771"/>
    <w:multiLevelType w:val="hybridMultilevel"/>
    <w:tmpl w:val="1E3AE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D7628C"/>
    <w:multiLevelType w:val="hybridMultilevel"/>
    <w:tmpl w:val="B1DCBA74"/>
    <w:lvl w:ilvl="0" w:tplc="A8741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496656"/>
    <w:multiLevelType w:val="multilevel"/>
    <w:tmpl w:val="280A881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5"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3D5171"/>
    <w:multiLevelType w:val="multilevel"/>
    <w:tmpl w:val="26E47B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65D6987"/>
    <w:multiLevelType w:val="hybridMultilevel"/>
    <w:tmpl w:val="D584EB9A"/>
    <w:lvl w:ilvl="0" w:tplc="FFFFFFFF">
      <w:start w:val="1"/>
      <w:numFmt w:val="decimal"/>
      <w:lvlText w:val="%1."/>
      <w:lvlJc w:val="left"/>
      <w:pPr>
        <w:ind w:left="1267" w:hanging="360"/>
      </w:pPr>
      <w:rPr>
        <w:rFonts w:hint="default"/>
      </w:r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30" w15:restartNumberingAfterBreak="0">
    <w:nsid w:val="26AB3087"/>
    <w:multiLevelType w:val="hybridMultilevel"/>
    <w:tmpl w:val="B50C3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AF3390"/>
    <w:multiLevelType w:val="hybridMultilevel"/>
    <w:tmpl w:val="9E02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D87983"/>
    <w:multiLevelType w:val="multilevel"/>
    <w:tmpl w:val="AD18278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290D04B1"/>
    <w:multiLevelType w:val="multilevel"/>
    <w:tmpl w:val="690EC63E"/>
    <w:lvl w:ilvl="0">
      <w:start w:val="2"/>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9490CAA"/>
    <w:multiLevelType w:val="multilevel"/>
    <w:tmpl w:val="0B0C1A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2A9C57BC"/>
    <w:multiLevelType w:val="hybridMultilevel"/>
    <w:tmpl w:val="7214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16737A"/>
    <w:multiLevelType w:val="multilevel"/>
    <w:tmpl w:val="F5729C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2D7F19BF"/>
    <w:multiLevelType w:val="hybridMultilevel"/>
    <w:tmpl w:val="F2903F6E"/>
    <w:lvl w:ilvl="0" w:tplc="55E46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ECA2C3F"/>
    <w:multiLevelType w:val="multilevel"/>
    <w:tmpl w:val="3EFA4E5E"/>
    <w:lvl w:ilvl="0">
      <w:start w:val="1"/>
      <w:numFmt w:val="decimal"/>
      <w:lvlText w:val="%1."/>
      <w:lvlJc w:val="left"/>
      <w:pPr>
        <w:ind w:left="720" w:hanging="360"/>
      </w:pPr>
      <w:rPr>
        <w:rFonts w:hint="default"/>
      </w:rPr>
    </w:lvl>
    <w:lvl w:ilvl="1">
      <w:start w:val="2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31D74007"/>
    <w:multiLevelType w:val="multilevel"/>
    <w:tmpl w:val="09FC701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34EB5F24"/>
    <w:multiLevelType w:val="hybridMultilevel"/>
    <w:tmpl w:val="48DC7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913FF0"/>
    <w:multiLevelType w:val="hybridMultilevel"/>
    <w:tmpl w:val="DBD4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CF4D1D"/>
    <w:multiLevelType w:val="hybridMultilevel"/>
    <w:tmpl w:val="89B8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88045E"/>
    <w:multiLevelType w:val="multilevel"/>
    <w:tmpl w:val="E9783450"/>
    <w:lvl w:ilvl="0">
      <w:start w:val="2"/>
      <w:numFmt w:val="decimal"/>
      <w:lvlText w:val="%1."/>
      <w:lvlJc w:val="left"/>
      <w:pPr>
        <w:ind w:left="480" w:hanging="480"/>
      </w:pPr>
      <w:rPr>
        <w:rFonts w:hint="default"/>
      </w:rPr>
    </w:lvl>
    <w:lvl w:ilvl="1">
      <w:start w:val="20"/>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3D6E71BE"/>
    <w:multiLevelType w:val="hybridMultilevel"/>
    <w:tmpl w:val="2ACA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630B42"/>
    <w:multiLevelType w:val="hybridMultilevel"/>
    <w:tmpl w:val="D7E8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456134"/>
    <w:multiLevelType w:val="hybridMultilevel"/>
    <w:tmpl w:val="139E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2B7665"/>
    <w:multiLevelType w:val="hybridMultilevel"/>
    <w:tmpl w:val="A256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F46CA9"/>
    <w:multiLevelType w:val="hybridMultilevel"/>
    <w:tmpl w:val="1D2EE15C"/>
    <w:lvl w:ilvl="0" w:tplc="12849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9FE4BBF"/>
    <w:multiLevelType w:val="multilevel"/>
    <w:tmpl w:val="AD1827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52" w15:restartNumberingAfterBreak="0">
    <w:nsid w:val="4F82062A"/>
    <w:multiLevelType w:val="hybridMultilevel"/>
    <w:tmpl w:val="681EC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FD2ED2"/>
    <w:multiLevelType w:val="multilevel"/>
    <w:tmpl w:val="FAA40270"/>
    <w:lvl w:ilvl="0">
      <w:start w:val="3"/>
      <w:numFmt w:val="decimal"/>
      <w:lvlText w:val="%1"/>
      <w:lvlJc w:val="left"/>
      <w:pPr>
        <w:ind w:left="420" w:hanging="420"/>
      </w:pPr>
      <w:rPr>
        <w:rFonts w:hint="default"/>
      </w:rPr>
    </w:lvl>
    <w:lvl w:ilvl="1">
      <w:start w:val="10"/>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4" w15:restartNumberingAfterBreak="0">
    <w:nsid w:val="513933D2"/>
    <w:multiLevelType w:val="hybridMultilevel"/>
    <w:tmpl w:val="CB1A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BF0426"/>
    <w:multiLevelType w:val="hybridMultilevel"/>
    <w:tmpl w:val="3B00B6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A4560A"/>
    <w:multiLevelType w:val="hybridMultilevel"/>
    <w:tmpl w:val="36CE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343DC7"/>
    <w:multiLevelType w:val="hybridMultilevel"/>
    <w:tmpl w:val="4C1C6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B218D8"/>
    <w:multiLevelType w:val="multilevel"/>
    <w:tmpl w:val="759E8ADE"/>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8185C71"/>
    <w:multiLevelType w:val="hybridMultilevel"/>
    <w:tmpl w:val="97DA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0D0A91"/>
    <w:multiLevelType w:val="multilevel"/>
    <w:tmpl w:val="62421400"/>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D32067D"/>
    <w:multiLevelType w:val="hybridMultilevel"/>
    <w:tmpl w:val="B922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FA03A61"/>
    <w:multiLevelType w:val="hybridMultilevel"/>
    <w:tmpl w:val="D584EB9A"/>
    <w:lvl w:ilvl="0" w:tplc="FFFFFFFF">
      <w:start w:val="1"/>
      <w:numFmt w:val="decimal"/>
      <w:lvlText w:val="%1."/>
      <w:lvlJc w:val="left"/>
      <w:pPr>
        <w:ind w:left="1267" w:hanging="360"/>
      </w:pPr>
      <w:rPr>
        <w:rFonts w:hint="default"/>
      </w:r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64"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5" w15:restartNumberingAfterBreak="0">
    <w:nsid w:val="62A75FA7"/>
    <w:multiLevelType w:val="hybridMultilevel"/>
    <w:tmpl w:val="0C60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67" w15:restartNumberingAfterBreak="0">
    <w:nsid w:val="64B00BA6"/>
    <w:multiLevelType w:val="hybridMultilevel"/>
    <w:tmpl w:val="74F8E1BC"/>
    <w:lvl w:ilvl="0" w:tplc="CAAE32C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5C8776C"/>
    <w:multiLevelType w:val="multilevel"/>
    <w:tmpl w:val="F09646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9" w15:restartNumberingAfterBreak="0">
    <w:nsid w:val="66161885"/>
    <w:multiLevelType w:val="hybridMultilevel"/>
    <w:tmpl w:val="4934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DA6D77"/>
    <w:multiLevelType w:val="multilevel"/>
    <w:tmpl w:val="19D0AE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682469B6"/>
    <w:multiLevelType w:val="multilevel"/>
    <w:tmpl w:val="795E902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68FB364A"/>
    <w:multiLevelType w:val="hybridMultilevel"/>
    <w:tmpl w:val="453E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C7349F3"/>
    <w:multiLevelType w:val="hybridMultilevel"/>
    <w:tmpl w:val="45D2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0D7BB7"/>
    <w:multiLevelType w:val="hybridMultilevel"/>
    <w:tmpl w:val="D584EB9A"/>
    <w:lvl w:ilvl="0" w:tplc="FFFFFFFF">
      <w:start w:val="1"/>
      <w:numFmt w:val="decimal"/>
      <w:lvlText w:val="%1."/>
      <w:lvlJc w:val="left"/>
      <w:pPr>
        <w:ind w:left="1267" w:hanging="360"/>
      </w:pPr>
      <w:rPr>
        <w:rFonts w:hint="default"/>
      </w:r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75" w15:restartNumberingAfterBreak="0">
    <w:nsid w:val="76974A9D"/>
    <w:multiLevelType w:val="hybridMultilevel"/>
    <w:tmpl w:val="6B423740"/>
    <w:lvl w:ilvl="0" w:tplc="DCD43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7B4788C"/>
    <w:multiLevelType w:val="hybridMultilevel"/>
    <w:tmpl w:val="1078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52DA2"/>
    <w:multiLevelType w:val="multilevel"/>
    <w:tmpl w:val="8D3481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A752EE8"/>
    <w:multiLevelType w:val="hybridMultilevel"/>
    <w:tmpl w:val="728A88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81" w15:restartNumberingAfterBreak="0">
    <w:nsid w:val="7C870F7C"/>
    <w:multiLevelType w:val="multilevel"/>
    <w:tmpl w:val="AD18278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7F495B35"/>
    <w:multiLevelType w:val="hybridMultilevel"/>
    <w:tmpl w:val="A47EF89A"/>
    <w:lvl w:ilvl="0" w:tplc="1A72DEDE">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3" w15:restartNumberingAfterBreak="0">
    <w:nsid w:val="7FFB09D3"/>
    <w:multiLevelType w:val="multilevel"/>
    <w:tmpl w:val="238AD9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551692278">
    <w:abstractNumId w:val="80"/>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5"/>
  </w:num>
  <w:num w:numId="4" w16cid:durableId="1037924276">
    <w:abstractNumId w:val="66"/>
  </w:num>
  <w:num w:numId="5" w16cid:durableId="1623875544">
    <w:abstractNumId w:val="24"/>
  </w:num>
  <w:num w:numId="6" w16cid:durableId="2121993289">
    <w:abstractNumId w:val="16"/>
  </w:num>
  <w:num w:numId="7" w16cid:durableId="448208483">
    <w:abstractNumId w:val="8"/>
  </w:num>
  <w:num w:numId="8" w16cid:durableId="2035885177">
    <w:abstractNumId w:val="62"/>
  </w:num>
  <w:num w:numId="9" w16cid:durableId="962809466">
    <w:abstractNumId w:val="27"/>
  </w:num>
  <w:num w:numId="10" w16cid:durableId="710573130">
    <w:abstractNumId w:val="28"/>
  </w:num>
  <w:num w:numId="11" w16cid:durableId="590700374">
    <w:abstractNumId w:val="64"/>
  </w:num>
  <w:num w:numId="12" w16cid:durableId="458960031">
    <w:abstractNumId w:val="51"/>
  </w:num>
  <w:num w:numId="13" w16cid:durableId="877618700">
    <w:abstractNumId w:val="48"/>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1014693963">
    <w:abstractNumId w:val="10"/>
  </w:num>
  <w:num w:numId="16" w16cid:durableId="1892038921">
    <w:abstractNumId w:val="79"/>
  </w:num>
  <w:num w:numId="17" w16cid:durableId="430974452">
    <w:abstractNumId w:val="25"/>
  </w:num>
  <w:num w:numId="18" w16cid:durableId="1467235888">
    <w:abstractNumId w:val="41"/>
  </w:num>
  <w:num w:numId="19" w16cid:durableId="1837189930">
    <w:abstractNumId w:val="30"/>
  </w:num>
  <w:num w:numId="20" w16cid:durableId="1332639443">
    <w:abstractNumId w:val="11"/>
  </w:num>
  <w:num w:numId="21" w16cid:durableId="1433160962">
    <w:abstractNumId w:val="34"/>
  </w:num>
  <w:num w:numId="22" w16cid:durableId="1073814213">
    <w:abstractNumId w:val="17"/>
  </w:num>
  <w:num w:numId="23" w16cid:durableId="442697630">
    <w:abstractNumId w:val="39"/>
  </w:num>
  <w:num w:numId="24" w16cid:durableId="132066806">
    <w:abstractNumId w:val="13"/>
  </w:num>
  <w:num w:numId="25" w16cid:durableId="1309165090">
    <w:abstractNumId w:val="32"/>
  </w:num>
  <w:num w:numId="26" w16cid:durableId="290325135">
    <w:abstractNumId w:val="71"/>
  </w:num>
  <w:num w:numId="27" w16cid:durableId="656540398">
    <w:abstractNumId w:val="55"/>
  </w:num>
  <w:num w:numId="28" w16cid:durableId="154227862">
    <w:abstractNumId w:val="83"/>
  </w:num>
  <w:num w:numId="29" w16cid:durableId="712119223">
    <w:abstractNumId w:val="82"/>
  </w:num>
  <w:num w:numId="30" w16cid:durableId="1135290499">
    <w:abstractNumId w:val="2"/>
  </w:num>
  <w:num w:numId="31" w16cid:durableId="718016798">
    <w:abstractNumId w:val="18"/>
  </w:num>
  <w:num w:numId="32" w16cid:durableId="1940210675">
    <w:abstractNumId w:val="23"/>
  </w:num>
  <w:num w:numId="33" w16cid:durableId="1593852700">
    <w:abstractNumId w:val="63"/>
  </w:num>
  <w:num w:numId="34" w16cid:durableId="863979839">
    <w:abstractNumId w:val="20"/>
  </w:num>
  <w:num w:numId="35" w16cid:durableId="1860195061">
    <w:abstractNumId w:val="6"/>
  </w:num>
  <w:num w:numId="36" w16cid:durableId="182674287">
    <w:abstractNumId w:val="4"/>
  </w:num>
  <w:num w:numId="37" w16cid:durableId="1955016421">
    <w:abstractNumId w:val="74"/>
  </w:num>
  <w:num w:numId="38" w16cid:durableId="558980019">
    <w:abstractNumId w:val="29"/>
  </w:num>
  <w:num w:numId="39" w16cid:durableId="1565214642">
    <w:abstractNumId w:val="53"/>
  </w:num>
  <w:num w:numId="40" w16cid:durableId="333341082">
    <w:abstractNumId w:val="7"/>
  </w:num>
  <w:num w:numId="41" w16cid:durableId="45496100">
    <w:abstractNumId w:val="56"/>
  </w:num>
  <w:num w:numId="42" w16cid:durableId="780685413">
    <w:abstractNumId w:val="46"/>
  </w:num>
  <w:num w:numId="43" w16cid:durableId="1541357231">
    <w:abstractNumId w:val="19"/>
  </w:num>
  <w:num w:numId="44" w16cid:durableId="1007168588">
    <w:abstractNumId w:val="73"/>
  </w:num>
  <w:num w:numId="45" w16cid:durableId="1455444670">
    <w:abstractNumId w:val="77"/>
  </w:num>
  <w:num w:numId="46" w16cid:durableId="456294257">
    <w:abstractNumId w:val="22"/>
  </w:num>
  <w:num w:numId="47" w16cid:durableId="1284121164">
    <w:abstractNumId w:val="15"/>
  </w:num>
  <w:num w:numId="48" w16cid:durableId="657807198">
    <w:abstractNumId w:val="76"/>
  </w:num>
  <w:num w:numId="49" w16cid:durableId="864177295">
    <w:abstractNumId w:val="31"/>
  </w:num>
  <w:num w:numId="50" w16cid:durableId="960381527">
    <w:abstractNumId w:val="35"/>
  </w:num>
  <w:num w:numId="51" w16cid:durableId="899705048">
    <w:abstractNumId w:val="26"/>
  </w:num>
  <w:num w:numId="52" w16cid:durableId="407070649">
    <w:abstractNumId w:val="54"/>
  </w:num>
  <w:num w:numId="53" w16cid:durableId="30308377">
    <w:abstractNumId w:val="40"/>
  </w:num>
  <w:num w:numId="54" w16cid:durableId="836578461">
    <w:abstractNumId w:val="59"/>
  </w:num>
  <w:num w:numId="55" w16cid:durableId="1859468313">
    <w:abstractNumId w:val="38"/>
  </w:num>
  <w:num w:numId="56" w16cid:durableId="1550220663">
    <w:abstractNumId w:val="65"/>
  </w:num>
  <w:num w:numId="57" w16cid:durableId="354503206">
    <w:abstractNumId w:val="70"/>
  </w:num>
  <w:num w:numId="58" w16cid:durableId="427508676">
    <w:abstractNumId w:val="60"/>
  </w:num>
  <w:num w:numId="59" w16cid:durableId="2003967690">
    <w:abstractNumId w:val="58"/>
  </w:num>
  <w:num w:numId="60" w16cid:durableId="653683789">
    <w:abstractNumId w:val="44"/>
  </w:num>
  <w:num w:numId="61" w16cid:durableId="841746988">
    <w:abstractNumId w:val="45"/>
  </w:num>
  <w:num w:numId="62" w16cid:durableId="1461067466">
    <w:abstractNumId w:val="1"/>
  </w:num>
  <w:num w:numId="63" w16cid:durableId="1858227596">
    <w:abstractNumId w:val="52"/>
  </w:num>
  <w:num w:numId="64" w16cid:durableId="1715229163">
    <w:abstractNumId w:val="33"/>
  </w:num>
  <w:num w:numId="65" w16cid:durableId="619920964">
    <w:abstractNumId w:val="43"/>
  </w:num>
  <w:num w:numId="66" w16cid:durableId="287467562">
    <w:abstractNumId w:val="12"/>
  </w:num>
  <w:num w:numId="67" w16cid:durableId="1088693711">
    <w:abstractNumId w:val="81"/>
  </w:num>
  <w:num w:numId="68" w16cid:durableId="591400062">
    <w:abstractNumId w:val="75"/>
  </w:num>
  <w:num w:numId="69" w16cid:durableId="671949563">
    <w:abstractNumId w:val="37"/>
  </w:num>
  <w:num w:numId="70" w16cid:durableId="1389500315">
    <w:abstractNumId w:val="3"/>
  </w:num>
  <w:num w:numId="71" w16cid:durableId="1939409263">
    <w:abstractNumId w:val="69"/>
  </w:num>
  <w:num w:numId="72" w16cid:durableId="1111820188">
    <w:abstractNumId w:val="21"/>
  </w:num>
  <w:num w:numId="73" w16cid:durableId="769620458">
    <w:abstractNumId w:val="14"/>
  </w:num>
  <w:num w:numId="74" w16cid:durableId="381056337">
    <w:abstractNumId w:val="67"/>
  </w:num>
  <w:num w:numId="75" w16cid:durableId="1426151054">
    <w:abstractNumId w:val="42"/>
  </w:num>
  <w:num w:numId="76" w16cid:durableId="866724450">
    <w:abstractNumId w:val="57"/>
  </w:num>
  <w:num w:numId="77" w16cid:durableId="702438393">
    <w:abstractNumId w:val="72"/>
  </w:num>
  <w:num w:numId="78" w16cid:durableId="1852178444">
    <w:abstractNumId w:val="49"/>
  </w:num>
  <w:num w:numId="79" w16cid:durableId="683476883">
    <w:abstractNumId w:val="9"/>
  </w:num>
  <w:num w:numId="80" w16cid:durableId="974680505">
    <w:abstractNumId w:val="78"/>
  </w:num>
  <w:num w:numId="81" w16cid:durableId="863056137">
    <w:abstractNumId w:val="61"/>
  </w:num>
  <w:num w:numId="82" w16cid:durableId="1206524569">
    <w:abstractNumId w:val="68"/>
  </w:num>
  <w:num w:numId="83" w16cid:durableId="302660961">
    <w:abstractNumId w:val="50"/>
  </w:num>
  <w:num w:numId="84" w16cid:durableId="578517058">
    <w:abstractNumId w:val="47"/>
  </w:num>
  <w:num w:numId="85" w16cid:durableId="88742064">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minguyenb@yahoo.com">
    <w15:presenceInfo w15:providerId="Windows Live" w15:userId="9f75b0736506f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gFAPrLUdYtAAAA"/>
  </w:docVars>
  <w:rsids>
    <w:rsidRoot w:val="003F61B3"/>
    <w:rsid w:val="0000475C"/>
    <w:rsid w:val="0000568B"/>
    <w:rsid w:val="000067FD"/>
    <w:rsid w:val="00017625"/>
    <w:rsid w:val="000179A5"/>
    <w:rsid w:val="000307BA"/>
    <w:rsid w:val="00030ACF"/>
    <w:rsid w:val="000460C2"/>
    <w:rsid w:val="00061473"/>
    <w:rsid w:val="000671C8"/>
    <w:rsid w:val="00075A6B"/>
    <w:rsid w:val="00077BFE"/>
    <w:rsid w:val="00083EE7"/>
    <w:rsid w:val="000A3362"/>
    <w:rsid w:val="000A5651"/>
    <w:rsid w:val="000A5C8B"/>
    <w:rsid w:val="000B1C56"/>
    <w:rsid w:val="000B524A"/>
    <w:rsid w:val="000B633A"/>
    <w:rsid w:val="000D3928"/>
    <w:rsid w:val="000D48BB"/>
    <w:rsid w:val="000E4FE7"/>
    <w:rsid w:val="000F14DA"/>
    <w:rsid w:val="000F29A9"/>
    <w:rsid w:val="0010751A"/>
    <w:rsid w:val="00107543"/>
    <w:rsid w:val="00110564"/>
    <w:rsid w:val="00110CBA"/>
    <w:rsid w:val="00112B04"/>
    <w:rsid w:val="00115F99"/>
    <w:rsid w:val="00122BA7"/>
    <w:rsid w:val="00130F6A"/>
    <w:rsid w:val="0013229C"/>
    <w:rsid w:val="00135DE3"/>
    <w:rsid w:val="001416CF"/>
    <w:rsid w:val="001437BA"/>
    <w:rsid w:val="00157A71"/>
    <w:rsid w:val="001725CE"/>
    <w:rsid w:val="001816B5"/>
    <w:rsid w:val="001826F3"/>
    <w:rsid w:val="00182790"/>
    <w:rsid w:val="001972A3"/>
    <w:rsid w:val="00197F2A"/>
    <w:rsid w:val="001A1A53"/>
    <w:rsid w:val="001A1DD6"/>
    <w:rsid w:val="001A6BB1"/>
    <w:rsid w:val="001B049F"/>
    <w:rsid w:val="001B1994"/>
    <w:rsid w:val="001C042F"/>
    <w:rsid w:val="001C42F4"/>
    <w:rsid w:val="001F2560"/>
    <w:rsid w:val="001F37F0"/>
    <w:rsid w:val="00201F4B"/>
    <w:rsid w:val="00205FF8"/>
    <w:rsid w:val="00212297"/>
    <w:rsid w:val="00212857"/>
    <w:rsid w:val="00223B75"/>
    <w:rsid w:val="002266BE"/>
    <w:rsid w:val="00232146"/>
    <w:rsid w:val="00233048"/>
    <w:rsid w:val="00243ACD"/>
    <w:rsid w:val="00244C15"/>
    <w:rsid w:val="002516F4"/>
    <w:rsid w:val="0025234C"/>
    <w:rsid w:val="0025404C"/>
    <w:rsid w:val="00256B3C"/>
    <w:rsid w:val="002654B1"/>
    <w:rsid w:val="00275BEA"/>
    <w:rsid w:val="00281C49"/>
    <w:rsid w:val="00286F98"/>
    <w:rsid w:val="002877AE"/>
    <w:rsid w:val="002908F7"/>
    <w:rsid w:val="00297F47"/>
    <w:rsid w:val="002A1167"/>
    <w:rsid w:val="002B1F08"/>
    <w:rsid w:val="002C542F"/>
    <w:rsid w:val="002D0CD0"/>
    <w:rsid w:val="002D11D0"/>
    <w:rsid w:val="002D4993"/>
    <w:rsid w:val="002E3DEA"/>
    <w:rsid w:val="002E4D62"/>
    <w:rsid w:val="002E7AD9"/>
    <w:rsid w:val="002F2583"/>
    <w:rsid w:val="003038BB"/>
    <w:rsid w:val="00306D32"/>
    <w:rsid w:val="003112FE"/>
    <w:rsid w:val="00311F83"/>
    <w:rsid w:val="0031349B"/>
    <w:rsid w:val="003209C7"/>
    <w:rsid w:val="00326657"/>
    <w:rsid w:val="00337B66"/>
    <w:rsid w:val="0034053E"/>
    <w:rsid w:val="0034056C"/>
    <w:rsid w:val="0035189C"/>
    <w:rsid w:val="00356FC3"/>
    <w:rsid w:val="003642C4"/>
    <w:rsid w:val="00366339"/>
    <w:rsid w:val="003742D3"/>
    <w:rsid w:val="00376D58"/>
    <w:rsid w:val="003903EA"/>
    <w:rsid w:val="00394F00"/>
    <w:rsid w:val="0039516F"/>
    <w:rsid w:val="003A434C"/>
    <w:rsid w:val="003B63D4"/>
    <w:rsid w:val="003C1824"/>
    <w:rsid w:val="003C3D96"/>
    <w:rsid w:val="003D413B"/>
    <w:rsid w:val="003E0FC6"/>
    <w:rsid w:val="003F321C"/>
    <w:rsid w:val="003F61B3"/>
    <w:rsid w:val="00402F8B"/>
    <w:rsid w:val="00405DE3"/>
    <w:rsid w:val="00415F88"/>
    <w:rsid w:val="00422786"/>
    <w:rsid w:val="00430AF2"/>
    <w:rsid w:val="00432396"/>
    <w:rsid w:val="00441E7F"/>
    <w:rsid w:val="00452766"/>
    <w:rsid w:val="00455FBB"/>
    <w:rsid w:val="004601E9"/>
    <w:rsid w:val="004633F9"/>
    <w:rsid w:val="0046467D"/>
    <w:rsid w:val="00464C5D"/>
    <w:rsid w:val="004652DC"/>
    <w:rsid w:val="00474750"/>
    <w:rsid w:val="004778BA"/>
    <w:rsid w:val="00484C41"/>
    <w:rsid w:val="00485075"/>
    <w:rsid w:val="00492503"/>
    <w:rsid w:val="0049311B"/>
    <w:rsid w:val="004B1934"/>
    <w:rsid w:val="004B2099"/>
    <w:rsid w:val="004B3592"/>
    <w:rsid w:val="004D5466"/>
    <w:rsid w:val="004E195D"/>
    <w:rsid w:val="004E43F8"/>
    <w:rsid w:val="004F1768"/>
    <w:rsid w:val="004F5F52"/>
    <w:rsid w:val="00500026"/>
    <w:rsid w:val="005040A7"/>
    <w:rsid w:val="00504CB2"/>
    <w:rsid w:val="00505CAF"/>
    <w:rsid w:val="00505FB2"/>
    <w:rsid w:val="00517D64"/>
    <w:rsid w:val="0053350C"/>
    <w:rsid w:val="00544508"/>
    <w:rsid w:val="00552A97"/>
    <w:rsid w:val="00552ABB"/>
    <w:rsid w:val="005536E5"/>
    <w:rsid w:val="00556CB8"/>
    <w:rsid w:val="00575688"/>
    <w:rsid w:val="00576079"/>
    <w:rsid w:val="005861A4"/>
    <w:rsid w:val="005A1459"/>
    <w:rsid w:val="005A35E5"/>
    <w:rsid w:val="005A4516"/>
    <w:rsid w:val="005A482E"/>
    <w:rsid w:val="005A7072"/>
    <w:rsid w:val="005B6B2D"/>
    <w:rsid w:val="005C224E"/>
    <w:rsid w:val="005C6FD2"/>
    <w:rsid w:val="005D5B11"/>
    <w:rsid w:val="005E5DB7"/>
    <w:rsid w:val="005F2537"/>
    <w:rsid w:val="0060157C"/>
    <w:rsid w:val="006033B4"/>
    <w:rsid w:val="00605157"/>
    <w:rsid w:val="0060587C"/>
    <w:rsid w:val="00607EC1"/>
    <w:rsid w:val="006126ED"/>
    <w:rsid w:val="00613D57"/>
    <w:rsid w:val="00617F44"/>
    <w:rsid w:val="00621C5D"/>
    <w:rsid w:val="006304CE"/>
    <w:rsid w:val="00633C9A"/>
    <w:rsid w:val="00644AEB"/>
    <w:rsid w:val="006516BC"/>
    <w:rsid w:val="00656CB3"/>
    <w:rsid w:val="00656DF5"/>
    <w:rsid w:val="006654AA"/>
    <w:rsid w:val="00675DD7"/>
    <w:rsid w:val="00687665"/>
    <w:rsid w:val="00692887"/>
    <w:rsid w:val="006938DA"/>
    <w:rsid w:val="00696720"/>
    <w:rsid w:val="006A2FB4"/>
    <w:rsid w:val="006B4374"/>
    <w:rsid w:val="006B7FB0"/>
    <w:rsid w:val="006C35F1"/>
    <w:rsid w:val="006C6EE9"/>
    <w:rsid w:val="006E7EC4"/>
    <w:rsid w:val="006F00E6"/>
    <w:rsid w:val="006F38A3"/>
    <w:rsid w:val="006F77BF"/>
    <w:rsid w:val="007119F7"/>
    <w:rsid w:val="007165D8"/>
    <w:rsid w:val="00717ED6"/>
    <w:rsid w:val="00731818"/>
    <w:rsid w:val="007333A4"/>
    <w:rsid w:val="00747FF1"/>
    <w:rsid w:val="00750AD0"/>
    <w:rsid w:val="0075350F"/>
    <w:rsid w:val="007629DE"/>
    <w:rsid w:val="00765E26"/>
    <w:rsid w:val="007661BD"/>
    <w:rsid w:val="007711AD"/>
    <w:rsid w:val="00771F0F"/>
    <w:rsid w:val="0079405B"/>
    <w:rsid w:val="007A5A3C"/>
    <w:rsid w:val="007B468F"/>
    <w:rsid w:val="007C31A6"/>
    <w:rsid w:val="007D1B36"/>
    <w:rsid w:val="007E0B0D"/>
    <w:rsid w:val="007E1D17"/>
    <w:rsid w:val="007E1EEF"/>
    <w:rsid w:val="007F3C53"/>
    <w:rsid w:val="007F4CA3"/>
    <w:rsid w:val="007F5268"/>
    <w:rsid w:val="007F6944"/>
    <w:rsid w:val="008024A9"/>
    <w:rsid w:val="0081289B"/>
    <w:rsid w:val="008134F5"/>
    <w:rsid w:val="0081527F"/>
    <w:rsid w:val="0081609E"/>
    <w:rsid w:val="0083219E"/>
    <w:rsid w:val="00835CDB"/>
    <w:rsid w:val="00847061"/>
    <w:rsid w:val="00847564"/>
    <w:rsid w:val="00850B00"/>
    <w:rsid w:val="00851D1F"/>
    <w:rsid w:val="0085279F"/>
    <w:rsid w:val="00852EF0"/>
    <w:rsid w:val="00860E7D"/>
    <w:rsid w:val="00867654"/>
    <w:rsid w:val="008743BA"/>
    <w:rsid w:val="008831DC"/>
    <w:rsid w:val="0089401A"/>
    <w:rsid w:val="0089572E"/>
    <w:rsid w:val="00897651"/>
    <w:rsid w:val="008B312D"/>
    <w:rsid w:val="008C0324"/>
    <w:rsid w:val="008C6DCD"/>
    <w:rsid w:val="008C759E"/>
    <w:rsid w:val="008D20B5"/>
    <w:rsid w:val="008E29DE"/>
    <w:rsid w:val="008E3FB5"/>
    <w:rsid w:val="008F0880"/>
    <w:rsid w:val="0090230B"/>
    <w:rsid w:val="0090328B"/>
    <w:rsid w:val="0091687E"/>
    <w:rsid w:val="00924FD9"/>
    <w:rsid w:val="0093095E"/>
    <w:rsid w:val="009414B6"/>
    <w:rsid w:val="0094162B"/>
    <w:rsid w:val="00942F55"/>
    <w:rsid w:val="0096005E"/>
    <w:rsid w:val="009749B0"/>
    <w:rsid w:val="0097584C"/>
    <w:rsid w:val="009876E8"/>
    <w:rsid w:val="00987846"/>
    <w:rsid w:val="009903F4"/>
    <w:rsid w:val="00991C93"/>
    <w:rsid w:val="00991E31"/>
    <w:rsid w:val="00992EB7"/>
    <w:rsid w:val="00993D08"/>
    <w:rsid w:val="0099525B"/>
    <w:rsid w:val="009A216B"/>
    <w:rsid w:val="009A356C"/>
    <w:rsid w:val="009A6A6C"/>
    <w:rsid w:val="009B672E"/>
    <w:rsid w:val="009B78F5"/>
    <w:rsid w:val="009C54BD"/>
    <w:rsid w:val="009C5A1C"/>
    <w:rsid w:val="009C63BE"/>
    <w:rsid w:val="009E6AC6"/>
    <w:rsid w:val="009F3E31"/>
    <w:rsid w:val="009F58E1"/>
    <w:rsid w:val="00A02B7A"/>
    <w:rsid w:val="00A10BF5"/>
    <w:rsid w:val="00A20FBB"/>
    <w:rsid w:val="00A25037"/>
    <w:rsid w:val="00A2540C"/>
    <w:rsid w:val="00A271EC"/>
    <w:rsid w:val="00A34312"/>
    <w:rsid w:val="00A423F0"/>
    <w:rsid w:val="00A44F54"/>
    <w:rsid w:val="00A47055"/>
    <w:rsid w:val="00A52AF6"/>
    <w:rsid w:val="00A56B71"/>
    <w:rsid w:val="00A56C8E"/>
    <w:rsid w:val="00A63ED9"/>
    <w:rsid w:val="00A721FB"/>
    <w:rsid w:val="00A72D13"/>
    <w:rsid w:val="00A82046"/>
    <w:rsid w:val="00A85A92"/>
    <w:rsid w:val="00A97E67"/>
    <w:rsid w:val="00AA21DC"/>
    <w:rsid w:val="00AA2626"/>
    <w:rsid w:val="00AA41F5"/>
    <w:rsid w:val="00AA6373"/>
    <w:rsid w:val="00AB4725"/>
    <w:rsid w:val="00AB6102"/>
    <w:rsid w:val="00AC22AA"/>
    <w:rsid w:val="00AD2592"/>
    <w:rsid w:val="00AE1261"/>
    <w:rsid w:val="00AE2EBD"/>
    <w:rsid w:val="00AE5B79"/>
    <w:rsid w:val="00AE5CD4"/>
    <w:rsid w:val="00AF0FA5"/>
    <w:rsid w:val="00AF2808"/>
    <w:rsid w:val="00AF43A6"/>
    <w:rsid w:val="00AF5D4C"/>
    <w:rsid w:val="00AF5F9C"/>
    <w:rsid w:val="00AF7BB5"/>
    <w:rsid w:val="00B06CD7"/>
    <w:rsid w:val="00B076FE"/>
    <w:rsid w:val="00B25148"/>
    <w:rsid w:val="00B36DD3"/>
    <w:rsid w:val="00B3759E"/>
    <w:rsid w:val="00B4203C"/>
    <w:rsid w:val="00B436D6"/>
    <w:rsid w:val="00B443AF"/>
    <w:rsid w:val="00B477E1"/>
    <w:rsid w:val="00B50CBC"/>
    <w:rsid w:val="00B6096E"/>
    <w:rsid w:val="00B76984"/>
    <w:rsid w:val="00B9108A"/>
    <w:rsid w:val="00B945B9"/>
    <w:rsid w:val="00B96795"/>
    <w:rsid w:val="00B973DD"/>
    <w:rsid w:val="00BA30D6"/>
    <w:rsid w:val="00BA44EB"/>
    <w:rsid w:val="00BB05A1"/>
    <w:rsid w:val="00BB350B"/>
    <w:rsid w:val="00BC4F03"/>
    <w:rsid w:val="00BD00DB"/>
    <w:rsid w:val="00BD2A11"/>
    <w:rsid w:val="00BD3828"/>
    <w:rsid w:val="00BD3F75"/>
    <w:rsid w:val="00BD495E"/>
    <w:rsid w:val="00BD4A9C"/>
    <w:rsid w:val="00BD57F2"/>
    <w:rsid w:val="00BD5915"/>
    <w:rsid w:val="00BE0D17"/>
    <w:rsid w:val="00BE1BE8"/>
    <w:rsid w:val="00BE7760"/>
    <w:rsid w:val="00BF62BE"/>
    <w:rsid w:val="00C11EE8"/>
    <w:rsid w:val="00C11F93"/>
    <w:rsid w:val="00C14856"/>
    <w:rsid w:val="00C14DF5"/>
    <w:rsid w:val="00C32191"/>
    <w:rsid w:val="00C32BEE"/>
    <w:rsid w:val="00C339DA"/>
    <w:rsid w:val="00C37042"/>
    <w:rsid w:val="00C41C59"/>
    <w:rsid w:val="00C4494B"/>
    <w:rsid w:val="00C47822"/>
    <w:rsid w:val="00C61D95"/>
    <w:rsid w:val="00C64276"/>
    <w:rsid w:val="00C85B77"/>
    <w:rsid w:val="00C85D92"/>
    <w:rsid w:val="00C874B8"/>
    <w:rsid w:val="00CA42DB"/>
    <w:rsid w:val="00CA7254"/>
    <w:rsid w:val="00CB2894"/>
    <w:rsid w:val="00CB3A2D"/>
    <w:rsid w:val="00CB3BA5"/>
    <w:rsid w:val="00CB4F22"/>
    <w:rsid w:val="00CB54D7"/>
    <w:rsid w:val="00CB739E"/>
    <w:rsid w:val="00CD0B57"/>
    <w:rsid w:val="00CD246E"/>
    <w:rsid w:val="00CE223D"/>
    <w:rsid w:val="00CF5522"/>
    <w:rsid w:val="00CF6763"/>
    <w:rsid w:val="00D0600A"/>
    <w:rsid w:val="00D1574C"/>
    <w:rsid w:val="00D171E5"/>
    <w:rsid w:val="00D17D57"/>
    <w:rsid w:val="00D26946"/>
    <w:rsid w:val="00D405C6"/>
    <w:rsid w:val="00D40B36"/>
    <w:rsid w:val="00D4194F"/>
    <w:rsid w:val="00D42F19"/>
    <w:rsid w:val="00D54897"/>
    <w:rsid w:val="00D56683"/>
    <w:rsid w:val="00D6502F"/>
    <w:rsid w:val="00D75B21"/>
    <w:rsid w:val="00D75B47"/>
    <w:rsid w:val="00D769C7"/>
    <w:rsid w:val="00D97A9C"/>
    <w:rsid w:val="00DA0FED"/>
    <w:rsid w:val="00DA18F2"/>
    <w:rsid w:val="00DA1D7B"/>
    <w:rsid w:val="00DB30EC"/>
    <w:rsid w:val="00DB7AFD"/>
    <w:rsid w:val="00DC2C45"/>
    <w:rsid w:val="00DD334B"/>
    <w:rsid w:val="00DD4760"/>
    <w:rsid w:val="00DE6C5E"/>
    <w:rsid w:val="00DF1301"/>
    <w:rsid w:val="00DF3814"/>
    <w:rsid w:val="00DF4267"/>
    <w:rsid w:val="00DF5BDB"/>
    <w:rsid w:val="00E05E6F"/>
    <w:rsid w:val="00E0615F"/>
    <w:rsid w:val="00E0756E"/>
    <w:rsid w:val="00E101F7"/>
    <w:rsid w:val="00E1197D"/>
    <w:rsid w:val="00E11E02"/>
    <w:rsid w:val="00E25B82"/>
    <w:rsid w:val="00E3307C"/>
    <w:rsid w:val="00E461B0"/>
    <w:rsid w:val="00E618B7"/>
    <w:rsid w:val="00E629DF"/>
    <w:rsid w:val="00E6540F"/>
    <w:rsid w:val="00E67F0D"/>
    <w:rsid w:val="00E717A1"/>
    <w:rsid w:val="00E7652A"/>
    <w:rsid w:val="00E76A4E"/>
    <w:rsid w:val="00E8031D"/>
    <w:rsid w:val="00E8438E"/>
    <w:rsid w:val="00E865BE"/>
    <w:rsid w:val="00E86F2E"/>
    <w:rsid w:val="00EA1B94"/>
    <w:rsid w:val="00EA5029"/>
    <w:rsid w:val="00EB0A15"/>
    <w:rsid w:val="00EB3762"/>
    <w:rsid w:val="00EB5367"/>
    <w:rsid w:val="00EB749D"/>
    <w:rsid w:val="00EC0170"/>
    <w:rsid w:val="00EC6F4E"/>
    <w:rsid w:val="00ED64B0"/>
    <w:rsid w:val="00EE6B8B"/>
    <w:rsid w:val="00EF0691"/>
    <w:rsid w:val="00F02E49"/>
    <w:rsid w:val="00F05FDD"/>
    <w:rsid w:val="00F10EAF"/>
    <w:rsid w:val="00F127E7"/>
    <w:rsid w:val="00F143DA"/>
    <w:rsid w:val="00F15C5B"/>
    <w:rsid w:val="00F2343A"/>
    <w:rsid w:val="00F36B82"/>
    <w:rsid w:val="00F53871"/>
    <w:rsid w:val="00F53B11"/>
    <w:rsid w:val="00F53FAD"/>
    <w:rsid w:val="00F664BC"/>
    <w:rsid w:val="00F705AB"/>
    <w:rsid w:val="00F800FA"/>
    <w:rsid w:val="00F818B8"/>
    <w:rsid w:val="00F937B1"/>
    <w:rsid w:val="00F95751"/>
    <w:rsid w:val="00F96B05"/>
    <w:rsid w:val="00FA1A91"/>
    <w:rsid w:val="00FA1B73"/>
    <w:rsid w:val="00FB6BC8"/>
    <w:rsid w:val="00FC3BE7"/>
    <w:rsid w:val="00FC6053"/>
    <w:rsid w:val="00FC6818"/>
    <w:rsid w:val="00FD190C"/>
    <w:rsid w:val="00FD7BAC"/>
    <w:rsid w:val="00FE4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uiPriority w:val="20"/>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after="100"/>
    </w:pPr>
  </w:style>
  <w:style w:type="paragraph" w:styleId="TOC2">
    <w:name w:val="toc 2"/>
    <w:basedOn w:val="Normal"/>
    <w:next w:val="Normal"/>
    <w:autoRedefine/>
    <w:uiPriority w:val="39"/>
    <w:unhideWhenUsed/>
    <w:rsid w:val="00556CB8"/>
    <w:pPr>
      <w:spacing w:after="100"/>
      <w:ind w:left="240"/>
    </w:pPr>
  </w:style>
  <w:style w:type="paragraph" w:styleId="ListParagraph">
    <w:name w:val="List Paragraph"/>
    <w:basedOn w:val="Normal"/>
    <w:uiPriority w:val="34"/>
    <w:qFormat/>
    <w:rsid w:val="00337B66"/>
    <w:pPr>
      <w:ind w:left="720"/>
      <w:contextualSpacing/>
    </w:pPr>
  </w:style>
  <w:style w:type="character" w:styleId="UnresolvedMention">
    <w:name w:val="Unresolved Mention"/>
    <w:basedOn w:val="DefaultParagraphFont"/>
    <w:uiPriority w:val="99"/>
    <w:semiHidden/>
    <w:unhideWhenUsed/>
    <w:rsid w:val="00430AF2"/>
    <w:rPr>
      <w:color w:val="605E5C"/>
      <w:shd w:val="clear" w:color="auto" w:fill="E1DFDD"/>
    </w:rPr>
  </w:style>
  <w:style w:type="paragraph" w:styleId="Revision">
    <w:name w:val="Revision"/>
    <w:hidden/>
    <w:uiPriority w:val="99"/>
    <w:semiHidden/>
    <w:rsid w:val="00E618B7"/>
    <w:rPr>
      <w:sz w:val="24"/>
      <w:szCs w:val="24"/>
    </w:rPr>
  </w:style>
  <w:style w:type="table" w:styleId="TableGrid">
    <w:name w:val="Table Grid"/>
    <w:basedOn w:val="TableNormal"/>
    <w:rsid w:val="0080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96795"/>
    <w:pPr>
      <w:tabs>
        <w:tab w:val="center" w:pos="4680"/>
        <w:tab w:val="right" w:pos="9360"/>
      </w:tabs>
    </w:pPr>
  </w:style>
  <w:style w:type="character" w:customStyle="1" w:styleId="HeaderChar">
    <w:name w:val="Header Char"/>
    <w:basedOn w:val="DefaultParagraphFont"/>
    <w:link w:val="Header"/>
    <w:rsid w:val="00B96795"/>
    <w:rPr>
      <w:sz w:val="24"/>
      <w:szCs w:val="24"/>
    </w:rPr>
  </w:style>
  <w:style w:type="paragraph" w:styleId="Footer">
    <w:name w:val="footer"/>
    <w:basedOn w:val="Normal"/>
    <w:link w:val="FooterChar"/>
    <w:unhideWhenUsed/>
    <w:rsid w:val="00B96795"/>
    <w:pPr>
      <w:tabs>
        <w:tab w:val="center" w:pos="4680"/>
        <w:tab w:val="right" w:pos="9360"/>
      </w:tabs>
    </w:pPr>
  </w:style>
  <w:style w:type="character" w:customStyle="1" w:styleId="FooterChar">
    <w:name w:val="Footer Char"/>
    <w:basedOn w:val="DefaultParagraphFont"/>
    <w:link w:val="Footer"/>
    <w:rsid w:val="00B96795"/>
    <w:rPr>
      <w:sz w:val="24"/>
      <w:szCs w:val="24"/>
    </w:rPr>
  </w:style>
  <w:style w:type="paragraph" w:styleId="TOC3">
    <w:name w:val="toc 3"/>
    <w:basedOn w:val="Normal"/>
    <w:next w:val="Normal"/>
    <w:autoRedefine/>
    <w:uiPriority w:val="39"/>
    <w:unhideWhenUsed/>
    <w:rsid w:val="006C35F1"/>
    <w:pPr>
      <w:spacing w:after="100" w:line="259" w:lineRule="auto"/>
      <w:ind w:left="440"/>
    </w:pPr>
    <w:rPr>
      <w:rFonts w:asciiTheme="minorHAnsi" w:eastAsiaTheme="minorEastAsia" w:hAnsiTheme="minorHAnsi" w:cstheme="minorBidi"/>
      <w:kern w:val="2"/>
      <w:sz w:val="22"/>
      <w:szCs w:val="22"/>
      <w14:ligatures w14:val="standardContextual"/>
    </w:rPr>
  </w:style>
  <w:style w:type="paragraph" w:styleId="TOC4">
    <w:name w:val="toc 4"/>
    <w:basedOn w:val="Normal"/>
    <w:next w:val="Normal"/>
    <w:autoRedefine/>
    <w:uiPriority w:val="39"/>
    <w:unhideWhenUsed/>
    <w:rsid w:val="006C35F1"/>
    <w:pPr>
      <w:spacing w:after="100" w:line="259" w:lineRule="auto"/>
      <w:ind w:left="660"/>
    </w:pPr>
    <w:rPr>
      <w:rFonts w:asciiTheme="minorHAnsi" w:eastAsiaTheme="minorEastAsia" w:hAnsiTheme="minorHAnsi" w:cstheme="minorBidi"/>
      <w:kern w:val="2"/>
      <w:sz w:val="22"/>
      <w:szCs w:val="22"/>
      <w14:ligatures w14:val="standardContextual"/>
    </w:rPr>
  </w:style>
  <w:style w:type="paragraph" w:styleId="TOC5">
    <w:name w:val="toc 5"/>
    <w:basedOn w:val="Normal"/>
    <w:next w:val="Normal"/>
    <w:autoRedefine/>
    <w:uiPriority w:val="39"/>
    <w:unhideWhenUsed/>
    <w:rsid w:val="006C35F1"/>
    <w:pPr>
      <w:spacing w:after="100" w:line="259" w:lineRule="auto"/>
      <w:ind w:left="880"/>
    </w:pPr>
    <w:rPr>
      <w:rFonts w:asciiTheme="minorHAnsi" w:eastAsiaTheme="minorEastAsia" w:hAnsiTheme="minorHAnsi" w:cstheme="minorBidi"/>
      <w:kern w:val="2"/>
      <w:sz w:val="22"/>
      <w:szCs w:val="22"/>
      <w14:ligatures w14:val="standardContextual"/>
    </w:rPr>
  </w:style>
  <w:style w:type="paragraph" w:styleId="TOC6">
    <w:name w:val="toc 6"/>
    <w:basedOn w:val="Normal"/>
    <w:next w:val="Normal"/>
    <w:autoRedefine/>
    <w:uiPriority w:val="39"/>
    <w:unhideWhenUsed/>
    <w:rsid w:val="006C35F1"/>
    <w:pPr>
      <w:spacing w:after="100" w:line="259" w:lineRule="auto"/>
      <w:ind w:left="1100"/>
    </w:pPr>
    <w:rPr>
      <w:rFonts w:asciiTheme="minorHAnsi" w:eastAsiaTheme="minorEastAsia" w:hAnsiTheme="minorHAnsi" w:cstheme="minorBidi"/>
      <w:kern w:val="2"/>
      <w:sz w:val="22"/>
      <w:szCs w:val="22"/>
      <w14:ligatures w14:val="standardContextual"/>
    </w:rPr>
  </w:style>
  <w:style w:type="paragraph" w:styleId="TOC7">
    <w:name w:val="toc 7"/>
    <w:basedOn w:val="Normal"/>
    <w:next w:val="Normal"/>
    <w:autoRedefine/>
    <w:uiPriority w:val="39"/>
    <w:unhideWhenUsed/>
    <w:rsid w:val="006C35F1"/>
    <w:pPr>
      <w:spacing w:after="100" w:line="259" w:lineRule="auto"/>
      <w:ind w:left="1320"/>
    </w:pPr>
    <w:rPr>
      <w:rFonts w:asciiTheme="minorHAnsi" w:eastAsiaTheme="minorEastAsia" w:hAnsiTheme="minorHAnsi" w:cstheme="minorBidi"/>
      <w:kern w:val="2"/>
      <w:sz w:val="22"/>
      <w:szCs w:val="22"/>
      <w14:ligatures w14:val="standardContextual"/>
    </w:rPr>
  </w:style>
  <w:style w:type="paragraph" w:styleId="TOC8">
    <w:name w:val="toc 8"/>
    <w:basedOn w:val="Normal"/>
    <w:next w:val="Normal"/>
    <w:autoRedefine/>
    <w:uiPriority w:val="39"/>
    <w:unhideWhenUsed/>
    <w:rsid w:val="006C35F1"/>
    <w:pPr>
      <w:spacing w:after="100" w:line="259" w:lineRule="auto"/>
      <w:ind w:left="1540"/>
    </w:pPr>
    <w:rPr>
      <w:rFonts w:asciiTheme="minorHAnsi" w:eastAsiaTheme="minorEastAsia" w:hAnsiTheme="minorHAnsi" w:cstheme="minorBidi"/>
      <w:kern w:val="2"/>
      <w:sz w:val="22"/>
      <w:szCs w:val="22"/>
      <w14:ligatures w14:val="standardContextual"/>
    </w:rPr>
  </w:style>
  <w:style w:type="paragraph" w:styleId="TOC9">
    <w:name w:val="toc 9"/>
    <w:basedOn w:val="Normal"/>
    <w:next w:val="Normal"/>
    <w:autoRedefine/>
    <w:uiPriority w:val="39"/>
    <w:unhideWhenUsed/>
    <w:rsid w:val="006C35F1"/>
    <w:pPr>
      <w:spacing w:after="100" w:line="259" w:lineRule="auto"/>
      <w:ind w:left="1760"/>
    </w:pPr>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08437">
      <w:bodyDiv w:val="1"/>
      <w:marLeft w:val="0"/>
      <w:marRight w:val="0"/>
      <w:marTop w:val="0"/>
      <w:marBottom w:val="0"/>
      <w:divBdr>
        <w:top w:val="none" w:sz="0" w:space="0" w:color="auto"/>
        <w:left w:val="none" w:sz="0" w:space="0" w:color="auto"/>
        <w:bottom w:val="none" w:sz="0" w:space="0" w:color="auto"/>
        <w:right w:val="none" w:sz="0" w:space="0" w:color="auto"/>
      </w:divBdr>
    </w:div>
    <w:div w:id="158009821">
      <w:bodyDiv w:val="1"/>
      <w:marLeft w:val="0"/>
      <w:marRight w:val="0"/>
      <w:marTop w:val="0"/>
      <w:marBottom w:val="0"/>
      <w:divBdr>
        <w:top w:val="none" w:sz="0" w:space="0" w:color="auto"/>
        <w:left w:val="none" w:sz="0" w:space="0" w:color="auto"/>
        <w:bottom w:val="none" w:sz="0" w:space="0" w:color="auto"/>
        <w:right w:val="none" w:sz="0" w:space="0" w:color="auto"/>
      </w:divBdr>
    </w:div>
    <w:div w:id="9150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10316</Words>
  <Characters>57978</Characters>
  <Application>Microsoft Office Word</Application>
  <DocSecurity>0</DocSecurity>
  <Lines>1870</Lines>
  <Paragraphs>1241</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67053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miminguyenb@yahoo.com</cp:lastModifiedBy>
  <cp:revision>2</cp:revision>
  <cp:lastPrinted>2018-10-10T04:11:00Z</cp:lastPrinted>
  <dcterms:created xsi:type="dcterms:W3CDTF">2024-05-22T18:43:00Z</dcterms:created>
  <dcterms:modified xsi:type="dcterms:W3CDTF">2024-05-22T18:43:00Z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b27998bdaa642f0508bcd7d5ed641122fd677cdb3ee820ae44b296e4f42dde48</vt:lpwstr>
  </property>
</Properties>
</file>